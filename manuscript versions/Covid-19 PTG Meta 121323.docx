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November 8, 2023</w:t>
      </w:r>
    </w:p>
    <w:p>
      <w:pPr>
        <w:spacing w:after="0" w:line="240" w:lineRule="auto"/>
        <w:rPr>
          <w:rFonts w:ascii="Times New Roman" w:hAnsi="Times New Roman" w:cs="Times New Roman"/>
          <w:sz w:val="24"/>
          <w:szCs w:val="24"/>
        </w:rPr>
      </w:pPr>
    </w:p>
    <w:p>
      <w:pPr>
        <w:pStyle w:val="5"/>
        <w:shd w:val="clear" w:color="auto" w:fill="F2F2F2"/>
        <w:spacing w:before="0"/>
        <w:rPr>
          <w:rFonts w:ascii="Times New Roman" w:hAnsi="Times New Roman" w:eastAsia="Times New Roman" w:cs="Times New Roman"/>
          <w:color w:val="auto"/>
          <w:sz w:val="24"/>
          <w:szCs w:val="24"/>
        </w:rPr>
      </w:pPr>
      <w:r>
        <w:rPr>
          <w:rFonts w:ascii="Times New Roman" w:hAnsi="Times New Roman" w:cs="Times New Roman"/>
          <w:color w:val="auto"/>
          <w:sz w:val="24"/>
          <w:szCs w:val="24"/>
        </w:rPr>
        <w:t>Kirsten Bibbins-Domingo, PhD, MD, MAS</w:t>
      </w:r>
    </w:p>
    <w:p>
      <w:pPr>
        <w:pStyle w:val="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19"/>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pPr>
        <w:pStyle w:val="50"/>
        <w:spacing w:beforeAutospacing="0" w:after="0" w:afterAutospacing="0"/>
        <w:rPr>
          <w:shd w:val="clear" w:color="auto" w:fill="FFFFFF"/>
        </w:rPr>
      </w:pPr>
      <w:r>
        <w:rPr>
          <w:shd w:val="clear" w:color="auto" w:fill="FFFFFF"/>
        </w:rPr>
        <w:t>Lee Goldman, MD Endowed Professor of Medicine and Professor of Epidemiology and Biostatistics</w:t>
      </w:r>
    </w:p>
    <w:p>
      <w:pPr>
        <w:pStyle w:val="50"/>
        <w:spacing w:beforeAutospacing="0" w:after="0" w:afterAutospacing="0"/>
      </w:pPr>
      <w:r>
        <w:t xml:space="preserve">University of California San Francisco, </w:t>
      </w:r>
    </w:p>
    <w:p>
      <w:pPr>
        <w:pStyle w:val="50"/>
        <w:spacing w:beforeAutospacing="0" w:after="0" w:afterAutospacing="0"/>
        <w:rPr>
          <w:lang w:val="it-IT"/>
        </w:rPr>
      </w:pPr>
      <w:r>
        <w:rPr>
          <w:lang w:val="it-IT"/>
        </w:rPr>
        <w:t>San Francisco, California, U.S.A.</w:t>
      </w:r>
    </w:p>
    <w:p>
      <w:pPr>
        <w:spacing w:after="0" w:line="240" w:lineRule="auto"/>
        <w:outlineLvl w:val="2"/>
        <w:rPr>
          <w:rFonts w:ascii="Times New Roman" w:hAnsi="Times New Roman" w:cs="Times New Roman"/>
          <w:sz w:val="24"/>
          <w:szCs w:val="24"/>
        </w:rPr>
      </w:pPr>
    </w:p>
    <w:p>
      <w:pPr>
        <w:spacing w:after="0" w:line="240" w:lineRule="auto"/>
        <w:outlineLvl w:val="2"/>
        <w:rPr>
          <w:rFonts w:ascii="Times New Roman" w:hAnsi="Times New Roman" w:eastAsia="Malgun Gothic" w:cs="Times New Roman"/>
          <w:sz w:val="24"/>
          <w:szCs w:val="24"/>
          <w:lang w:val="it-IT"/>
        </w:rPr>
      </w:pPr>
    </w:p>
    <w:p>
      <w:pPr>
        <w:spacing w:after="0" w:line="240" w:lineRule="auto"/>
        <w:rPr>
          <w:rFonts w:ascii="Times New Roman" w:hAnsi="Times New Roman" w:eastAsia="Malgun Gothic" w:cs="Times New Roman"/>
          <w:sz w:val="24"/>
          <w:szCs w:val="24"/>
        </w:rPr>
      </w:pPr>
      <w:r>
        <w:rPr>
          <w:rFonts w:ascii="Times New Roman" w:hAnsi="Times New Roman" w:eastAsia="Malgun Gothic"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hAnsi="Times New Roman" w:eastAsia="Malgun Gothic" w:cs="Times New Roman"/>
          <w:sz w:val="24"/>
          <w:szCs w:val="24"/>
        </w:rPr>
        <w:t>,</w:t>
      </w:r>
    </w:p>
    <w:p>
      <w:pPr>
        <w:spacing w:after="0" w:line="240" w:lineRule="auto"/>
        <w:rPr>
          <w:rFonts w:ascii="Times New Roman" w:hAnsi="Times New Roman" w:eastAsia="Malgun Gothic" w:cs="Times New Roman"/>
          <w:sz w:val="24"/>
          <w:szCs w:val="24"/>
        </w:rPr>
      </w:pPr>
    </w:p>
    <w:p>
      <w:pPr>
        <w:spacing w:after="0" w:line="240" w:lineRule="auto"/>
        <w:outlineLvl w:val="2"/>
        <w:rPr>
          <w:rFonts w:ascii="Times New Roman" w:hAnsi="Times New Roman" w:cs="Times New Roman"/>
          <w:i/>
          <w:iCs/>
          <w:sz w:val="24"/>
          <w:szCs w:val="24"/>
        </w:rPr>
      </w:pPr>
      <w:r>
        <w:rPr>
          <w:rFonts w:ascii="Times New Roman" w:hAnsi="Times New Roman" w:eastAsia="Malgun Gothic"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eastAsia="Malgun Gothic" w:cs="Times New Roman"/>
          <w:sz w:val="24"/>
          <w:szCs w:val="24"/>
        </w:rPr>
        <w:t>uploaded</w:t>
      </w:r>
      <w:r>
        <w:rPr>
          <w:rFonts w:ascii="Times New Roman" w:hAnsi="Times New Roman" w:cs="Times New Roman"/>
          <w:sz w:val="24"/>
          <w:szCs w:val="24"/>
        </w:rPr>
        <w:t xml:space="preserve"> to</w:t>
      </w:r>
      <w:r>
        <w:rPr>
          <w:rFonts w:ascii="Times New Roman" w:hAnsi="Times New Roman" w:eastAsia="Malgun Gothic" w:cs="Times New Roman"/>
          <w:sz w:val="24"/>
          <w:szCs w:val="24"/>
        </w:rPr>
        <w:t xml:space="preserve"> the</w:t>
      </w:r>
      <w:r>
        <w:rPr>
          <w:rFonts w:ascii="Times New Roman" w:hAnsi="Times New Roman" w:cs="Times New Roman"/>
          <w:sz w:val="24"/>
          <w:szCs w:val="24"/>
        </w:rPr>
        <w:t xml:space="preserve"> </w:t>
      </w:r>
      <w:r>
        <w:rPr>
          <w:rStyle w:val="19"/>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hAnsi="Times New Roman" w:eastAsia="Malgun Gothic"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hAnsi="Times New Roman" w:eastAsia="Malgun Gothic" w:cs="Times New Roman"/>
          <w:sz w:val="24"/>
          <w:szCs w:val="24"/>
        </w:rPr>
        <w:t xml:space="preserve">previously </w:t>
      </w:r>
      <w:r>
        <w:rPr>
          <w:rFonts w:ascii="Times New Roman" w:hAnsi="Times New Roman" w:cs="Times New Roman"/>
          <w:sz w:val="24"/>
          <w:szCs w:val="24"/>
        </w:rPr>
        <w:t xml:space="preserve">published nor </w:t>
      </w:r>
      <w:r>
        <w:rPr>
          <w:rFonts w:ascii="Times New Roman" w:hAnsi="Times New Roman" w:eastAsia="Malgun Gothic"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hAnsi="Times New Roman" w:eastAsia="Malgun Gothic" w:cs="Times New Roman"/>
          <w:sz w:val="24"/>
          <w:szCs w:val="24"/>
        </w:rPr>
        <w:t xml:space="preserve">have </w:t>
      </w:r>
      <w:r>
        <w:rPr>
          <w:rFonts w:ascii="Times New Roman" w:hAnsi="Times New Roman" w:cs="Times New Roman"/>
          <w:sz w:val="24"/>
          <w:szCs w:val="24"/>
        </w:rPr>
        <w:t xml:space="preserve">not been posted online. </w:t>
      </w:r>
    </w:p>
    <w:p>
      <w:pPr>
        <w:spacing w:after="0"/>
        <w:rPr>
          <w:rFonts w:ascii="Times New Roman" w:hAnsi="Times New Roman" w:cs="Times New Roman"/>
          <w:i/>
          <w:sz w:val="24"/>
          <w:szCs w:val="24"/>
        </w:rPr>
      </w:pPr>
    </w:p>
    <w:p>
      <w:pPr>
        <w:tabs>
          <w:tab w:val="left" w:pos="720"/>
          <w:tab w:val="left" w:pos="10080"/>
        </w:tabs>
        <w:spacing w:after="0" w:line="240" w:lineRule="auto"/>
        <w:rPr>
          <w:rFonts w:ascii="Times New Roman" w:hAnsi="Times New Roman" w:eastAsia="Calibri" w:cs="Times New Roman"/>
          <w:sz w:val="24"/>
          <w:szCs w:val="24"/>
        </w:rPr>
      </w:pPr>
      <w:r>
        <w:rPr>
          <w:rFonts w:ascii="Times New Roman" w:hAnsi="Times New Roman" w:eastAsia="Malgun Gothic"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hAnsi="Times New Roman" w:eastAsia="Malgun Gothic" w:cs="Times New Roman"/>
          <w:sz w:val="24"/>
          <w:szCs w:val="24"/>
        </w:rPr>
        <w:t xml:space="preserve"> because this interdisciplinary study p</w:t>
      </w:r>
      <w:r>
        <w:rPr>
          <w:rFonts w:ascii="Times New Roman" w:hAnsi="Times New Roman" w:eastAsia="Calibri" w:cs="Times New Roman"/>
          <w:sz w:val="24"/>
          <w:szCs w:val="24"/>
        </w:rPr>
        <w:t>rovides information on an aggregated outcome, PTG, in populations exposed to the Covid-19 Pandemic, the deadliest global disaster in the 21 century</w:t>
      </w:r>
      <w:r>
        <w:rPr>
          <w:rFonts w:ascii="Times New Roman" w:hAnsi="Times New Roman" w:eastAsia="Malgun Gothic" w:cs="Times New Roman"/>
          <w:sz w:val="24"/>
          <w:szCs w:val="24"/>
        </w:rPr>
        <w:t>.</w:t>
      </w:r>
      <w:r>
        <w:rPr>
          <w:rFonts w:ascii="Times New Roman" w:hAnsi="Times New Roman" w:eastAsia="Calibri" w:cs="Times New Roman"/>
          <w:sz w:val="24"/>
          <w:szCs w:val="24"/>
        </w:rPr>
        <w:t xml:space="preserve"> The under-investigated positive side of the major threat to humanity may have implications for patient-centered preventive and clinical care in coming decades. </w:t>
      </w:r>
    </w:p>
    <w:p>
      <w:pPr>
        <w:tabs>
          <w:tab w:val="left" w:pos="720"/>
          <w:tab w:val="left" w:pos="10080"/>
        </w:tabs>
        <w:spacing w:after="0" w:line="240" w:lineRule="auto"/>
        <w:rPr>
          <w:rFonts w:ascii="Times New Roman" w:hAnsi="Times New Roman" w:eastAsia="Calibri" w:cs="Times New Roman"/>
          <w:sz w:val="24"/>
          <w:szCs w:val="24"/>
        </w:rPr>
      </w:pPr>
    </w:p>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pPr>
        <w:spacing w:after="0" w:line="240" w:lineRule="auto"/>
        <w:rPr>
          <w:rFonts w:ascii="Times New Roman" w:hAnsi="Times New Roman" w:eastAsia="Malgun Gothic" w:cs="Times New Roman"/>
          <w:sz w:val="24"/>
          <w:szCs w:val="24"/>
        </w:rPr>
      </w:pPr>
    </w:p>
    <w:p>
      <w:pPr>
        <w:tabs>
          <w:tab w:val="left" w:pos="10080"/>
        </w:tabs>
        <w:spacing w:after="0" w:line="240" w:lineRule="auto"/>
        <w:rPr>
          <w:rFonts w:ascii="Times New Roman" w:hAnsi="Times New Roman" w:eastAsia="Malgun Gothic" w:cs="Times New Roman"/>
          <w:sz w:val="24"/>
          <w:szCs w:val="24"/>
        </w:rPr>
      </w:pPr>
      <w:r>
        <w:rPr>
          <w:rFonts w:ascii="Times New Roman" w:hAnsi="Times New Roman" w:eastAsia="Malgun Gothic" w:cs="Times New Roman"/>
          <w:sz w:val="24"/>
          <w:szCs w:val="24"/>
        </w:rPr>
        <w:t>Finally, congrats for you to be the first woman of color to serve on this honorable position! Thank you for your attention! We look forward to hearing your editorial decision.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Amy L. Ai, PhD</w:t>
      </w:r>
    </w:p>
    <w:p>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pPr>
        <w:pStyle w:val="8"/>
        <w:spacing w:after="0" w:line="480" w:lineRule="auto"/>
        <w:jc w:val="center"/>
      </w:pPr>
    </w:p>
    <w:p>
      <w:pPr>
        <w:spacing w:after="0" w:line="480" w:lineRule="auto"/>
        <w:jc w:val="center"/>
        <w:rPr>
          <w:rFonts w:ascii="Times New Roman" w:hAnsi="Times New Roman" w:cs="Times New Roman"/>
          <w:b/>
          <w:bCs/>
          <w:iCs/>
          <w:sz w:val="24"/>
          <w:szCs w:val="24"/>
        </w:rPr>
      </w:pPr>
    </w:p>
    <w:p>
      <w:pPr>
        <w:pStyle w:val="8"/>
        <w:spacing w:after="0" w:line="480" w:lineRule="auto"/>
        <w:jc w:val="center"/>
      </w:pPr>
      <w:bookmarkStart w:id="1" w:name="_Hlk1407385151"/>
      <w:bookmarkEnd w:id="1"/>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b/>
          <w:bCs/>
          <w:sz w:val="24"/>
          <w:szCs w:val="24"/>
        </w:rPr>
      </w:pPr>
    </w:p>
    <w:p>
      <w:pPr>
        <w:spacing w:after="0" w:line="480" w:lineRule="auto"/>
        <w:contextualSpacing/>
        <w:jc w:val="center"/>
        <w:rPr>
          <w:rFonts w:ascii="Times New Roman" w:hAnsi="Times New Roman" w:cs="Times New Roman"/>
          <w:sz w:val="24"/>
          <w:szCs w:val="24"/>
          <w:lang w:val="it-IT"/>
        </w:rPr>
      </w:pPr>
      <w:r>
        <w:rPr>
          <w:rFonts w:ascii="Times New Roman" w:hAnsi="Times New Roman" w:eastAsia="Malgun Gothic" w:cs="Times New Roman"/>
          <w:sz w:val="24"/>
          <w:szCs w:val="24"/>
          <w:lang w:val="it-IT"/>
        </w:rPr>
        <w:t>Amy L. Ai, PhD</w:t>
      </w:r>
      <w:r>
        <w:rPr>
          <w:rFonts w:ascii="Times New Roman" w:hAnsi="Times New Roman" w:eastAsia="Malgun Gothic" w:cs="Times New Roman"/>
          <w:sz w:val="24"/>
          <w:szCs w:val="24"/>
          <w:vertAlign w:val="superscript"/>
          <w:lang w:val="it-IT"/>
        </w:rPr>
        <w:t>1</w:t>
      </w:r>
    </w:p>
    <w:p>
      <w:pPr>
        <w:spacing w:after="0" w:line="480" w:lineRule="auto"/>
        <w:contextualSpacing/>
        <w:jc w:val="center"/>
        <w:rPr>
          <w:rFonts w:ascii="Times New Roman" w:hAnsi="Times New Roman" w:eastAsia="Malgun Gothic"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hAnsi="Times New Roman" w:eastAsia="Malgun Gothic" w:cs="Times New Roman"/>
          <w:sz w:val="24"/>
          <w:szCs w:val="24"/>
          <w:vertAlign w:val="superscript"/>
          <w:lang w:val="it-IT"/>
        </w:rPr>
        <w:t>2</w:t>
      </w:r>
    </w:p>
    <w:p>
      <w:pPr>
        <w:spacing w:after="0" w:line="480" w:lineRule="auto"/>
        <w:contextualSpacing/>
        <w:jc w:val="center"/>
        <w:rPr>
          <w:rFonts w:ascii="Times New Roman" w:hAnsi="Times New Roman" w:eastAsia="Malgun Gothic" w:cs="Times New Roman"/>
          <w:sz w:val="24"/>
          <w:szCs w:val="24"/>
          <w:vertAlign w:val="superscript"/>
        </w:rPr>
      </w:pPr>
      <w:r>
        <w:rPr>
          <w:rFonts w:ascii="Times New Roman" w:hAnsi="Times New Roman" w:cs="Times New Roman"/>
          <w:sz w:val="24"/>
          <w:szCs w:val="24"/>
        </w:rPr>
        <w:t>Marguerite Rwil, UROP RA</w:t>
      </w:r>
      <w:r>
        <w:rPr>
          <w:rFonts w:ascii="Times New Roman" w:hAnsi="Times New Roman" w:eastAsia="Malgun Gothic" w:cs="Times New Roman"/>
          <w:sz w:val="24"/>
          <w:szCs w:val="24"/>
          <w:vertAlign w:val="superscript"/>
        </w:rPr>
        <w:t>3</w:t>
      </w:r>
    </w:p>
    <w:p>
      <w:pPr>
        <w:spacing w:after="0" w:line="480" w:lineRule="auto"/>
        <w:contextualSpacing/>
        <w:jc w:val="center"/>
        <w:rPr>
          <w:rFonts w:ascii="Times New Roman" w:hAnsi="Times New Roman" w:eastAsia="Malgun Gothic" w:cs="Times New Roman"/>
          <w:sz w:val="24"/>
          <w:szCs w:val="24"/>
          <w:vertAlign w:val="superscript"/>
        </w:rPr>
      </w:pPr>
      <w:r>
        <w:rPr>
          <w:rFonts w:ascii="Times New Roman" w:hAnsi="Times New Roman" w:eastAsia="Malgun Gothic" w:cs="Times New Roman"/>
          <w:sz w:val="24"/>
          <w:szCs w:val="24"/>
          <w:vertAlign w:val="superscript"/>
        </w:rPr>
        <w:t>4</w:t>
      </w:r>
    </w:p>
    <w:p>
      <w:pPr>
        <w:spacing w:after="0" w:line="480" w:lineRule="auto"/>
        <w:contextualSpacing/>
        <w:jc w:val="center"/>
        <w:rPr>
          <w:rFonts w:ascii="Times New Roman" w:hAnsi="Times New Roman" w:eastAsia="Malgun Gothic" w:cs="Times New Roman"/>
          <w:sz w:val="24"/>
          <w:szCs w:val="24"/>
          <w:vertAlign w:val="superscript"/>
        </w:rPr>
      </w:pP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sz w:val="24"/>
          <w:szCs w:val="24"/>
        </w:rPr>
      </w:pP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(11/08/2023, In Submission to </w:t>
      </w:r>
      <w:r>
        <w:rPr>
          <w:rStyle w:val="19"/>
          <w:rFonts w:ascii="Times New Roman" w:hAnsi="Times New Roman" w:cs="Times New Roman"/>
          <w:sz w:val="24"/>
          <w:szCs w:val="24"/>
          <w:shd w:val="clear" w:color="auto" w:fill="FFFFFF"/>
        </w:rPr>
        <w:t>……</w:t>
      </w:r>
      <w:r>
        <w:rPr>
          <w:rFonts w:ascii="Times New Roman" w:hAnsi="Times New Roman" w:cs="Times New Roman"/>
          <w:sz w:val="24"/>
          <w:szCs w:val="24"/>
        </w:rPr>
        <w:t>/JAMA)</w:t>
      </w:r>
    </w:p>
    <w:p>
      <w:pPr>
        <w:spacing w:after="0" w:line="480" w:lineRule="auto"/>
        <w:rPr>
          <w:rFonts w:ascii="Times New Roman" w:hAnsi="Times New Roman" w:eastAsia="Malgun Gothic" w:cs="Times New Roman"/>
          <w:sz w:val="24"/>
          <w:szCs w:val="24"/>
        </w:rPr>
      </w:pPr>
    </w:p>
    <w:p>
      <w:pPr>
        <w:pStyle w:val="4"/>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 …..edu</w:t>
      </w:r>
    </w:p>
    <w:p>
      <w:pPr>
        <w:spacing w:after="0"/>
        <w:contextualSpacing/>
        <w:rPr>
          <w:rFonts w:ascii="Times New Roman" w:hAnsi="Times New Roman" w:eastAsia="Malgun Gothic"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pPr>
        <w:spacing w:after="0"/>
        <w:contextualSpacing/>
        <w:rPr>
          <w:rFonts w:ascii="Times New Roman" w:hAnsi="Times New Roman" w:cs="Times New Roman"/>
          <w:iCs/>
          <w:sz w:val="24"/>
          <w:szCs w:val="24"/>
        </w:rPr>
      </w:pPr>
    </w:p>
    <w:p>
      <w:pPr>
        <w:spacing w:after="0"/>
        <w:contextualSpacing/>
        <w:rPr>
          <w:rFonts w:ascii="Times New Roman" w:hAnsi="Times New Roman" w:cs="Times New Roman"/>
          <w:iCs/>
          <w:sz w:val="24"/>
          <w:szCs w:val="24"/>
        </w:rPr>
      </w:pPr>
    </w:p>
    <w:p>
      <w:pPr>
        <w:spacing w:after="0"/>
        <w:contextualSpacing/>
        <w:rPr>
          <w:rFonts w:ascii="Times New Roman" w:hAnsi="Times New Roman" w:cs="Times New Roman"/>
          <w:iCs/>
          <w:sz w:val="24"/>
          <w:szCs w:val="24"/>
        </w:rPr>
      </w:pPr>
    </w:p>
    <w:p>
      <w:pPr>
        <w:spacing w:after="0"/>
        <w:rPr>
          <w:rFonts w:ascii="Times New Roman" w:hAnsi="Times New Roman" w:cs="Times New Roman"/>
          <w:sz w:val="24"/>
          <w:szCs w:val="24"/>
        </w:rPr>
        <w:sectPr>
          <w:pgSz w:w="12240" w:h="15840"/>
          <w:pgMar w:top="1440" w:right="1440" w:bottom="1440" w:left="1440" w:header="0" w:footer="0" w:gutter="0"/>
          <w:pgNumType w:start="1"/>
          <w:cols w:space="720" w:num="1"/>
          <w:formProt w:val="0"/>
          <w:docGrid w:linePitch="100" w:charSpace="4096"/>
        </w:sectPr>
      </w:pPr>
      <w:r>
        <w:rPr>
          <w:rFonts w:ascii="Times New Roman" w:hAnsi="Times New Roman" w:cs="Times New Roman"/>
          <w:b/>
          <w:bCs/>
          <w:i/>
          <w:sz w:val="24"/>
          <w:szCs w:val="24"/>
        </w:rPr>
        <w:t xml:space="preserve">Authors’ note: </w:t>
      </w:r>
      <w:r>
        <w:rPr>
          <w:rFonts w:ascii="Times New Roman" w:hAnsi="Times New Roman" w:cs="Times New Roman"/>
          <w:sz w:val="24"/>
          <w:szCs w:val="24"/>
        </w:rPr>
        <w:t>…..</w:t>
      </w: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b/>
          <w:bCs/>
          <w:sz w:val="24"/>
          <w:szCs w:val="24"/>
        </w:rPr>
      </w:pPr>
    </w:p>
    <w:p>
      <w:pPr>
        <w:spacing w:after="0" w:line="480" w:lineRule="auto"/>
        <w:jc w:val="center"/>
        <w:rPr>
          <w:rFonts w:ascii="Times New Roman" w:hAnsi="Times New Roman" w:cs="Times New Roman"/>
          <w:b/>
          <w:bCs/>
          <w:sz w:val="24"/>
          <w:szCs w:val="24"/>
        </w:rPr>
      </w:pPr>
    </w:p>
    <w:p>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pPr>
        <w:spacing w:after="0" w:line="480" w:lineRule="auto"/>
        <w:rPr>
          <w:rFonts w:ascii="Times New Roman" w:hAnsi="Times New Roman" w:cs="Times New Roman"/>
          <w:sz w:val="24"/>
          <w:szCs w:val="24"/>
        </w:rPr>
        <w:sectPr>
          <w:headerReference r:id="rId5" w:type="default"/>
          <w:pgSz w:w="12240" w:h="15840"/>
          <w:pgMar w:top="1440" w:right="1440" w:bottom="1440" w:left="1440" w:header="720" w:footer="0" w:gutter="0"/>
          <w:pgNumType w:start="1"/>
          <w:cols w:space="720" w:num="1"/>
          <w:formProt w:val="0"/>
          <w:docGrid w:linePitch="360" w:charSpace="4096"/>
        </w:sectPr>
      </w:pPr>
      <w:r>
        <w:rPr>
          <w:rFonts w:ascii="Times New Roman" w:hAnsi="Times New Roman" w:eastAsia="Times New Roman" w:cs="Times New Roman"/>
          <w:b/>
          <w:bCs/>
          <w:i/>
          <w:iCs/>
          <w:sz w:val="24"/>
          <w:szCs w:val="24"/>
        </w:rPr>
        <w:t>The total word count of the manuscript</w:t>
      </w:r>
      <w:r>
        <w:rPr>
          <w:rFonts w:ascii="Times New Roman" w:hAnsi="Times New Roman" w:eastAsia="Times New Roman" w:cs="Times New Roman"/>
          <w:sz w:val="24"/>
          <w:szCs w:val="24"/>
        </w:rPr>
        <w:t xml:space="preserve">: Title Page: ?? Words, Abstract: ?? Words, Text: ?? Words, References: ?? Words, </w:t>
      </w:r>
      <w:r>
        <w:rPr>
          <w:rStyle w:val="43"/>
          <w:rFonts w:ascii="Times New Roman" w:hAnsi="Times New Roman" w:cs="Times New Roman"/>
          <w:sz w:val="24"/>
          <w:szCs w:val="24"/>
        </w:rPr>
        <w:t>Cannot add figure/legend information as they are screengrabs</w:t>
      </w:r>
      <w:r>
        <w:rPr>
          <w:rFonts w:ascii="Times New Roman" w:hAnsi="Times New Roman" w:eastAsia="Times New Roman" w:cs="Times New Roman"/>
          <w:sz w:val="24"/>
          <w:szCs w:val="24"/>
        </w:rPr>
        <w:t>)</w:t>
      </w:r>
    </w:p>
    <w:p>
      <w:pPr>
        <w:spacing w:after="0" w:line="480" w:lineRule="auto"/>
        <w:rPr>
          <w:rFonts w:ascii="Times New Roman" w:hAnsi="Times New Roman" w:cs="Times New Roman"/>
          <w:sz w:val="24"/>
          <w:szCs w:val="24"/>
        </w:rPr>
      </w:pPr>
      <w:r>
        <w:rPr>
          <w:rFonts w:ascii="Times New Roman" w:hAnsi="Times New Roman" w:eastAsia="Malgun Gothic" w:cs="Times New Roman"/>
          <w:b/>
          <w:sz w:val="24"/>
          <w:szCs w:val="24"/>
        </w:rPr>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PsychINFO,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xml:space="preserve">…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  …..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investigators(A.A. and Q.D.). Adjusted effect estimates were employed, and pooled analysis was conducted, using the Hartung-Knapp-Sidik-Jonkman rondom-effects model. Sensitivity and subgroup analyses were conducted to assess the robustness of the findings. The Meta-analysis of Observational Studies in Epidemiology(MOOSE)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 xml:space="preserve">The search yielded 24 selected studies comprising 4….. participants of which …?? studies presented data on the COVID-19-PTG association, and …?? presented data on PTSS. On pooled analysis, COVID-19 was significantly associated with PTG (Weighted mean …-…..;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 individuals, PTG was associated with individuals exposed to Covid-19 in both medical settings and beyond; the pooled association was consistent with that of findings from studies with diverse populations.</w:t>
      </w:r>
    </w:p>
    <w:p>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pPr>
        <w:spacing w:after="0" w:line="480" w:lineRule="auto"/>
        <w:rPr>
          <w:rFonts w:ascii="Times New Roman" w:hAnsi="Times New Roman" w:cs="Times New Roman"/>
          <w:sz w:val="24"/>
          <w:szCs w:val="24"/>
        </w:rPr>
      </w:pPr>
    </w:p>
    <w:p>
      <w:pPr>
        <w:spacing w:after="0" w:line="480" w:lineRule="auto"/>
        <w:rPr>
          <w:rFonts w:ascii="Times New Roman" w:hAnsi="Times New Roman" w:eastAsia="Times New Roman" w:cs="Times New Roman"/>
          <w:sz w:val="24"/>
          <w:szCs w:val="24"/>
        </w:rPr>
        <w:sectPr>
          <w:headerReference r:id="rId6" w:type="default"/>
          <w:pgSz w:w="12240" w:h="15840"/>
          <w:pgMar w:top="1440" w:right="1440" w:bottom="1440" w:left="1440" w:header="720" w:footer="0" w:gutter="0"/>
          <w:pgNumType w:start="1"/>
          <w:cols w:space="720" w:num="1"/>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hAnsi="Times New Roman" w:eastAsia="Times New Roman" w:cs="Times New Roman"/>
          <w:sz w:val="24"/>
          <w:szCs w:val="24"/>
        </w:rPr>
        <w:t>cardiovascular disease (COVID-19), post-traumatic growth (PTG), myocardial infarction, stroke, cardiac procedures</w:t>
      </w:r>
    </w:p>
    <w:p>
      <w:pPr>
        <w:tabs>
          <w:tab w:val="left" w:pos="4950"/>
        </w:tabs>
        <w:spacing w:after="0" w:line="480" w:lineRule="auto"/>
        <w:jc w:val="center"/>
      </w:pPr>
      <w:ins w:id="0" w:author="Unknown Author" w:date="2023-10-28T19:03:00Z">
        <w:r>
          <w:rPr>
            <w:rFonts w:ascii="Times New Roman" w:hAnsi="Times New Roman" w:cs="Times New Roman"/>
            <w:b/>
            <w:bCs/>
            <w:color w:val="333333"/>
            <w:sz w:val="24"/>
            <w:szCs w:val="24"/>
            <w:shd w:val="clear" w:color="auto" w:fill="FFFFFF"/>
          </w:rPr>
          <w:t>Introduction</w:t>
        </w:r>
      </w:ins>
    </w:p>
    <w:p>
      <w:pPr>
        <w:tabs>
          <w:tab w:val="left" w:pos="4950"/>
        </w:tabs>
        <w:spacing w:after="0" w:line="480" w:lineRule="auto"/>
        <w:ind w:firstLine="720"/>
        <w:rPr>
          <w:ins w:id="1" w:author="qizhou" w:date="2023-12-13T18:45:37Z"/>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Since the World Health Organization declaredpr the 2019 novel corona</w:t>
      </w:r>
      <w:ins w:id="2" w:author="qizhou" w:date="2023-12-13T18:43:05Z">
        <w:r>
          <w:rPr>
            <w:rFonts w:ascii="Times New Roman" w:hAnsi="Times New Roman" w:cs="Times New Roman"/>
            <w:color w:val="333333"/>
            <w:sz w:val="24"/>
            <w:szCs w:val="24"/>
            <w:shd w:val="clear" w:color="auto" w:fill="FFFFFF"/>
          </w:rPr>
          <w:t>-</w:t>
        </w:r>
      </w:ins>
      <w:r>
        <w:rPr>
          <w:rFonts w:ascii="Times New Roman" w:hAnsi="Times New Roman" w:cs="Times New Roman"/>
          <w:color w:val="333333"/>
          <w:sz w:val="24"/>
          <w:szCs w:val="24"/>
          <w:shd w:val="clear" w:color="auto" w:fill="FFFFFF"/>
        </w:rPr>
        <w:t xml:space="preserve">virus (COVID-19) as a global emergency (Sohrabi et al., 2020), the pandemic has created a sweeping impact on </w:t>
      </w:r>
      <w:del w:id="3" w:author="qizhou" w:date="2023-12-13T18:43:15Z">
        <w:r>
          <w:rPr>
            <w:rFonts w:ascii="Times New Roman" w:hAnsi="Times New Roman" w:cs="Times New Roman"/>
            <w:color w:val="333333"/>
            <w:sz w:val="24"/>
            <w:szCs w:val="24"/>
            <w:shd w:val="clear" w:color="auto" w:fill="FFFFFF"/>
          </w:rPr>
          <w:delText>mortalities</w:delText>
        </w:r>
      </w:del>
      <w:ins w:id="4" w:author="qizhou" w:date="2023-12-13T18:43:15Z">
        <w:r>
          <w:rPr>
            <w:rFonts w:ascii="Times New Roman" w:hAnsi="Times New Roman" w:cs="Times New Roman"/>
            <w:color w:val="333333"/>
            <w:sz w:val="24"/>
            <w:szCs w:val="24"/>
            <w:shd w:val="clear" w:color="auto" w:fill="FFFFFF"/>
          </w:rPr>
          <w:t>mortality</w:t>
        </w:r>
      </w:ins>
      <w:r>
        <w:rPr>
          <w:rFonts w:ascii="Times New Roman" w:hAnsi="Times New Roman" w:cs="Times New Roman"/>
          <w:color w:val="333333"/>
          <w:sz w:val="24"/>
          <w:szCs w:val="24"/>
          <w:shd w:val="clear" w:color="auto" w:fill="FFFFFF"/>
        </w:rPr>
        <w:t xml:space="preserve">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w:t>
      </w:r>
    </w:p>
    <w:p>
      <w:pPr>
        <w:tabs>
          <w:tab w:val="left" w:pos="4950"/>
        </w:tabs>
        <w:spacing w:after="0" w:line="480" w:lineRule="auto"/>
        <w:ind w:firstLine="720"/>
        <w:rPr>
          <w:ins w:id="5" w:author="qizhou" w:date="2023-12-13T18:46:25Z"/>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Unlike other severe diseases (e.g., cardiovascular diseases, cancer), Covid-19</w:t>
      </w:r>
      <w:ins w:id="6" w:author="qizhou" w:date="2023-12-13T18:45:50Z">
        <w:r>
          <w:rPr>
            <w:rFonts w:hint="default" w:ascii="Times New Roman" w:hAnsi="Times New Roman" w:cs="Times New Roman"/>
            <w:color w:val="333333"/>
            <w:sz w:val="24"/>
            <w:szCs w:val="24"/>
            <w:shd w:val="clear" w:color="auto" w:fill="FFFFFF"/>
          </w:rPr>
          <w:t>’</w:t>
        </w:r>
      </w:ins>
      <w:ins w:id="7" w:author="qizhou" w:date="2023-12-13T18:45:51Z">
        <w:r>
          <w:rPr>
            <w:rFonts w:hint="default" w:ascii="Times New Roman" w:hAnsi="Times New Roman" w:cs="Times New Roman"/>
            <w:color w:val="333333"/>
            <w:sz w:val="24"/>
            <w:szCs w:val="24"/>
            <w:shd w:val="clear" w:color="auto" w:fill="FFFFFF"/>
          </w:rPr>
          <w:t xml:space="preserve">s </w:t>
        </w:r>
      </w:ins>
      <w:ins w:id="8" w:author="qizhou" w:date="2023-12-13T18:45:52Z">
        <w:r>
          <w:rPr>
            <w:rFonts w:hint="default" w:ascii="Times New Roman" w:hAnsi="Times New Roman" w:cs="Times New Roman"/>
            <w:color w:val="333333"/>
            <w:sz w:val="24"/>
            <w:szCs w:val="24"/>
            <w:shd w:val="clear" w:color="auto" w:fill="FFFFFF"/>
          </w:rPr>
          <w:t>effec</w:t>
        </w:r>
      </w:ins>
      <w:ins w:id="9" w:author="qizhou" w:date="2023-12-13T18:45:53Z">
        <w:r>
          <w:rPr>
            <w:rFonts w:hint="default" w:ascii="Times New Roman" w:hAnsi="Times New Roman" w:cs="Times New Roman"/>
            <w:color w:val="333333"/>
            <w:sz w:val="24"/>
            <w:szCs w:val="24"/>
            <w:shd w:val="clear" w:color="auto" w:fill="FFFFFF"/>
          </w:rPr>
          <w:t xml:space="preserve">t is </w:t>
        </w:r>
      </w:ins>
      <w:ins w:id="10" w:author="qizhou" w:date="2023-12-13T18:45:54Z">
        <w:r>
          <w:rPr>
            <w:rFonts w:hint="default" w:ascii="Times New Roman" w:hAnsi="Times New Roman" w:cs="Times New Roman"/>
            <w:color w:val="333333"/>
            <w:sz w:val="24"/>
            <w:szCs w:val="24"/>
            <w:shd w:val="clear" w:color="auto" w:fill="FFFFFF"/>
          </w:rPr>
          <w:t>per</w:t>
        </w:r>
      </w:ins>
      <w:ins w:id="11" w:author="qizhou" w:date="2023-12-13T18:45:55Z">
        <w:r>
          <w:rPr>
            <w:rFonts w:hint="default" w:ascii="Times New Roman" w:hAnsi="Times New Roman" w:cs="Times New Roman"/>
            <w:color w:val="333333"/>
            <w:sz w:val="24"/>
            <w:szCs w:val="24"/>
            <w:shd w:val="clear" w:color="auto" w:fill="FFFFFF"/>
          </w:rPr>
          <w:t>vasive</w:t>
        </w:r>
      </w:ins>
      <w:ins w:id="12" w:author="qizhou" w:date="2023-12-13T18:45:56Z">
        <w:r>
          <w:rPr>
            <w:rFonts w:hint="default" w:ascii="Times New Roman" w:hAnsi="Times New Roman" w:cs="Times New Roman"/>
            <w:color w:val="333333"/>
            <w:sz w:val="24"/>
            <w:szCs w:val="24"/>
            <w:shd w:val="clear" w:color="auto" w:fill="FFFFFF"/>
          </w:rPr>
          <w:t>,</w:t>
        </w:r>
      </w:ins>
      <w:ins w:id="13" w:author="qizhou" w:date="2023-12-13T18:45:57Z">
        <w:r>
          <w:rPr>
            <w:rFonts w:hint="default" w:ascii="Times New Roman" w:hAnsi="Times New Roman" w:cs="Times New Roman"/>
            <w:color w:val="333333"/>
            <w:sz w:val="24"/>
            <w:szCs w:val="24"/>
            <w:shd w:val="clear" w:color="auto" w:fill="FFFFFF"/>
          </w:rPr>
          <w:t xml:space="preserve"> </w:t>
        </w:r>
      </w:ins>
      <w:ins w:id="14" w:author="qizhou" w:date="2023-12-13T18:46:04Z">
        <w:r>
          <w:rPr>
            <w:rFonts w:hint="default" w:ascii="Times New Roman" w:hAnsi="Times New Roman" w:cs="Times New Roman"/>
            <w:color w:val="333333"/>
            <w:sz w:val="24"/>
            <w:szCs w:val="24"/>
            <w:shd w:val="clear" w:color="auto" w:fill="FFFFFF"/>
          </w:rPr>
          <w:t>influ</w:t>
        </w:r>
      </w:ins>
      <w:ins w:id="15" w:author="qizhou" w:date="2023-12-13T18:46:05Z">
        <w:r>
          <w:rPr>
            <w:rFonts w:hint="default" w:ascii="Times New Roman" w:hAnsi="Times New Roman" w:cs="Times New Roman"/>
            <w:color w:val="333333"/>
            <w:sz w:val="24"/>
            <w:szCs w:val="24"/>
            <w:shd w:val="clear" w:color="auto" w:fill="FFFFFF"/>
          </w:rPr>
          <w:t xml:space="preserve">encing </w:t>
        </w:r>
      </w:ins>
      <w:ins w:id="16" w:author="qizhou" w:date="2023-12-13T18:46:15Z">
        <w:r>
          <w:rPr>
            <w:rFonts w:hint="default" w:ascii="Times New Roman" w:hAnsi="Times New Roman" w:cs="Times New Roman"/>
            <w:color w:val="333333"/>
            <w:sz w:val="24"/>
            <w:szCs w:val="24"/>
            <w:shd w:val="clear" w:color="auto" w:fill="FFFFFF"/>
          </w:rPr>
          <w:t>man</w:t>
        </w:r>
      </w:ins>
      <w:ins w:id="17" w:author="qizhou" w:date="2023-12-13T18:46:16Z">
        <w:r>
          <w:rPr>
            <w:rFonts w:hint="default" w:ascii="Times New Roman" w:hAnsi="Times New Roman" w:cs="Times New Roman"/>
            <w:color w:val="333333"/>
            <w:sz w:val="24"/>
            <w:szCs w:val="24"/>
            <w:shd w:val="clear" w:color="auto" w:fill="FFFFFF"/>
          </w:rPr>
          <w:t xml:space="preserve">y </w:t>
        </w:r>
      </w:ins>
      <w:del w:id="18" w:author="qizhou" w:date="2023-12-13T18:45:48Z">
        <w:r>
          <w:rPr>
            <w:rFonts w:ascii="Times New Roman" w:hAnsi="Times New Roman" w:cs="Times New Roman"/>
            <w:color w:val="333333"/>
            <w:sz w:val="24"/>
            <w:szCs w:val="24"/>
            <w:shd w:val="clear" w:color="auto" w:fill="FFFFFF"/>
          </w:rPr>
          <w:delText xml:space="preserve"> </w:delText>
        </w:r>
      </w:del>
      <w:del w:id="19" w:author="qizhou" w:date="2023-12-13T18:45:47Z">
        <w:r>
          <w:rPr>
            <w:rFonts w:ascii="Times New Roman" w:hAnsi="Times New Roman" w:cs="Times New Roman"/>
            <w:color w:val="333333"/>
            <w:sz w:val="24"/>
            <w:szCs w:val="24"/>
            <w:shd w:val="clear" w:color="auto" w:fill="FFFFFF"/>
          </w:rPr>
          <w:delText xml:space="preserve">present similar risks to diverse </w:delText>
        </w:r>
      </w:del>
      <w:r>
        <w:rPr>
          <w:rFonts w:ascii="Times New Roman" w:hAnsi="Times New Roman" w:cs="Times New Roman"/>
          <w:color w:val="333333"/>
          <w:sz w:val="24"/>
          <w:szCs w:val="24"/>
          <w:shd w:val="clear" w:color="auto" w:fill="FFFFFF"/>
        </w:rPr>
        <w:t xml:space="preserve">sectors of </w:t>
      </w:r>
      <w:del w:id="20" w:author="qizhou" w:date="2023-12-13T18:43:42Z">
        <w:r>
          <w:rPr>
            <w:rFonts w:ascii="Times New Roman" w:hAnsi="Times New Roman" w:cs="Times New Roman"/>
            <w:color w:val="333333"/>
            <w:sz w:val="24"/>
            <w:szCs w:val="24"/>
            <w:shd w:val="clear" w:color="auto" w:fill="FFFFFF"/>
            <w:lang w:val="en-US"/>
          </w:rPr>
          <w:delText>persons</w:delText>
        </w:r>
      </w:del>
      <w:del w:id="21" w:author="qizhou" w:date="2023-12-13T18:43:42Z">
        <w:r>
          <w:rPr>
            <w:rFonts w:ascii="Times New Roman" w:hAnsi="Times New Roman" w:cs="Times New Roman"/>
            <w:color w:val="333333"/>
            <w:sz w:val="24"/>
            <w:szCs w:val="24"/>
            <w:shd w:val="clear" w:color="auto" w:fill="FFFFFF"/>
          </w:rPr>
          <w:delText xml:space="preserve"> and</w:delText>
        </w:r>
      </w:del>
      <w:del w:id="22" w:author="qizhou" w:date="2023-12-13T18:43:43Z">
        <w:r>
          <w:rPr>
            <w:rFonts w:ascii="Times New Roman" w:hAnsi="Times New Roman" w:cs="Times New Roman"/>
            <w:color w:val="333333"/>
            <w:sz w:val="24"/>
            <w:szCs w:val="24"/>
            <w:shd w:val="clear" w:color="auto" w:fill="FFFFFF"/>
          </w:rPr>
          <w:delText xml:space="preserve"> </w:delText>
        </w:r>
      </w:del>
      <w:r>
        <w:rPr>
          <w:rFonts w:ascii="Times New Roman" w:hAnsi="Times New Roman" w:cs="Times New Roman"/>
          <w:color w:val="333333"/>
          <w:sz w:val="24"/>
          <w:szCs w:val="24"/>
          <w:shd w:val="clear" w:color="auto" w:fill="FFFFFF"/>
        </w:rPr>
        <w:t xml:space="preserve">populations (Krishnamoorthy et al., 2020) and at all levels (individual,  family, community, nation, and the word). </w:t>
      </w:r>
    </w:p>
    <w:p>
      <w:pPr>
        <w:tabs>
          <w:tab w:val="left" w:pos="4950"/>
        </w:tabs>
        <w:spacing w:after="0" w:line="480" w:lineRule="auto"/>
        <w:ind w:firstLine="720"/>
        <w:rPr>
          <w:ins w:id="23" w:author="qizhou" w:date="2023-12-13T18:47:37Z"/>
          <w:rFonts w:ascii="Arial" w:hAnsi="Arial" w:cs="Arial"/>
          <w:color w:val="333333"/>
          <w:sz w:val="21"/>
          <w:szCs w:val="21"/>
          <w:shd w:val="clear" w:color="auto" w:fill="FFFFFF"/>
        </w:rPr>
      </w:pPr>
      <w:r>
        <w:rPr>
          <w:rFonts w:ascii="Times New Roman" w:hAnsi="Times New Roman" w:cs="Times New Roman"/>
          <w:color w:val="333333"/>
          <w:sz w:val="24"/>
          <w:szCs w:val="24"/>
          <w:shd w:val="clear" w:color="auto" w:fill="FFFFFF"/>
        </w:rPr>
        <w:t>Traumatic experience can cause psychiatric stress</w:t>
      </w:r>
      <w:ins w:id="24" w:author="qizhou" w:date="2023-12-13T18:46:49Z">
        <w:r>
          <w:rPr>
            <w:rFonts w:ascii="Times New Roman" w:hAnsi="Times New Roman" w:cs="Times New Roman"/>
            <w:color w:val="333333"/>
            <w:sz w:val="24"/>
            <w:szCs w:val="24"/>
            <w:shd w:val="clear" w:color="auto" w:fill="FFFFFF"/>
          </w:rPr>
          <w:t xml:space="preserve"> which ca</w:t>
        </w:r>
      </w:ins>
      <w:ins w:id="25" w:author="qizhou" w:date="2023-12-13T18:46:50Z">
        <w:r>
          <w:rPr>
            <w:rFonts w:ascii="Times New Roman" w:hAnsi="Times New Roman" w:cs="Times New Roman"/>
            <w:color w:val="333333"/>
            <w:sz w:val="24"/>
            <w:szCs w:val="24"/>
            <w:shd w:val="clear" w:color="auto" w:fill="FFFFFF"/>
          </w:rPr>
          <w:t>n le</w:t>
        </w:r>
      </w:ins>
      <w:ins w:id="26" w:author="qizhou" w:date="2023-12-13T18:46:51Z">
        <w:r>
          <w:rPr>
            <w:rFonts w:ascii="Times New Roman" w:hAnsi="Times New Roman" w:cs="Times New Roman"/>
            <w:color w:val="333333"/>
            <w:sz w:val="24"/>
            <w:szCs w:val="24"/>
            <w:shd w:val="clear" w:color="auto" w:fill="FFFFFF"/>
          </w:rPr>
          <w:t xml:space="preserve">ad to </w:t>
        </w:r>
      </w:ins>
      <w:ins w:id="27" w:author="qizhou" w:date="2023-12-13T18:47:07Z">
        <w:r>
          <w:rPr>
            <w:rFonts w:ascii="Times New Roman" w:hAnsi="Times New Roman" w:cs="Times New Roman"/>
            <w:color w:val="333333"/>
            <w:sz w:val="24"/>
            <w:szCs w:val="24"/>
            <w:shd w:val="clear" w:color="auto" w:fill="FFFFFF"/>
          </w:rPr>
          <w:t>u</w:t>
        </w:r>
      </w:ins>
      <w:ins w:id="28" w:author="qizhou" w:date="2023-12-13T18:47:08Z">
        <w:r>
          <w:rPr>
            <w:rFonts w:ascii="Times New Roman" w:hAnsi="Times New Roman" w:cs="Times New Roman"/>
            <w:color w:val="333333"/>
            <w:sz w:val="24"/>
            <w:szCs w:val="24"/>
            <w:shd w:val="clear" w:color="auto" w:fill="FFFFFF"/>
          </w:rPr>
          <w:t>ninten</w:t>
        </w:r>
      </w:ins>
      <w:ins w:id="29" w:author="qizhou" w:date="2023-12-13T18:47:09Z">
        <w:r>
          <w:rPr>
            <w:rFonts w:ascii="Times New Roman" w:hAnsi="Times New Roman" w:cs="Times New Roman"/>
            <w:color w:val="333333"/>
            <w:sz w:val="24"/>
            <w:szCs w:val="24"/>
            <w:shd w:val="clear" w:color="auto" w:fill="FFFFFF"/>
          </w:rPr>
          <w:t xml:space="preserve">ded </w:t>
        </w:r>
      </w:ins>
      <w:ins w:id="30" w:author="qizhou" w:date="2023-12-13T18:47:01Z">
        <w:r>
          <w:rPr>
            <w:rFonts w:ascii="Times New Roman" w:hAnsi="Times New Roman" w:cs="Times New Roman"/>
            <w:color w:val="333333"/>
            <w:sz w:val="24"/>
            <w:szCs w:val="24"/>
            <w:shd w:val="clear" w:color="auto" w:fill="FFFFFF"/>
          </w:rPr>
          <w:t>ch</w:t>
        </w:r>
      </w:ins>
      <w:ins w:id="31" w:author="qizhou" w:date="2023-12-13T18:47:02Z">
        <w:r>
          <w:rPr>
            <w:rFonts w:ascii="Times New Roman" w:hAnsi="Times New Roman" w:cs="Times New Roman"/>
            <w:color w:val="333333"/>
            <w:sz w:val="24"/>
            <w:szCs w:val="24"/>
            <w:shd w:val="clear" w:color="auto" w:fill="FFFFFF"/>
          </w:rPr>
          <w:t xml:space="preserve">ange </w:t>
        </w:r>
      </w:ins>
      <w:ins w:id="32" w:author="qizhou" w:date="2023-12-13T18:47:03Z">
        <w:r>
          <w:rPr>
            <w:rFonts w:ascii="Times New Roman" w:hAnsi="Times New Roman" w:cs="Times New Roman"/>
            <w:color w:val="333333"/>
            <w:sz w:val="24"/>
            <w:szCs w:val="24"/>
            <w:shd w:val="clear" w:color="auto" w:fill="FFFFFF"/>
          </w:rPr>
          <w:t>in</w:t>
        </w:r>
      </w:ins>
      <w:del w:id="33" w:author="qizhou" w:date="2023-12-13T18:46:42Z">
        <w:r>
          <w:rPr>
            <w:rFonts w:ascii="Times New Roman" w:hAnsi="Times New Roman" w:cs="Times New Roman"/>
            <w:color w:val="333333"/>
            <w:sz w:val="24"/>
            <w:szCs w:val="24"/>
            <w:shd w:val="clear" w:color="auto" w:fill="FFFFFF"/>
          </w:rPr>
          <w:delText xml:space="preserve"> and alter</w:delText>
        </w:r>
      </w:del>
      <w:r>
        <w:rPr>
          <w:rFonts w:ascii="Times New Roman" w:hAnsi="Times New Roman" w:cs="Times New Roman"/>
          <w:color w:val="333333"/>
          <w:sz w:val="24"/>
          <w:szCs w:val="24"/>
          <w:shd w:val="clear" w:color="auto" w:fill="FFFFFF"/>
        </w:rPr>
        <w:t xml:space="preserve"> human cognition</w:t>
      </w:r>
      <w:ins w:id="34" w:author="qizhou" w:date="2023-12-13T18:44:26Z">
        <w:r>
          <w:rPr>
            <w:rFonts w:ascii="Times New Roman" w:hAnsi="Times New Roman" w:cs="Times New Roman"/>
            <w:color w:val="333333"/>
            <w:sz w:val="24"/>
            <w:szCs w:val="24"/>
            <w:shd w:val="clear" w:color="auto" w:fill="FFFFFF"/>
          </w:rPr>
          <w:t>.</w:t>
        </w:r>
      </w:ins>
      <w:del w:id="35" w:author="qizhou" w:date="2023-12-13T18:44:26Z">
        <w:r>
          <w:rPr>
            <w:rFonts w:ascii="Times New Roman" w:hAnsi="Times New Roman" w:cs="Times New Roman"/>
            <w:color w:val="333333"/>
            <w:sz w:val="24"/>
            <w:szCs w:val="24"/>
            <w:shd w:val="clear" w:color="auto" w:fill="FFFFFF"/>
          </w:rPr>
          <w:delText>,</w:delText>
        </w:r>
      </w:del>
      <w:r>
        <w:rPr>
          <w:rFonts w:ascii="Times New Roman" w:hAnsi="Times New Roman" w:cs="Times New Roman"/>
          <w:color w:val="333333"/>
          <w:sz w:val="24"/>
          <w:szCs w:val="24"/>
          <w:shd w:val="clear" w:color="auto" w:fill="FFFFFF"/>
        </w:rPr>
        <w:t xml:space="preserve"> </w:t>
      </w:r>
      <w:del w:id="36" w:author="qizhou" w:date="2023-12-13T18:44:33Z">
        <w:r>
          <w:rPr>
            <w:rFonts w:ascii="Times New Roman" w:hAnsi="Times New Roman" w:cs="Times New Roman"/>
            <w:color w:val="333333"/>
            <w:sz w:val="24"/>
            <w:szCs w:val="24"/>
            <w:shd w:val="clear" w:color="auto" w:fill="FFFFFF"/>
            <w:lang w:val="en-US"/>
          </w:rPr>
          <w:delText>such as</w:delText>
        </w:r>
      </w:del>
      <w:ins w:id="37" w:author="qizhou" w:date="2023-12-13T18:44:38Z">
        <w:r>
          <w:rPr>
            <w:rFonts w:ascii="Times New Roman" w:hAnsi="Times New Roman" w:cs="Times New Roman"/>
            <w:color w:val="333333"/>
            <w:sz w:val="24"/>
            <w:szCs w:val="24"/>
            <w:shd w:val="clear" w:color="auto" w:fill="FFFFFF"/>
          </w:rPr>
          <w:t>F</w:t>
        </w:r>
      </w:ins>
      <w:ins w:id="38" w:author="qizhou" w:date="2023-12-13T18:44:39Z">
        <w:r>
          <w:rPr>
            <w:rFonts w:ascii="Times New Roman" w:hAnsi="Times New Roman" w:cs="Times New Roman"/>
            <w:color w:val="333333"/>
            <w:sz w:val="24"/>
            <w:szCs w:val="24"/>
            <w:shd w:val="clear" w:color="auto" w:fill="FFFFFF"/>
          </w:rPr>
          <w:t>or</w:t>
        </w:r>
      </w:ins>
      <w:ins w:id="39" w:author="qizhou" w:date="2023-12-13T18:44:40Z">
        <w:r>
          <w:rPr>
            <w:rFonts w:ascii="Times New Roman" w:hAnsi="Times New Roman" w:cs="Times New Roman"/>
            <w:color w:val="333333"/>
            <w:sz w:val="24"/>
            <w:szCs w:val="24"/>
            <w:shd w:val="clear" w:color="auto" w:fill="FFFFFF"/>
          </w:rPr>
          <w:t xml:space="preserve"> exa</w:t>
        </w:r>
      </w:ins>
      <w:ins w:id="40" w:author="qizhou" w:date="2023-12-13T18:44:41Z">
        <w:r>
          <w:rPr>
            <w:rFonts w:ascii="Times New Roman" w:hAnsi="Times New Roman" w:cs="Times New Roman"/>
            <w:color w:val="333333"/>
            <w:sz w:val="24"/>
            <w:szCs w:val="24"/>
            <w:shd w:val="clear" w:color="auto" w:fill="FFFFFF"/>
          </w:rPr>
          <w:t>mple</w:t>
        </w:r>
      </w:ins>
      <w:ins w:id="41" w:author="qizhou" w:date="2023-12-13T18:44:42Z">
        <w:r>
          <w:rPr>
            <w:rFonts w:ascii="Times New Roman" w:hAnsi="Times New Roman" w:cs="Times New Roman"/>
            <w:color w:val="333333"/>
            <w:sz w:val="24"/>
            <w:szCs w:val="24"/>
            <w:shd w:val="clear" w:color="auto" w:fill="FFFFFF"/>
          </w:rPr>
          <w:t>,</w:t>
        </w:r>
      </w:ins>
      <w:r>
        <w:rPr>
          <w:rFonts w:ascii="Times New Roman" w:hAnsi="Times New Roman" w:cs="Times New Roman"/>
          <w:color w:val="333333"/>
          <w:sz w:val="24"/>
          <w:szCs w:val="24"/>
          <w:shd w:val="clear" w:color="auto" w:fill="FFFFFF"/>
        </w:rPr>
        <w:t xml:space="preserve"> negative thoughts or views of the self and the world (Moreland et al., 2023)</w:t>
      </w:r>
      <w:ins w:id="42" w:author="qizhou" w:date="2023-12-13T18:44:47Z">
        <w:r>
          <w:rPr>
            <w:rFonts w:ascii="Times New Roman" w:hAnsi="Times New Roman" w:cs="Times New Roman"/>
            <w:color w:val="333333"/>
            <w:sz w:val="24"/>
            <w:szCs w:val="24"/>
            <w:shd w:val="clear" w:color="auto" w:fill="FFFFFF"/>
          </w:rPr>
          <w:t xml:space="preserve"> can </w:t>
        </w:r>
      </w:ins>
      <w:ins w:id="43" w:author="qizhou" w:date="2023-12-13T18:44:48Z">
        <w:r>
          <w:rPr>
            <w:rFonts w:ascii="Times New Roman" w:hAnsi="Times New Roman" w:cs="Times New Roman"/>
            <w:color w:val="333333"/>
            <w:sz w:val="24"/>
            <w:szCs w:val="24"/>
            <w:shd w:val="clear" w:color="auto" w:fill="FFFFFF"/>
          </w:rPr>
          <w:t xml:space="preserve">arise </w:t>
        </w:r>
      </w:ins>
      <w:ins w:id="44" w:author="qizhou" w:date="2023-12-13T18:44:49Z">
        <w:r>
          <w:rPr>
            <w:rFonts w:ascii="Times New Roman" w:hAnsi="Times New Roman" w:cs="Times New Roman"/>
            <w:color w:val="333333"/>
            <w:sz w:val="24"/>
            <w:szCs w:val="24"/>
            <w:shd w:val="clear" w:color="auto" w:fill="FFFFFF"/>
          </w:rPr>
          <w:t xml:space="preserve">as a </w:t>
        </w:r>
      </w:ins>
      <w:ins w:id="45" w:author="qizhou" w:date="2023-12-13T18:44:50Z">
        <w:r>
          <w:rPr>
            <w:rFonts w:ascii="Times New Roman" w:hAnsi="Times New Roman" w:cs="Times New Roman"/>
            <w:color w:val="333333"/>
            <w:sz w:val="24"/>
            <w:szCs w:val="24"/>
            <w:shd w:val="clear" w:color="auto" w:fill="FFFFFF"/>
          </w:rPr>
          <w:t>cons</w:t>
        </w:r>
      </w:ins>
      <w:ins w:id="46" w:author="qizhou" w:date="2023-12-13T18:44:51Z">
        <w:r>
          <w:rPr>
            <w:rFonts w:ascii="Times New Roman" w:hAnsi="Times New Roman" w:cs="Times New Roman"/>
            <w:color w:val="333333"/>
            <w:sz w:val="24"/>
            <w:szCs w:val="24"/>
            <w:shd w:val="clear" w:color="auto" w:fill="FFFFFF"/>
          </w:rPr>
          <w:t>e</w:t>
        </w:r>
      </w:ins>
      <w:ins w:id="47" w:author="qizhou" w:date="2023-12-13T18:44:53Z">
        <w:r>
          <w:rPr>
            <w:rFonts w:ascii="Times New Roman" w:hAnsi="Times New Roman" w:cs="Times New Roman"/>
            <w:color w:val="333333"/>
            <w:sz w:val="24"/>
            <w:szCs w:val="24"/>
            <w:shd w:val="clear" w:color="auto" w:fill="FFFFFF"/>
          </w:rPr>
          <w:t>q</w:t>
        </w:r>
      </w:ins>
      <w:ins w:id="48" w:author="qizhou" w:date="2023-12-13T18:44:54Z">
        <w:r>
          <w:rPr>
            <w:rFonts w:ascii="Times New Roman" w:hAnsi="Times New Roman" w:cs="Times New Roman"/>
            <w:color w:val="333333"/>
            <w:sz w:val="24"/>
            <w:szCs w:val="24"/>
            <w:shd w:val="clear" w:color="auto" w:fill="FFFFFF"/>
          </w:rPr>
          <w:t xml:space="preserve">uence </w:t>
        </w:r>
      </w:ins>
      <w:ins w:id="49" w:author="qizhou" w:date="2023-12-13T18:44:56Z">
        <w:r>
          <w:rPr>
            <w:rFonts w:ascii="Times New Roman" w:hAnsi="Times New Roman" w:cs="Times New Roman"/>
            <w:color w:val="333333"/>
            <w:sz w:val="24"/>
            <w:szCs w:val="24"/>
            <w:shd w:val="clear" w:color="auto" w:fill="FFFFFF"/>
          </w:rPr>
          <w:t xml:space="preserve">of </w:t>
        </w:r>
      </w:ins>
      <w:ins w:id="50" w:author="qizhou" w:date="2023-12-13T18:45:00Z">
        <w:r>
          <w:rPr>
            <w:rFonts w:ascii="Times New Roman" w:hAnsi="Times New Roman" w:cs="Times New Roman"/>
            <w:color w:val="333333"/>
            <w:sz w:val="24"/>
            <w:szCs w:val="24"/>
            <w:shd w:val="clear" w:color="auto" w:fill="FFFFFF"/>
          </w:rPr>
          <w:t>e</w:t>
        </w:r>
      </w:ins>
      <w:ins w:id="51" w:author="qizhou" w:date="2023-12-13T18:45:01Z">
        <w:r>
          <w:rPr>
            <w:rFonts w:ascii="Times New Roman" w:hAnsi="Times New Roman" w:cs="Times New Roman"/>
            <w:color w:val="333333"/>
            <w:sz w:val="24"/>
            <w:szCs w:val="24"/>
            <w:shd w:val="clear" w:color="auto" w:fill="FFFFFF"/>
          </w:rPr>
          <w:t>xposu</w:t>
        </w:r>
      </w:ins>
      <w:ins w:id="52" w:author="qizhou" w:date="2023-12-13T18:45:02Z">
        <w:r>
          <w:rPr>
            <w:rFonts w:ascii="Times New Roman" w:hAnsi="Times New Roman" w:cs="Times New Roman"/>
            <w:color w:val="333333"/>
            <w:sz w:val="24"/>
            <w:szCs w:val="24"/>
            <w:shd w:val="clear" w:color="auto" w:fill="FFFFFF"/>
          </w:rPr>
          <w:t xml:space="preserve">re </w:t>
        </w:r>
      </w:ins>
      <w:ins w:id="53" w:author="qizhou" w:date="2023-12-13T18:45:03Z">
        <w:r>
          <w:rPr>
            <w:rFonts w:ascii="Times New Roman" w:hAnsi="Times New Roman" w:cs="Times New Roman"/>
            <w:color w:val="333333"/>
            <w:sz w:val="24"/>
            <w:szCs w:val="24"/>
            <w:shd w:val="clear" w:color="auto" w:fill="FFFFFF"/>
          </w:rPr>
          <w:t xml:space="preserve">to </w:t>
        </w:r>
      </w:ins>
      <w:ins w:id="54" w:author="qizhou" w:date="2023-12-13T18:45:06Z">
        <w:r>
          <w:rPr>
            <w:rFonts w:ascii="Times New Roman" w:hAnsi="Times New Roman" w:cs="Times New Roman"/>
            <w:color w:val="333333"/>
            <w:sz w:val="24"/>
            <w:szCs w:val="24"/>
            <w:shd w:val="clear" w:color="auto" w:fill="FFFFFF"/>
          </w:rPr>
          <w:t>COVID</w:t>
        </w:r>
      </w:ins>
      <w:ins w:id="55" w:author="qizhou" w:date="2023-12-13T18:45:07Z">
        <w:r>
          <w:rPr>
            <w:rFonts w:ascii="Times New Roman" w:hAnsi="Times New Roman" w:cs="Times New Roman"/>
            <w:color w:val="333333"/>
            <w:sz w:val="24"/>
            <w:szCs w:val="24"/>
            <w:shd w:val="clear" w:color="auto" w:fill="FFFFFF"/>
          </w:rPr>
          <w:t>-19</w:t>
        </w:r>
      </w:ins>
      <w:r>
        <w:rPr>
          <w:rFonts w:ascii="Times New Roman" w:hAnsi="Times New Roman" w:cs="Times New Roman"/>
          <w:color w:val="333333"/>
          <w:sz w:val="24"/>
          <w:szCs w:val="24"/>
          <w:shd w:val="clear" w:color="auto" w:fill="FFFFFF"/>
        </w:rPr>
        <w:t>.</w:t>
      </w:r>
      <w:r>
        <w:rPr>
          <w:rFonts w:ascii="Arial" w:hAnsi="Arial" w:cs="Arial"/>
          <w:color w:val="333333"/>
          <w:sz w:val="21"/>
          <w:szCs w:val="21"/>
          <w:shd w:val="clear" w:color="auto" w:fill="FFFFFF"/>
        </w:rPr>
        <w:t xml:space="preserve"> </w:t>
      </w:r>
    </w:p>
    <w:p>
      <w:pPr>
        <w:tabs>
          <w:tab w:val="left" w:pos="4950"/>
        </w:tabs>
        <w:spacing w:after="0" w:line="480" w:lineRule="auto"/>
        <w:ind w:firstLine="720"/>
        <w:rPr>
          <w:ins w:id="56" w:author="qizhou" w:date="2023-12-13T18:49:15Z"/>
          <w:rFonts w:ascii="Times New Roman" w:hAnsi="Times New Roman" w:cs="Times New Roman"/>
          <w:color w:val="333333"/>
          <w:sz w:val="24"/>
          <w:szCs w:val="24"/>
          <w:shd w:val="clear" w:color="auto" w:fill="FFFFFF"/>
        </w:rPr>
      </w:pPr>
      <w:del w:id="57" w:author="qizhou" w:date="2023-12-13T18:47:40Z">
        <w:r>
          <w:rPr>
            <w:rFonts w:ascii="Times New Roman" w:hAnsi="Times New Roman" w:cs="Times New Roman"/>
            <w:color w:val="333333"/>
            <w:sz w:val="24"/>
            <w:szCs w:val="24"/>
            <w:shd w:val="clear" w:color="auto" w:fill="FFFFFF"/>
            <w:lang w:val="en-US"/>
          </w:rPr>
          <w:delText xml:space="preserve">Conversely, </w:delText>
        </w:r>
      </w:del>
      <w:ins w:id="58" w:author="qizhou" w:date="2023-12-13T18:47:40Z">
        <w:r>
          <w:rPr>
            <w:rFonts w:ascii="Times New Roman" w:hAnsi="Times New Roman" w:cs="Times New Roman"/>
            <w:color w:val="333333"/>
            <w:sz w:val="24"/>
            <w:szCs w:val="24"/>
            <w:shd w:val="clear" w:color="auto" w:fill="FFFFFF"/>
          </w:rPr>
          <w:t>I</w:t>
        </w:r>
      </w:ins>
      <w:ins w:id="59" w:author="qizhou" w:date="2023-12-13T18:47:41Z">
        <w:r>
          <w:rPr>
            <w:rFonts w:ascii="Times New Roman" w:hAnsi="Times New Roman" w:cs="Times New Roman"/>
            <w:color w:val="333333"/>
            <w:sz w:val="24"/>
            <w:szCs w:val="24"/>
            <w:shd w:val="clear" w:color="auto" w:fill="FFFFFF"/>
          </w:rPr>
          <w:t>n the</w:t>
        </w:r>
      </w:ins>
      <w:ins w:id="60" w:author="qizhou" w:date="2023-12-13T18:47:42Z">
        <w:r>
          <w:rPr>
            <w:rFonts w:ascii="Times New Roman" w:hAnsi="Times New Roman" w:cs="Times New Roman"/>
            <w:color w:val="333333"/>
            <w:sz w:val="24"/>
            <w:szCs w:val="24"/>
            <w:shd w:val="clear" w:color="auto" w:fill="FFFFFF"/>
          </w:rPr>
          <w:t xml:space="preserve"> face </w:t>
        </w:r>
      </w:ins>
      <w:ins w:id="61" w:author="qizhou" w:date="2023-12-13T18:47:43Z">
        <w:r>
          <w:rPr>
            <w:rFonts w:ascii="Times New Roman" w:hAnsi="Times New Roman" w:cs="Times New Roman"/>
            <w:color w:val="333333"/>
            <w:sz w:val="24"/>
            <w:szCs w:val="24"/>
            <w:shd w:val="clear" w:color="auto" w:fill="FFFFFF"/>
          </w:rPr>
          <w:t xml:space="preserve">of </w:t>
        </w:r>
      </w:ins>
      <w:ins w:id="62" w:author="qizhou" w:date="2023-12-13T18:48:11Z">
        <w:r>
          <w:rPr>
            <w:rFonts w:ascii="Times New Roman" w:hAnsi="Times New Roman" w:cs="Times New Roman"/>
            <w:color w:val="333333"/>
            <w:sz w:val="24"/>
            <w:szCs w:val="24"/>
            <w:shd w:val="clear" w:color="auto" w:fill="FFFFFF"/>
          </w:rPr>
          <w:t>t</w:t>
        </w:r>
      </w:ins>
      <w:ins w:id="63" w:author="qizhou" w:date="2023-12-13T18:48:12Z">
        <w:r>
          <w:rPr>
            <w:rFonts w:ascii="Times New Roman" w:hAnsi="Times New Roman" w:cs="Times New Roman"/>
            <w:color w:val="333333"/>
            <w:sz w:val="24"/>
            <w:szCs w:val="24"/>
            <w:shd w:val="clear" w:color="auto" w:fill="FFFFFF"/>
          </w:rPr>
          <w:t>rau</w:t>
        </w:r>
      </w:ins>
      <w:ins w:id="64" w:author="qizhou" w:date="2023-12-13T18:48:13Z">
        <w:r>
          <w:rPr>
            <w:rFonts w:ascii="Times New Roman" w:hAnsi="Times New Roman" w:cs="Times New Roman"/>
            <w:color w:val="333333"/>
            <w:sz w:val="24"/>
            <w:szCs w:val="24"/>
            <w:shd w:val="clear" w:color="auto" w:fill="FFFFFF"/>
          </w:rPr>
          <w:t xml:space="preserve">matic </w:t>
        </w:r>
      </w:ins>
      <w:ins w:id="65" w:author="qizhou" w:date="2023-12-13T18:48:16Z">
        <w:r>
          <w:rPr>
            <w:rFonts w:ascii="Times New Roman" w:hAnsi="Times New Roman" w:cs="Times New Roman"/>
            <w:color w:val="333333"/>
            <w:sz w:val="24"/>
            <w:szCs w:val="24"/>
            <w:shd w:val="clear" w:color="auto" w:fill="FFFFFF"/>
          </w:rPr>
          <w:t>ex</w:t>
        </w:r>
      </w:ins>
      <w:ins w:id="66" w:author="qizhou" w:date="2023-12-13T18:48:17Z">
        <w:r>
          <w:rPr>
            <w:rFonts w:ascii="Times New Roman" w:hAnsi="Times New Roman" w:cs="Times New Roman"/>
            <w:color w:val="333333"/>
            <w:sz w:val="24"/>
            <w:szCs w:val="24"/>
            <w:shd w:val="clear" w:color="auto" w:fill="FFFFFF"/>
          </w:rPr>
          <w:t xml:space="preserve">perience </w:t>
        </w:r>
      </w:ins>
      <w:ins w:id="67" w:author="qizhou" w:date="2023-12-13T18:47:51Z">
        <w:r>
          <w:rPr>
            <w:rFonts w:ascii="Times New Roman" w:hAnsi="Times New Roman" w:cs="Times New Roman"/>
            <w:color w:val="333333"/>
            <w:sz w:val="24"/>
            <w:szCs w:val="24"/>
            <w:shd w:val="clear" w:color="auto" w:fill="FFFFFF"/>
          </w:rPr>
          <w:t>in</w:t>
        </w:r>
      </w:ins>
      <w:ins w:id="68" w:author="qizhou" w:date="2023-12-13T18:47:52Z">
        <w:r>
          <w:rPr>
            <w:rFonts w:ascii="Times New Roman" w:hAnsi="Times New Roman" w:cs="Times New Roman"/>
            <w:color w:val="333333"/>
            <w:sz w:val="24"/>
            <w:szCs w:val="24"/>
            <w:shd w:val="clear" w:color="auto" w:fill="FFFFFF"/>
          </w:rPr>
          <w:t>duced</w:t>
        </w:r>
      </w:ins>
      <w:ins w:id="69" w:author="qizhou" w:date="2023-12-13T18:47:53Z">
        <w:r>
          <w:rPr>
            <w:rFonts w:ascii="Times New Roman" w:hAnsi="Times New Roman" w:cs="Times New Roman"/>
            <w:color w:val="333333"/>
            <w:sz w:val="24"/>
            <w:szCs w:val="24"/>
            <w:shd w:val="clear" w:color="auto" w:fill="FFFFFF"/>
          </w:rPr>
          <w:t xml:space="preserve"> by the</w:t>
        </w:r>
      </w:ins>
      <w:ins w:id="70" w:author="qizhou" w:date="2023-12-13T18:47:54Z">
        <w:r>
          <w:rPr>
            <w:rFonts w:ascii="Times New Roman" w:hAnsi="Times New Roman" w:cs="Times New Roman"/>
            <w:color w:val="333333"/>
            <w:sz w:val="24"/>
            <w:szCs w:val="24"/>
            <w:shd w:val="clear" w:color="auto" w:fill="FFFFFF"/>
          </w:rPr>
          <w:t xml:space="preserve"> g</w:t>
        </w:r>
      </w:ins>
      <w:ins w:id="71" w:author="qizhou" w:date="2023-12-13T18:47:55Z">
        <w:r>
          <w:rPr>
            <w:rFonts w:ascii="Times New Roman" w:hAnsi="Times New Roman" w:cs="Times New Roman"/>
            <w:color w:val="333333"/>
            <w:sz w:val="24"/>
            <w:szCs w:val="24"/>
            <w:shd w:val="clear" w:color="auto" w:fill="FFFFFF"/>
          </w:rPr>
          <w:t>l</w:t>
        </w:r>
      </w:ins>
      <w:ins w:id="72" w:author="qizhou" w:date="2023-12-13T18:47:56Z">
        <w:r>
          <w:rPr>
            <w:rFonts w:ascii="Times New Roman" w:hAnsi="Times New Roman" w:cs="Times New Roman"/>
            <w:color w:val="333333"/>
            <w:sz w:val="24"/>
            <w:szCs w:val="24"/>
            <w:shd w:val="clear" w:color="auto" w:fill="FFFFFF"/>
          </w:rPr>
          <w:t>obal pa</w:t>
        </w:r>
      </w:ins>
      <w:ins w:id="73" w:author="qizhou" w:date="2023-12-13T18:47:57Z">
        <w:r>
          <w:rPr>
            <w:rFonts w:ascii="Times New Roman" w:hAnsi="Times New Roman" w:cs="Times New Roman"/>
            <w:color w:val="333333"/>
            <w:sz w:val="24"/>
            <w:szCs w:val="24"/>
            <w:shd w:val="clear" w:color="auto" w:fill="FFFFFF"/>
          </w:rPr>
          <w:t>ndemic</w:t>
        </w:r>
      </w:ins>
      <w:ins w:id="74" w:author="qizhou" w:date="2023-12-13T18:47:58Z">
        <w:r>
          <w:rPr>
            <w:rFonts w:ascii="Times New Roman" w:hAnsi="Times New Roman" w:cs="Times New Roman"/>
            <w:color w:val="333333"/>
            <w:sz w:val="24"/>
            <w:szCs w:val="24"/>
            <w:shd w:val="clear" w:color="auto" w:fill="FFFFFF"/>
          </w:rPr>
          <w:t xml:space="preserve">, it </w:t>
        </w:r>
      </w:ins>
      <w:ins w:id="75" w:author="qizhou" w:date="2023-12-13T18:47:59Z">
        <w:r>
          <w:rPr>
            <w:rFonts w:ascii="Times New Roman" w:hAnsi="Times New Roman" w:cs="Times New Roman"/>
            <w:color w:val="333333"/>
            <w:sz w:val="24"/>
            <w:szCs w:val="24"/>
            <w:shd w:val="clear" w:color="auto" w:fill="FFFFFF"/>
          </w:rPr>
          <w:t>becom</w:t>
        </w:r>
      </w:ins>
      <w:ins w:id="76" w:author="qizhou" w:date="2023-12-13T18:48:00Z">
        <w:r>
          <w:rPr>
            <w:rFonts w:ascii="Times New Roman" w:hAnsi="Times New Roman" w:cs="Times New Roman"/>
            <w:color w:val="333333"/>
            <w:sz w:val="24"/>
            <w:szCs w:val="24"/>
            <w:shd w:val="clear" w:color="auto" w:fill="FFFFFF"/>
          </w:rPr>
          <w:t xml:space="preserve">es </w:t>
        </w:r>
      </w:ins>
      <w:ins w:id="77" w:author="qizhou" w:date="2023-12-13T18:48:01Z">
        <w:r>
          <w:rPr>
            <w:rFonts w:ascii="Times New Roman" w:hAnsi="Times New Roman" w:cs="Times New Roman"/>
            <w:color w:val="333333"/>
            <w:sz w:val="24"/>
            <w:szCs w:val="24"/>
            <w:shd w:val="clear" w:color="auto" w:fill="FFFFFF"/>
          </w:rPr>
          <w:t>increas</w:t>
        </w:r>
      </w:ins>
      <w:ins w:id="78" w:author="qizhou" w:date="2023-12-13T18:48:02Z">
        <w:r>
          <w:rPr>
            <w:rFonts w:ascii="Times New Roman" w:hAnsi="Times New Roman" w:cs="Times New Roman"/>
            <w:color w:val="333333"/>
            <w:sz w:val="24"/>
            <w:szCs w:val="24"/>
            <w:shd w:val="clear" w:color="auto" w:fill="FFFFFF"/>
          </w:rPr>
          <w:t xml:space="preserve">ingly </w:t>
        </w:r>
      </w:ins>
      <w:ins w:id="79" w:author="qizhou" w:date="2023-12-13T18:48:03Z">
        <w:r>
          <w:rPr>
            <w:rFonts w:ascii="Times New Roman" w:hAnsi="Times New Roman" w:cs="Times New Roman"/>
            <w:color w:val="333333"/>
            <w:sz w:val="24"/>
            <w:szCs w:val="24"/>
            <w:shd w:val="clear" w:color="auto" w:fill="FFFFFF"/>
          </w:rPr>
          <w:t>impo</w:t>
        </w:r>
      </w:ins>
      <w:ins w:id="80" w:author="qizhou" w:date="2023-12-13T18:48:04Z">
        <w:r>
          <w:rPr>
            <w:rFonts w:ascii="Times New Roman" w:hAnsi="Times New Roman" w:cs="Times New Roman"/>
            <w:color w:val="333333"/>
            <w:sz w:val="24"/>
            <w:szCs w:val="24"/>
            <w:shd w:val="clear" w:color="auto" w:fill="FFFFFF"/>
          </w:rPr>
          <w:t>rtant to</w:t>
        </w:r>
      </w:ins>
      <w:ins w:id="81" w:author="qizhou" w:date="2023-12-13T18:48:05Z">
        <w:r>
          <w:rPr>
            <w:rFonts w:ascii="Times New Roman" w:hAnsi="Times New Roman" w:cs="Times New Roman"/>
            <w:color w:val="333333"/>
            <w:sz w:val="24"/>
            <w:szCs w:val="24"/>
            <w:shd w:val="clear" w:color="auto" w:fill="FFFFFF"/>
          </w:rPr>
          <w:t xml:space="preserve"> ex</w:t>
        </w:r>
      </w:ins>
      <w:ins w:id="82" w:author="qizhou" w:date="2023-12-13T18:48:06Z">
        <w:r>
          <w:rPr>
            <w:rFonts w:ascii="Times New Roman" w:hAnsi="Times New Roman" w:cs="Times New Roman"/>
            <w:color w:val="333333"/>
            <w:sz w:val="24"/>
            <w:szCs w:val="24"/>
            <w:shd w:val="clear" w:color="auto" w:fill="FFFFFF"/>
          </w:rPr>
          <w:t xml:space="preserve">amine </w:t>
        </w:r>
      </w:ins>
      <w:ins w:id="83" w:author="qizhou" w:date="2023-12-13T18:48:40Z">
        <w:r>
          <w:rPr>
            <w:rFonts w:ascii="Times New Roman" w:hAnsi="Times New Roman" w:cs="Times New Roman"/>
            <w:color w:val="333333"/>
            <w:sz w:val="24"/>
            <w:szCs w:val="24"/>
            <w:shd w:val="clear" w:color="auto" w:fill="FFFFFF"/>
          </w:rPr>
          <w:t xml:space="preserve">not </w:t>
        </w:r>
      </w:ins>
      <w:ins w:id="84" w:author="qizhou" w:date="2023-12-13T18:48:41Z">
        <w:r>
          <w:rPr>
            <w:rFonts w:ascii="Times New Roman" w:hAnsi="Times New Roman" w:cs="Times New Roman"/>
            <w:color w:val="333333"/>
            <w:sz w:val="24"/>
            <w:szCs w:val="24"/>
            <w:shd w:val="clear" w:color="auto" w:fill="FFFFFF"/>
          </w:rPr>
          <w:t xml:space="preserve">only </w:t>
        </w:r>
      </w:ins>
      <w:ins w:id="85" w:author="qizhou" w:date="2023-12-13T18:48:42Z">
        <w:r>
          <w:rPr>
            <w:rFonts w:ascii="Times New Roman" w:hAnsi="Times New Roman" w:cs="Times New Roman"/>
            <w:color w:val="333333"/>
            <w:sz w:val="24"/>
            <w:szCs w:val="24"/>
            <w:shd w:val="clear" w:color="auto" w:fill="FFFFFF"/>
          </w:rPr>
          <w:t>the tra</w:t>
        </w:r>
      </w:ins>
      <w:ins w:id="86" w:author="qizhou" w:date="2023-12-13T18:48:43Z">
        <w:r>
          <w:rPr>
            <w:rFonts w:ascii="Times New Roman" w:hAnsi="Times New Roman" w:cs="Times New Roman"/>
            <w:color w:val="333333"/>
            <w:sz w:val="24"/>
            <w:szCs w:val="24"/>
            <w:shd w:val="clear" w:color="auto" w:fill="FFFFFF"/>
          </w:rPr>
          <w:t xml:space="preserve">uma </w:t>
        </w:r>
      </w:ins>
      <w:ins w:id="87" w:author="qizhou" w:date="2023-12-13T18:48:44Z">
        <w:r>
          <w:rPr>
            <w:rFonts w:ascii="Times New Roman" w:hAnsi="Times New Roman" w:cs="Times New Roman"/>
            <w:color w:val="333333"/>
            <w:sz w:val="24"/>
            <w:szCs w:val="24"/>
            <w:shd w:val="clear" w:color="auto" w:fill="FFFFFF"/>
          </w:rPr>
          <w:t>itsel</w:t>
        </w:r>
      </w:ins>
      <w:ins w:id="88" w:author="qizhou" w:date="2023-12-13T18:48:45Z">
        <w:r>
          <w:rPr>
            <w:rFonts w:ascii="Times New Roman" w:hAnsi="Times New Roman" w:cs="Times New Roman"/>
            <w:color w:val="333333"/>
            <w:sz w:val="24"/>
            <w:szCs w:val="24"/>
            <w:shd w:val="clear" w:color="auto" w:fill="FFFFFF"/>
          </w:rPr>
          <w:t>f but al</w:t>
        </w:r>
      </w:ins>
      <w:ins w:id="89" w:author="qizhou" w:date="2023-12-13T18:48:46Z">
        <w:r>
          <w:rPr>
            <w:rFonts w:ascii="Times New Roman" w:hAnsi="Times New Roman" w:cs="Times New Roman"/>
            <w:color w:val="333333"/>
            <w:sz w:val="24"/>
            <w:szCs w:val="24"/>
            <w:shd w:val="clear" w:color="auto" w:fill="FFFFFF"/>
          </w:rPr>
          <w:t xml:space="preserve">so </w:t>
        </w:r>
      </w:ins>
      <w:ins w:id="90" w:author="qizhou" w:date="2023-12-13T18:51:49Z">
        <w:r>
          <w:rPr>
            <w:rFonts w:ascii="Times New Roman" w:hAnsi="Times New Roman" w:cs="Times New Roman"/>
            <w:color w:val="333333"/>
            <w:sz w:val="24"/>
            <w:szCs w:val="24"/>
            <w:shd w:val="clear" w:color="auto" w:fill="FFFFFF"/>
          </w:rPr>
          <w:t>the</w:t>
        </w:r>
      </w:ins>
      <w:ins w:id="91" w:author="qizhou" w:date="2023-12-13T18:51:50Z">
        <w:r>
          <w:rPr>
            <w:rFonts w:ascii="Times New Roman" w:hAnsi="Times New Roman" w:cs="Times New Roman"/>
            <w:color w:val="333333"/>
            <w:sz w:val="24"/>
            <w:szCs w:val="24"/>
            <w:shd w:val="clear" w:color="auto" w:fill="FFFFFF"/>
          </w:rPr>
          <w:t xml:space="preserve"> </w:t>
        </w:r>
      </w:ins>
      <w:ins w:id="92" w:author="qizhou" w:date="2023-12-13T18:51:51Z">
        <w:r>
          <w:rPr>
            <w:rFonts w:ascii="Times New Roman" w:hAnsi="Times New Roman" w:cs="Times New Roman"/>
            <w:color w:val="333333"/>
            <w:sz w:val="24"/>
            <w:szCs w:val="24"/>
            <w:shd w:val="clear" w:color="auto" w:fill="FFFFFF"/>
          </w:rPr>
          <w:t>po</w:t>
        </w:r>
      </w:ins>
      <w:ins w:id="93" w:author="qizhou" w:date="2023-12-13T18:51:52Z">
        <w:r>
          <w:rPr>
            <w:rFonts w:ascii="Times New Roman" w:hAnsi="Times New Roman" w:cs="Times New Roman"/>
            <w:color w:val="333333"/>
            <w:sz w:val="24"/>
            <w:szCs w:val="24"/>
            <w:shd w:val="clear" w:color="auto" w:fill="FFFFFF"/>
          </w:rPr>
          <w:t xml:space="preserve">sitive </w:t>
        </w:r>
      </w:ins>
      <w:ins w:id="94" w:author="qizhou" w:date="2023-12-13T18:51:56Z">
        <w:r>
          <w:rPr>
            <w:rFonts w:ascii="Times New Roman" w:hAnsi="Times New Roman" w:cs="Times New Roman"/>
            <w:color w:val="333333"/>
            <w:sz w:val="24"/>
            <w:szCs w:val="24"/>
            <w:shd w:val="clear" w:color="auto" w:fill="FFFFFF"/>
          </w:rPr>
          <w:t>aff</w:t>
        </w:r>
      </w:ins>
      <w:ins w:id="95" w:author="qizhou" w:date="2023-12-13T18:51:57Z">
        <w:r>
          <w:rPr>
            <w:rFonts w:ascii="Times New Roman" w:hAnsi="Times New Roman" w:cs="Times New Roman"/>
            <w:color w:val="333333"/>
            <w:sz w:val="24"/>
            <w:szCs w:val="24"/>
            <w:shd w:val="clear" w:color="auto" w:fill="FFFFFF"/>
          </w:rPr>
          <w:t xml:space="preserve">ect of </w:t>
        </w:r>
      </w:ins>
      <w:ins w:id="96" w:author="qizhou" w:date="2023-12-13T18:51:59Z">
        <w:r>
          <w:rPr>
            <w:rFonts w:ascii="Times New Roman" w:hAnsi="Times New Roman" w:cs="Times New Roman"/>
            <w:color w:val="333333"/>
            <w:sz w:val="24"/>
            <w:szCs w:val="24"/>
            <w:shd w:val="clear" w:color="auto" w:fill="FFFFFF"/>
          </w:rPr>
          <w:t>tra</w:t>
        </w:r>
      </w:ins>
      <w:ins w:id="97" w:author="qizhou" w:date="2023-12-13T18:52:00Z">
        <w:r>
          <w:rPr>
            <w:rFonts w:ascii="Times New Roman" w:hAnsi="Times New Roman" w:cs="Times New Roman"/>
            <w:color w:val="333333"/>
            <w:sz w:val="24"/>
            <w:szCs w:val="24"/>
            <w:shd w:val="clear" w:color="auto" w:fill="FFFFFF"/>
          </w:rPr>
          <w:t>umatic</w:t>
        </w:r>
      </w:ins>
      <w:ins w:id="98" w:author="qizhou" w:date="2023-12-13T18:52:01Z">
        <w:r>
          <w:rPr>
            <w:rFonts w:ascii="Times New Roman" w:hAnsi="Times New Roman" w:cs="Times New Roman"/>
            <w:color w:val="333333"/>
            <w:sz w:val="24"/>
            <w:szCs w:val="24"/>
            <w:shd w:val="clear" w:color="auto" w:fill="FFFFFF"/>
          </w:rPr>
          <w:t xml:space="preserve"> experie</w:t>
        </w:r>
      </w:ins>
      <w:ins w:id="99" w:author="qizhou" w:date="2023-12-13T18:52:02Z">
        <w:r>
          <w:rPr>
            <w:rFonts w:ascii="Times New Roman" w:hAnsi="Times New Roman" w:cs="Times New Roman"/>
            <w:color w:val="333333"/>
            <w:sz w:val="24"/>
            <w:szCs w:val="24"/>
            <w:shd w:val="clear" w:color="auto" w:fill="FFFFFF"/>
          </w:rPr>
          <w:t>nce</w:t>
        </w:r>
      </w:ins>
      <w:ins w:id="100" w:author="qizhou" w:date="2023-12-13T18:48:53Z">
        <w:r>
          <w:rPr>
            <w:rFonts w:ascii="Times New Roman" w:hAnsi="Times New Roman" w:cs="Times New Roman"/>
            <w:color w:val="333333"/>
            <w:sz w:val="24"/>
            <w:szCs w:val="24"/>
            <w:shd w:val="clear" w:color="auto" w:fill="FFFFFF"/>
          </w:rPr>
          <w:t xml:space="preserve">. </w:t>
        </w:r>
      </w:ins>
      <w:ins w:id="101" w:author="qizhou" w:date="2023-12-13T18:48:56Z">
        <w:r>
          <w:rPr>
            <w:rFonts w:ascii="Times New Roman" w:hAnsi="Times New Roman" w:cs="Times New Roman"/>
            <w:color w:val="333333"/>
            <w:sz w:val="24"/>
            <w:szCs w:val="24"/>
            <w:shd w:val="clear" w:color="auto" w:fill="FFFFFF"/>
          </w:rPr>
          <w:t>P</w:t>
        </w:r>
      </w:ins>
      <w:del w:id="102" w:author="qizhou" w:date="2023-12-13T18:48:56Z">
        <w:r>
          <w:rPr>
            <w:rFonts w:ascii="Times New Roman" w:hAnsi="Times New Roman" w:cs="Times New Roman"/>
            <w:color w:val="333333"/>
            <w:sz w:val="24"/>
            <w:szCs w:val="24"/>
            <w:shd w:val="clear" w:color="auto" w:fill="FFFFFF"/>
          </w:rPr>
          <w:delText>p</w:delText>
        </w:r>
      </w:del>
      <w:r>
        <w:rPr>
          <w:rFonts w:ascii="Times New Roman" w:hAnsi="Times New Roman" w:cs="Times New Roman"/>
          <w:color w:val="333333"/>
          <w:sz w:val="24"/>
          <w:szCs w:val="24"/>
          <w:shd w:val="clear" w:color="auto" w:fill="FFFFFF"/>
        </w:rPr>
        <w:t xml:space="preserve">osttraumatic growth (PTG) </w:t>
      </w:r>
      <w:del w:id="103" w:author="qizhou" w:date="2023-12-13T18:49:03Z">
        <w:r>
          <w:rPr>
            <w:rFonts w:ascii="Times New Roman" w:hAnsi="Times New Roman" w:cs="Times New Roman"/>
            <w:color w:val="333333"/>
            <w:sz w:val="24"/>
            <w:szCs w:val="24"/>
            <w:shd w:val="clear" w:color="auto" w:fill="FFFFFF"/>
          </w:rPr>
          <w:delText>can also</w:delText>
        </w:r>
      </w:del>
      <w:del w:id="104" w:author="qizhou" w:date="2023-12-13T18:49:04Z">
        <w:r>
          <w:rPr>
            <w:rFonts w:ascii="Times New Roman" w:hAnsi="Times New Roman" w:cs="Times New Roman"/>
            <w:color w:val="333333"/>
            <w:sz w:val="24"/>
            <w:szCs w:val="24"/>
            <w:shd w:val="clear" w:color="auto" w:fill="FFFFFF"/>
          </w:rPr>
          <w:delText xml:space="preserve"> </w:delText>
        </w:r>
      </w:del>
      <w:r>
        <w:rPr>
          <w:rFonts w:ascii="Times New Roman" w:hAnsi="Times New Roman" w:cs="Times New Roman"/>
          <w:color w:val="333333"/>
          <w:sz w:val="24"/>
          <w:szCs w:val="24"/>
          <w:shd w:val="clear" w:color="auto" w:fill="FFFFFF"/>
        </w:rPr>
        <w:t>emerge</w:t>
      </w:r>
      <w:ins w:id="105" w:author="qizhou" w:date="2023-12-13T18:49:06Z">
        <w:r>
          <w:rPr>
            <w:rFonts w:ascii="Times New Roman" w:hAnsi="Times New Roman" w:cs="Times New Roman"/>
            <w:color w:val="333333"/>
            <w:sz w:val="24"/>
            <w:szCs w:val="24"/>
            <w:shd w:val="clear" w:color="auto" w:fill="FFFFFF"/>
          </w:rPr>
          <w:t>s</w:t>
        </w:r>
      </w:ins>
      <w:r>
        <w:rPr>
          <w:rFonts w:ascii="Times New Roman" w:hAnsi="Times New Roman" w:cs="Times New Roman"/>
          <w:color w:val="333333"/>
          <w:sz w:val="24"/>
          <w:szCs w:val="24"/>
          <w:shd w:val="clear" w:color="auto" w:fill="FFFFFF"/>
        </w:rPr>
        <w:t xml:space="preserv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xml:space="preserve">). </w:t>
      </w:r>
    </w:p>
    <w:p>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PTG is related to better outcomes of patients with life-altering diseases and trauma survivors (</w:t>
      </w:r>
      <w:r>
        <w:rPr>
          <w:rFonts w:ascii="Times New Roman" w:hAnsi="Times New Roman" w:cs="Times New Roman"/>
          <w:sz w:val="24"/>
          <w:szCs w:val="24"/>
          <w:shd w:val="clear" w:color="auto" w:fill="FFFFFF"/>
        </w:rPr>
        <w:t>Ma et al., 2022; Pięta &amp; Rzeszutek, 2022</w:t>
      </w:r>
      <w:r>
        <w:rPr>
          <w:rFonts w:ascii="Times New Roman" w:hAnsi="Times New Roman" w:eastAsia="Times New Roman" w:cs="Times New Roman"/>
          <w:sz w:val="24"/>
          <w:szCs w:val="24"/>
        </w:rPr>
        <w:t>; Shand et al., 2015; Tsi et al., 2015; Wang et al., 2022</w:t>
      </w:r>
      <w:r>
        <w:rPr>
          <w:rFonts w:ascii="Times New Roman" w:hAnsi="Times New Roman" w:cs="Times New Roman"/>
          <w:color w:val="333333"/>
          <w:sz w:val="24"/>
          <w:szCs w:val="24"/>
          <w:shd w:val="clear" w:color="auto" w:fill="FFFFFF"/>
        </w:rPr>
        <w:t xml:space="preserve">). </w:t>
      </w:r>
    </w:p>
    <w:p>
      <w:pPr>
        <w:tabs>
          <w:tab w:val="left" w:pos="4950"/>
        </w:tabs>
        <w:spacing w:after="0" w:line="480" w:lineRule="auto"/>
        <w:ind w:firstLine="720"/>
        <w:rPr>
          <w:ins w:id="106" w:author="qizhou" w:date="2023-12-13T18:50:30Z"/>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Given the scope of Covid-19 and similar future pandemics, it is necessary to examine if the existential threat could yield PTG as a broad global phenomenon and a modifiable dimension for both patient-centered care and providers’ self-care. </w:t>
      </w:r>
    </w:p>
    <w:p>
      <w:pPr>
        <w:tabs>
          <w:tab w:val="left" w:pos="4950"/>
        </w:tabs>
        <w:spacing w:after="0" w:line="480" w:lineRule="auto"/>
        <w:ind w:firstLine="720"/>
        <w:rPr>
          <w:ins w:id="107" w:author="qizhou" w:date="2023-12-13T18:50:55Z"/>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2021, a national representative study of US veterans reported moderate to greater levels of PTG </w:t>
      </w:r>
      <w:del w:id="108" w:author="qizhou" w:date="2023-12-13T18:52:52Z">
        <w:r>
          <w:rPr>
            <w:rFonts w:ascii="Times New Roman" w:hAnsi="Times New Roman" w:cs="Times New Roman"/>
            <w:color w:val="333333"/>
            <w:sz w:val="24"/>
            <w:szCs w:val="24"/>
            <w:shd w:val="clear" w:color="auto" w:fill="FFFFFF"/>
            <w:lang w:val="en-US"/>
          </w:rPr>
          <w:delText>of the pandemic-related PTG</w:delText>
        </w:r>
      </w:del>
      <w:ins w:id="109" w:author="qizhou" w:date="2023-12-13T18:52:52Z">
        <w:r>
          <w:rPr>
            <w:rFonts w:ascii="Times New Roman" w:hAnsi="Times New Roman" w:cs="Times New Roman"/>
            <w:color w:val="333333"/>
            <w:sz w:val="24"/>
            <w:szCs w:val="24"/>
            <w:shd w:val="clear" w:color="auto" w:fill="FFFFFF"/>
          </w:rPr>
          <w:t>re</w:t>
        </w:r>
      </w:ins>
      <w:ins w:id="110" w:author="qizhou" w:date="2023-12-13T18:52:53Z">
        <w:r>
          <w:rPr>
            <w:rFonts w:ascii="Times New Roman" w:hAnsi="Times New Roman" w:cs="Times New Roman"/>
            <w:color w:val="333333"/>
            <w:sz w:val="24"/>
            <w:szCs w:val="24"/>
            <w:shd w:val="clear" w:color="auto" w:fill="FFFFFF"/>
          </w:rPr>
          <w:t>sul</w:t>
        </w:r>
      </w:ins>
      <w:ins w:id="111" w:author="qizhou" w:date="2023-12-13T18:52:54Z">
        <w:r>
          <w:rPr>
            <w:rFonts w:ascii="Times New Roman" w:hAnsi="Times New Roman" w:cs="Times New Roman"/>
            <w:color w:val="333333"/>
            <w:sz w:val="24"/>
            <w:szCs w:val="24"/>
            <w:shd w:val="clear" w:color="auto" w:fill="FFFFFF"/>
          </w:rPr>
          <w:t>ting f</w:t>
        </w:r>
      </w:ins>
      <w:ins w:id="112" w:author="qizhou" w:date="2023-12-13T18:52:55Z">
        <w:r>
          <w:rPr>
            <w:rFonts w:ascii="Times New Roman" w:hAnsi="Times New Roman" w:cs="Times New Roman"/>
            <w:color w:val="333333"/>
            <w:sz w:val="24"/>
            <w:szCs w:val="24"/>
            <w:shd w:val="clear" w:color="auto" w:fill="FFFFFF"/>
          </w:rPr>
          <w:t xml:space="preserve">rom </w:t>
        </w:r>
      </w:ins>
      <w:ins w:id="113" w:author="qizhou" w:date="2023-12-13T18:52:56Z">
        <w:r>
          <w:rPr>
            <w:rFonts w:ascii="Times New Roman" w:hAnsi="Times New Roman" w:cs="Times New Roman"/>
            <w:color w:val="333333"/>
            <w:sz w:val="24"/>
            <w:szCs w:val="24"/>
            <w:shd w:val="clear" w:color="auto" w:fill="FFFFFF"/>
          </w:rPr>
          <w:t xml:space="preserve">the </w:t>
        </w:r>
      </w:ins>
      <w:ins w:id="114" w:author="qizhou" w:date="2023-12-13T18:52:58Z">
        <w:r>
          <w:rPr>
            <w:rFonts w:ascii="Times New Roman" w:hAnsi="Times New Roman" w:cs="Times New Roman"/>
            <w:color w:val="333333"/>
            <w:sz w:val="24"/>
            <w:szCs w:val="24"/>
            <w:shd w:val="clear" w:color="auto" w:fill="FFFFFF"/>
          </w:rPr>
          <w:t>COVID</w:t>
        </w:r>
      </w:ins>
      <w:ins w:id="115" w:author="qizhou" w:date="2023-12-13T18:52:59Z">
        <w:r>
          <w:rPr>
            <w:rFonts w:ascii="Times New Roman" w:hAnsi="Times New Roman" w:cs="Times New Roman"/>
            <w:color w:val="333333"/>
            <w:sz w:val="24"/>
            <w:szCs w:val="24"/>
            <w:shd w:val="clear" w:color="auto" w:fill="FFFFFF"/>
          </w:rPr>
          <w:t xml:space="preserve">-19 </w:t>
        </w:r>
      </w:ins>
      <w:ins w:id="116" w:author="qizhou" w:date="2023-12-13T18:53:00Z">
        <w:r>
          <w:rPr>
            <w:rFonts w:ascii="Times New Roman" w:hAnsi="Times New Roman" w:cs="Times New Roman"/>
            <w:color w:val="333333"/>
            <w:sz w:val="24"/>
            <w:szCs w:val="24"/>
            <w:shd w:val="clear" w:color="auto" w:fill="FFFFFF"/>
          </w:rPr>
          <w:t>exper</w:t>
        </w:r>
      </w:ins>
      <w:ins w:id="117" w:author="qizhou" w:date="2023-12-13T18:53:01Z">
        <w:r>
          <w:rPr>
            <w:rFonts w:ascii="Times New Roman" w:hAnsi="Times New Roman" w:cs="Times New Roman"/>
            <w:color w:val="333333"/>
            <w:sz w:val="24"/>
            <w:szCs w:val="24"/>
            <w:shd w:val="clear" w:color="auto" w:fill="FFFFFF"/>
          </w:rPr>
          <w:t>ience</w:t>
        </w:r>
      </w:ins>
      <w:r>
        <w:rPr>
          <w:rFonts w:ascii="Times New Roman" w:hAnsi="Times New Roman" w:cs="Times New Roman"/>
          <w:color w:val="333333"/>
          <w:sz w:val="24"/>
          <w:szCs w:val="24"/>
          <w:shd w:val="clear" w:color="auto" w:fill="FFFFFF"/>
        </w:rPr>
        <w:t xml:space="preserve">, especially among those suffering from posttraumatic stress symptoms (PTSD) linked with positive Covid-19 results (Pietrzak et al., 2021). Most observed domains involved greater positive changes in personal strength, appreciation of life, and social relationships. Other small-scale studies on Covid-19 related PTG have also emerged in the United States and </w:t>
      </w:r>
      <w:del w:id="118" w:author="qizhou" w:date="2023-12-13T18:53:29Z">
        <w:r>
          <w:rPr>
            <w:rFonts w:ascii="Times New Roman" w:hAnsi="Times New Roman" w:cs="Times New Roman"/>
            <w:color w:val="333333"/>
            <w:sz w:val="24"/>
            <w:szCs w:val="24"/>
            <w:shd w:val="clear" w:color="auto" w:fill="FFFFFF"/>
            <w:lang w:val="en-US"/>
          </w:rPr>
          <w:delText>beyond</w:delText>
        </w:r>
      </w:del>
      <w:ins w:id="119" w:author="qizhou" w:date="2023-12-13T18:53:29Z">
        <w:r>
          <w:rPr>
            <w:rFonts w:ascii="Times New Roman" w:hAnsi="Times New Roman" w:cs="Times New Roman"/>
            <w:color w:val="333333"/>
            <w:sz w:val="24"/>
            <w:szCs w:val="24"/>
            <w:shd w:val="clear" w:color="auto" w:fill="FFFFFF"/>
          </w:rPr>
          <w:t>other</w:t>
        </w:r>
      </w:ins>
      <w:ins w:id="120" w:author="qizhou" w:date="2023-12-13T18:53:30Z">
        <w:r>
          <w:rPr>
            <w:rFonts w:ascii="Times New Roman" w:hAnsi="Times New Roman" w:cs="Times New Roman"/>
            <w:color w:val="333333"/>
            <w:sz w:val="24"/>
            <w:szCs w:val="24"/>
            <w:shd w:val="clear" w:color="auto" w:fill="FFFFFF"/>
          </w:rPr>
          <w:t xml:space="preserve"> </w:t>
        </w:r>
      </w:ins>
      <w:ins w:id="121" w:author="qizhou" w:date="2023-12-13T18:53:38Z">
        <w:r>
          <w:rPr>
            <w:rFonts w:ascii="Times New Roman" w:hAnsi="Times New Roman" w:cs="Times New Roman"/>
            <w:color w:val="333333"/>
            <w:sz w:val="24"/>
            <w:szCs w:val="24"/>
            <w:shd w:val="clear" w:color="auto" w:fill="FFFFFF"/>
          </w:rPr>
          <w:t>countr</w:t>
        </w:r>
      </w:ins>
      <w:ins w:id="122" w:author="qizhou" w:date="2023-12-13T18:53:39Z">
        <w:r>
          <w:rPr>
            <w:rFonts w:ascii="Times New Roman" w:hAnsi="Times New Roman" w:cs="Times New Roman"/>
            <w:color w:val="333333"/>
            <w:sz w:val="24"/>
            <w:szCs w:val="24"/>
            <w:shd w:val="clear" w:color="auto" w:fill="FFFFFF"/>
          </w:rPr>
          <w:t xml:space="preserve">ies </w:t>
        </w:r>
      </w:ins>
      <w:ins w:id="123" w:author="qizhou" w:date="2023-12-13T18:53:32Z">
        <w:r>
          <w:rPr>
            <w:rFonts w:ascii="Times New Roman" w:hAnsi="Times New Roman" w:cs="Times New Roman"/>
            <w:color w:val="333333"/>
            <w:sz w:val="24"/>
            <w:szCs w:val="24"/>
            <w:shd w:val="clear" w:color="auto" w:fill="FFFFFF"/>
          </w:rPr>
          <w:t xml:space="preserve">as </w:t>
        </w:r>
      </w:ins>
      <w:ins w:id="124" w:author="qizhou" w:date="2023-12-13T18:53:33Z">
        <w:r>
          <w:rPr>
            <w:rFonts w:ascii="Times New Roman" w:hAnsi="Times New Roman" w:cs="Times New Roman"/>
            <w:color w:val="333333"/>
            <w:sz w:val="24"/>
            <w:szCs w:val="24"/>
            <w:shd w:val="clear" w:color="auto" w:fill="FFFFFF"/>
          </w:rPr>
          <w:t>well</w:t>
        </w:r>
      </w:ins>
      <w:r>
        <w:rPr>
          <w:rFonts w:ascii="Times New Roman" w:hAnsi="Times New Roman" w:cs="Times New Roman"/>
          <w:color w:val="333333"/>
          <w:sz w:val="24"/>
          <w:szCs w:val="24"/>
          <w:shd w:val="clear" w:color="auto" w:fill="FFFFFF"/>
        </w:rPr>
        <w:t xml:space="preserve">. </w:t>
      </w:r>
    </w:p>
    <w:p>
      <w:pPr>
        <w:tabs>
          <w:tab w:val="left" w:pos="4950"/>
        </w:tabs>
        <w:spacing w:after="0" w:line="480" w:lineRule="auto"/>
        <w:ind w:firstLine="720"/>
        <w:rPr>
          <w:ins w:id="125" w:author="qizhou" w:date="2023-12-13T18:53:56Z"/>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w:t>
      </w:r>
      <w:ins w:id="126" w:author="qizhou" w:date="2023-12-13T18:53:50Z">
        <w:r>
          <w:rPr>
            <w:rFonts w:ascii="Times New Roman" w:hAnsi="Times New Roman" w:cs="Times New Roman"/>
            <w:color w:val="333333"/>
            <w:sz w:val="24"/>
            <w:szCs w:val="24"/>
            <w:shd w:val="clear" w:color="auto" w:fill="FFFFFF"/>
          </w:rPr>
          <w:t>-</w:t>
        </w:r>
      </w:ins>
      <w:r>
        <w:rPr>
          <w:rFonts w:ascii="Times New Roman" w:hAnsi="Times New Roman" w:cs="Times New Roman"/>
          <w:color w:val="333333"/>
          <w:sz w:val="24"/>
          <w:szCs w:val="24"/>
          <w:shd w:val="clear" w:color="auto" w:fill="FFFFFF"/>
        </w:rPr>
        <w:t>care providers, and affected patients), w</w:t>
      </w:r>
      <w:r>
        <w:rPr>
          <w:rFonts w:ascii="Times New Roman" w:hAnsi="Times New Roman" w:cs="Times New Roman"/>
          <w:sz w:val="24"/>
          <w:szCs w:val="24"/>
        </w:rPr>
        <w:t xml:space="preserve">e conducted a meta-analytic review. </w:t>
      </w:r>
    </w:p>
    <w:p>
      <w:pPr>
        <w:tabs>
          <w:tab w:val="left" w:pos="4950"/>
        </w:tabs>
        <w:spacing w:after="0" w:line="480" w:lineRule="auto"/>
        <w:ind w:firstLine="720"/>
        <w:rPr>
          <w:del w:id="128" w:author="Unknown Author" w:date="2023-10-18T14:04:00Z"/>
          <w:rFonts w:ascii="Times New Roman" w:hAnsi="Times New Roman" w:cs="Times New Roman"/>
          <w:color w:val="333333"/>
          <w:sz w:val="24"/>
          <w:szCs w:val="24"/>
          <w:highlight w:val="yellow"/>
          <w:shd w:val="clear" w:color="auto" w:fill="FFFFFF"/>
        </w:rPr>
        <w:pPrChange w:id="127" w:author="qizhou" w:date="2023-12-13T18:54:52Z">
          <w:pPr>
            <w:tabs>
              <w:tab w:val="left" w:pos="4950"/>
            </w:tabs>
            <w:spacing w:after="0" w:line="480" w:lineRule="auto"/>
            <w:ind w:firstLine="720"/>
          </w:pPr>
        </w:pPrChange>
      </w:pPr>
      <w:r>
        <w:rPr>
          <w:rFonts w:ascii="Times New Roman" w:hAnsi="Times New Roman" w:cs="Times New Roman"/>
          <w:sz w:val="24"/>
          <w:szCs w:val="24"/>
        </w:rPr>
        <w:t xml:space="preserve">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w:t>
      </w:r>
      <w:ins w:id="129" w:author="qizhou" w:date="2023-12-13T18:54:14Z">
        <w:r>
          <w:rPr>
            <w:rFonts w:ascii="Times New Roman" w:hAnsi="Times New Roman" w:cs="Times New Roman"/>
            <w:color w:val="333333"/>
            <w:sz w:val="24"/>
            <w:szCs w:val="24"/>
            <w:shd w:val="clear" w:color="auto" w:fill="FFFFFF"/>
          </w:rPr>
          <w:t>-</w:t>
        </w:r>
      </w:ins>
      <w:r>
        <w:rPr>
          <w:rFonts w:ascii="Times New Roman" w:hAnsi="Times New Roman" w:cs="Times New Roman"/>
          <w:color w:val="333333"/>
          <w:sz w:val="24"/>
          <w:szCs w:val="24"/>
          <w:shd w:val="clear" w:color="auto" w:fill="FFFFFF"/>
        </w:rPr>
        <w:t>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130"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del>
      <w:del w:id="131" w:author="Unknown Author" w:date="2023-10-18T14:04:00Z">
        <w:r>
          <w:rPr>
            <w:rFonts w:ascii="Times New Roman" w:hAnsi="Times New Roman" w:cs="Times New Roman"/>
            <w:spacing w:val="-6"/>
            <w:sz w:val="24"/>
            <w:szCs w:val="24"/>
            <w:highlight w:val="yellow"/>
          </w:rPr>
          <w:delText xml:space="preserve">. </w:delText>
        </w:r>
      </w:del>
    </w:p>
    <w:p>
      <w:pPr>
        <w:tabs>
          <w:tab w:val="left" w:pos="4950"/>
        </w:tabs>
        <w:spacing w:after="0" w:line="480" w:lineRule="auto"/>
        <w:ind w:firstLine="720"/>
        <w:rPr>
          <w:ins w:id="133" w:author="Unknown Author" w:date="2023-10-18T14:04:00Z"/>
          <w:rFonts w:ascii="Times New Roman" w:hAnsi="Times New Roman" w:cs="Times New Roman"/>
          <w:color w:val="333333"/>
          <w:sz w:val="24"/>
          <w:szCs w:val="24"/>
          <w:highlight w:val="yellow"/>
          <w:shd w:val="clear" w:color="auto" w:fill="FFFFFF"/>
        </w:rPr>
        <w:pPrChange w:id="132" w:author="qizhou" w:date="2023-12-13T18:54:52Z">
          <w:pPr>
            <w:tabs>
              <w:tab w:val="left" w:pos="4950"/>
            </w:tabs>
            <w:spacing w:after="0" w:line="480" w:lineRule="auto"/>
            <w:ind w:firstLine="720"/>
          </w:pPr>
        </w:pPrChange>
      </w:pPr>
      <w:del w:id="134" w:author="Unknown Author" w:date="2023-10-18T14:04:00Z">
        <w:r>
          <w:rPr>
            <w:rFonts w:ascii="Times New Roman" w:hAnsi="Times New Roman" w:cs="Times New Roman"/>
            <w:spacing w:val="-6"/>
            <w:sz w:val="24"/>
            <w:szCs w:val="24"/>
            <w:highlight w:val="yellow"/>
          </w:rPr>
          <w:delText>We also ….. PTG (mention subgroup key points! QZ).</w:delText>
        </w:r>
      </w:del>
      <w:del w:id="135" w:author="Unknown Author" w:date="2023-10-18T14:04:00Z">
        <w:r>
          <w:rPr>
            <w:rFonts w:ascii="Times New Roman" w:hAnsi="Times New Roman" w:cs="Times New Roman"/>
            <w:sz w:val="24"/>
            <w:szCs w:val="24"/>
          </w:rPr>
          <w:delText xml:space="preserve"> </w:delText>
        </w:r>
      </w:del>
      <w:ins w:id="136" w:author="Unknown Author" w:date="2023-10-18T14:04:00Z">
        <w:r>
          <w:rPr>
            <w:rFonts w:ascii="Times New Roman" w:hAnsi="Times New Roman" w:eastAsia="Times New Roman" w:cs="Times New Roman"/>
            <w:sz w:val="24"/>
            <w:szCs w:val="24"/>
            <w:highlight w:val="yellow"/>
          </w:rPr>
          <w:t xml:space="preserve">The aim is to evaluate the magnitude and consistency of the pandemic-related change in posttraumatic positive cognition. </w:t>
        </w:r>
      </w:ins>
    </w:p>
    <w:p>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137" w:author="Unknown Author" w:date="2023-10-18T14:04:00Z">
        <w:del w:id="138" w:author="qizhou" w:date="2023-12-13T18:55:35Z">
          <w:r>
            <w:rPr>
              <w:rFonts w:ascii="Times New Roman" w:hAnsi="Times New Roman" w:eastAsia="Times New Roman" w:cs="Times New Roman"/>
              <w:sz w:val="24"/>
              <w:szCs w:val="24"/>
              <w:highlight w:val="yellow"/>
              <w:lang w:val="en-US"/>
            </w:rPr>
            <w:delText>In addition</w:delText>
          </w:r>
        </w:del>
      </w:ins>
      <w:ins w:id="139" w:author="qizhou" w:date="2023-12-13T18:55:35Z">
        <w:r>
          <w:rPr>
            <w:rFonts w:ascii="Times New Roman" w:hAnsi="Times New Roman" w:eastAsia="Times New Roman" w:cs="Times New Roman"/>
            <w:sz w:val="24"/>
            <w:szCs w:val="24"/>
            <w:highlight w:val="yellow"/>
          </w:rPr>
          <w:t>M</w:t>
        </w:r>
      </w:ins>
      <w:ins w:id="140" w:author="qizhou" w:date="2023-12-13T18:55:37Z">
        <w:r>
          <w:rPr>
            <w:rFonts w:ascii="Times New Roman" w:hAnsi="Times New Roman" w:eastAsia="Times New Roman" w:cs="Times New Roman"/>
            <w:sz w:val="24"/>
            <w:szCs w:val="24"/>
            <w:highlight w:val="yellow"/>
          </w:rPr>
          <w:t>ore sp</w:t>
        </w:r>
      </w:ins>
      <w:ins w:id="141" w:author="qizhou" w:date="2023-12-13T18:55:38Z">
        <w:r>
          <w:rPr>
            <w:rFonts w:ascii="Times New Roman" w:hAnsi="Times New Roman" w:eastAsia="Times New Roman" w:cs="Times New Roman"/>
            <w:sz w:val="24"/>
            <w:szCs w:val="24"/>
            <w:highlight w:val="yellow"/>
          </w:rPr>
          <w:t>ecific</w:t>
        </w:r>
      </w:ins>
      <w:ins w:id="142" w:author="qizhou" w:date="2023-12-13T18:55:39Z">
        <w:r>
          <w:rPr>
            <w:rFonts w:ascii="Times New Roman" w:hAnsi="Times New Roman" w:eastAsia="Times New Roman" w:cs="Times New Roman"/>
            <w:sz w:val="24"/>
            <w:szCs w:val="24"/>
            <w:highlight w:val="yellow"/>
          </w:rPr>
          <w:t>ally</w:t>
        </w:r>
      </w:ins>
      <w:ins w:id="143" w:author="Unknown Author" w:date="2023-10-18T14:04:00Z">
        <w:r>
          <w:rPr>
            <w:rFonts w:ascii="Times New Roman" w:hAnsi="Times New Roman" w:eastAsia="Times New Roman" w:cs="Times New Roman"/>
            <w:sz w:val="24"/>
            <w:szCs w:val="24"/>
            <w:highlight w:val="yellow"/>
          </w:rPr>
          <w:t>,</w:t>
        </w:r>
      </w:ins>
      <w:ins w:id="144" w:author="qizhou" w:date="2023-12-13T18:55:46Z">
        <w:r>
          <w:rPr>
            <w:rFonts w:ascii="Times New Roman" w:hAnsi="Times New Roman" w:eastAsia="Times New Roman" w:cs="Times New Roman"/>
            <w:sz w:val="24"/>
            <w:szCs w:val="24"/>
            <w:highlight w:val="yellow"/>
          </w:rPr>
          <w:t xml:space="preserve"> t</w:t>
        </w:r>
      </w:ins>
      <w:ins w:id="145" w:author="qizhou" w:date="2023-12-13T18:55:47Z">
        <w:r>
          <w:rPr>
            <w:rFonts w:ascii="Times New Roman" w:hAnsi="Times New Roman" w:eastAsia="Times New Roman" w:cs="Times New Roman"/>
            <w:sz w:val="24"/>
            <w:szCs w:val="24"/>
            <w:highlight w:val="yellow"/>
          </w:rPr>
          <w:t>h</w:t>
        </w:r>
      </w:ins>
      <w:ins w:id="146" w:author="qizhou" w:date="2023-12-13T18:55:48Z">
        <w:r>
          <w:rPr>
            <w:rFonts w:ascii="Times New Roman" w:hAnsi="Times New Roman" w:eastAsia="Times New Roman" w:cs="Times New Roman"/>
            <w:sz w:val="24"/>
            <w:szCs w:val="24"/>
            <w:highlight w:val="yellow"/>
          </w:rPr>
          <w:t xml:space="preserve">is </w:t>
        </w:r>
      </w:ins>
      <w:ins w:id="147" w:author="qizhou" w:date="2023-12-13T18:55:49Z">
        <w:r>
          <w:rPr>
            <w:rFonts w:ascii="Times New Roman" w:hAnsi="Times New Roman" w:eastAsia="Times New Roman" w:cs="Times New Roman"/>
            <w:sz w:val="24"/>
            <w:szCs w:val="24"/>
            <w:highlight w:val="yellow"/>
          </w:rPr>
          <w:t>study</w:t>
        </w:r>
      </w:ins>
      <w:ins w:id="148" w:author="qizhou" w:date="2023-12-13T18:55:52Z">
        <w:r>
          <w:rPr>
            <w:rFonts w:ascii="Times New Roman" w:hAnsi="Times New Roman" w:eastAsia="Times New Roman" w:cs="Times New Roman"/>
            <w:sz w:val="24"/>
            <w:szCs w:val="24"/>
            <w:highlight w:val="yellow"/>
          </w:rPr>
          <w:t xml:space="preserve"> </w:t>
        </w:r>
      </w:ins>
      <w:ins w:id="149" w:author="Unknown Author" w:date="2023-10-18T14:04:00Z">
        <w:del w:id="150" w:author="qizhou" w:date="2023-12-13T18:55:18Z">
          <w:r>
            <w:rPr>
              <w:rFonts w:ascii="Times New Roman" w:hAnsi="Times New Roman" w:eastAsia="Times New Roman" w:cs="Times New Roman"/>
              <w:sz w:val="24"/>
              <w:szCs w:val="24"/>
              <w:highlight w:val="yellow"/>
            </w:rPr>
            <w:delText xml:space="preserve"> </w:delText>
          </w:r>
        </w:del>
      </w:ins>
      <w:ins w:id="151" w:author="Unknown Author" w:date="2023-10-18T14:04:00Z">
        <w:del w:id="152" w:author="qizhou" w:date="2023-12-13T18:55:16Z">
          <w:r>
            <w:rPr>
              <w:rFonts w:ascii="Times New Roman" w:hAnsi="Times New Roman" w:eastAsia="Times New Roman" w:cs="Times New Roman"/>
              <w:sz w:val="24"/>
              <w:szCs w:val="24"/>
              <w:highlight w:val="yellow"/>
            </w:rPr>
            <w:delText xml:space="preserve">it is crucial to </w:delText>
          </w:r>
        </w:del>
      </w:ins>
      <w:ins w:id="153" w:author="Unknown Author" w:date="2023-10-18T14:04:00Z">
        <w:r>
          <w:rPr>
            <w:rFonts w:ascii="Times New Roman" w:hAnsi="Times New Roman" w:eastAsia="Times New Roman" w:cs="Times New Roman"/>
            <w:sz w:val="24"/>
            <w:szCs w:val="24"/>
            <w:highlight w:val="yellow"/>
          </w:rPr>
          <w:t>consider how the effect of PTG behaves in different populations</w:t>
        </w:r>
      </w:ins>
      <w:ins w:id="154" w:author="qizhou" w:date="2023-12-13T18:56:13Z">
        <w:r>
          <w:rPr>
            <w:rFonts w:ascii="Times New Roman" w:hAnsi="Times New Roman" w:eastAsia="Times New Roman" w:cs="Times New Roman"/>
            <w:sz w:val="24"/>
            <w:szCs w:val="24"/>
            <w:highlight w:val="yellow"/>
          </w:rPr>
          <w:t xml:space="preserve"> </w:t>
        </w:r>
      </w:ins>
      <w:ins w:id="155" w:author="qizhou" w:date="2023-12-13T18:56:14Z">
        <w:r>
          <w:rPr>
            <w:rFonts w:ascii="Times New Roman" w:hAnsi="Times New Roman" w:eastAsia="Times New Roman" w:cs="Times New Roman"/>
            <w:sz w:val="24"/>
            <w:szCs w:val="24"/>
            <w:highlight w:val="yellow"/>
          </w:rPr>
          <w:t>(</w:t>
        </w:r>
      </w:ins>
      <w:ins w:id="156" w:author="qizhou" w:date="2023-12-13T18:56:15Z">
        <w:r>
          <w:rPr>
            <w:rFonts w:ascii="Times New Roman" w:hAnsi="Times New Roman" w:eastAsia="Times New Roman" w:cs="Times New Roman"/>
            <w:sz w:val="24"/>
            <w:szCs w:val="24"/>
            <w:highlight w:val="yellow"/>
          </w:rPr>
          <w:t>Nurs</w:t>
        </w:r>
      </w:ins>
      <w:ins w:id="157" w:author="qizhou" w:date="2023-12-13T18:56:16Z">
        <w:r>
          <w:rPr>
            <w:rFonts w:ascii="Times New Roman" w:hAnsi="Times New Roman" w:eastAsia="Times New Roman" w:cs="Times New Roman"/>
            <w:sz w:val="24"/>
            <w:szCs w:val="24"/>
            <w:highlight w:val="yellow"/>
          </w:rPr>
          <w:t>es,</w:t>
        </w:r>
      </w:ins>
      <w:ins w:id="158" w:author="qizhou" w:date="2023-12-13T18:56:17Z">
        <w:r>
          <w:rPr>
            <w:rFonts w:ascii="Times New Roman" w:hAnsi="Times New Roman" w:eastAsia="Times New Roman" w:cs="Times New Roman"/>
            <w:sz w:val="24"/>
            <w:szCs w:val="24"/>
            <w:highlight w:val="yellow"/>
          </w:rPr>
          <w:t xml:space="preserve"> Studen</w:t>
        </w:r>
      </w:ins>
      <w:ins w:id="159" w:author="qizhou" w:date="2023-12-13T18:56:18Z">
        <w:r>
          <w:rPr>
            <w:rFonts w:ascii="Times New Roman" w:hAnsi="Times New Roman" w:eastAsia="Times New Roman" w:cs="Times New Roman"/>
            <w:sz w:val="24"/>
            <w:szCs w:val="24"/>
            <w:highlight w:val="yellow"/>
          </w:rPr>
          <w:t>ts,</w:t>
        </w:r>
      </w:ins>
      <w:ins w:id="160" w:author="qizhou" w:date="2023-12-13T18:56:19Z">
        <w:r>
          <w:rPr>
            <w:rFonts w:ascii="Times New Roman" w:hAnsi="Times New Roman" w:eastAsia="Times New Roman" w:cs="Times New Roman"/>
            <w:sz w:val="24"/>
            <w:szCs w:val="24"/>
            <w:highlight w:val="yellow"/>
          </w:rPr>
          <w:t xml:space="preserve"> </w:t>
        </w:r>
      </w:ins>
      <w:ins w:id="161" w:author="qizhou" w:date="2023-12-13T18:56:21Z">
        <w:r>
          <w:rPr>
            <w:rFonts w:ascii="Times New Roman" w:hAnsi="Times New Roman" w:eastAsia="Times New Roman" w:cs="Times New Roman"/>
            <w:sz w:val="24"/>
            <w:szCs w:val="24"/>
            <w:highlight w:val="yellow"/>
          </w:rPr>
          <w:t>V</w:t>
        </w:r>
      </w:ins>
      <w:ins w:id="162" w:author="qizhou" w:date="2023-12-13T18:56:22Z">
        <w:r>
          <w:rPr>
            <w:rFonts w:ascii="Times New Roman" w:hAnsi="Times New Roman" w:eastAsia="Times New Roman" w:cs="Times New Roman"/>
            <w:sz w:val="24"/>
            <w:szCs w:val="24"/>
            <w:highlight w:val="yellow"/>
          </w:rPr>
          <w:t>eter</w:t>
        </w:r>
      </w:ins>
      <w:ins w:id="163" w:author="qizhou" w:date="2023-12-13T18:56:23Z">
        <w:r>
          <w:rPr>
            <w:rFonts w:ascii="Times New Roman" w:hAnsi="Times New Roman" w:eastAsia="Times New Roman" w:cs="Times New Roman"/>
            <w:sz w:val="24"/>
            <w:szCs w:val="24"/>
            <w:highlight w:val="yellow"/>
          </w:rPr>
          <w:t>ans,</w:t>
        </w:r>
      </w:ins>
      <w:ins w:id="164" w:author="qizhou" w:date="2023-12-13T18:56:24Z">
        <w:r>
          <w:rPr>
            <w:rFonts w:ascii="Times New Roman" w:hAnsi="Times New Roman" w:eastAsia="Times New Roman" w:cs="Times New Roman"/>
            <w:sz w:val="24"/>
            <w:szCs w:val="24"/>
            <w:highlight w:val="yellow"/>
          </w:rPr>
          <w:t xml:space="preserve"> </w:t>
        </w:r>
      </w:ins>
      <w:ins w:id="165" w:author="qizhou" w:date="2023-12-13T18:57:01Z">
        <w:r>
          <w:rPr>
            <w:rFonts w:ascii="Times New Roman" w:hAnsi="Times New Roman" w:eastAsia="Times New Roman" w:cs="Times New Roman"/>
            <w:sz w:val="24"/>
            <w:szCs w:val="24"/>
            <w:highlight w:val="yellow"/>
          </w:rPr>
          <w:t>C</w:t>
        </w:r>
      </w:ins>
      <w:ins w:id="166" w:author="qizhou" w:date="2023-12-13T18:57:02Z">
        <w:r>
          <w:rPr>
            <w:rFonts w:ascii="Times New Roman" w:hAnsi="Times New Roman" w:eastAsia="Times New Roman" w:cs="Times New Roman"/>
            <w:sz w:val="24"/>
            <w:szCs w:val="24"/>
            <w:highlight w:val="yellow"/>
          </w:rPr>
          <w:t>oun</w:t>
        </w:r>
      </w:ins>
      <w:ins w:id="167" w:author="qizhou" w:date="2023-12-13T18:57:03Z">
        <w:r>
          <w:rPr>
            <w:rFonts w:ascii="Times New Roman" w:hAnsi="Times New Roman" w:eastAsia="Times New Roman" w:cs="Times New Roman"/>
            <w:sz w:val="24"/>
            <w:szCs w:val="24"/>
            <w:highlight w:val="yellow"/>
          </w:rPr>
          <w:t>tries</w:t>
        </w:r>
      </w:ins>
      <w:ins w:id="168" w:author="qizhou" w:date="2023-12-13T18:57:04Z">
        <w:r>
          <w:rPr>
            <w:rFonts w:ascii="Times New Roman" w:hAnsi="Times New Roman" w:eastAsia="Times New Roman" w:cs="Times New Roman"/>
            <w:sz w:val="24"/>
            <w:szCs w:val="24"/>
            <w:highlight w:val="yellow"/>
          </w:rPr>
          <w:t xml:space="preserve">, </w:t>
        </w:r>
      </w:ins>
      <w:ins w:id="169" w:author="qizhou" w:date="2023-12-13T18:56:24Z">
        <w:r>
          <w:rPr>
            <w:rFonts w:ascii="Times New Roman" w:hAnsi="Times New Roman" w:eastAsia="Times New Roman" w:cs="Times New Roman"/>
            <w:sz w:val="24"/>
            <w:szCs w:val="24"/>
            <w:highlight w:val="yellow"/>
          </w:rPr>
          <w:t>etc.</w:t>
        </w:r>
      </w:ins>
      <w:ins w:id="170" w:author="qizhou" w:date="2023-12-13T18:56:14Z">
        <w:r>
          <w:rPr>
            <w:rFonts w:ascii="Times New Roman" w:hAnsi="Times New Roman" w:eastAsia="Times New Roman" w:cs="Times New Roman"/>
            <w:sz w:val="24"/>
            <w:szCs w:val="24"/>
            <w:highlight w:val="yellow"/>
          </w:rPr>
          <w:t>)</w:t>
        </w:r>
      </w:ins>
      <w:ins w:id="171" w:author="qizhou" w:date="2023-12-13T18:56:31Z">
        <w:r>
          <w:rPr>
            <w:rFonts w:ascii="Times New Roman" w:hAnsi="Times New Roman" w:eastAsia="Times New Roman" w:cs="Times New Roman"/>
            <w:sz w:val="24"/>
            <w:szCs w:val="24"/>
            <w:highlight w:val="yellow"/>
          </w:rPr>
          <w:t>, a</w:t>
        </w:r>
      </w:ins>
      <w:ins w:id="172" w:author="qizhou" w:date="2023-12-13T18:56:32Z">
        <w:r>
          <w:rPr>
            <w:rFonts w:ascii="Times New Roman" w:hAnsi="Times New Roman" w:eastAsia="Times New Roman" w:cs="Times New Roman"/>
            <w:sz w:val="24"/>
            <w:szCs w:val="24"/>
            <w:highlight w:val="yellow"/>
          </w:rPr>
          <w:t xml:space="preserve">nd how </w:t>
        </w:r>
      </w:ins>
      <w:ins w:id="173" w:author="qizhou" w:date="2023-12-13T18:57:31Z">
        <w:r>
          <w:rPr>
            <w:rFonts w:ascii="Times New Roman" w:hAnsi="Times New Roman" w:eastAsia="Times New Roman" w:cs="Times New Roman"/>
            <w:sz w:val="24"/>
            <w:szCs w:val="24"/>
            <w:highlight w:val="yellow"/>
          </w:rPr>
          <w:t>PT</w:t>
        </w:r>
      </w:ins>
      <w:ins w:id="174" w:author="qizhou" w:date="2023-12-13T18:57:32Z">
        <w:r>
          <w:rPr>
            <w:rFonts w:ascii="Times New Roman" w:hAnsi="Times New Roman" w:eastAsia="Times New Roman" w:cs="Times New Roman"/>
            <w:sz w:val="24"/>
            <w:szCs w:val="24"/>
            <w:highlight w:val="yellow"/>
          </w:rPr>
          <w:t xml:space="preserve">G </w:t>
        </w:r>
      </w:ins>
      <w:ins w:id="175" w:author="qizhou" w:date="2023-12-13T18:57:36Z">
        <w:r>
          <w:rPr>
            <w:rFonts w:ascii="Times New Roman" w:hAnsi="Times New Roman" w:eastAsia="Times New Roman" w:cs="Times New Roman"/>
            <w:sz w:val="24"/>
            <w:szCs w:val="24"/>
            <w:highlight w:val="yellow"/>
          </w:rPr>
          <w:t>change</w:t>
        </w:r>
      </w:ins>
      <w:ins w:id="176" w:author="qizhou" w:date="2023-12-13T18:57:37Z">
        <w:r>
          <w:rPr>
            <w:rFonts w:ascii="Times New Roman" w:hAnsi="Times New Roman" w:eastAsia="Times New Roman" w:cs="Times New Roman"/>
            <w:sz w:val="24"/>
            <w:szCs w:val="24"/>
            <w:highlight w:val="yellow"/>
          </w:rPr>
          <w:t xml:space="preserve">s at </w:t>
        </w:r>
      </w:ins>
      <w:ins w:id="177" w:author="qizhou" w:date="2023-12-13T18:56:33Z">
        <w:r>
          <w:rPr>
            <w:rFonts w:ascii="Times New Roman" w:hAnsi="Times New Roman" w:eastAsia="Times New Roman" w:cs="Times New Roman"/>
            <w:sz w:val="24"/>
            <w:szCs w:val="24"/>
            <w:highlight w:val="yellow"/>
          </w:rPr>
          <w:t>dif</w:t>
        </w:r>
      </w:ins>
      <w:ins w:id="178" w:author="qizhou" w:date="2023-12-13T18:56:34Z">
        <w:r>
          <w:rPr>
            <w:rFonts w:ascii="Times New Roman" w:hAnsi="Times New Roman" w:eastAsia="Times New Roman" w:cs="Times New Roman"/>
            <w:sz w:val="24"/>
            <w:szCs w:val="24"/>
            <w:highlight w:val="yellow"/>
          </w:rPr>
          <w:t xml:space="preserve">ferent </w:t>
        </w:r>
      </w:ins>
      <w:ins w:id="179" w:author="qizhou" w:date="2023-12-13T18:56:36Z">
        <w:r>
          <w:rPr>
            <w:rFonts w:ascii="Times New Roman" w:hAnsi="Times New Roman" w:eastAsia="Times New Roman" w:cs="Times New Roman"/>
            <w:sz w:val="24"/>
            <w:szCs w:val="24"/>
            <w:highlight w:val="yellow"/>
          </w:rPr>
          <w:t>levels</w:t>
        </w:r>
      </w:ins>
      <w:ins w:id="180" w:author="qizhou" w:date="2023-12-13T18:57:07Z">
        <w:r>
          <w:rPr>
            <w:rFonts w:ascii="Times New Roman" w:hAnsi="Times New Roman" w:eastAsia="Times New Roman" w:cs="Times New Roman"/>
            <w:sz w:val="24"/>
            <w:szCs w:val="24"/>
            <w:highlight w:val="yellow"/>
          </w:rPr>
          <w:t xml:space="preserve"> </w:t>
        </w:r>
      </w:ins>
      <w:ins w:id="181" w:author="qizhou" w:date="2023-12-13T18:56:56Z">
        <w:r>
          <w:rPr>
            <w:rFonts w:ascii="Times New Roman" w:hAnsi="Times New Roman" w:eastAsia="Times New Roman" w:cs="Times New Roman"/>
            <w:sz w:val="24"/>
            <w:szCs w:val="24"/>
            <w:highlight w:val="yellow"/>
          </w:rPr>
          <w:t>(</w:t>
        </w:r>
      </w:ins>
      <w:ins w:id="182" w:author="qizhou" w:date="2023-12-13T18:57:08Z">
        <w:r>
          <w:rPr>
            <w:rFonts w:ascii="Times New Roman" w:hAnsi="Times New Roman" w:cs="Times New Roman"/>
            <w:color w:val="333333"/>
            <w:sz w:val="24"/>
            <w:szCs w:val="24"/>
            <w:shd w:val="clear" w:color="auto" w:fill="FFFFFF"/>
          </w:rPr>
          <w:t>individual,  family, community, nation, and the word</w:t>
        </w:r>
      </w:ins>
      <w:ins w:id="183" w:author="qizhou" w:date="2023-12-13T18:56:56Z">
        <w:r>
          <w:rPr>
            <w:rFonts w:ascii="Times New Roman" w:hAnsi="Times New Roman" w:eastAsia="Times New Roman" w:cs="Times New Roman"/>
            <w:sz w:val="24"/>
            <w:szCs w:val="24"/>
            <w:highlight w:val="yellow"/>
          </w:rPr>
          <w:t>)</w:t>
        </w:r>
      </w:ins>
      <w:ins w:id="184" w:author="Unknown Author" w:date="2023-10-18T14:04:00Z">
        <w:del w:id="185" w:author="qizhou" w:date="2023-12-13T18:56:54Z">
          <w:r>
            <w:rPr>
              <w:rFonts w:ascii="Times New Roman" w:hAnsi="Times New Roman" w:eastAsia="Times New Roman" w:cs="Times New Roman"/>
              <w:sz w:val="24"/>
              <w:szCs w:val="24"/>
              <w:highlight w:val="yellow"/>
            </w:rPr>
            <w:delText xml:space="preserve"> based on different categorization criteria</w:delText>
          </w:r>
        </w:del>
      </w:ins>
      <w:ins w:id="186" w:author="Unknown Author" w:date="2023-10-18T14:04:00Z">
        <w:r>
          <w:rPr>
            <w:rFonts w:ascii="Times New Roman" w:hAnsi="Times New Roman" w:eastAsia="Times New Roman" w:cs="Times New Roman"/>
            <w:sz w:val="24"/>
            <w:szCs w:val="24"/>
            <w:highlight w:val="yellow"/>
          </w:rPr>
          <w:t xml:space="preserve">. </w:t>
        </w:r>
      </w:ins>
      <w:ins w:id="187" w:author="Unknown Author" w:date="2023-10-18T14:04:00Z">
        <w:del w:id="188" w:author="qizhou" w:date="2023-12-13T18:57:56Z">
          <w:r>
            <w:rPr>
              <w:rFonts w:ascii="Times New Roman" w:hAnsi="Times New Roman" w:eastAsia="Times New Roman" w:cs="Times New Roman"/>
              <w:sz w:val="24"/>
              <w:szCs w:val="24"/>
              <w:highlight w:val="yellow"/>
            </w:rPr>
            <w:delText>To name a few</w:delText>
          </w:r>
        </w:del>
      </w:ins>
      <w:ins w:id="189" w:author="Microsoft Office User" w:date="2023-10-29T19:27:00Z">
        <w:del w:id="190" w:author="qizhou" w:date="2023-12-13T18:57:56Z">
          <w:r>
            <w:rPr>
              <w:rFonts w:ascii="Times New Roman" w:hAnsi="Times New Roman" w:eastAsia="Times New Roman" w:cs="Times New Roman"/>
              <w:sz w:val="24"/>
              <w:szCs w:val="24"/>
              <w:highlight w:val="yellow"/>
            </w:rPr>
            <w:delText>For example</w:delText>
          </w:r>
        </w:del>
      </w:ins>
      <w:ins w:id="191" w:author="Unknown Author" w:date="2023-10-18T14:04:00Z">
        <w:del w:id="192" w:author="qizhou" w:date="2023-12-13T18:57:56Z">
          <w:r>
            <w:rPr>
              <w:rFonts w:ascii="Times New Roman" w:hAnsi="Times New Roman" w:eastAsia="Times New Roman" w:cs="Times New Roman"/>
              <w:sz w:val="24"/>
              <w:szCs w:val="24"/>
              <w:highlight w:val="yellow"/>
            </w:rPr>
            <w:delText xml:space="preserve">, people might experience different levels of PTG based on their demographic information, previous exposure to traumatic events, age group, gender, and different regions in the world. Our current study also aims to address </w:delText>
          </w:r>
        </w:del>
      </w:ins>
      <w:ins w:id="193" w:author="Microsoft Office User" w:date="2023-10-29T19:32:00Z">
        <w:del w:id="194" w:author="qizhou" w:date="2023-12-13T18:57:56Z">
          <w:r>
            <w:rPr>
              <w:rFonts w:ascii="Times New Roman" w:hAnsi="Times New Roman" w:eastAsia="Times New Roman" w:cs="Times New Roman"/>
              <w:sz w:val="24"/>
              <w:szCs w:val="24"/>
              <w:highlight w:val="yellow"/>
            </w:rPr>
            <w:delText xml:space="preserve">these </w:delText>
          </w:r>
        </w:del>
      </w:ins>
      <w:ins w:id="195" w:author="Unknown Author" w:date="2023-10-18T14:04:00Z">
        <w:del w:id="196" w:author="qizhou" w:date="2023-12-13T18:57:56Z">
          <w:r>
            <w:rPr>
              <w:rFonts w:ascii="Times New Roman" w:hAnsi="Times New Roman" w:eastAsia="Times New Roman" w:cs="Times New Roman"/>
              <w:sz w:val="24"/>
              <w:szCs w:val="24"/>
              <w:highlight w:val="yellow"/>
            </w:rPr>
            <w:delText>these more nuanced aspects of PTG</w:delText>
          </w:r>
        </w:del>
      </w:ins>
      <w:ins w:id="197" w:author="Microsoft Office User" w:date="2023-10-29T19:32:00Z">
        <w:del w:id="198" w:author="qizhou" w:date="2023-12-13T18:57:56Z">
          <w:r>
            <w:rPr>
              <w:rFonts w:ascii="Times New Roman" w:hAnsi="Times New Roman" w:eastAsia="Times New Roman" w:cs="Times New Roman"/>
              <w:sz w:val="24"/>
              <w:szCs w:val="24"/>
              <w:highlight w:val="yellow"/>
            </w:rPr>
            <w:delText xml:space="preserve"> by performing subgroup analysis</w:delText>
          </w:r>
        </w:del>
      </w:ins>
      <w:ins w:id="199" w:author="Unknown Author" w:date="2023-10-18T14:04:00Z">
        <w:del w:id="200" w:author="qizhou" w:date="2023-12-13T18:57:56Z">
          <w:r>
            <w:rPr>
              <w:rFonts w:ascii="Times New Roman" w:hAnsi="Times New Roman" w:eastAsia="Times New Roman" w:cs="Times New Roman"/>
              <w:sz w:val="24"/>
              <w:szCs w:val="24"/>
              <w:highlight w:val="yellow"/>
            </w:rPr>
            <w:delText xml:space="preserve">. </w:delText>
          </w:r>
        </w:del>
      </w:ins>
      <w:ins w:id="201" w:author="Unknown Author" w:date="2023-10-18T14:04:00Z">
        <w:del w:id="202" w:author="Microsoft Office User" w:date="2023-10-29T19:28:00Z">
          <w:r>
            <w:rPr>
              <w:rFonts w:ascii="Times New Roman" w:hAnsi="Times New Roman" w:eastAsia="Times New Roman" w:cs="Times New Roman"/>
              <w:sz w:val="24"/>
              <w:szCs w:val="24"/>
              <w:highlight w:val="yellow"/>
            </w:rPr>
            <w:delText>(mention subgroup key points! QZ).</w:delText>
          </w:r>
        </w:del>
      </w:ins>
      <w:ins w:id="203" w:author="Unknown Author" w:date="2023-10-18T14:04:00Z">
        <w:del w:id="204" w:author="Microsoft Office User" w:date="2023-10-29T19:28:00Z">
          <w:r>
            <w:rPr>
              <w:rFonts w:ascii="Times New Roman" w:hAnsi="Times New Roman" w:eastAsia="Times New Roman" w:cs="Times New Roman"/>
              <w:sz w:val="24"/>
              <w:szCs w:val="24"/>
            </w:rPr>
            <w:delText xml:space="preserve"> </w:delText>
          </w:r>
        </w:del>
      </w:ins>
    </w:p>
    <w:p>
      <w:pPr>
        <w:pStyle w:val="2"/>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pPr>
        <w:pStyle w:val="2"/>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w:t>
      </w:r>
      <w:del w:id="205" w:author="qizhou" w:date="2023-12-13T19:00:12Z">
        <w:r>
          <w:rPr>
            <w:rFonts w:ascii="Times New Roman" w:hAnsi="Times New Roman" w:cs="Times New Roman"/>
            <w:spacing w:val="-6"/>
            <w:sz w:val="24"/>
            <w:szCs w:val="24"/>
            <w:lang w:val="en-US"/>
          </w:rPr>
          <w:delText>according</w:delText>
        </w:r>
      </w:del>
      <w:ins w:id="206" w:author="qizhou" w:date="2023-12-13T19:00:12Z">
        <w:r>
          <w:rPr>
            <w:rFonts w:ascii="Times New Roman" w:hAnsi="Times New Roman" w:cs="Times New Roman"/>
            <w:spacing w:val="-6"/>
            <w:sz w:val="24"/>
            <w:szCs w:val="24"/>
          </w:rPr>
          <w:t>foll</w:t>
        </w:r>
      </w:ins>
      <w:ins w:id="207" w:author="qizhou" w:date="2023-12-13T19:00:17Z">
        <w:r>
          <w:rPr>
            <w:rFonts w:ascii="Times New Roman" w:hAnsi="Times New Roman" w:cs="Times New Roman"/>
            <w:spacing w:val="-6"/>
            <w:sz w:val="24"/>
            <w:szCs w:val="24"/>
          </w:rPr>
          <w:t>o</w:t>
        </w:r>
      </w:ins>
      <w:ins w:id="208" w:author="qizhou" w:date="2023-12-13T19:00:18Z">
        <w:r>
          <w:rPr>
            <w:rFonts w:ascii="Times New Roman" w:hAnsi="Times New Roman" w:cs="Times New Roman"/>
            <w:spacing w:val="-6"/>
            <w:sz w:val="24"/>
            <w:szCs w:val="24"/>
          </w:rPr>
          <w:t>wing</w:t>
        </w:r>
      </w:ins>
      <w:ins w:id="209" w:author="qizhou" w:date="2023-12-13T19:00:21Z">
        <w:r>
          <w:rPr>
            <w:rFonts w:ascii="Times New Roman" w:hAnsi="Times New Roman" w:cs="Times New Roman"/>
            <w:spacing w:val="-6"/>
            <w:sz w:val="24"/>
            <w:szCs w:val="24"/>
          </w:rPr>
          <w:t xml:space="preserve"> </w:t>
        </w:r>
      </w:ins>
      <w:del w:id="210" w:author="qizhou" w:date="2023-12-13T19:00:20Z">
        <w:r>
          <w:rPr>
            <w:rFonts w:ascii="Times New Roman" w:hAnsi="Times New Roman" w:cs="Times New Roman"/>
            <w:spacing w:val="-6"/>
            <w:sz w:val="24"/>
            <w:szCs w:val="24"/>
          </w:rPr>
          <w:delText xml:space="preserve"> to </w:delText>
        </w:r>
      </w:del>
      <w:r>
        <w:rPr>
          <w:rFonts w:ascii="Times New Roman" w:hAnsi="Times New Roman" w:cs="Times New Roman"/>
          <w:spacing w:val="-6"/>
          <w:sz w:val="24"/>
          <w:szCs w:val="24"/>
        </w:rPr>
        <w:t xml:space="preserve">the recommendations of the Meta-analysis of Observational Studies in Epidemiology (MOOSE) reporting guideline (Stroup et al., 2000). A systematic literature search of </w:t>
      </w:r>
      <w:r>
        <w:rPr>
          <w:rFonts w:ascii="Times New Roman" w:hAnsi="Times New Roman" w:cs="Times New Roman"/>
          <w:spacing w:val="-6"/>
          <w:sz w:val="24"/>
          <w:szCs w:val="24"/>
          <w:highlight w:val="cyan"/>
          <w:rPrChange w:id="211" w:author="Amy Ai" w:date="2023-10-30T10:26:00Z">
            <w:rPr>
              <w:rFonts w:ascii="Times New Roman" w:hAnsi="Times New Roman" w:cs="Times New Roman"/>
              <w:spacing w:val="-6"/>
              <w:sz w:val="24"/>
              <w:szCs w:val="24"/>
              <w:highlight w:val="yellow"/>
            </w:rPr>
          </w:rPrChange>
        </w:rPr>
        <w:t>Ovid MEDLINE, PsycINFO, Academic Search Complete, and PubMed</w:t>
      </w:r>
      <w:r>
        <w:rPr>
          <w:rFonts w:ascii="Times New Roman" w:hAnsi="Times New Roman" w:cs="Times New Roman"/>
          <w:spacing w:val="-6"/>
          <w:sz w:val="24"/>
          <w:szCs w:val="24"/>
          <w:highlight w:val="cyan"/>
        </w:rPr>
        <w:t xml:space="preserve"> </w:t>
      </w:r>
      <w:r>
        <w:rPr>
          <w:rFonts w:ascii="Times New Roman" w:hAnsi="Times New Roman" w:cs="Times New Roman"/>
          <w:spacing w:val="-6"/>
          <w:sz w:val="24"/>
          <w:szCs w:val="24"/>
          <w:highlight w:val="cyan"/>
          <w:rPrChange w:id="212" w:author="Amy Ai" w:date="2023-10-30T10:26:00Z">
            <w:rPr>
              <w:rFonts w:ascii="Times New Roman" w:hAnsi="Times New Roman" w:cs="Times New Roman"/>
              <w:spacing w:val="-6"/>
              <w:sz w:val="24"/>
              <w:szCs w:val="24"/>
              <w:highlight w:val="yellow"/>
            </w:rPr>
          </w:rPrChange>
        </w:rPr>
        <w:t>was performed for research articles</w:t>
      </w:r>
      <w:r>
        <w:rPr>
          <w:rFonts w:ascii="Times New Roman" w:hAnsi="Times New Roman" w:cs="Times New Roman"/>
          <w:spacing w:val="-6"/>
          <w:sz w:val="24"/>
          <w:szCs w:val="24"/>
          <w:highlight w:val="cyan"/>
          <w:rPrChange w:id="213" w:author="Amy Ai" w:date="2023-10-30T10:26:00Z">
            <w:rPr>
              <w:rFonts w:ascii="Times New Roman" w:hAnsi="Times New Roman" w:cs="Times New Roman"/>
              <w:spacing w:val="-6"/>
              <w:sz w:val="24"/>
              <w:szCs w:val="24"/>
            </w:rPr>
          </w:rPrChange>
        </w:rPr>
        <w:t xml:space="preserve"> published from 2000 since the first year of Covid-19, to 2023</w:t>
      </w:r>
      <w:r>
        <w:rPr>
          <w:rFonts w:ascii="Times New Roman" w:hAnsi="Times New Roman" w:cs="Times New Roman"/>
          <w:spacing w:val="-6"/>
          <w:sz w:val="24"/>
          <w:szCs w:val="24"/>
          <w:highlight w:val="cyan"/>
          <w:rPrChange w:id="214" w:author="Amy Ai" w:date="2023-10-30T10:26:00Z">
            <w:rPr>
              <w:rFonts w:ascii="Times New Roman" w:hAnsi="Times New Roman" w:cs="Times New Roman"/>
              <w:spacing w:val="-6"/>
              <w:sz w:val="24"/>
              <w:szCs w:val="24"/>
              <w:highlight w:val="yellow"/>
            </w:rPr>
          </w:rPrChange>
        </w:rPr>
        <w:t xml:space="preserve">. The following Medical and Psychological Subject Heading terms were used to identify studies that assessed PTG in patients with COVID-19: posttraumatic growth, stress-related growth, adverse growth, COVID-19 MI, </w:t>
      </w:r>
      <w:r>
        <w:rPr>
          <w:rFonts w:ascii="Times New Roman" w:hAnsi="Times New Roman" w:cs="Times New Roman"/>
          <w:spacing w:val="-6"/>
          <w:sz w:val="24"/>
          <w:szCs w:val="24"/>
        </w:rPr>
        <w:t>positive effects,</w:t>
      </w:r>
      <w:r>
        <w:commentReference w:id="0"/>
      </w:r>
      <w:r>
        <w:rPr>
          <w:rFonts w:ascii="Times New Roman" w:hAnsi="Times New Roman" w:cs="Times New Roman"/>
          <w:spacing w:val="-6"/>
          <w:sz w:val="24"/>
          <w:szCs w:val="24"/>
        </w:rPr>
        <w:t xml:space="preserve"> self-growth. Furthermore, references from selected studies and relevant review articles were reviewed to identify additional publications.</w:t>
      </w:r>
    </w:p>
    <w:p>
      <w:pPr>
        <w:pStyle w:val="2"/>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Two investigators</w:t>
      </w:r>
      <w:commentRangeEnd w:id="1"/>
      <w:r>
        <w:commentReference w:id="1"/>
      </w:r>
      <w:r>
        <w:rPr>
          <w:rFonts w:ascii="Times New Roman" w:hAnsi="Times New Roman" w:cs="Times New Roman"/>
          <w:sz w:val="24"/>
          <w:szCs w:val="24"/>
        </w:rPr>
        <w:t xml:space="preserve">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w:t>
      </w:r>
      <w:ins w:id="215" w:author="qizhou" w:date="2023-12-13T19:02:46Z">
        <w:r>
          <w:rPr>
            <w:rFonts w:ascii="Times New Roman" w:hAnsi="Times New Roman" w:cs="Times New Roman"/>
            <w:sz w:val="24"/>
            <w:szCs w:val="24"/>
          </w:rPr>
          <w:tab/>
        </w:r>
      </w:ins>
      <w:r>
        <w:rPr>
          <w:rFonts w:ascii="Times New Roman" w:hAnsi="Times New Roman" w:cs="Times New Roman"/>
          <w:sz w:val="24"/>
          <w:szCs w:val="24"/>
        </w:rPr>
        <w:t xml:space="preserve">Then, </w:t>
      </w:r>
      <w:ins w:id="216" w:author="qizhou" w:date="2023-12-13T19:03:32Z">
        <w:r>
          <w:rPr>
            <w:rFonts w:ascii="Times New Roman" w:hAnsi="Times New Roman" w:cs="Times New Roman"/>
            <w:sz w:val="24"/>
            <w:szCs w:val="24"/>
          </w:rPr>
          <w:t xml:space="preserve">for </w:t>
        </w:r>
      </w:ins>
      <w:ins w:id="217" w:author="qizhou" w:date="2023-12-13T19:03:33Z">
        <w:r>
          <w:rPr>
            <w:rFonts w:ascii="Times New Roman" w:hAnsi="Times New Roman" w:cs="Times New Roman"/>
            <w:sz w:val="24"/>
            <w:szCs w:val="24"/>
          </w:rPr>
          <w:t>the p</w:t>
        </w:r>
      </w:ins>
      <w:ins w:id="218" w:author="qizhou" w:date="2023-12-13T19:03:34Z">
        <w:r>
          <w:rPr>
            <w:rFonts w:ascii="Times New Roman" w:hAnsi="Times New Roman" w:cs="Times New Roman"/>
            <w:sz w:val="24"/>
            <w:szCs w:val="24"/>
          </w:rPr>
          <w:t>u</w:t>
        </w:r>
      </w:ins>
      <w:ins w:id="219" w:author="qizhou" w:date="2023-12-13T19:03:35Z">
        <w:r>
          <w:rPr>
            <w:rFonts w:ascii="Times New Roman" w:hAnsi="Times New Roman" w:cs="Times New Roman"/>
            <w:sz w:val="24"/>
            <w:szCs w:val="24"/>
          </w:rPr>
          <w:t>rpose of</w:t>
        </w:r>
      </w:ins>
      <w:ins w:id="220" w:author="qizhou" w:date="2023-12-13T19:03:36Z">
        <w:r>
          <w:rPr>
            <w:rFonts w:ascii="Times New Roman" w:hAnsi="Times New Roman" w:cs="Times New Roman"/>
            <w:sz w:val="24"/>
            <w:szCs w:val="24"/>
          </w:rPr>
          <w:t xml:space="preserve"> </w:t>
        </w:r>
      </w:ins>
      <w:ins w:id="221" w:author="qizhou" w:date="2023-12-13T19:03:37Z">
        <w:r>
          <w:rPr>
            <w:rFonts w:ascii="Times New Roman" w:hAnsi="Times New Roman" w:cs="Times New Roman"/>
            <w:sz w:val="24"/>
            <w:szCs w:val="24"/>
          </w:rPr>
          <w:t>uni</w:t>
        </w:r>
      </w:ins>
      <w:ins w:id="222" w:author="qizhou" w:date="2023-12-13T19:03:38Z">
        <w:r>
          <w:rPr>
            <w:rFonts w:ascii="Times New Roman" w:hAnsi="Times New Roman" w:cs="Times New Roman"/>
            <w:sz w:val="24"/>
            <w:szCs w:val="24"/>
          </w:rPr>
          <w:t xml:space="preserve">formity </w:t>
        </w:r>
      </w:ins>
      <w:ins w:id="223" w:author="qizhou" w:date="2023-12-13T19:03:39Z">
        <w:r>
          <w:rPr>
            <w:rFonts w:ascii="Times New Roman" w:hAnsi="Times New Roman" w:cs="Times New Roman"/>
            <w:sz w:val="24"/>
            <w:szCs w:val="24"/>
          </w:rPr>
          <w:t>of meas</w:t>
        </w:r>
      </w:ins>
      <w:ins w:id="224" w:author="qizhou" w:date="2023-12-13T19:03:40Z">
        <w:r>
          <w:rPr>
            <w:rFonts w:ascii="Times New Roman" w:hAnsi="Times New Roman" w:cs="Times New Roman"/>
            <w:sz w:val="24"/>
            <w:szCs w:val="24"/>
          </w:rPr>
          <w:t>ure,</w:t>
        </w:r>
      </w:ins>
      <w:ins w:id="225" w:author="qizhou" w:date="2023-12-13T19:03:41Z">
        <w:r>
          <w:rPr>
            <w:rFonts w:ascii="Times New Roman" w:hAnsi="Times New Roman" w:cs="Times New Roman"/>
            <w:sz w:val="24"/>
            <w:szCs w:val="24"/>
          </w:rPr>
          <w:t xml:space="preserve"> </w:t>
        </w:r>
      </w:ins>
      <w:ins w:id="226" w:author="qizhou" w:date="2023-12-13T19:03:55Z">
        <w:r>
          <w:rPr>
            <w:rFonts w:ascii="Times New Roman" w:hAnsi="Times New Roman" w:cs="Times New Roman"/>
            <w:sz w:val="24"/>
            <w:szCs w:val="24"/>
          </w:rPr>
          <w:t xml:space="preserve">we </w:t>
        </w:r>
      </w:ins>
      <w:ins w:id="227" w:author="qizhou" w:date="2023-12-13T19:03:56Z">
        <w:r>
          <w:rPr>
            <w:rFonts w:ascii="Times New Roman" w:hAnsi="Times New Roman" w:cs="Times New Roman"/>
            <w:sz w:val="24"/>
            <w:szCs w:val="24"/>
          </w:rPr>
          <w:t>decide t</w:t>
        </w:r>
      </w:ins>
      <w:ins w:id="228" w:author="qizhou" w:date="2023-12-13T19:03:58Z">
        <w:r>
          <w:rPr>
            <w:rFonts w:ascii="Times New Roman" w:hAnsi="Times New Roman" w:cs="Times New Roman"/>
            <w:sz w:val="24"/>
            <w:szCs w:val="24"/>
          </w:rPr>
          <w:t>o</w:t>
        </w:r>
      </w:ins>
      <w:ins w:id="229" w:author="qizhou" w:date="2023-12-13T19:03:59Z">
        <w:r>
          <w:rPr>
            <w:rFonts w:ascii="Times New Roman" w:hAnsi="Times New Roman" w:cs="Times New Roman"/>
            <w:sz w:val="24"/>
            <w:szCs w:val="24"/>
          </w:rPr>
          <w:t xml:space="preserve"> adopt</w:t>
        </w:r>
      </w:ins>
      <w:ins w:id="230" w:author="qizhou" w:date="2023-12-13T19:04:00Z">
        <w:r>
          <w:rPr>
            <w:rFonts w:ascii="Times New Roman" w:hAnsi="Times New Roman" w:cs="Times New Roman"/>
            <w:sz w:val="24"/>
            <w:szCs w:val="24"/>
          </w:rPr>
          <w:t xml:space="preserve"> </w:t>
        </w:r>
      </w:ins>
      <w:ins w:id="231" w:author="qizhou" w:date="2023-12-13T19:04:04Z">
        <w:r>
          <w:rPr>
            <w:rFonts w:ascii="Times New Roman" w:hAnsi="Times New Roman" w:cs="Times New Roman"/>
            <w:sz w:val="24"/>
            <w:szCs w:val="24"/>
          </w:rPr>
          <w:t>PTG</w:t>
        </w:r>
      </w:ins>
      <w:ins w:id="232" w:author="qizhou" w:date="2023-12-13T19:04:05Z">
        <w:r>
          <w:rPr>
            <w:rFonts w:ascii="Times New Roman" w:hAnsi="Times New Roman" w:cs="Times New Roman"/>
            <w:sz w:val="24"/>
            <w:szCs w:val="24"/>
          </w:rPr>
          <w:t>I</w:t>
        </w:r>
      </w:ins>
      <w:ins w:id="233" w:author="qizhou" w:date="2023-12-13T19:05:03Z">
        <w:r>
          <w:rPr>
            <w:rFonts w:ascii="Times New Roman" w:hAnsi="Times New Roman" w:cs="Times New Roman"/>
            <w:sz w:val="24"/>
            <w:szCs w:val="24"/>
          </w:rPr>
          <w:t xml:space="preserve"> (</w:t>
        </w:r>
      </w:ins>
      <w:ins w:id="234" w:author="qizhou" w:date="2023-12-13T19:05:04Z">
        <w:r>
          <w:rPr>
            <w:rFonts w:ascii="Times New Roman" w:hAnsi="Times New Roman" w:cs="Times New Roman"/>
            <w:sz w:val="24"/>
            <w:szCs w:val="24"/>
          </w:rPr>
          <w:t>P</w:t>
        </w:r>
      </w:ins>
      <w:ins w:id="235" w:author="qizhou" w:date="2023-12-13T19:05:05Z">
        <w:r>
          <w:rPr>
            <w:rFonts w:ascii="Times New Roman" w:hAnsi="Times New Roman" w:cs="Times New Roman"/>
            <w:sz w:val="24"/>
            <w:szCs w:val="24"/>
          </w:rPr>
          <w:t>ost</w:t>
        </w:r>
      </w:ins>
      <w:ins w:id="236" w:author="qizhou" w:date="2023-12-13T19:05:07Z">
        <w:r>
          <w:rPr>
            <w:rFonts w:ascii="Times New Roman" w:hAnsi="Times New Roman" w:cs="Times New Roman"/>
            <w:sz w:val="24"/>
            <w:szCs w:val="24"/>
          </w:rPr>
          <w:t>trau</w:t>
        </w:r>
      </w:ins>
      <w:ins w:id="237" w:author="qizhou" w:date="2023-12-13T19:05:08Z">
        <w:r>
          <w:rPr>
            <w:rFonts w:ascii="Times New Roman" w:hAnsi="Times New Roman" w:cs="Times New Roman"/>
            <w:sz w:val="24"/>
            <w:szCs w:val="24"/>
          </w:rPr>
          <w:t>matic</w:t>
        </w:r>
      </w:ins>
      <w:ins w:id="238" w:author="qizhou" w:date="2023-12-13T19:05:09Z">
        <w:r>
          <w:rPr>
            <w:rFonts w:ascii="Times New Roman" w:hAnsi="Times New Roman" w:cs="Times New Roman"/>
            <w:sz w:val="24"/>
            <w:szCs w:val="24"/>
          </w:rPr>
          <w:t xml:space="preserve"> G</w:t>
        </w:r>
      </w:ins>
      <w:ins w:id="239" w:author="qizhou" w:date="2023-12-13T19:05:10Z">
        <w:r>
          <w:rPr>
            <w:rFonts w:ascii="Times New Roman" w:hAnsi="Times New Roman" w:cs="Times New Roman"/>
            <w:sz w:val="24"/>
            <w:szCs w:val="24"/>
          </w:rPr>
          <w:t>row</w:t>
        </w:r>
      </w:ins>
      <w:ins w:id="240" w:author="qizhou" w:date="2023-12-13T19:05:11Z">
        <w:r>
          <w:rPr>
            <w:rFonts w:ascii="Times New Roman" w:hAnsi="Times New Roman" w:cs="Times New Roman"/>
            <w:sz w:val="24"/>
            <w:szCs w:val="24"/>
          </w:rPr>
          <w:t>th In</w:t>
        </w:r>
      </w:ins>
      <w:ins w:id="241" w:author="qizhou" w:date="2023-12-13T19:05:12Z">
        <w:r>
          <w:rPr>
            <w:rFonts w:ascii="Times New Roman" w:hAnsi="Times New Roman" w:cs="Times New Roman"/>
            <w:sz w:val="24"/>
            <w:szCs w:val="24"/>
          </w:rPr>
          <w:t>vent</w:t>
        </w:r>
      </w:ins>
      <w:ins w:id="242" w:author="qizhou" w:date="2023-12-13T19:05:13Z">
        <w:r>
          <w:rPr>
            <w:rFonts w:ascii="Times New Roman" w:hAnsi="Times New Roman" w:cs="Times New Roman"/>
            <w:sz w:val="24"/>
            <w:szCs w:val="24"/>
          </w:rPr>
          <w:t>ory</w:t>
        </w:r>
      </w:ins>
      <w:ins w:id="243" w:author="qizhou" w:date="2023-12-13T19:05:03Z">
        <w:r>
          <w:rPr>
            <w:rFonts w:ascii="Times New Roman" w:hAnsi="Times New Roman" w:cs="Times New Roman"/>
            <w:sz w:val="24"/>
            <w:szCs w:val="24"/>
          </w:rPr>
          <w:t>)</w:t>
        </w:r>
      </w:ins>
      <w:ins w:id="244" w:author="qizhou" w:date="2023-12-13T19:04:18Z">
        <w:r>
          <w:rPr>
            <w:rFonts w:ascii="Times New Roman" w:hAnsi="Times New Roman" w:cs="Times New Roman"/>
            <w:sz w:val="24"/>
            <w:szCs w:val="24"/>
          </w:rPr>
          <w:t xml:space="preserve"> and </w:t>
        </w:r>
      </w:ins>
      <w:ins w:id="245" w:author="qizhou" w:date="2023-12-13T19:04:19Z">
        <w:r>
          <w:rPr>
            <w:rFonts w:ascii="Times New Roman" w:hAnsi="Times New Roman" w:cs="Times New Roman"/>
            <w:sz w:val="24"/>
            <w:szCs w:val="24"/>
          </w:rPr>
          <w:t xml:space="preserve">its </w:t>
        </w:r>
      </w:ins>
      <w:ins w:id="246" w:author="qizhou" w:date="2023-12-13T19:04:20Z">
        <w:r>
          <w:rPr>
            <w:rFonts w:ascii="Times New Roman" w:hAnsi="Times New Roman" w:cs="Times New Roman"/>
            <w:sz w:val="24"/>
            <w:szCs w:val="24"/>
          </w:rPr>
          <w:t>variant</w:t>
        </w:r>
      </w:ins>
      <w:ins w:id="247" w:author="qizhou" w:date="2023-12-13T19:04:21Z">
        <w:r>
          <w:rPr>
            <w:rFonts w:ascii="Times New Roman" w:hAnsi="Times New Roman" w:cs="Times New Roman"/>
            <w:sz w:val="24"/>
            <w:szCs w:val="24"/>
          </w:rPr>
          <w:t>s</w:t>
        </w:r>
      </w:ins>
      <w:ins w:id="248" w:author="qizhou" w:date="2023-12-13T19:04:05Z">
        <w:r>
          <w:rPr>
            <w:rFonts w:ascii="Times New Roman" w:hAnsi="Times New Roman" w:cs="Times New Roman"/>
            <w:sz w:val="24"/>
            <w:szCs w:val="24"/>
          </w:rPr>
          <w:t xml:space="preserve"> </w:t>
        </w:r>
      </w:ins>
      <w:ins w:id="249" w:author="qizhou" w:date="2023-12-13T19:04:09Z">
        <w:r>
          <w:rPr>
            <w:rFonts w:ascii="Times New Roman" w:hAnsi="Times New Roman" w:cs="Times New Roman"/>
            <w:sz w:val="24"/>
            <w:szCs w:val="24"/>
          </w:rPr>
          <w:t>f</w:t>
        </w:r>
      </w:ins>
      <w:ins w:id="250" w:author="qizhou" w:date="2023-12-13T19:04:10Z">
        <w:r>
          <w:rPr>
            <w:rFonts w:ascii="Times New Roman" w:hAnsi="Times New Roman" w:cs="Times New Roman"/>
            <w:sz w:val="24"/>
            <w:szCs w:val="24"/>
          </w:rPr>
          <w:t xml:space="preserve">or </w:t>
        </w:r>
      </w:ins>
      <w:ins w:id="251" w:author="qizhou" w:date="2023-12-13T19:04:11Z">
        <w:r>
          <w:rPr>
            <w:rFonts w:ascii="Times New Roman" w:hAnsi="Times New Roman" w:cs="Times New Roman"/>
            <w:sz w:val="24"/>
            <w:szCs w:val="24"/>
          </w:rPr>
          <w:t>meas</w:t>
        </w:r>
      </w:ins>
      <w:ins w:id="252" w:author="qizhou" w:date="2023-12-13T19:04:12Z">
        <w:r>
          <w:rPr>
            <w:rFonts w:ascii="Times New Roman" w:hAnsi="Times New Roman" w:cs="Times New Roman"/>
            <w:sz w:val="24"/>
            <w:szCs w:val="24"/>
          </w:rPr>
          <w:t>uri</w:t>
        </w:r>
      </w:ins>
      <w:ins w:id="253" w:author="qizhou" w:date="2023-12-13T19:04:13Z">
        <w:r>
          <w:rPr>
            <w:rFonts w:ascii="Times New Roman" w:hAnsi="Times New Roman" w:cs="Times New Roman"/>
            <w:sz w:val="24"/>
            <w:szCs w:val="24"/>
          </w:rPr>
          <w:t xml:space="preserve">ng </w:t>
        </w:r>
      </w:ins>
      <w:ins w:id="254" w:author="qizhou" w:date="2023-12-13T19:04:15Z">
        <w:r>
          <w:rPr>
            <w:rFonts w:ascii="Times New Roman" w:hAnsi="Times New Roman" w:cs="Times New Roman"/>
            <w:sz w:val="24"/>
            <w:szCs w:val="24"/>
          </w:rPr>
          <w:t>PT</w:t>
        </w:r>
      </w:ins>
      <w:ins w:id="255" w:author="qizhou" w:date="2023-12-13T19:04:16Z">
        <w:r>
          <w:rPr>
            <w:rFonts w:ascii="Times New Roman" w:hAnsi="Times New Roman" w:cs="Times New Roman"/>
            <w:sz w:val="24"/>
            <w:szCs w:val="24"/>
          </w:rPr>
          <w:t>G</w:t>
        </w:r>
      </w:ins>
      <w:ins w:id="256" w:author="qizhou" w:date="2023-12-13T19:04:41Z">
        <w:r>
          <w:rPr>
            <w:rFonts w:ascii="Times New Roman" w:hAnsi="Times New Roman" w:cs="Times New Roman"/>
            <w:sz w:val="24"/>
            <w:szCs w:val="24"/>
          </w:rPr>
          <w:t xml:space="preserve">. </w:t>
        </w:r>
      </w:ins>
      <w:ins w:id="257" w:author="qizhou" w:date="2023-12-13T19:04:42Z">
        <w:r>
          <w:rPr>
            <w:rFonts w:ascii="Times New Roman" w:hAnsi="Times New Roman" w:cs="Times New Roman"/>
            <w:sz w:val="24"/>
            <w:szCs w:val="24"/>
          </w:rPr>
          <w:t>A</w:t>
        </w:r>
      </w:ins>
      <w:del w:id="258" w:author="qizhou" w:date="2023-12-13T19:04:42Z">
        <w:r>
          <w:rPr>
            <w:rFonts w:ascii="Times New Roman" w:hAnsi="Times New Roman" w:cs="Times New Roman"/>
            <w:sz w:val="24"/>
            <w:szCs w:val="24"/>
          </w:rPr>
          <w:delText>a</w:delText>
        </w:r>
      </w:del>
      <w:r>
        <w:rPr>
          <w:rFonts w:ascii="Times New Roman" w:hAnsi="Times New Roman" w:cs="Times New Roman"/>
          <w:sz w:val="24"/>
          <w:szCs w:val="24"/>
        </w:rPr>
        <w:t>ny studies that did not employ an established and validated scale that specifically focused on PTG</w:t>
      </w:r>
      <w:ins w:id="259" w:author="qizhou" w:date="2023-12-13T19:07:31Z">
        <w:r>
          <w:rPr>
            <w:rFonts w:ascii="Times New Roman" w:hAnsi="Times New Roman" w:cs="Times New Roman"/>
            <w:sz w:val="24"/>
            <w:szCs w:val="24"/>
          </w:rPr>
          <w:t xml:space="preserve"> </w:t>
        </w:r>
      </w:ins>
      <w:del w:id="260" w:author="qizhou" w:date="2023-12-13T19:07:30Z">
        <w:r>
          <w:rPr>
            <w:rFonts w:ascii="Times New Roman" w:hAnsi="Times New Roman" w:cs="Times New Roman"/>
            <w:sz w:val="24"/>
            <w:szCs w:val="24"/>
          </w:rPr>
          <w:delText xml:space="preserve"> (e.g., PTG Inventory/PTGI; Tedeshi &amp; Calhoun, 1996;</w:delText>
        </w:r>
      </w:del>
      <w:del w:id="261" w:author="qizhou" w:date="2023-12-13T19:07:30Z">
        <w:r>
          <w:rPr>
            <w:rFonts w:ascii="Times New Roman" w:hAnsi="Times New Roman" w:cs="Times New Roman"/>
            <w:sz w:val="24"/>
            <w:szCs w:val="24"/>
            <w:highlight w:val="yellow"/>
          </w:rPr>
          <w:delText xml:space="preserve"> PTGI-SFPTGI-SF, Cann et al., 2010)</w:delText>
        </w:r>
      </w:del>
      <w:ins w:id="262" w:author="qizhou" w:date="2023-12-13T19:03:47Z">
        <w:r>
          <w:rPr>
            <w:rFonts w:ascii="Times New Roman" w:hAnsi="Times New Roman" w:cs="Times New Roman"/>
            <w:sz w:val="24"/>
            <w:szCs w:val="24"/>
            <w:highlight w:val="yellow"/>
          </w:rPr>
          <w:t>wer</w:t>
        </w:r>
      </w:ins>
      <w:ins w:id="263" w:author="qizhou" w:date="2023-12-13T19:03:48Z">
        <w:r>
          <w:rPr>
            <w:rFonts w:ascii="Times New Roman" w:hAnsi="Times New Roman" w:cs="Times New Roman"/>
            <w:sz w:val="24"/>
            <w:szCs w:val="24"/>
            <w:highlight w:val="yellow"/>
          </w:rPr>
          <w:t>e e</w:t>
        </w:r>
      </w:ins>
      <w:ins w:id="264" w:author="qizhou" w:date="2023-12-13T19:03:50Z">
        <w:r>
          <w:rPr>
            <w:rFonts w:ascii="Times New Roman" w:hAnsi="Times New Roman" w:cs="Times New Roman"/>
            <w:sz w:val="24"/>
            <w:szCs w:val="24"/>
            <w:highlight w:val="yellow"/>
          </w:rPr>
          <w:t>xclu</w:t>
        </w:r>
      </w:ins>
      <w:ins w:id="265" w:author="qizhou" w:date="2023-12-13T19:03:51Z">
        <w:r>
          <w:rPr>
            <w:rFonts w:ascii="Times New Roman" w:hAnsi="Times New Roman" w:cs="Times New Roman"/>
            <w:sz w:val="24"/>
            <w:szCs w:val="24"/>
            <w:highlight w:val="yellow"/>
          </w:rPr>
          <w:t>ded</w:t>
        </w:r>
      </w:ins>
      <w:ins w:id="266" w:author="qizhou" w:date="2023-12-13T19:03:52Z">
        <w:r>
          <w:rPr>
            <w:rFonts w:ascii="Times New Roman" w:hAnsi="Times New Roman" w:cs="Times New Roman"/>
            <w:sz w:val="24"/>
            <w:szCs w:val="24"/>
            <w:highlight w:val="yellow"/>
          </w:rPr>
          <w:t xml:space="preserve">. </w:t>
        </w:r>
      </w:ins>
      <w:del w:id="267" w:author="qizhou" w:date="2023-12-13T19:03:47Z">
        <w:r>
          <w:rPr>
            <w:rFonts w:ascii="Times New Roman" w:hAnsi="Times New Roman" w:cs="Times New Roman"/>
            <w:sz w:val="24"/>
            <w:szCs w:val="24"/>
            <w:highlight w:val="yellow"/>
          </w:rPr>
          <w:delText xml:space="preserve">. </w:delText>
        </w:r>
      </w:del>
    </w:p>
    <w:p>
      <w:pPr>
        <w:spacing w:after="0" w:line="480" w:lineRule="auto"/>
        <w:ind w:firstLine="720"/>
        <w:rPr>
          <w:ins w:id="268" w:author="qizhou" w:date="2023-12-13T19:08:39Z"/>
          <w:rFonts w:ascii="Times New Roman" w:hAnsi="Times New Roman" w:eastAsia="Times New Roman" w:cs="Times New Roman"/>
          <w:sz w:val="24"/>
          <w:szCs w:val="24"/>
          <w:highlight w:val="cyan"/>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269"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del>
      <w:del w:id="270" w:author="Unknown Author" w:date="2023-10-18T14:06:00Z">
        <w:r>
          <w:rPr>
            <w:rFonts w:ascii="Times New Roman" w:hAnsi="Times New Roman" w:cs="Times New Roman"/>
            <w:sz w:val="24"/>
            <w:szCs w:val="24"/>
          </w:rPr>
          <w:delText xml:space="preserve"> </w:delText>
        </w:r>
      </w:del>
      <w:ins w:id="271" w:author="Unknown Author" w:date="2023-10-18T14:06:00Z">
        <w:r>
          <w:rPr>
            <w:rFonts w:ascii="Times New Roman" w:hAnsi="Times New Roman" w:eastAsia="Times New Roman" w:cs="Times New Roman"/>
            <w:sz w:val="24"/>
            <w:szCs w:val="24"/>
          </w:rPr>
          <w:t xml:space="preserve"> </w:t>
        </w:r>
      </w:ins>
      <w:ins w:id="272" w:author="Unknown Author" w:date="2023-10-18T14:06:00Z">
        <w:r>
          <w:rPr>
            <w:rFonts w:ascii="Times New Roman" w:hAnsi="Times New Roman" w:eastAsia="Times New Roman" w:cs="Times New Roman"/>
            <w:sz w:val="24"/>
            <w:szCs w:val="24"/>
            <w:highlight w:val="cyan"/>
            <w:rPrChange w:id="273" w:author="Amy Ai" w:date="2023-10-30T10:20:00Z">
              <w:rPr>
                <w:rFonts w:ascii="Times New Roman" w:hAnsi="Times New Roman" w:eastAsia="Times New Roman" w:cs="Times New Roman"/>
                <w:sz w:val="24"/>
                <w:szCs w:val="24"/>
                <w:highlight w:val="yellow"/>
              </w:rPr>
            </w:rPrChange>
          </w:rPr>
          <w:t>In addition, we want to select scales that resemble the factor structure of PTGI as it contains vital components of posttraumatic growth</w:t>
        </w:r>
      </w:ins>
      <w:r>
        <w:rPr>
          <w:rFonts w:ascii="Times New Roman" w:hAnsi="Times New Roman" w:eastAsia="Times New Roman" w:cs="Times New Roman"/>
          <w:sz w:val="24"/>
          <w:szCs w:val="24"/>
          <w:highlight w:val="cyan"/>
        </w:rPr>
        <w:t xml:space="preserve">. </w:t>
      </w:r>
    </w:p>
    <w:p>
      <w:pPr>
        <w:spacing w:after="0" w:line="480" w:lineRule="auto"/>
        <w:ind w:firstLine="720"/>
        <w:rPr>
          <w:ins w:id="274" w:author="qizhou" w:date="2023-12-13T19:09:13Z"/>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cyan"/>
        </w:rPr>
        <w:t>Consequently,</w:t>
      </w:r>
      <w:ins w:id="275" w:author="Unknown Author" w:date="2023-10-18T14:06:00Z">
        <w:r>
          <w:rPr>
            <w:rFonts w:ascii="Times New Roman" w:hAnsi="Times New Roman" w:eastAsia="Times New Roman" w:cs="Times New Roman"/>
            <w:sz w:val="24"/>
            <w:szCs w:val="24"/>
            <w:highlight w:val="cyan"/>
            <w:rPrChange w:id="276" w:author="Amy Ai" w:date="2023-10-30T10:20:00Z">
              <w:rPr>
                <w:rFonts w:ascii="Times New Roman" w:hAnsi="Times New Roman" w:eastAsia="Times New Roman" w:cs="Times New Roman"/>
                <w:sz w:val="24"/>
                <w:szCs w:val="24"/>
                <w:highlight w:val="yellow"/>
              </w:rPr>
            </w:rPrChange>
          </w:rPr>
          <w:t xml:space="preserve"> scales such as Stress-related growth scales/SRGS, Cohen, &amp; Murch, 1996, Park &amp; Blumberg, 2002)</w:t>
        </w:r>
      </w:ins>
      <w:ins w:id="277" w:author="qizhou" w:date="2023-12-13T19:08:50Z">
        <w:r>
          <w:rPr>
            <w:rFonts w:ascii="Times New Roman" w:hAnsi="Times New Roman" w:eastAsia="Times New Roman" w:cs="Times New Roman"/>
            <w:sz w:val="24"/>
            <w:szCs w:val="24"/>
            <w:highlight w:val="cyan"/>
          </w:rPr>
          <w:t xml:space="preserve"> </w:t>
        </w:r>
      </w:ins>
      <w:ins w:id="278" w:author="qizhou" w:date="2023-12-13T19:08:51Z">
        <w:r>
          <w:rPr>
            <w:rFonts w:ascii="Times New Roman" w:hAnsi="Times New Roman" w:eastAsia="Times New Roman" w:cs="Times New Roman"/>
            <w:sz w:val="24"/>
            <w:szCs w:val="24"/>
            <w:highlight w:val="cyan"/>
          </w:rPr>
          <w:t>th</w:t>
        </w:r>
      </w:ins>
      <w:ins w:id="279" w:author="qizhou" w:date="2023-12-13T19:08:52Z">
        <w:r>
          <w:rPr>
            <w:rFonts w:ascii="Times New Roman" w:hAnsi="Times New Roman" w:eastAsia="Times New Roman" w:cs="Times New Roman"/>
            <w:sz w:val="24"/>
            <w:szCs w:val="24"/>
            <w:highlight w:val="cyan"/>
          </w:rPr>
          <w:t xml:space="preserve">at </w:t>
        </w:r>
      </w:ins>
      <w:ins w:id="280" w:author="qizhou" w:date="2023-12-13T19:09:00Z">
        <w:r>
          <w:rPr>
            <w:rFonts w:ascii="Times New Roman" w:hAnsi="Times New Roman" w:eastAsia="Times New Roman" w:cs="Times New Roman"/>
            <w:sz w:val="24"/>
            <w:szCs w:val="24"/>
            <w:highlight w:val="cyan"/>
          </w:rPr>
          <w:t>are derived from a different sets of items, and accesses different aspects of PTG</w:t>
        </w:r>
      </w:ins>
      <w:ins w:id="281" w:author="qizhou" w:date="2023-12-13T19:09:03Z">
        <w:r>
          <w:rPr>
            <w:rFonts w:ascii="Times New Roman" w:hAnsi="Times New Roman" w:eastAsia="Times New Roman" w:cs="Times New Roman"/>
            <w:sz w:val="24"/>
            <w:szCs w:val="24"/>
            <w:highlight w:val="cyan"/>
          </w:rPr>
          <w:t>,</w:t>
        </w:r>
      </w:ins>
      <w:ins w:id="282" w:author="qizhou" w:date="2023-12-13T19:09:04Z">
        <w:r>
          <w:rPr>
            <w:rFonts w:ascii="Times New Roman" w:hAnsi="Times New Roman" w:eastAsia="Times New Roman" w:cs="Times New Roman"/>
            <w:sz w:val="24"/>
            <w:szCs w:val="24"/>
            <w:highlight w:val="cyan"/>
          </w:rPr>
          <w:t xml:space="preserve"> </w:t>
        </w:r>
      </w:ins>
      <w:ins w:id="283" w:author="Unknown Author" w:date="2023-10-18T14:06:00Z">
        <w:del w:id="284" w:author="qizhou" w:date="2023-12-13T19:09:04Z">
          <w:r>
            <w:rPr>
              <w:rFonts w:ascii="Times New Roman" w:hAnsi="Times New Roman" w:eastAsia="Times New Roman" w:cs="Times New Roman"/>
              <w:sz w:val="24"/>
              <w:szCs w:val="24"/>
              <w:highlight w:val="cyan"/>
              <w:rPrChange w:id="285" w:author="Amy Ai" w:date="2023-10-30T10:20:00Z">
                <w:rPr>
                  <w:rFonts w:ascii="Times New Roman" w:hAnsi="Times New Roman" w:eastAsia="Times New Roman" w:cs="Times New Roman"/>
                  <w:sz w:val="24"/>
                  <w:szCs w:val="24"/>
                  <w:highlight w:val="yellow"/>
                </w:rPr>
              </w:rPrChange>
            </w:rPr>
            <w:delText xml:space="preserve"> </w:delText>
          </w:r>
        </w:del>
      </w:ins>
      <w:ins w:id="288" w:author="Unknown Author" w:date="2023-10-18T14:06:00Z">
        <w:r>
          <w:rPr>
            <w:rFonts w:ascii="Times New Roman" w:hAnsi="Times New Roman" w:eastAsia="Times New Roman" w:cs="Times New Roman"/>
            <w:sz w:val="24"/>
            <w:szCs w:val="24"/>
            <w:highlight w:val="cyan"/>
            <w:rPrChange w:id="289" w:author="Amy Ai" w:date="2023-10-30T10:20:00Z">
              <w:rPr>
                <w:rFonts w:ascii="Times New Roman" w:hAnsi="Times New Roman" w:eastAsia="Times New Roman" w:cs="Times New Roman"/>
                <w:sz w:val="24"/>
                <w:szCs w:val="24"/>
                <w:highlight w:val="yellow"/>
              </w:rPr>
            </w:rPrChange>
          </w:rPr>
          <w:t xml:space="preserve">were </w:t>
        </w:r>
      </w:ins>
      <w:ins w:id="290" w:author="Unknown Author" w:date="2023-10-18T14:06:00Z">
        <w:del w:id="291" w:author="qizhou" w:date="2023-12-13T19:08:45Z">
          <w:r>
            <w:rPr>
              <w:rFonts w:ascii="Times New Roman" w:hAnsi="Times New Roman" w:eastAsia="Times New Roman" w:cs="Times New Roman"/>
              <w:sz w:val="24"/>
              <w:szCs w:val="24"/>
              <w:highlight w:val="cyan"/>
              <w:rPrChange w:id="292" w:author="Amy Ai" w:date="2023-10-30T10:20:00Z">
                <w:rPr>
                  <w:rFonts w:ascii="Times New Roman" w:hAnsi="Times New Roman" w:eastAsia="Times New Roman" w:cs="Times New Roman"/>
                  <w:sz w:val="24"/>
                  <w:szCs w:val="24"/>
                  <w:highlight w:val="yellow"/>
                </w:rPr>
              </w:rPrChange>
            </w:rPr>
            <w:delText>not included</w:delText>
          </w:r>
        </w:del>
      </w:ins>
      <w:ins w:id="295" w:author="qizhou" w:date="2023-12-13T19:08:45Z">
        <w:r>
          <w:rPr>
            <w:rFonts w:ascii="Times New Roman" w:hAnsi="Times New Roman" w:eastAsia="Times New Roman" w:cs="Times New Roman"/>
            <w:sz w:val="24"/>
            <w:szCs w:val="24"/>
            <w:highlight w:val="cyan"/>
          </w:rPr>
          <w:t>ex</w:t>
        </w:r>
      </w:ins>
      <w:ins w:id="296" w:author="qizhou" w:date="2023-12-13T19:08:46Z">
        <w:r>
          <w:rPr>
            <w:rFonts w:ascii="Times New Roman" w:hAnsi="Times New Roman" w:eastAsia="Times New Roman" w:cs="Times New Roman"/>
            <w:sz w:val="24"/>
            <w:szCs w:val="24"/>
            <w:highlight w:val="cyan"/>
          </w:rPr>
          <w:t>clude</w:t>
        </w:r>
      </w:ins>
      <w:ins w:id="297" w:author="qizhou" w:date="2023-12-13T19:09:12Z">
        <w:r>
          <w:rPr>
            <w:rFonts w:ascii="Times New Roman" w:hAnsi="Times New Roman" w:eastAsia="Times New Roman" w:cs="Times New Roman"/>
            <w:sz w:val="24"/>
            <w:szCs w:val="24"/>
            <w:highlight w:val="cyan"/>
          </w:rPr>
          <w:t xml:space="preserve">d. </w:t>
        </w:r>
      </w:ins>
    </w:p>
    <w:p>
      <w:pPr>
        <w:spacing w:after="0" w:line="480" w:lineRule="auto"/>
        <w:ind w:firstLine="720"/>
        <w:rPr>
          <w:ins w:id="298" w:author="Qizhou Duan" w:date="2023-10-29T22:41:00Z"/>
          <w:rFonts w:ascii="Times New Roman" w:hAnsi="Times New Roman" w:cs="Times New Roman"/>
          <w:spacing w:val="-6"/>
          <w:sz w:val="24"/>
          <w:szCs w:val="24"/>
        </w:rPr>
      </w:pPr>
      <w:ins w:id="299" w:author="Unknown Author" w:date="2023-10-18T14:06:00Z">
        <w:del w:id="300" w:author="qizhou" w:date="2023-12-13T19:09:09Z">
          <w:r>
            <w:rPr>
              <w:rFonts w:ascii="Times New Roman" w:hAnsi="Times New Roman" w:eastAsia="Times New Roman" w:cs="Times New Roman"/>
              <w:sz w:val="24"/>
              <w:szCs w:val="24"/>
              <w:highlight w:val="cyan"/>
              <w:rPrChange w:id="301" w:author="Amy Ai" w:date="2023-10-30T10:20:00Z">
                <w:rPr>
                  <w:rFonts w:ascii="Times New Roman" w:hAnsi="Times New Roman" w:eastAsia="Times New Roman" w:cs="Times New Roman"/>
                  <w:sz w:val="24"/>
                  <w:szCs w:val="24"/>
                  <w:highlight w:val="yellow"/>
                </w:rPr>
              </w:rPrChange>
            </w:rPr>
            <w:delText xml:space="preserve"> </w:delText>
          </w:r>
        </w:del>
      </w:ins>
      <w:ins w:id="304" w:author="Unknown Author" w:date="2023-10-18T14:06:00Z">
        <w:del w:id="305" w:author="qizhou" w:date="2023-12-13T19:09:08Z">
          <w:r>
            <w:rPr>
              <w:rFonts w:ascii="Times New Roman" w:hAnsi="Times New Roman" w:eastAsia="Times New Roman" w:cs="Times New Roman"/>
              <w:sz w:val="24"/>
              <w:szCs w:val="24"/>
              <w:highlight w:val="cyan"/>
              <w:rPrChange w:id="306" w:author="Amy Ai" w:date="2023-10-30T10:20:00Z">
                <w:rPr>
                  <w:rFonts w:ascii="Times New Roman" w:hAnsi="Times New Roman" w:eastAsia="Times New Roman" w:cs="Times New Roman"/>
                  <w:sz w:val="24"/>
                  <w:szCs w:val="24"/>
                  <w:highlight w:val="yellow"/>
                </w:rPr>
              </w:rPrChange>
            </w:rPr>
            <w:delText xml:space="preserve">as they </w:delText>
          </w:r>
        </w:del>
      </w:ins>
      <w:ins w:id="309" w:author="Microsoft Office User" w:date="2023-10-29T19:36:00Z">
        <w:del w:id="310" w:author="qizhou" w:date="2023-12-13T19:09:08Z">
          <w:r>
            <w:rPr>
              <w:rFonts w:ascii="Times New Roman" w:hAnsi="Times New Roman" w:eastAsia="Times New Roman" w:cs="Times New Roman"/>
              <w:sz w:val="24"/>
              <w:szCs w:val="24"/>
              <w:highlight w:val="cyan"/>
              <w:rPrChange w:id="311" w:author="Amy Ai" w:date="2023-10-30T10:20:00Z">
                <w:rPr>
                  <w:rFonts w:ascii="Times New Roman" w:hAnsi="Times New Roman" w:eastAsia="Times New Roman" w:cs="Times New Roman"/>
                  <w:sz w:val="24"/>
                  <w:szCs w:val="24"/>
                  <w:highlight w:val="yellow"/>
                </w:rPr>
              </w:rPrChange>
            </w:rPr>
            <w:delText>are derived from a different sets of items, and accesses different aspects of PTG.</w:delText>
          </w:r>
        </w:del>
      </w:ins>
      <w:ins w:id="314" w:author="Microsoft Office User" w:date="2023-10-29T19:36:00Z">
        <w:del w:id="315" w:author="qizhou" w:date="2023-12-13T19:09:08Z">
          <w:r>
            <w:rPr>
              <w:rFonts w:ascii="Times New Roman" w:hAnsi="Times New Roman" w:eastAsia="Times New Roman" w:cs="Times New Roman"/>
              <w:sz w:val="24"/>
              <w:szCs w:val="24"/>
              <w:highlight w:val="cyan"/>
              <w:rPrChange w:id="316" w:author="Amy Ai" w:date="2023-10-30T10:20:00Z">
                <w:rPr>
                  <w:rFonts w:ascii="Times New Roman" w:hAnsi="Times New Roman" w:eastAsia="Times New Roman" w:cs="Times New Roman"/>
                  <w:sz w:val="24"/>
                  <w:szCs w:val="24"/>
                  <w:highlight w:val="yellow"/>
                </w:rPr>
              </w:rPrChange>
            </w:rPr>
            <w:delText xml:space="preserve"> </w:delText>
          </w:r>
        </w:del>
      </w:ins>
      <w:ins w:id="319" w:author="Unknown Author" w:date="2023-10-18T14:06:00Z">
        <w:del w:id="320" w:author="qizhou" w:date="2023-12-13T19:09:08Z">
          <w:r>
            <w:rPr>
              <w:rFonts w:ascii="Times New Roman" w:hAnsi="Times New Roman" w:eastAsia="Times New Roman" w:cs="Times New Roman"/>
              <w:sz w:val="24"/>
              <w:szCs w:val="24"/>
              <w:highlight w:val="cyan"/>
              <w:rPrChange w:id="321" w:author="Amy Ai" w:date="2023-10-30T10:20:00Z">
                <w:rPr>
                  <w:rFonts w:ascii="Times New Roman" w:hAnsi="Times New Roman" w:eastAsia="Times New Roman" w:cs="Times New Roman"/>
                  <w:sz w:val="24"/>
                  <w:szCs w:val="24"/>
                  <w:highlight w:val="yellow"/>
                </w:rPr>
              </w:rPrChange>
            </w:rPr>
            <w:delText xml:space="preserve">do not consider the specific domains outlined by PTGI. </w:delText>
          </w:r>
        </w:del>
      </w:ins>
      <w:ins w:id="324" w:author="Amy Ai" w:date="2023-10-30T10:20:00Z">
        <w:del w:id="325" w:author="qizhou" w:date="2023-12-13T19:09:08Z">
          <w:r>
            <w:rPr>
              <w:rFonts w:ascii="Times New Roman" w:hAnsi="Times New Roman" w:eastAsia="Times New Roman" w:cs="Times New Roman"/>
              <w:sz w:val="24"/>
              <w:szCs w:val="24"/>
            </w:rPr>
            <w:delText xml:space="preserve"> (</w:delText>
          </w:r>
        </w:del>
      </w:ins>
      <w:ins w:id="326" w:author="Amy Ai" w:date="2023-10-30T10:20:00Z">
        <w:del w:id="327" w:author="qizhou" w:date="2023-12-13T19:09:08Z">
          <w:r>
            <w:rPr>
              <w:rFonts w:ascii="Times New Roman" w:hAnsi="Times New Roman" w:eastAsia="Times New Roman" w:cs="Times New Roman"/>
              <w:sz w:val="24"/>
              <w:szCs w:val="24"/>
              <w:highlight w:val="cyan"/>
              <w:rPrChange w:id="328" w:author="Amy Ai" w:date="2023-10-30T10:26:00Z">
                <w:rPr>
                  <w:rFonts w:ascii="Times New Roman" w:hAnsi="Times New Roman" w:eastAsia="Times New Roman" w:cs="Times New Roman"/>
                  <w:sz w:val="24"/>
                  <w:szCs w:val="24"/>
                </w:rPr>
              </w:rPrChange>
            </w:rPr>
            <w:delText>running sentence too long</w:delText>
          </w:r>
        </w:del>
      </w:ins>
      <w:ins w:id="331" w:author="Amy Ai" w:date="2023-10-30T10:20:00Z">
        <w:del w:id="332" w:author="qizhou" w:date="2023-12-13T19:09:08Z">
          <w:r>
            <w:rPr>
              <w:rFonts w:ascii="Times New Roman" w:hAnsi="Times New Roman" w:eastAsia="Times New Roman" w:cs="Times New Roman"/>
              <w:sz w:val="24"/>
              <w:szCs w:val="24"/>
            </w:rPr>
            <w:delText xml:space="preserve">) </w:delText>
          </w:r>
        </w:del>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pPr>
        <w:spacing w:after="0" w:line="480" w:lineRule="auto"/>
        <w:ind w:firstLine="720"/>
        <w:rPr>
          <w:ins w:id="333" w:author="qizhou" w:date="2023-12-13T19:09:28Z"/>
          <w:rFonts w:ascii="Times New Roman" w:hAnsi="Times New Roman" w:cs="Times New Roman"/>
          <w:spacing w:val="-6"/>
          <w:sz w:val="24"/>
          <w:szCs w:val="24"/>
        </w:rPr>
      </w:pPr>
    </w:p>
    <w:p>
      <w:pPr>
        <w:spacing w:after="0" w:line="480" w:lineRule="auto"/>
        <w:ind w:firstLine="720"/>
        <w:rPr>
          <w:ins w:id="334" w:author="Qizhou Duan" w:date="2023-10-29T22:41:00Z"/>
          <w:del w:id="335" w:author="qizhou" w:date="2023-12-13T19:09:27Z"/>
          <w:rFonts w:ascii="Times New Roman" w:hAnsi="Times New Roman" w:cs="Times New Roman"/>
          <w:spacing w:val="-6"/>
          <w:sz w:val="24"/>
          <w:szCs w:val="24"/>
        </w:rPr>
      </w:pPr>
    </w:p>
    <w:p>
      <w:pPr>
        <w:spacing w:after="0" w:line="480" w:lineRule="auto"/>
        <w:ind w:firstLine="720"/>
        <w:rPr>
          <w:del w:id="336" w:author="qizhou" w:date="2023-12-13T19:09:27Z"/>
          <w:rFonts w:ascii="Times New Roman" w:hAnsi="Times New Roman" w:cs="Times New Roman"/>
          <w:sz w:val="24"/>
          <w:szCs w:val="24"/>
        </w:rPr>
      </w:pPr>
      <w:ins w:id="337" w:author="Qizhou Duan" w:date="2023-10-29T22:41:00Z">
        <w:del w:id="338" w:author="qizhou" w:date="2023-12-13T19:09:27Z">
          <w:r>
            <w:rPr>
              <w:rFonts w:ascii="Times New Roman" w:hAnsi="Times New Roman" w:cs="Times New Roman"/>
              <w:spacing w:val="-6"/>
              <w:sz w:val="24"/>
              <w:szCs w:val="24"/>
            </w:rPr>
            <w:delText xml:space="preserve">Should we have a section that talks about PTGI more in detail? </w:delText>
          </w:r>
        </w:del>
      </w:ins>
      <w:ins w:id="339" w:author="Amy Ai" w:date="2023-10-30T10:26:00Z">
        <w:del w:id="340" w:author="qizhou" w:date="2023-12-13T19:09:27Z">
          <w:r>
            <w:rPr>
              <w:rFonts w:ascii="Times New Roman" w:hAnsi="Times New Roman" w:cs="Times New Roman"/>
              <w:spacing w:val="-6"/>
              <w:sz w:val="24"/>
              <w:szCs w:val="24"/>
            </w:rPr>
            <w:delText>(NO FOR jama)</w:delText>
          </w:r>
        </w:del>
      </w:ins>
    </w:p>
    <w:p>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According to pre</w:t>
      </w:r>
      <w:ins w:id="341" w:author="qizhou" w:date="2023-12-13T19:09:51Z">
        <w:r>
          <w:rPr>
            <w:rFonts w:ascii="Times New Roman" w:hAnsi="Times New Roman" w:cs="Times New Roman"/>
            <w:sz w:val="24"/>
            <w:szCs w:val="24"/>
            <w:highlight w:val="yellow"/>
          </w:rPr>
          <w:t>-</w:t>
        </w:r>
      </w:ins>
      <w:r>
        <w:rPr>
          <w:rFonts w:ascii="Times New Roman" w:hAnsi="Times New Roman" w:cs="Times New Roman"/>
          <w:sz w:val="24"/>
          <w:szCs w:val="24"/>
          <w:highlight w:val="yellow"/>
        </w:rPr>
        <w:t xml:space="preserv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w:t>
      </w:r>
      <w:del w:id="342" w:author="qizhou" w:date="2023-12-13T19:11:25Z">
        <w:r>
          <w:rPr>
            <w:rFonts w:ascii="Times New Roman" w:hAnsi="Times New Roman" w:cs="Times New Roman"/>
            <w:sz w:val="24"/>
            <w:szCs w:val="24"/>
            <w:lang w:val="en-US"/>
          </w:rPr>
          <w:delText>estimates of the association between PTG and COVID-19</w:delText>
        </w:r>
      </w:del>
      <w:ins w:id="343" w:author="qizhou" w:date="2023-12-13T19:11:25Z">
        <w:r>
          <w:rPr>
            <w:rFonts w:ascii="Times New Roman" w:hAnsi="Times New Roman" w:cs="Times New Roman"/>
            <w:sz w:val="24"/>
            <w:szCs w:val="24"/>
          </w:rPr>
          <w:t>t</w:t>
        </w:r>
      </w:ins>
      <w:ins w:id="344" w:author="qizhou" w:date="2023-12-13T19:11:26Z">
        <w:r>
          <w:rPr>
            <w:rFonts w:ascii="Times New Roman" w:hAnsi="Times New Roman" w:cs="Times New Roman"/>
            <w:sz w:val="24"/>
            <w:szCs w:val="24"/>
          </w:rPr>
          <w:t xml:space="preserve">he </w:t>
        </w:r>
      </w:ins>
      <w:ins w:id="345" w:author="qizhou" w:date="2023-12-13T19:11:27Z">
        <w:r>
          <w:rPr>
            <w:rFonts w:ascii="Times New Roman" w:hAnsi="Times New Roman" w:cs="Times New Roman"/>
            <w:sz w:val="24"/>
            <w:szCs w:val="24"/>
          </w:rPr>
          <w:t>meas</w:t>
        </w:r>
      </w:ins>
      <w:ins w:id="346" w:author="qizhou" w:date="2023-12-13T19:11:28Z">
        <w:r>
          <w:rPr>
            <w:rFonts w:ascii="Times New Roman" w:hAnsi="Times New Roman" w:cs="Times New Roman"/>
            <w:sz w:val="24"/>
            <w:szCs w:val="24"/>
          </w:rPr>
          <w:t>ure</w:t>
        </w:r>
      </w:ins>
      <w:ins w:id="347" w:author="qizhou" w:date="2023-12-13T19:11:30Z">
        <w:r>
          <w:rPr>
            <w:rFonts w:ascii="Times New Roman" w:hAnsi="Times New Roman" w:cs="Times New Roman"/>
            <w:sz w:val="24"/>
            <w:szCs w:val="24"/>
          </w:rPr>
          <w:t xml:space="preserve"> </w:t>
        </w:r>
      </w:ins>
      <w:ins w:id="348" w:author="qizhou" w:date="2023-12-13T19:11:31Z">
        <w:r>
          <w:rPr>
            <w:rFonts w:ascii="Times New Roman" w:hAnsi="Times New Roman" w:cs="Times New Roman"/>
            <w:sz w:val="24"/>
            <w:szCs w:val="24"/>
          </w:rPr>
          <w:t>of PT</w:t>
        </w:r>
      </w:ins>
      <w:ins w:id="349" w:author="qizhou" w:date="2023-12-13T19:11:32Z">
        <w:r>
          <w:rPr>
            <w:rFonts w:ascii="Times New Roman" w:hAnsi="Times New Roman" w:cs="Times New Roman"/>
            <w:sz w:val="24"/>
            <w:szCs w:val="24"/>
          </w:rPr>
          <w:t>G in th</w:t>
        </w:r>
      </w:ins>
      <w:ins w:id="350" w:author="qizhou" w:date="2023-12-13T19:11:33Z">
        <w:r>
          <w:rPr>
            <w:rFonts w:ascii="Times New Roman" w:hAnsi="Times New Roman" w:cs="Times New Roman"/>
            <w:sz w:val="24"/>
            <w:szCs w:val="24"/>
          </w:rPr>
          <w:t>e for</w:t>
        </w:r>
      </w:ins>
      <w:ins w:id="351" w:author="qizhou" w:date="2023-12-13T19:11:34Z">
        <w:r>
          <w:rPr>
            <w:rFonts w:ascii="Times New Roman" w:hAnsi="Times New Roman" w:cs="Times New Roman"/>
            <w:sz w:val="24"/>
            <w:szCs w:val="24"/>
          </w:rPr>
          <w:t xml:space="preserve">m of </w:t>
        </w:r>
      </w:ins>
      <w:ins w:id="352" w:author="qizhou" w:date="2023-12-13T19:11:35Z">
        <w:r>
          <w:rPr>
            <w:rFonts w:ascii="Times New Roman" w:hAnsi="Times New Roman" w:cs="Times New Roman"/>
            <w:sz w:val="24"/>
            <w:szCs w:val="24"/>
          </w:rPr>
          <w:t>PTGI</w:t>
        </w:r>
      </w:ins>
      <w:ins w:id="353" w:author="qizhou" w:date="2023-12-13T19:11:58Z">
        <w:r>
          <w:rPr>
            <w:rFonts w:ascii="Times New Roman" w:hAnsi="Times New Roman" w:cs="Times New Roman"/>
            <w:sz w:val="24"/>
            <w:szCs w:val="24"/>
          </w:rPr>
          <w:t>,</w:t>
        </w:r>
      </w:ins>
      <w:ins w:id="354" w:author="qizhou" w:date="2023-12-13T19:11:59Z">
        <w:r>
          <w:rPr>
            <w:rFonts w:ascii="Times New Roman" w:hAnsi="Times New Roman" w:cs="Times New Roman"/>
            <w:sz w:val="24"/>
            <w:szCs w:val="24"/>
          </w:rPr>
          <w:t xml:space="preserve"> a</w:t>
        </w:r>
      </w:ins>
      <w:ins w:id="355" w:author="qizhou" w:date="2023-12-13T19:12:00Z">
        <w:r>
          <w:rPr>
            <w:rFonts w:ascii="Times New Roman" w:hAnsi="Times New Roman" w:cs="Times New Roman"/>
            <w:sz w:val="24"/>
            <w:szCs w:val="24"/>
          </w:rPr>
          <w:t xml:space="preserve">nd </w:t>
        </w:r>
      </w:ins>
      <w:ins w:id="356" w:author="qizhou" w:date="2023-12-13T19:12:01Z">
        <w:r>
          <w:rPr>
            <w:rFonts w:ascii="Times New Roman" w:hAnsi="Times New Roman" w:cs="Times New Roman"/>
            <w:sz w:val="24"/>
            <w:szCs w:val="24"/>
          </w:rPr>
          <w:t>the s</w:t>
        </w:r>
      </w:ins>
      <w:ins w:id="357" w:author="qizhou" w:date="2023-12-13T19:12:02Z">
        <w:r>
          <w:rPr>
            <w:rFonts w:ascii="Times New Roman" w:hAnsi="Times New Roman" w:cs="Times New Roman"/>
            <w:sz w:val="24"/>
            <w:szCs w:val="24"/>
          </w:rPr>
          <w:t>tan</w:t>
        </w:r>
      </w:ins>
      <w:ins w:id="358" w:author="qizhou" w:date="2023-12-13T19:12:04Z">
        <w:r>
          <w:rPr>
            <w:rFonts w:ascii="Times New Roman" w:hAnsi="Times New Roman" w:cs="Times New Roman"/>
            <w:sz w:val="24"/>
            <w:szCs w:val="24"/>
          </w:rPr>
          <w:t xml:space="preserve">dard </w:t>
        </w:r>
      </w:ins>
      <w:ins w:id="359" w:author="qizhou" w:date="2023-12-13T19:12:17Z">
        <w:r>
          <w:rPr>
            <w:rFonts w:ascii="Times New Roman" w:hAnsi="Times New Roman" w:cs="Times New Roman"/>
            <w:sz w:val="24"/>
            <w:szCs w:val="24"/>
          </w:rPr>
          <w:t>devia</w:t>
        </w:r>
      </w:ins>
      <w:ins w:id="360" w:author="qizhou" w:date="2023-12-13T19:12:18Z">
        <w:r>
          <w:rPr>
            <w:rFonts w:ascii="Times New Roman" w:hAnsi="Times New Roman" w:cs="Times New Roman"/>
            <w:sz w:val="24"/>
            <w:szCs w:val="24"/>
          </w:rPr>
          <w:t>tion</w:t>
        </w:r>
      </w:ins>
      <w:ins w:id="361" w:author="qizhou" w:date="2023-12-13T19:12:19Z">
        <w:r>
          <w:rPr>
            <w:rFonts w:ascii="Times New Roman" w:hAnsi="Times New Roman" w:cs="Times New Roman"/>
            <w:sz w:val="24"/>
            <w:szCs w:val="24"/>
          </w:rPr>
          <w:t xml:space="preserve"> </w:t>
        </w:r>
      </w:ins>
      <w:ins w:id="362" w:author="qizhou" w:date="2023-12-13T19:12:06Z">
        <w:r>
          <w:rPr>
            <w:rFonts w:ascii="Times New Roman" w:hAnsi="Times New Roman" w:cs="Times New Roman"/>
            <w:sz w:val="24"/>
            <w:szCs w:val="24"/>
          </w:rPr>
          <w:t>of the m</w:t>
        </w:r>
      </w:ins>
      <w:ins w:id="363" w:author="qizhou" w:date="2023-12-13T19:12:09Z">
        <w:r>
          <w:rPr>
            <w:rFonts w:ascii="Times New Roman" w:hAnsi="Times New Roman" w:cs="Times New Roman"/>
            <w:sz w:val="24"/>
            <w:szCs w:val="24"/>
          </w:rPr>
          <w:t>easure fo</w:t>
        </w:r>
      </w:ins>
      <w:ins w:id="364" w:author="qizhou" w:date="2023-12-13T19:12:10Z">
        <w:r>
          <w:rPr>
            <w:rFonts w:ascii="Times New Roman" w:hAnsi="Times New Roman" w:cs="Times New Roman"/>
            <w:sz w:val="24"/>
            <w:szCs w:val="24"/>
          </w:rPr>
          <w:t xml:space="preserve">r each </w:t>
        </w:r>
      </w:ins>
      <w:ins w:id="365" w:author="qizhou" w:date="2023-12-13T19:12:11Z">
        <w:r>
          <w:rPr>
            <w:rFonts w:ascii="Times New Roman" w:hAnsi="Times New Roman" w:cs="Times New Roman"/>
            <w:sz w:val="24"/>
            <w:szCs w:val="24"/>
          </w:rPr>
          <w:t>study</w:t>
        </w:r>
      </w:ins>
      <w:ins w:id="366" w:author="qizhou" w:date="2023-12-13T19:12:14Z">
        <w:r>
          <w:rPr>
            <w:rFonts w:ascii="Times New Roman" w:hAnsi="Times New Roman" w:cs="Times New Roman"/>
            <w:sz w:val="24"/>
            <w:szCs w:val="24"/>
          </w:rPr>
          <w:t>.</w:t>
        </w:r>
      </w:ins>
      <w:ins w:id="367" w:author="qizhou" w:date="2023-12-13T19:12:29Z">
        <w:r>
          <w:rPr>
            <w:rFonts w:ascii="Times New Roman" w:hAnsi="Times New Roman" w:cs="Times New Roman"/>
            <w:sz w:val="24"/>
            <w:szCs w:val="24"/>
          </w:rPr>
          <w:t xml:space="preserve"> </w:t>
        </w:r>
      </w:ins>
      <w:del w:id="368" w:author="qizhou" w:date="2023-12-13T19:12:28Z">
        <w:r>
          <w:rPr>
            <w:rFonts w:ascii="Times New Roman" w:hAnsi="Times New Roman" w:cs="Times New Roman"/>
            <w:sz w:val="24"/>
            <w:szCs w:val="24"/>
          </w:rPr>
          <w:delText xml:space="preserve"> </w:delText>
        </w:r>
      </w:del>
      <w:del w:id="369" w:author="qizhou" w:date="2023-12-13T19:12:28Z">
        <w:r>
          <w:rPr>
            <w:rFonts w:ascii="Times New Roman" w:hAnsi="Times New Roman" w:cs="Times New Roman"/>
            <w:sz w:val="24"/>
            <w:szCs w:val="24"/>
            <w:highlight w:val="yellow"/>
          </w:rPr>
          <w:delText>(</w:delText>
        </w:r>
      </w:del>
      <w:del w:id="370" w:author="qizhou" w:date="2023-12-13T19:12:28Z">
        <w:r>
          <w:rPr>
            <w:rFonts w:ascii="Times New Roman" w:hAnsi="Times New Roman" w:cs="Times New Roman"/>
            <w:sz w:val="24"/>
            <w:szCs w:val="24"/>
            <w:highlight w:val="cyan"/>
            <w:rPrChange w:id="371" w:author="Amy Ai" w:date="2023-10-30T10:27:00Z">
              <w:rPr>
                <w:rFonts w:ascii="Times New Roman" w:hAnsi="Times New Roman" w:cs="Times New Roman"/>
                <w:sz w:val="24"/>
                <w:szCs w:val="24"/>
                <w:highlight w:val="yellow"/>
              </w:rPr>
            </w:rPrChange>
          </w:rPr>
          <w:delText xml:space="preserve">e.g., t-value or correlation </w:delText>
        </w:r>
      </w:del>
      <w:del w:id="373" w:author="qizhou" w:date="2023-12-13T19:12:28Z">
        <w:r>
          <w:rPr>
            <w:rFonts w:ascii="Times New Roman" w:hAnsi="Times New Roman" w:cs="Times New Roman"/>
            <w:sz w:val="24"/>
            <w:szCs w:val="24"/>
            <w:highlight w:val="cyan"/>
            <w:rPrChange w:id="374" w:author="Amy Ai" w:date="2023-10-30T10:27:00Z">
              <w:rPr>
                <w:rFonts w:ascii="Times New Roman" w:hAnsi="Times New Roman" w:cs="Times New Roman"/>
                <w:sz w:val="24"/>
                <w:szCs w:val="24"/>
                <w:highlight w:val="yellow"/>
              </w:rPr>
            </w:rPrChange>
          </w:rPr>
          <w:delText>coefficients</w:delText>
        </w:r>
      </w:del>
      <w:del w:id="376" w:author="qizhou" w:date="2023-12-13T19:12:28Z">
        <w:r>
          <w:rPr>
            <w:rFonts w:ascii="Times New Roman" w:hAnsi="Times New Roman" w:cs="Times New Roman"/>
            <w:spacing w:val="-6"/>
            <w:sz w:val="24"/>
            <w:szCs w:val="24"/>
            <w:highlight w:val="cyan"/>
            <w:rPrChange w:id="377" w:author="Amy Ai" w:date="2023-10-30T10:27:00Z">
              <w:rPr>
                <w:rFonts w:ascii="Times New Roman" w:hAnsi="Times New Roman" w:cs="Times New Roman"/>
                <w:spacing w:val="-6"/>
                <w:sz w:val="24"/>
                <w:szCs w:val="24"/>
                <w:highlight w:val="yellow"/>
              </w:rPr>
            </w:rPrChange>
          </w:rPr>
          <w:delText xml:space="preserve">  MC</w:delText>
        </w:r>
      </w:del>
      <w:del w:id="379" w:author="qizhou" w:date="2023-12-13T19:12:28Z">
        <w:r>
          <w:rPr>
            <w:rFonts w:ascii="Times New Roman" w:hAnsi="Times New Roman" w:cs="Times New Roman"/>
            <w:spacing w:val="-6"/>
            <w:sz w:val="24"/>
            <w:szCs w:val="24"/>
            <w:highlight w:val="cyan"/>
            <w:rPrChange w:id="380" w:author="Amy Ai" w:date="2023-10-30T10:27:00Z">
              <w:rPr>
                <w:rFonts w:ascii="Times New Roman" w:hAnsi="Times New Roman" w:cs="Times New Roman"/>
                <w:spacing w:val="-6"/>
                <w:sz w:val="24"/>
                <w:szCs w:val="24"/>
                <w:highlight w:val="yellow"/>
              </w:rPr>
            </w:rPrChange>
          </w:rPr>
          <w:delText>! QZ!</w:delText>
        </w:r>
      </w:del>
      <w:del w:id="382" w:author="qizhou" w:date="2023-12-13T19:12:28Z">
        <w:r>
          <w:rPr>
            <w:rFonts w:ascii="Times New Roman" w:hAnsi="Times New Roman" w:cs="Times New Roman"/>
            <w:sz w:val="24"/>
            <w:szCs w:val="24"/>
            <w:highlight w:val="cyan"/>
            <w:rPrChange w:id="383" w:author="Amy Ai" w:date="2023-10-30T10:27:00Z">
              <w:rPr>
                <w:rFonts w:ascii="Times New Roman" w:hAnsi="Times New Roman" w:cs="Times New Roman"/>
                <w:sz w:val="24"/>
                <w:szCs w:val="24"/>
                <w:highlight w:val="yellow"/>
              </w:rPr>
            </w:rPrChange>
          </w:rPr>
          <w:delText xml:space="preserve">). </w:delText>
        </w:r>
      </w:del>
      <w:del w:id="385" w:author="qizhou" w:date="2023-12-13T19:12:28Z">
        <w:r>
          <w:rPr>
            <w:rFonts w:ascii="Times New Roman" w:hAnsi="Times New Roman" w:cs="Times New Roman"/>
            <w:sz w:val="24"/>
            <w:szCs w:val="24"/>
            <w:highlight w:val="cyan"/>
          </w:rPr>
          <w:delText xml:space="preserve">(not sure what to put here – marg) </w:delText>
        </w:r>
      </w:del>
      <w:r>
        <w:rPr>
          <w:rFonts w:ascii="Times New Roman" w:hAnsi="Times New Roman" w:cs="Times New Roman"/>
          <w:sz w:val="24"/>
          <w:szCs w:val="24"/>
          <w:highlight w:val="cyan"/>
          <w:rPrChange w:id="386" w:author="Amy Ai" w:date="2023-10-30T10:27:00Z">
            <w:rPr>
              <w:rFonts w:ascii="Times New Roman" w:hAnsi="Times New Roman" w:cs="Times New Roman"/>
              <w:sz w:val="24"/>
              <w:szCs w:val="24"/>
              <w:highlight w:val="yellow"/>
            </w:rPr>
          </w:rPrChange>
        </w:rPr>
        <w:t>The quality of the selected studies was assessed using the Cochrane Risk of Bias tool (Higgins JPT, et al., 2016</w:t>
      </w:r>
      <w:r>
        <w:rPr>
          <w:rFonts w:ascii="Times New Roman" w:hAnsi="Times New Roman" w:cs="Times New Roman"/>
          <w:spacing w:val="-6"/>
          <w:sz w:val="24"/>
          <w:szCs w:val="24"/>
          <w:highlight w:val="cyan"/>
          <w:rPrChange w:id="387" w:author="Amy Ai" w:date="2023-10-30T10:27:00Z">
            <w:rPr>
              <w:rFonts w:ascii="Times New Roman" w:hAnsi="Times New Roman" w:cs="Times New Roman"/>
              <w:spacing w:val="-6"/>
              <w:sz w:val="24"/>
              <w:szCs w:val="24"/>
              <w:highlight w:val="yellow"/>
            </w:rPr>
          </w:rPrChange>
        </w:rPr>
        <w:t xml:space="preserve"> QZ</w:t>
      </w:r>
      <w:r>
        <w:rPr>
          <w:rFonts w:ascii="Times New Roman" w:hAnsi="Times New Roman" w:cs="Times New Roman"/>
          <w:spacing w:val="-6"/>
          <w:sz w:val="24"/>
          <w:szCs w:val="24"/>
          <w:highlight w:val="yellow"/>
        </w:rPr>
        <w:t>!</w:t>
      </w:r>
      <w:r>
        <w:rPr>
          <w:rFonts w:ascii="Times New Roman" w:hAnsi="Times New Roman" w:cs="Times New Roman"/>
          <w:sz w:val="24"/>
          <w:szCs w:val="24"/>
          <w:highlight w:val="yellow"/>
        </w:rPr>
        <w:t>).</w:t>
      </w:r>
    </w:p>
    <w:p>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pPr>
        <w:spacing w:after="0" w:line="480" w:lineRule="auto"/>
        <w:ind w:firstLine="720"/>
        <w:rPr>
          <w:ins w:id="388"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389" w:author="Microsoft Office User" w:date="2023-10-29T22:12:00Z">
        <w:r>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390" w:author="Microsoft Office User" w:date="2023-10-29T22:12:00Z">
        <w:r>
          <w:rPr>
            <w:rFonts w:ascii="Times New Roman" w:hAnsi="Times New Roman" w:cs="Times New Roman"/>
            <w:sz w:val="24"/>
            <w:szCs w:val="24"/>
            <w:highlight w:val="yellow"/>
          </w:rPr>
          <w:t>1</w:t>
        </w:r>
      </w:ins>
      <w:del w:id="391" w:author="Microsoft Office User" w:date="2023-10-29T22:12:00Z">
        <w:r>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392"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393" w:author="Microsoft Office User" w:date="2023-10-29T22:13:00Z">
        <w:r>
          <w:rPr>
            <w:rFonts w:ascii="Times New Roman" w:hAnsi="Times New Roman" w:cs="Times New Roman"/>
            <w:sz w:val="24"/>
            <w:szCs w:val="24"/>
            <w:highlight w:val="yellow"/>
          </w:rPr>
          <w:t>selected</w:t>
        </w:r>
      </w:ins>
      <w:del w:id="394" w:author="Microsoft Office User" w:date="2023-10-29T22:12:00Z">
        <w:r>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395" w:author="Unknown Author" w:date="2023-10-18T14:07:00Z">
        <w:del w:id="396" w:author="Microsoft Office User" w:date="2023-10-29T22:12:00Z">
          <w:r>
            <w:rPr>
              <w:rFonts w:ascii="Times New Roman" w:hAnsi="Times New Roman" w:cs="Times New Roman"/>
              <w:sz w:val="24"/>
              <w:szCs w:val="24"/>
              <w:highlight w:val="yellow"/>
            </w:rPr>
            <w:delText xml:space="preserve"> a selection criterion such that</w:delText>
          </w:r>
        </w:del>
      </w:ins>
      <w:ins w:id="397" w:author="Unknown Author" w:date="2023-10-18T14:07:00Z">
        <w:r>
          <w:rPr>
            <w:rFonts w:ascii="Times New Roman" w:hAnsi="Times New Roman" w:cs="Times New Roman"/>
            <w:sz w:val="24"/>
            <w:szCs w:val="24"/>
            <w:highlight w:val="yellow"/>
          </w:rPr>
          <w:t xml:space="preserve"> </w:t>
        </w:r>
      </w:ins>
      <w:del w:id="398" w:author="Unknown Author" w:date="2023-10-18T14:07:00Z">
        <w:r>
          <w:rPr>
            <w:rFonts w:ascii="Times New Roman" w:hAnsi="Times New Roman" w:cs="Times New Roman"/>
            <w:sz w:val="24"/>
            <w:szCs w:val="24"/>
            <w:highlight w:val="yellow"/>
          </w:rPr>
          <w:delText>study employed a selection criterion for</w:delText>
        </w:r>
      </w:del>
      <w:ins w:id="399" w:author="Unknown Author" w:date="2023-10-18T14:07:00Z">
        <w:del w:id="400" w:author="Microsoft Office User" w:date="2023-10-29T22:13:00Z">
          <w:r>
            <w:rPr>
              <w:rFonts w:ascii="Times New Roman" w:hAnsi="Times New Roman" w:cs="Times New Roman"/>
              <w:sz w:val="24"/>
              <w:szCs w:val="24"/>
              <w:highlight w:val="yellow"/>
            </w:rPr>
            <w:delText xml:space="preserve"> </w:delText>
          </w:r>
        </w:del>
      </w:ins>
      <w:del w:id="401"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402" w:author="Microsoft Office User" w:date="2023-10-29T22:13:00Z">
        <w:r>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403" w:author="Microsoft Office User" w:date="2023-10-29T22:13:00Z">
        <w:r>
          <w:rPr>
            <w:rFonts w:ascii="Times New Roman" w:hAnsi="Times New Roman" w:cs="Times New Roman"/>
            <w:sz w:val="24"/>
            <w:szCs w:val="24"/>
            <w:highlight w:val="yellow"/>
          </w:rPr>
          <w:t>ed</w:t>
        </w:r>
      </w:ins>
      <w:del w:id="404" w:author="Microsoft Office User" w:date="2023-10-29T22:13:00Z">
        <w:r>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405" w:author="Microsoft Office User" w:date="2023-10-29T22:13:00Z">
        <w:r>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406" w:author="Unknown Author" w:date="2023-10-18T14:08:00Z">
        <w:r>
          <w:rPr>
            <w:rFonts w:ascii="Times New Roman" w:hAnsi="Times New Roman" w:cs="Times New Roman"/>
            <w:sz w:val="24"/>
            <w:szCs w:val="24"/>
            <w:highlight w:val="yellow"/>
          </w:rPr>
          <w:t xml:space="preserve"> </w:t>
        </w:r>
      </w:ins>
      <w:ins w:id="407" w:author="Microsoft Office User" w:date="2023-10-29T22:13:00Z">
        <w:r>
          <w:rPr>
            <w:rFonts w:ascii="Times New Roman" w:hAnsi="Times New Roman" w:cs="Times New Roman"/>
            <w:sz w:val="24"/>
            <w:szCs w:val="24"/>
            <w:highlight w:val="yellow"/>
          </w:rPr>
          <w:t>or its shorted form</w:t>
        </w:r>
      </w:ins>
      <w:ins w:id="408" w:author="Microsoft Office User" w:date="2023-10-29T22:24:00Z">
        <w:r>
          <w:rPr>
            <w:rFonts w:ascii="Times New Roman" w:hAnsi="Times New Roman" w:cs="Times New Roman"/>
            <w:sz w:val="24"/>
            <w:szCs w:val="24"/>
            <w:highlight w:val="yellow"/>
          </w:rPr>
          <w:t xml:space="preserve"> (</w:t>
        </w:r>
      </w:ins>
      <w:ins w:id="409" w:author="Qizhou Duan" w:date="2023-10-29T22:40:00Z">
        <w:r>
          <w:rPr>
            <w:rFonts w:ascii="Times New Roman" w:hAnsi="Times New Roman" w:cs="Times New Roman"/>
            <w:sz w:val="24"/>
            <w:szCs w:val="24"/>
            <w:highlight w:val="yellow"/>
          </w:rPr>
          <w:t>Cann et al., 2010</w:t>
        </w:r>
      </w:ins>
      <w:ins w:id="410" w:author="Microsoft Office User" w:date="2023-10-29T22:24:00Z">
        <w:r>
          <w:rPr>
            <w:rFonts w:ascii="Times New Roman" w:hAnsi="Times New Roman" w:cs="Times New Roman"/>
            <w:sz w:val="24"/>
            <w:szCs w:val="24"/>
            <w:highlight w:val="yellow"/>
          </w:rPr>
          <w:t>)</w:t>
        </w:r>
      </w:ins>
      <w:ins w:id="411" w:author="Qizhou Duan" w:date="2023-10-29T22:42:00Z">
        <w:r>
          <w:rPr>
            <w:rFonts w:ascii="Times New Roman" w:hAnsi="Times New Roman" w:cs="Times New Roman"/>
            <w:sz w:val="24"/>
            <w:szCs w:val="24"/>
            <w:highlight w:val="yellow"/>
          </w:rPr>
          <w:t>.</w:t>
        </w:r>
      </w:ins>
      <w:ins w:id="412" w:author="Unknown Author" w:date="2023-10-18T14:08:00Z">
        <w:del w:id="413" w:author="Microsoft Office User" w:date="2023-10-29T22:13:00Z">
          <w:r>
            <w:rPr>
              <w:rFonts w:ascii="Times New Roman" w:hAnsi="Times New Roman" w:cs="Times New Roman"/>
              <w:sz w:val="24"/>
              <w:szCs w:val="24"/>
              <w:highlight w:val="yellow"/>
            </w:rPr>
            <w:delText>or the short form of the PTGI scale were included</w:delText>
          </w:r>
        </w:del>
      </w:ins>
      <w:del w:id="414" w:author="Microsoft Office User" w:date="2023-10-29T22:13:00Z">
        <w:r>
          <w:rPr>
            <w:rFonts w:ascii="Times New Roman" w:hAnsi="Times New Roman" w:cs="Times New Roman"/>
            <w:sz w:val="24"/>
            <w:szCs w:val="24"/>
            <w:highlight w:val="yellow"/>
          </w:rPr>
          <w:delText xml:space="preserve">. </w:delText>
        </w:r>
      </w:del>
    </w:p>
    <w:p>
      <w:pPr>
        <w:spacing w:after="0" w:line="480" w:lineRule="auto"/>
        <w:ind w:firstLine="720"/>
        <w:rPr>
          <w:ins w:id="415"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w:t>
      </w:r>
      <w:del w:id="416" w:author="Amy Ai" w:date="2023-10-30T10:21:00Z">
        <w:r>
          <w:rPr>
            <w:rFonts w:ascii="Times New Roman" w:hAnsi="Times New Roman" w:cs="Times New Roman"/>
            <w:sz w:val="24"/>
            <w:szCs w:val="24"/>
            <w:highlight w:val="yellow"/>
          </w:rPr>
          <w:delText>Posttraumatic Growth (</w:delText>
        </w:r>
      </w:del>
      <w:r>
        <w:rPr>
          <w:rFonts w:ascii="Times New Roman" w:hAnsi="Times New Roman" w:cs="Times New Roman"/>
          <w:sz w:val="24"/>
          <w:szCs w:val="24"/>
          <w:highlight w:val="cyan"/>
          <w:rPrChange w:id="417" w:author="Amy Ai" w:date="2023-10-30T10:21:00Z">
            <w:rPr>
              <w:rFonts w:ascii="Times New Roman" w:hAnsi="Times New Roman" w:cs="Times New Roman"/>
              <w:sz w:val="24"/>
              <w:szCs w:val="24"/>
              <w:highlight w:val="yellow"/>
            </w:rPr>
          </w:rPrChange>
        </w:rPr>
        <w:t>PTG</w:t>
      </w:r>
      <w:del w:id="418" w:author="Amy Ai" w:date="2023-10-30T10:21:00Z">
        <w:r>
          <w:rPr>
            <w:rFonts w:ascii="Times New Roman" w:hAnsi="Times New Roman" w:cs="Times New Roman"/>
            <w:sz w:val="24"/>
            <w:szCs w:val="24"/>
            <w:highlight w:val="yellow"/>
          </w:rPr>
          <w:delText>)</w:delText>
        </w:r>
      </w:del>
      <w:r>
        <w:rPr>
          <w:rFonts w:ascii="Times New Roman" w:hAnsi="Times New Roman" w:cs="Times New Roman"/>
          <w:sz w:val="24"/>
          <w:szCs w:val="24"/>
          <w:highlight w:val="yellow"/>
        </w:rPr>
        <w:t xml:space="preserve"> measure used in this study involved summing up ratings across </w:t>
      </w:r>
      <w:del w:id="419" w:author="qizhou" w:date="2023-12-13T19:13:13Z">
        <w:r>
          <w:rPr>
            <w:rFonts w:ascii="Times New Roman" w:hAnsi="Times New Roman" w:cs="Times New Roman"/>
            <w:sz w:val="24"/>
            <w:szCs w:val="24"/>
            <w:highlight w:val="yellow"/>
            <w:lang w:val="en-US"/>
          </w:rPr>
          <w:delText>21</w:delText>
        </w:r>
      </w:del>
      <w:ins w:id="420" w:author="qizhou" w:date="2023-12-13T19:13:14Z">
        <w:r>
          <w:rPr>
            <w:rFonts w:ascii="Times New Roman" w:hAnsi="Times New Roman" w:cs="Times New Roman"/>
            <w:sz w:val="24"/>
            <w:szCs w:val="24"/>
            <w:highlight w:val="yellow"/>
          </w:rPr>
          <w:t>21</w:t>
        </w:r>
      </w:ins>
      <w:r>
        <w:rPr>
          <w:rFonts w:ascii="Times New Roman" w:hAnsi="Times New Roman" w:cs="Times New Roman"/>
          <w:sz w:val="24"/>
          <w:szCs w:val="24"/>
          <w:highlight w:val="yellow"/>
        </w:rPr>
        <w:t xml:space="preserve"> self-reported questions, resulting in a possible score range of 0 to 105. The weighted mean of PTGI was used to identify the level of PTG on COVID-19 patients. To categorize the level of PTG, a cutoff point was established: scores </w:t>
      </w:r>
      <w:del w:id="421" w:author="Microsoft Office User" w:date="2023-10-29T19:19:00Z">
        <w:r>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422" w:author="Microsoft Office User" w:date="2023-10-29T19:19:00Z">
        <w:r>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423" w:author="Microsoft Office User" w:date="2023-10-29T22:38:00Z">
        <w:r>
          <w:rPr>
            <w:rFonts w:ascii="Times New Roman" w:hAnsi="Times New Roman" w:cs="Times New Roman"/>
            <w:sz w:val="24"/>
            <w:szCs w:val="24"/>
            <w:highlight w:val="yellow"/>
          </w:rPr>
          <w:t>5</w:t>
        </w:r>
      </w:ins>
      <w:del w:id="424" w:author="Microsoft Office User" w:date="2023-10-29T22:38:00Z">
        <w:r>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pPr>
        <w:spacing w:after="0" w:line="480" w:lineRule="auto"/>
        <w:ind w:firstLine="720"/>
        <w:rPr>
          <w:ins w:id="425" w:author="qizhou" w:date="2023-12-13T19:17:20Z"/>
          <w:rFonts w:ascii="Times New Roman" w:hAnsi="Times New Roman" w:cs="Times New Roman"/>
          <w:sz w:val="24"/>
          <w:szCs w:val="24"/>
          <w:highlight w:val="yellow"/>
        </w:rPr>
      </w:pPr>
      <w:r>
        <w:rPr>
          <w:rFonts w:ascii="Times New Roman" w:hAnsi="Times New Roman" w:cs="Times New Roman"/>
          <w:sz w:val="24"/>
          <w:szCs w:val="24"/>
          <w:highlight w:val="yellow"/>
        </w:rPr>
        <w:t>Th</w:t>
      </w:r>
      <w:ins w:id="426" w:author="Unknown Author" w:date="2023-10-18T14:09:00Z">
        <w:r>
          <w:rPr>
            <w:rFonts w:ascii="Times New Roman" w:hAnsi="Times New Roman" w:cs="Times New Roman"/>
            <w:sz w:val="24"/>
            <w:szCs w:val="24"/>
            <w:highlight w:val="yellow"/>
          </w:rPr>
          <w:t>e aforementioned</w:t>
        </w:r>
      </w:ins>
      <w:del w:id="427"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ins w:id="428" w:author="qizhou" w:date="2023-12-13T19:14:07Z">
        <w:r>
          <w:rPr>
            <w:rFonts w:ascii="Times New Roman" w:hAnsi="Times New Roman" w:cs="Times New Roman"/>
            <w:sz w:val="24"/>
            <w:szCs w:val="24"/>
            <w:highlight w:val="yellow"/>
          </w:rPr>
          <w:t xml:space="preserve">If </w:t>
        </w:r>
      </w:ins>
      <w:ins w:id="429" w:author="qizhou" w:date="2023-12-13T19:14:08Z">
        <w:r>
          <w:rPr>
            <w:rFonts w:ascii="Times New Roman" w:hAnsi="Times New Roman" w:cs="Times New Roman"/>
            <w:sz w:val="24"/>
            <w:szCs w:val="24"/>
            <w:highlight w:val="yellow"/>
          </w:rPr>
          <w:t xml:space="preserve">we </w:t>
        </w:r>
      </w:ins>
      <w:ins w:id="430" w:author="qizhou" w:date="2023-12-13T19:14:10Z">
        <w:r>
          <w:rPr>
            <w:rFonts w:ascii="Times New Roman" w:hAnsi="Times New Roman" w:cs="Times New Roman"/>
            <w:sz w:val="24"/>
            <w:szCs w:val="24"/>
            <w:highlight w:val="yellow"/>
          </w:rPr>
          <w:t xml:space="preserve">find </w:t>
        </w:r>
      </w:ins>
      <w:ins w:id="431" w:author="qizhou" w:date="2023-12-13T19:14:11Z">
        <w:r>
          <w:rPr>
            <w:rFonts w:ascii="Times New Roman" w:hAnsi="Times New Roman" w:cs="Times New Roman"/>
            <w:sz w:val="24"/>
            <w:szCs w:val="24"/>
            <w:highlight w:val="yellow"/>
          </w:rPr>
          <w:t xml:space="preserve">that </w:t>
        </w:r>
      </w:ins>
      <w:ins w:id="432" w:author="qizhou" w:date="2023-12-13T19:14:12Z">
        <w:r>
          <w:rPr>
            <w:rFonts w:ascii="Times New Roman" w:hAnsi="Times New Roman" w:cs="Times New Roman"/>
            <w:sz w:val="24"/>
            <w:szCs w:val="24"/>
            <w:highlight w:val="yellow"/>
          </w:rPr>
          <w:t>the</w:t>
        </w:r>
      </w:ins>
      <w:ins w:id="433" w:author="qizhou" w:date="2023-12-13T19:14:13Z">
        <w:r>
          <w:rPr>
            <w:rFonts w:ascii="Times New Roman" w:hAnsi="Times New Roman" w:cs="Times New Roman"/>
            <w:sz w:val="24"/>
            <w:szCs w:val="24"/>
            <w:highlight w:val="yellow"/>
          </w:rPr>
          <w:t xml:space="preserve"> </w:t>
        </w:r>
      </w:ins>
      <w:ins w:id="434" w:author="qizhou" w:date="2023-12-13T19:14:15Z">
        <w:r>
          <w:rPr>
            <w:rFonts w:ascii="Times New Roman" w:hAnsi="Times New Roman" w:cs="Times New Roman"/>
            <w:sz w:val="24"/>
            <w:szCs w:val="24"/>
            <w:highlight w:val="yellow"/>
          </w:rPr>
          <w:t>PTG</w:t>
        </w:r>
      </w:ins>
      <w:ins w:id="435" w:author="qizhou" w:date="2023-12-13T19:14:16Z">
        <w:r>
          <w:rPr>
            <w:rFonts w:ascii="Times New Roman" w:hAnsi="Times New Roman" w:cs="Times New Roman"/>
            <w:sz w:val="24"/>
            <w:szCs w:val="24"/>
            <w:highlight w:val="yellow"/>
          </w:rPr>
          <w:t xml:space="preserve"> </w:t>
        </w:r>
      </w:ins>
      <w:ins w:id="436" w:author="qizhou" w:date="2023-12-13T19:14:17Z">
        <w:r>
          <w:rPr>
            <w:rFonts w:ascii="Times New Roman" w:hAnsi="Times New Roman" w:cs="Times New Roman"/>
            <w:sz w:val="24"/>
            <w:szCs w:val="24"/>
            <w:highlight w:val="yellow"/>
          </w:rPr>
          <w:t>measure</w:t>
        </w:r>
      </w:ins>
      <w:ins w:id="437" w:author="qizhou" w:date="2023-12-13T19:14:18Z">
        <w:r>
          <w:rPr>
            <w:rFonts w:ascii="Times New Roman" w:hAnsi="Times New Roman" w:cs="Times New Roman"/>
            <w:sz w:val="24"/>
            <w:szCs w:val="24"/>
            <w:highlight w:val="yellow"/>
          </w:rPr>
          <w:t xml:space="preserve"> </w:t>
        </w:r>
      </w:ins>
      <w:ins w:id="438" w:author="qizhou" w:date="2023-12-13T19:14:20Z">
        <w:r>
          <w:rPr>
            <w:rFonts w:ascii="Times New Roman" w:hAnsi="Times New Roman" w:cs="Times New Roman"/>
            <w:sz w:val="24"/>
            <w:szCs w:val="24"/>
            <w:highlight w:val="yellow"/>
          </w:rPr>
          <w:t>colle</w:t>
        </w:r>
      </w:ins>
      <w:ins w:id="439" w:author="qizhou" w:date="2023-12-13T19:14:21Z">
        <w:r>
          <w:rPr>
            <w:rFonts w:ascii="Times New Roman" w:hAnsi="Times New Roman" w:cs="Times New Roman"/>
            <w:sz w:val="24"/>
            <w:szCs w:val="24"/>
            <w:highlight w:val="yellow"/>
          </w:rPr>
          <w:t>cted fr</w:t>
        </w:r>
      </w:ins>
      <w:ins w:id="440" w:author="qizhou" w:date="2023-12-13T19:14:22Z">
        <w:r>
          <w:rPr>
            <w:rFonts w:ascii="Times New Roman" w:hAnsi="Times New Roman" w:cs="Times New Roman"/>
            <w:sz w:val="24"/>
            <w:szCs w:val="24"/>
            <w:highlight w:val="yellow"/>
          </w:rPr>
          <w:t>om the s</w:t>
        </w:r>
      </w:ins>
      <w:ins w:id="441" w:author="qizhou" w:date="2023-12-13T19:14:23Z">
        <w:r>
          <w:rPr>
            <w:rFonts w:ascii="Times New Roman" w:hAnsi="Times New Roman" w:cs="Times New Roman"/>
            <w:sz w:val="24"/>
            <w:szCs w:val="24"/>
            <w:highlight w:val="yellow"/>
          </w:rPr>
          <w:t xml:space="preserve">tudies </w:t>
        </w:r>
      </w:ins>
      <w:ins w:id="442" w:author="qizhou" w:date="2023-12-13T19:14:26Z">
        <w:r>
          <w:rPr>
            <w:rFonts w:ascii="Times New Roman" w:hAnsi="Times New Roman" w:cs="Times New Roman"/>
            <w:sz w:val="24"/>
            <w:szCs w:val="24"/>
            <w:highlight w:val="yellow"/>
          </w:rPr>
          <w:t>are sign</w:t>
        </w:r>
      </w:ins>
      <w:ins w:id="443" w:author="qizhou" w:date="2023-12-13T19:14:27Z">
        <w:r>
          <w:rPr>
            <w:rFonts w:ascii="Times New Roman" w:hAnsi="Times New Roman" w:cs="Times New Roman"/>
            <w:sz w:val="24"/>
            <w:szCs w:val="24"/>
            <w:highlight w:val="yellow"/>
          </w:rPr>
          <w:t>i</w:t>
        </w:r>
      </w:ins>
      <w:ins w:id="444" w:author="qizhou" w:date="2023-12-13T19:14:28Z">
        <w:r>
          <w:rPr>
            <w:rFonts w:ascii="Times New Roman" w:hAnsi="Times New Roman" w:cs="Times New Roman"/>
            <w:sz w:val="24"/>
            <w:szCs w:val="24"/>
            <w:highlight w:val="yellow"/>
          </w:rPr>
          <w:t>fi</w:t>
        </w:r>
      </w:ins>
      <w:ins w:id="445" w:author="qizhou" w:date="2023-12-13T19:14:29Z">
        <w:r>
          <w:rPr>
            <w:rFonts w:ascii="Times New Roman" w:hAnsi="Times New Roman" w:cs="Times New Roman"/>
            <w:sz w:val="24"/>
            <w:szCs w:val="24"/>
            <w:highlight w:val="yellow"/>
          </w:rPr>
          <w:t>cant</w:t>
        </w:r>
      </w:ins>
      <w:ins w:id="446" w:author="qizhou" w:date="2023-12-13T19:14:30Z">
        <w:r>
          <w:rPr>
            <w:rFonts w:ascii="Times New Roman" w:hAnsi="Times New Roman" w:cs="Times New Roman"/>
            <w:sz w:val="24"/>
            <w:szCs w:val="24"/>
            <w:highlight w:val="yellow"/>
          </w:rPr>
          <w:t>ly hi</w:t>
        </w:r>
      </w:ins>
      <w:ins w:id="447" w:author="qizhou" w:date="2023-12-13T19:14:31Z">
        <w:r>
          <w:rPr>
            <w:rFonts w:ascii="Times New Roman" w:hAnsi="Times New Roman" w:cs="Times New Roman"/>
            <w:sz w:val="24"/>
            <w:szCs w:val="24"/>
            <w:highlight w:val="yellow"/>
          </w:rPr>
          <w:t xml:space="preserve">gher </w:t>
        </w:r>
      </w:ins>
      <w:ins w:id="448" w:author="qizhou" w:date="2023-12-13T19:14:32Z">
        <w:r>
          <w:rPr>
            <w:rFonts w:ascii="Times New Roman" w:hAnsi="Times New Roman" w:cs="Times New Roman"/>
            <w:sz w:val="24"/>
            <w:szCs w:val="24"/>
            <w:highlight w:val="yellow"/>
          </w:rPr>
          <w:t xml:space="preserve">than </w:t>
        </w:r>
      </w:ins>
      <w:ins w:id="449" w:author="qizhou" w:date="2023-12-13T19:14:34Z">
        <w:r>
          <w:rPr>
            <w:rFonts w:ascii="Times New Roman" w:hAnsi="Times New Roman" w:cs="Times New Roman"/>
            <w:sz w:val="24"/>
            <w:szCs w:val="24"/>
            <w:highlight w:val="yellow"/>
          </w:rPr>
          <w:t xml:space="preserve">45 </w:t>
        </w:r>
      </w:ins>
      <w:ins w:id="450" w:author="qizhou" w:date="2023-12-13T19:14:35Z">
        <w:r>
          <w:rPr>
            <w:rFonts w:ascii="Times New Roman" w:hAnsi="Times New Roman" w:cs="Times New Roman"/>
            <w:sz w:val="24"/>
            <w:szCs w:val="24"/>
            <w:highlight w:val="yellow"/>
          </w:rPr>
          <w:t>c</w:t>
        </w:r>
      </w:ins>
      <w:ins w:id="451" w:author="qizhou" w:date="2023-12-13T19:14:36Z">
        <w:r>
          <w:rPr>
            <w:rFonts w:ascii="Times New Roman" w:hAnsi="Times New Roman" w:cs="Times New Roman"/>
            <w:sz w:val="24"/>
            <w:szCs w:val="24"/>
            <w:highlight w:val="yellow"/>
          </w:rPr>
          <w:t>u</w:t>
        </w:r>
      </w:ins>
      <w:ins w:id="452" w:author="qizhou" w:date="2023-12-13T19:14:37Z">
        <w:r>
          <w:rPr>
            <w:rFonts w:ascii="Times New Roman" w:hAnsi="Times New Roman" w:cs="Times New Roman"/>
            <w:sz w:val="24"/>
            <w:szCs w:val="24"/>
            <w:highlight w:val="yellow"/>
          </w:rPr>
          <w:t>t</w:t>
        </w:r>
      </w:ins>
      <w:ins w:id="453" w:author="qizhou" w:date="2023-12-13T19:14:38Z">
        <w:r>
          <w:rPr>
            <w:rFonts w:ascii="Times New Roman" w:hAnsi="Times New Roman" w:cs="Times New Roman"/>
            <w:sz w:val="24"/>
            <w:szCs w:val="24"/>
            <w:highlight w:val="yellow"/>
          </w:rPr>
          <w:t>-</w:t>
        </w:r>
      </w:ins>
      <w:ins w:id="454" w:author="qizhou" w:date="2023-12-13T19:14:39Z">
        <w:r>
          <w:rPr>
            <w:rFonts w:ascii="Times New Roman" w:hAnsi="Times New Roman" w:cs="Times New Roman"/>
            <w:sz w:val="24"/>
            <w:szCs w:val="24"/>
            <w:highlight w:val="yellow"/>
          </w:rPr>
          <w:t xml:space="preserve">off </w:t>
        </w:r>
      </w:ins>
      <w:ins w:id="455" w:author="qizhou" w:date="2023-12-13T19:14:40Z">
        <w:r>
          <w:rPr>
            <w:rFonts w:ascii="Times New Roman" w:hAnsi="Times New Roman" w:cs="Times New Roman"/>
            <w:sz w:val="24"/>
            <w:szCs w:val="24"/>
            <w:highlight w:val="yellow"/>
          </w:rPr>
          <w:t>point</w:t>
        </w:r>
      </w:ins>
      <w:ins w:id="456" w:author="qizhou" w:date="2023-12-13T19:14:41Z">
        <w:r>
          <w:rPr>
            <w:rFonts w:ascii="Times New Roman" w:hAnsi="Times New Roman" w:cs="Times New Roman"/>
            <w:sz w:val="24"/>
            <w:szCs w:val="24"/>
            <w:highlight w:val="yellow"/>
          </w:rPr>
          <w:t>, the</w:t>
        </w:r>
      </w:ins>
      <w:ins w:id="457" w:author="qizhou" w:date="2023-12-13T19:14:42Z">
        <w:r>
          <w:rPr>
            <w:rFonts w:ascii="Times New Roman" w:hAnsi="Times New Roman" w:cs="Times New Roman"/>
            <w:sz w:val="24"/>
            <w:szCs w:val="24"/>
            <w:highlight w:val="yellow"/>
          </w:rPr>
          <w:t xml:space="preserve">n we </w:t>
        </w:r>
      </w:ins>
      <w:ins w:id="458" w:author="qizhou" w:date="2023-12-13T19:14:43Z">
        <w:r>
          <w:rPr>
            <w:rFonts w:ascii="Times New Roman" w:hAnsi="Times New Roman" w:cs="Times New Roman"/>
            <w:sz w:val="24"/>
            <w:szCs w:val="24"/>
            <w:highlight w:val="yellow"/>
          </w:rPr>
          <w:t>would</w:t>
        </w:r>
      </w:ins>
      <w:ins w:id="459" w:author="qizhou" w:date="2023-12-13T19:14:44Z">
        <w:r>
          <w:rPr>
            <w:rFonts w:ascii="Times New Roman" w:hAnsi="Times New Roman" w:cs="Times New Roman"/>
            <w:sz w:val="24"/>
            <w:szCs w:val="24"/>
            <w:highlight w:val="yellow"/>
          </w:rPr>
          <w:t xml:space="preserve"> conclude</w:t>
        </w:r>
      </w:ins>
      <w:ins w:id="460" w:author="qizhou" w:date="2023-12-13T19:14:45Z">
        <w:r>
          <w:rPr>
            <w:rFonts w:ascii="Times New Roman" w:hAnsi="Times New Roman" w:cs="Times New Roman"/>
            <w:sz w:val="24"/>
            <w:szCs w:val="24"/>
            <w:highlight w:val="yellow"/>
          </w:rPr>
          <w:t xml:space="preserve"> that</w:t>
        </w:r>
      </w:ins>
      <w:ins w:id="461" w:author="qizhou" w:date="2023-12-13T19:14:46Z">
        <w:r>
          <w:rPr>
            <w:rFonts w:ascii="Times New Roman" w:hAnsi="Times New Roman" w:cs="Times New Roman"/>
            <w:sz w:val="24"/>
            <w:szCs w:val="24"/>
            <w:highlight w:val="yellow"/>
          </w:rPr>
          <w:t xml:space="preserve">, </w:t>
        </w:r>
      </w:ins>
      <w:ins w:id="462" w:author="qizhou" w:date="2023-12-13T19:14:48Z">
        <w:r>
          <w:rPr>
            <w:rFonts w:ascii="Times New Roman" w:hAnsi="Times New Roman" w:cs="Times New Roman"/>
            <w:sz w:val="24"/>
            <w:szCs w:val="24"/>
            <w:highlight w:val="yellow"/>
          </w:rPr>
          <w:t>ov</w:t>
        </w:r>
      </w:ins>
      <w:ins w:id="463" w:author="qizhou" w:date="2023-12-13T19:14:50Z">
        <w:r>
          <w:rPr>
            <w:rFonts w:ascii="Times New Roman" w:hAnsi="Times New Roman" w:cs="Times New Roman"/>
            <w:sz w:val="24"/>
            <w:szCs w:val="24"/>
            <w:highlight w:val="yellow"/>
          </w:rPr>
          <w:t>erall</w:t>
        </w:r>
      </w:ins>
      <w:ins w:id="464" w:author="qizhou" w:date="2023-12-13T19:14:51Z">
        <w:r>
          <w:rPr>
            <w:rFonts w:ascii="Times New Roman" w:hAnsi="Times New Roman" w:cs="Times New Roman"/>
            <w:sz w:val="24"/>
            <w:szCs w:val="24"/>
            <w:highlight w:val="yellow"/>
          </w:rPr>
          <w:t xml:space="preserve">, </w:t>
        </w:r>
      </w:ins>
      <w:ins w:id="465" w:author="qizhou" w:date="2023-12-13T19:14:53Z">
        <w:r>
          <w:rPr>
            <w:rFonts w:ascii="Times New Roman" w:hAnsi="Times New Roman" w:cs="Times New Roman"/>
            <w:sz w:val="24"/>
            <w:szCs w:val="24"/>
            <w:highlight w:val="yellow"/>
          </w:rPr>
          <w:t>acros</w:t>
        </w:r>
      </w:ins>
      <w:ins w:id="466" w:author="qizhou" w:date="2023-12-13T19:14:54Z">
        <w:r>
          <w:rPr>
            <w:rFonts w:ascii="Times New Roman" w:hAnsi="Times New Roman" w:cs="Times New Roman"/>
            <w:sz w:val="24"/>
            <w:szCs w:val="24"/>
            <w:highlight w:val="yellow"/>
          </w:rPr>
          <w:t>s diffe</w:t>
        </w:r>
      </w:ins>
      <w:ins w:id="467" w:author="qizhou" w:date="2023-12-13T19:14:55Z">
        <w:r>
          <w:rPr>
            <w:rFonts w:ascii="Times New Roman" w:hAnsi="Times New Roman" w:cs="Times New Roman"/>
            <w:sz w:val="24"/>
            <w:szCs w:val="24"/>
            <w:highlight w:val="yellow"/>
          </w:rPr>
          <w:t>rent po</w:t>
        </w:r>
      </w:ins>
      <w:ins w:id="468" w:author="qizhou" w:date="2023-12-13T19:14:56Z">
        <w:r>
          <w:rPr>
            <w:rFonts w:ascii="Times New Roman" w:hAnsi="Times New Roman" w:cs="Times New Roman"/>
            <w:sz w:val="24"/>
            <w:szCs w:val="24"/>
            <w:highlight w:val="yellow"/>
          </w:rPr>
          <w:t>pulation</w:t>
        </w:r>
      </w:ins>
      <w:ins w:id="469" w:author="qizhou" w:date="2023-12-13T19:15:01Z">
        <w:r>
          <w:rPr>
            <w:rFonts w:ascii="Times New Roman" w:hAnsi="Times New Roman" w:cs="Times New Roman"/>
            <w:sz w:val="24"/>
            <w:szCs w:val="24"/>
            <w:highlight w:val="yellow"/>
          </w:rPr>
          <w:t xml:space="preserve">, </w:t>
        </w:r>
      </w:ins>
      <w:ins w:id="470" w:author="qizhou" w:date="2023-12-13T19:15:02Z">
        <w:r>
          <w:rPr>
            <w:rFonts w:ascii="Times New Roman" w:hAnsi="Times New Roman" w:cs="Times New Roman"/>
            <w:sz w:val="24"/>
            <w:szCs w:val="24"/>
            <w:highlight w:val="yellow"/>
          </w:rPr>
          <w:t>am</w:t>
        </w:r>
      </w:ins>
      <w:ins w:id="471" w:author="qizhou" w:date="2023-12-13T19:15:03Z">
        <w:r>
          <w:rPr>
            <w:rFonts w:ascii="Times New Roman" w:hAnsi="Times New Roman" w:cs="Times New Roman"/>
            <w:sz w:val="24"/>
            <w:szCs w:val="24"/>
            <w:highlight w:val="yellow"/>
          </w:rPr>
          <w:t xml:space="preserve">ong </w:t>
        </w:r>
      </w:ins>
      <w:ins w:id="472" w:author="qizhou" w:date="2023-12-13T19:15:04Z">
        <w:r>
          <w:rPr>
            <w:rFonts w:ascii="Times New Roman" w:hAnsi="Times New Roman" w:cs="Times New Roman"/>
            <w:sz w:val="24"/>
            <w:szCs w:val="24"/>
            <w:highlight w:val="yellow"/>
          </w:rPr>
          <w:t xml:space="preserve">all </w:t>
        </w:r>
      </w:ins>
      <w:ins w:id="473" w:author="qizhou" w:date="2023-12-13T19:15:05Z">
        <w:r>
          <w:rPr>
            <w:rFonts w:ascii="Times New Roman" w:hAnsi="Times New Roman" w:cs="Times New Roman"/>
            <w:sz w:val="24"/>
            <w:szCs w:val="24"/>
            <w:highlight w:val="yellow"/>
          </w:rPr>
          <w:t>diff</w:t>
        </w:r>
      </w:ins>
      <w:ins w:id="474" w:author="qizhou" w:date="2023-12-13T19:15:06Z">
        <w:r>
          <w:rPr>
            <w:rFonts w:ascii="Times New Roman" w:hAnsi="Times New Roman" w:cs="Times New Roman"/>
            <w:sz w:val="24"/>
            <w:szCs w:val="24"/>
            <w:highlight w:val="yellow"/>
          </w:rPr>
          <w:t>erent lev</w:t>
        </w:r>
      </w:ins>
      <w:ins w:id="475" w:author="qizhou" w:date="2023-12-13T19:15:07Z">
        <w:r>
          <w:rPr>
            <w:rFonts w:ascii="Times New Roman" w:hAnsi="Times New Roman" w:cs="Times New Roman"/>
            <w:sz w:val="24"/>
            <w:szCs w:val="24"/>
            <w:highlight w:val="yellow"/>
          </w:rPr>
          <w:t xml:space="preserve">els, </w:t>
        </w:r>
      </w:ins>
      <w:ins w:id="476" w:author="qizhou" w:date="2023-12-13T19:15:11Z">
        <w:r>
          <w:rPr>
            <w:rFonts w:ascii="Times New Roman" w:hAnsi="Times New Roman" w:cs="Times New Roman"/>
            <w:sz w:val="24"/>
            <w:szCs w:val="24"/>
            <w:highlight w:val="yellow"/>
          </w:rPr>
          <w:t>PTG</w:t>
        </w:r>
      </w:ins>
      <w:ins w:id="477" w:author="qizhou" w:date="2023-12-13T19:15:12Z">
        <w:r>
          <w:rPr>
            <w:rFonts w:ascii="Times New Roman" w:hAnsi="Times New Roman" w:cs="Times New Roman"/>
            <w:sz w:val="24"/>
            <w:szCs w:val="24"/>
            <w:highlight w:val="yellow"/>
          </w:rPr>
          <w:t xml:space="preserve"> </w:t>
        </w:r>
      </w:ins>
      <w:ins w:id="478" w:author="qizhou" w:date="2023-12-13T19:15:13Z">
        <w:r>
          <w:rPr>
            <w:rFonts w:ascii="Times New Roman" w:hAnsi="Times New Roman" w:cs="Times New Roman"/>
            <w:sz w:val="24"/>
            <w:szCs w:val="24"/>
            <w:highlight w:val="yellow"/>
          </w:rPr>
          <w:t>relate</w:t>
        </w:r>
      </w:ins>
      <w:ins w:id="479" w:author="qizhou" w:date="2023-12-13T19:15:14Z">
        <w:r>
          <w:rPr>
            <w:rFonts w:ascii="Times New Roman" w:hAnsi="Times New Roman" w:cs="Times New Roman"/>
            <w:sz w:val="24"/>
            <w:szCs w:val="24"/>
            <w:highlight w:val="yellow"/>
          </w:rPr>
          <w:t>d to CO</w:t>
        </w:r>
      </w:ins>
      <w:ins w:id="480" w:author="qizhou" w:date="2023-12-13T19:15:15Z">
        <w:r>
          <w:rPr>
            <w:rFonts w:ascii="Times New Roman" w:hAnsi="Times New Roman" w:cs="Times New Roman"/>
            <w:sz w:val="24"/>
            <w:szCs w:val="24"/>
            <w:highlight w:val="yellow"/>
          </w:rPr>
          <w:t>VID-1</w:t>
        </w:r>
      </w:ins>
      <w:ins w:id="481" w:author="qizhou" w:date="2023-12-13T19:15:16Z">
        <w:r>
          <w:rPr>
            <w:rFonts w:ascii="Times New Roman" w:hAnsi="Times New Roman" w:cs="Times New Roman"/>
            <w:sz w:val="24"/>
            <w:szCs w:val="24"/>
            <w:highlight w:val="yellow"/>
          </w:rPr>
          <w:t xml:space="preserve">9 </w:t>
        </w:r>
      </w:ins>
      <w:ins w:id="482" w:author="qizhou" w:date="2023-12-13T19:15:17Z">
        <w:r>
          <w:rPr>
            <w:rFonts w:ascii="Times New Roman" w:hAnsi="Times New Roman" w:cs="Times New Roman"/>
            <w:sz w:val="24"/>
            <w:szCs w:val="24"/>
            <w:highlight w:val="yellow"/>
          </w:rPr>
          <w:t xml:space="preserve">is </w:t>
        </w:r>
      </w:ins>
      <w:ins w:id="483" w:author="qizhou" w:date="2023-12-13T19:15:38Z">
        <w:r>
          <w:rPr>
            <w:rFonts w:ascii="Times New Roman" w:hAnsi="Times New Roman" w:cs="Times New Roman"/>
            <w:sz w:val="24"/>
            <w:szCs w:val="24"/>
            <w:highlight w:val="yellow"/>
          </w:rPr>
          <w:t>sign</w:t>
        </w:r>
      </w:ins>
      <w:ins w:id="484" w:author="qizhou" w:date="2023-12-13T19:15:42Z">
        <w:r>
          <w:rPr>
            <w:rFonts w:ascii="Times New Roman" w:hAnsi="Times New Roman" w:cs="Times New Roman"/>
            <w:sz w:val="24"/>
            <w:szCs w:val="24"/>
            <w:highlight w:val="yellow"/>
          </w:rPr>
          <w:t>ifi</w:t>
        </w:r>
      </w:ins>
      <w:ins w:id="485" w:author="qizhou" w:date="2023-12-13T19:15:43Z">
        <w:r>
          <w:rPr>
            <w:rFonts w:ascii="Times New Roman" w:hAnsi="Times New Roman" w:cs="Times New Roman"/>
            <w:sz w:val="24"/>
            <w:szCs w:val="24"/>
            <w:highlight w:val="yellow"/>
          </w:rPr>
          <w:t xml:space="preserve">cantly </w:t>
        </w:r>
      </w:ins>
      <w:ins w:id="486" w:author="qizhou" w:date="2023-12-13T19:15:30Z">
        <w:r>
          <w:rPr>
            <w:rFonts w:ascii="Times New Roman" w:hAnsi="Times New Roman" w:cs="Times New Roman"/>
            <w:sz w:val="24"/>
            <w:szCs w:val="24"/>
            <w:highlight w:val="yellow"/>
          </w:rPr>
          <w:t>positi</w:t>
        </w:r>
      </w:ins>
      <w:ins w:id="487" w:author="qizhou" w:date="2023-12-13T19:15:31Z">
        <w:r>
          <w:rPr>
            <w:rFonts w:ascii="Times New Roman" w:hAnsi="Times New Roman" w:cs="Times New Roman"/>
            <w:sz w:val="24"/>
            <w:szCs w:val="24"/>
            <w:highlight w:val="yellow"/>
          </w:rPr>
          <w:t>ve</w:t>
        </w:r>
      </w:ins>
      <w:ins w:id="488" w:author="qizhou" w:date="2023-12-13T19:15:47Z">
        <w:r>
          <w:rPr>
            <w:rFonts w:ascii="Times New Roman" w:hAnsi="Times New Roman" w:cs="Times New Roman"/>
            <w:sz w:val="24"/>
            <w:szCs w:val="24"/>
            <w:highlight w:val="yellow"/>
          </w:rPr>
          <w:t xml:space="preserve">, </w:t>
        </w:r>
      </w:ins>
      <w:ins w:id="489" w:author="qizhou" w:date="2023-12-13T19:15:48Z">
        <w:r>
          <w:rPr>
            <w:rFonts w:ascii="Times New Roman" w:hAnsi="Times New Roman" w:cs="Times New Roman"/>
            <w:sz w:val="24"/>
            <w:szCs w:val="24"/>
            <w:highlight w:val="yellow"/>
          </w:rPr>
          <w:t>and that</w:t>
        </w:r>
      </w:ins>
      <w:ins w:id="490" w:author="qizhou" w:date="2023-12-13T19:15:49Z">
        <w:r>
          <w:rPr>
            <w:rFonts w:ascii="Times New Roman" w:hAnsi="Times New Roman" w:cs="Times New Roman"/>
            <w:sz w:val="24"/>
            <w:szCs w:val="24"/>
            <w:highlight w:val="yellow"/>
          </w:rPr>
          <w:t xml:space="preserve"> </w:t>
        </w:r>
      </w:ins>
      <w:ins w:id="491" w:author="qizhou" w:date="2023-12-13T19:15:50Z">
        <w:r>
          <w:rPr>
            <w:rFonts w:ascii="Times New Roman" w:hAnsi="Times New Roman" w:cs="Times New Roman"/>
            <w:sz w:val="24"/>
            <w:szCs w:val="24"/>
            <w:highlight w:val="yellow"/>
          </w:rPr>
          <w:t xml:space="preserve">people </w:t>
        </w:r>
      </w:ins>
      <w:ins w:id="492" w:author="qizhou" w:date="2023-12-13T19:15:57Z">
        <w:r>
          <w:rPr>
            <w:rFonts w:ascii="Times New Roman" w:hAnsi="Times New Roman" w:cs="Times New Roman"/>
            <w:sz w:val="24"/>
            <w:szCs w:val="24"/>
            <w:highlight w:val="yellow"/>
          </w:rPr>
          <w:t>became</w:t>
        </w:r>
      </w:ins>
      <w:ins w:id="493" w:author="qizhou" w:date="2023-12-13T19:15:58Z">
        <w:r>
          <w:rPr>
            <w:rFonts w:ascii="Times New Roman" w:hAnsi="Times New Roman" w:cs="Times New Roman"/>
            <w:sz w:val="24"/>
            <w:szCs w:val="24"/>
            <w:highlight w:val="yellow"/>
          </w:rPr>
          <w:t xml:space="preserve"> strong</w:t>
        </w:r>
      </w:ins>
      <w:ins w:id="494" w:author="qizhou" w:date="2023-12-13T19:15:59Z">
        <w:r>
          <w:rPr>
            <w:rFonts w:ascii="Times New Roman" w:hAnsi="Times New Roman" w:cs="Times New Roman"/>
            <w:sz w:val="24"/>
            <w:szCs w:val="24"/>
            <w:highlight w:val="yellow"/>
          </w:rPr>
          <w:t>er be</w:t>
        </w:r>
      </w:ins>
      <w:ins w:id="495" w:author="qizhou" w:date="2023-12-13T19:16:00Z">
        <w:r>
          <w:rPr>
            <w:rFonts w:ascii="Times New Roman" w:hAnsi="Times New Roman" w:cs="Times New Roman"/>
            <w:sz w:val="24"/>
            <w:szCs w:val="24"/>
            <w:highlight w:val="yellow"/>
          </w:rPr>
          <w:t>caus</w:t>
        </w:r>
      </w:ins>
      <w:ins w:id="496" w:author="qizhou" w:date="2023-12-13T19:16:01Z">
        <w:r>
          <w:rPr>
            <w:rFonts w:ascii="Times New Roman" w:hAnsi="Times New Roman" w:cs="Times New Roman"/>
            <w:sz w:val="24"/>
            <w:szCs w:val="24"/>
            <w:highlight w:val="yellow"/>
          </w:rPr>
          <w:t xml:space="preserve">e of </w:t>
        </w:r>
      </w:ins>
      <w:ins w:id="497" w:author="qizhou" w:date="2023-12-13T19:16:03Z">
        <w:r>
          <w:rPr>
            <w:rFonts w:ascii="Times New Roman" w:hAnsi="Times New Roman" w:cs="Times New Roman"/>
            <w:sz w:val="24"/>
            <w:szCs w:val="24"/>
            <w:highlight w:val="yellow"/>
          </w:rPr>
          <w:t>th</w:t>
        </w:r>
      </w:ins>
      <w:ins w:id="498" w:author="qizhou" w:date="2023-12-13T19:16:04Z">
        <w:r>
          <w:rPr>
            <w:rFonts w:ascii="Times New Roman" w:hAnsi="Times New Roman" w:cs="Times New Roman"/>
            <w:sz w:val="24"/>
            <w:szCs w:val="24"/>
            <w:highlight w:val="yellow"/>
          </w:rPr>
          <w:t>e gl</w:t>
        </w:r>
      </w:ins>
      <w:ins w:id="499" w:author="qizhou" w:date="2023-12-13T19:16:05Z">
        <w:r>
          <w:rPr>
            <w:rFonts w:ascii="Times New Roman" w:hAnsi="Times New Roman" w:cs="Times New Roman"/>
            <w:sz w:val="24"/>
            <w:szCs w:val="24"/>
            <w:highlight w:val="yellow"/>
          </w:rPr>
          <w:t>obal p</w:t>
        </w:r>
      </w:ins>
      <w:ins w:id="500" w:author="qizhou" w:date="2023-12-13T19:16:06Z">
        <w:r>
          <w:rPr>
            <w:rFonts w:ascii="Times New Roman" w:hAnsi="Times New Roman" w:cs="Times New Roman"/>
            <w:sz w:val="24"/>
            <w:szCs w:val="24"/>
            <w:highlight w:val="yellow"/>
          </w:rPr>
          <w:t>andemic</w:t>
        </w:r>
      </w:ins>
      <w:ins w:id="501" w:author="qizhou" w:date="2023-12-13T19:16:07Z">
        <w:r>
          <w:rPr>
            <w:rFonts w:ascii="Times New Roman" w:hAnsi="Times New Roman" w:cs="Times New Roman"/>
            <w:sz w:val="24"/>
            <w:szCs w:val="24"/>
            <w:highlight w:val="yellow"/>
          </w:rPr>
          <w:t xml:space="preserve">. </w:t>
        </w:r>
      </w:ins>
    </w:p>
    <w:p>
      <w:pPr>
        <w:spacing w:after="0" w:line="480" w:lineRule="auto"/>
        <w:ind w:firstLine="720"/>
        <w:rPr>
          <w:ins w:id="502" w:author="qizhou" w:date="2023-12-13T19:19:29Z"/>
          <w:rFonts w:ascii="Times New Roman" w:hAnsi="Times New Roman" w:cs="Times New Roman"/>
          <w:sz w:val="24"/>
          <w:szCs w:val="24"/>
          <w:highlight w:val="yellow"/>
        </w:rPr>
      </w:pPr>
      <w:ins w:id="503" w:author="qizhou" w:date="2023-12-13T19:17:20Z">
        <w:r>
          <w:rPr>
            <w:rFonts w:ascii="Times New Roman" w:hAnsi="Times New Roman" w:cs="Times New Roman"/>
            <w:sz w:val="24"/>
            <w:szCs w:val="24"/>
            <w:highlight w:val="yellow"/>
          </w:rPr>
          <w:t>Th</w:t>
        </w:r>
      </w:ins>
      <w:ins w:id="504" w:author="qizhou" w:date="2023-12-13T19:17:21Z">
        <w:r>
          <w:rPr>
            <w:rFonts w:ascii="Times New Roman" w:hAnsi="Times New Roman" w:cs="Times New Roman"/>
            <w:sz w:val="24"/>
            <w:szCs w:val="24"/>
            <w:highlight w:val="yellow"/>
          </w:rPr>
          <w:t>e curr</w:t>
        </w:r>
      </w:ins>
      <w:ins w:id="505" w:author="qizhou" w:date="2023-12-13T19:17:22Z">
        <w:r>
          <w:rPr>
            <w:rFonts w:ascii="Times New Roman" w:hAnsi="Times New Roman" w:cs="Times New Roman"/>
            <w:sz w:val="24"/>
            <w:szCs w:val="24"/>
            <w:highlight w:val="yellow"/>
          </w:rPr>
          <w:t>ent study</w:t>
        </w:r>
      </w:ins>
      <w:ins w:id="506" w:author="qizhou" w:date="2023-12-13T19:17:23Z">
        <w:r>
          <w:rPr>
            <w:rFonts w:ascii="Times New Roman" w:hAnsi="Times New Roman" w:cs="Times New Roman"/>
            <w:sz w:val="24"/>
            <w:szCs w:val="24"/>
            <w:highlight w:val="yellow"/>
          </w:rPr>
          <w:t xml:space="preserve"> </w:t>
        </w:r>
      </w:ins>
      <w:ins w:id="507" w:author="qizhou" w:date="2023-12-13T19:17:24Z">
        <w:r>
          <w:rPr>
            <w:rFonts w:ascii="Times New Roman" w:hAnsi="Times New Roman" w:cs="Times New Roman"/>
            <w:sz w:val="24"/>
            <w:szCs w:val="24"/>
            <w:highlight w:val="yellow"/>
          </w:rPr>
          <w:t xml:space="preserve">uses </w:t>
        </w:r>
      </w:ins>
      <w:ins w:id="508" w:author="qizhou" w:date="2023-12-13T19:17:25Z">
        <w:r>
          <w:rPr>
            <w:rFonts w:ascii="Times New Roman" w:hAnsi="Times New Roman" w:cs="Times New Roman"/>
            <w:sz w:val="24"/>
            <w:szCs w:val="24"/>
            <w:highlight w:val="yellow"/>
          </w:rPr>
          <w:t xml:space="preserve">a </w:t>
        </w:r>
      </w:ins>
      <w:ins w:id="509" w:author="qizhou" w:date="2023-12-13T19:17:26Z">
        <w:r>
          <w:rPr>
            <w:rFonts w:ascii="Times New Roman" w:hAnsi="Times New Roman" w:cs="Times New Roman"/>
            <w:sz w:val="24"/>
            <w:szCs w:val="24"/>
            <w:highlight w:val="yellow"/>
          </w:rPr>
          <w:t>random</w:t>
        </w:r>
      </w:ins>
      <w:ins w:id="510" w:author="qizhou" w:date="2023-12-13T19:17:27Z">
        <w:r>
          <w:rPr>
            <w:rFonts w:ascii="Times New Roman" w:hAnsi="Times New Roman" w:cs="Times New Roman"/>
            <w:sz w:val="24"/>
            <w:szCs w:val="24"/>
            <w:highlight w:val="yellow"/>
          </w:rPr>
          <w:t xml:space="preserve"> effe</w:t>
        </w:r>
      </w:ins>
      <w:ins w:id="511" w:author="qizhou" w:date="2023-12-13T19:17:28Z">
        <w:r>
          <w:rPr>
            <w:rFonts w:ascii="Times New Roman" w:hAnsi="Times New Roman" w:cs="Times New Roman"/>
            <w:sz w:val="24"/>
            <w:szCs w:val="24"/>
            <w:highlight w:val="yellow"/>
          </w:rPr>
          <w:t xml:space="preserve">ct </w:t>
        </w:r>
      </w:ins>
      <w:ins w:id="512" w:author="qizhou" w:date="2023-12-13T19:23:42Z">
        <w:r>
          <w:rPr>
            <w:rFonts w:ascii="Times New Roman" w:hAnsi="Times New Roman" w:cs="Times New Roman"/>
            <w:sz w:val="24"/>
            <w:szCs w:val="24"/>
            <w:highlight w:val="yellow"/>
          </w:rPr>
          <w:t>meta</w:t>
        </w:r>
      </w:ins>
      <w:ins w:id="513" w:author="qizhou" w:date="2023-12-13T19:23:44Z">
        <w:r>
          <w:rPr>
            <w:rFonts w:ascii="Times New Roman" w:hAnsi="Times New Roman" w:cs="Times New Roman"/>
            <w:sz w:val="24"/>
            <w:szCs w:val="24"/>
            <w:highlight w:val="yellow"/>
          </w:rPr>
          <w:t>-anal</w:t>
        </w:r>
      </w:ins>
      <w:ins w:id="514" w:author="qizhou" w:date="2023-12-13T19:23:45Z">
        <w:r>
          <w:rPr>
            <w:rFonts w:ascii="Times New Roman" w:hAnsi="Times New Roman" w:cs="Times New Roman"/>
            <w:sz w:val="24"/>
            <w:szCs w:val="24"/>
            <w:highlight w:val="yellow"/>
          </w:rPr>
          <w:t>ytical</w:t>
        </w:r>
      </w:ins>
      <w:ins w:id="515" w:author="qizhou" w:date="2023-12-13T19:23:46Z">
        <w:r>
          <w:rPr>
            <w:rFonts w:ascii="Times New Roman" w:hAnsi="Times New Roman" w:cs="Times New Roman"/>
            <w:sz w:val="24"/>
            <w:szCs w:val="24"/>
            <w:highlight w:val="yellow"/>
          </w:rPr>
          <w:t xml:space="preserve"> </w:t>
        </w:r>
      </w:ins>
      <w:ins w:id="516" w:author="qizhou" w:date="2023-12-13T19:17:29Z">
        <w:r>
          <w:rPr>
            <w:rFonts w:ascii="Times New Roman" w:hAnsi="Times New Roman" w:cs="Times New Roman"/>
            <w:sz w:val="24"/>
            <w:szCs w:val="24"/>
            <w:highlight w:val="yellow"/>
          </w:rPr>
          <w:t>model</w:t>
        </w:r>
      </w:ins>
      <w:ins w:id="517" w:author="qizhou" w:date="2023-12-13T19:18:59Z">
        <w:r>
          <w:rPr>
            <w:rFonts w:ascii="Times New Roman" w:hAnsi="Times New Roman" w:cs="Times New Roman"/>
            <w:sz w:val="24"/>
            <w:szCs w:val="24"/>
            <w:highlight w:val="yellow"/>
          </w:rPr>
          <w:t xml:space="preserve"> </w:t>
        </w:r>
      </w:ins>
      <w:ins w:id="518" w:author="qizhou" w:date="2023-12-13T19:17:31Z">
        <w:r>
          <w:rPr>
            <w:rFonts w:ascii="Times New Roman" w:hAnsi="Times New Roman" w:cs="Times New Roman"/>
            <w:sz w:val="24"/>
            <w:szCs w:val="24"/>
            <w:highlight w:val="yellow"/>
          </w:rPr>
          <w:t>fo</w:t>
        </w:r>
      </w:ins>
      <w:ins w:id="519" w:author="qizhou" w:date="2023-12-13T19:17:33Z">
        <w:r>
          <w:rPr>
            <w:rFonts w:ascii="Times New Roman" w:hAnsi="Times New Roman" w:cs="Times New Roman"/>
            <w:sz w:val="24"/>
            <w:szCs w:val="24"/>
            <w:highlight w:val="yellow"/>
          </w:rPr>
          <w:t xml:space="preserve">r </w:t>
        </w:r>
      </w:ins>
      <w:ins w:id="520" w:author="qizhou" w:date="2023-12-13T19:17:34Z">
        <w:r>
          <w:rPr>
            <w:rFonts w:ascii="Times New Roman" w:hAnsi="Times New Roman" w:cs="Times New Roman"/>
            <w:sz w:val="24"/>
            <w:szCs w:val="24"/>
            <w:highlight w:val="yellow"/>
          </w:rPr>
          <w:t xml:space="preserve">main </w:t>
        </w:r>
      </w:ins>
      <w:ins w:id="521" w:author="qizhou" w:date="2023-12-13T19:17:35Z">
        <w:r>
          <w:rPr>
            <w:rFonts w:ascii="Times New Roman" w:hAnsi="Times New Roman" w:cs="Times New Roman"/>
            <w:sz w:val="24"/>
            <w:szCs w:val="24"/>
            <w:highlight w:val="yellow"/>
          </w:rPr>
          <w:t>analysis</w:t>
        </w:r>
      </w:ins>
      <w:ins w:id="522" w:author="qizhou" w:date="2023-12-13T19:17:36Z">
        <w:r>
          <w:rPr>
            <w:rFonts w:ascii="Times New Roman" w:hAnsi="Times New Roman" w:cs="Times New Roman"/>
            <w:sz w:val="24"/>
            <w:szCs w:val="24"/>
            <w:highlight w:val="yellow"/>
          </w:rPr>
          <w:t>.</w:t>
        </w:r>
      </w:ins>
      <w:ins w:id="523" w:author="qizhou" w:date="2023-12-13T19:17:37Z">
        <w:r>
          <w:rPr>
            <w:rFonts w:ascii="Times New Roman" w:hAnsi="Times New Roman" w:cs="Times New Roman"/>
            <w:sz w:val="24"/>
            <w:szCs w:val="24"/>
            <w:highlight w:val="yellow"/>
          </w:rPr>
          <w:t xml:space="preserve"> </w:t>
        </w:r>
      </w:ins>
      <w:ins w:id="524" w:author="qizhou" w:date="2023-12-13T19:17:44Z">
        <w:r>
          <w:rPr>
            <w:rFonts w:ascii="Times New Roman" w:hAnsi="Times New Roman" w:cs="Times New Roman"/>
            <w:sz w:val="24"/>
            <w:szCs w:val="24"/>
            <w:highlight w:val="yellow"/>
          </w:rPr>
          <w:t>Rand</w:t>
        </w:r>
      </w:ins>
      <w:ins w:id="525" w:author="qizhou" w:date="2023-12-13T19:17:45Z">
        <w:r>
          <w:rPr>
            <w:rFonts w:ascii="Times New Roman" w:hAnsi="Times New Roman" w:cs="Times New Roman"/>
            <w:sz w:val="24"/>
            <w:szCs w:val="24"/>
            <w:highlight w:val="yellow"/>
          </w:rPr>
          <w:t>om effe</w:t>
        </w:r>
      </w:ins>
      <w:ins w:id="526" w:author="qizhou" w:date="2023-12-13T19:17:46Z">
        <w:r>
          <w:rPr>
            <w:rFonts w:ascii="Times New Roman" w:hAnsi="Times New Roman" w:cs="Times New Roman"/>
            <w:sz w:val="24"/>
            <w:szCs w:val="24"/>
            <w:highlight w:val="yellow"/>
          </w:rPr>
          <w:t>ct</w:t>
        </w:r>
      </w:ins>
      <w:ins w:id="527" w:author="qizhou" w:date="2023-12-13T19:17:47Z">
        <w:r>
          <w:rPr>
            <w:rFonts w:ascii="Times New Roman" w:hAnsi="Times New Roman" w:cs="Times New Roman"/>
            <w:sz w:val="24"/>
            <w:szCs w:val="24"/>
            <w:highlight w:val="yellow"/>
          </w:rPr>
          <w:t xml:space="preserve"> model</w:t>
        </w:r>
      </w:ins>
      <w:ins w:id="528" w:author="qizhou" w:date="2023-12-13T19:17:48Z">
        <w:r>
          <w:rPr>
            <w:rFonts w:ascii="Times New Roman" w:hAnsi="Times New Roman" w:cs="Times New Roman"/>
            <w:sz w:val="24"/>
            <w:szCs w:val="24"/>
            <w:highlight w:val="yellow"/>
          </w:rPr>
          <w:t xml:space="preserve"> </w:t>
        </w:r>
      </w:ins>
      <w:ins w:id="529" w:author="qizhou" w:date="2023-12-13T19:17:54Z">
        <w:r>
          <w:rPr>
            <w:rFonts w:ascii="Times New Roman" w:hAnsi="Times New Roman" w:cs="Times New Roman"/>
            <w:sz w:val="24"/>
            <w:szCs w:val="24"/>
            <w:highlight w:val="yellow"/>
          </w:rPr>
          <w:t>d</w:t>
        </w:r>
      </w:ins>
      <w:ins w:id="530" w:author="qizhou" w:date="2023-12-13T19:17:55Z">
        <w:r>
          <w:rPr>
            <w:rFonts w:ascii="Times New Roman" w:hAnsi="Times New Roman" w:cs="Times New Roman"/>
            <w:sz w:val="24"/>
            <w:szCs w:val="24"/>
            <w:highlight w:val="yellow"/>
          </w:rPr>
          <w:t>oes not a</w:t>
        </w:r>
      </w:ins>
      <w:ins w:id="531" w:author="qizhou" w:date="2023-12-13T19:17:56Z">
        <w:r>
          <w:rPr>
            <w:rFonts w:ascii="Times New Roman" w:hAnsi="Times New Roman" w:cs="Times New Roman"/>
            <w:sz w:val="24"/>
            <w:szCs w:val="24"/>
            <w:highlight w:val="yellow"/>
          </w:rPr>
          <w:t>ssu</w:t>
        </w:r>
      </w:ins>
      <w:ins w:id="532" w:author="qizhou" w:date="2023-12-13T19:17:57Z">
        <w:r>
          <w:rPr>
            <w:rFonts w:ascii="Times New Roman" w:hAnsi="Times New Roman" w:cs="Times New Roman"/>
            <w:sz w:val="24"/>
            <w:szCs w:val="24"/>
            <w:highlight w:val="yellow"/>
          </w:rPr>
          <w:t>me</w:t>
        </w:r>
      </w:ins>
      <w:ins w:id="533" w:author="qizhou" w:date="2023-12-13T19:23:56Z">
        <w:r>
          <w:rPr>
            <w:rFonts w:ascii="Times New Roman" w:hAnsi="Times New Roman" w:cs="Times New Roman"/>
            <w:sz w:val="24"/>
            <w:szCs w:val="24"/>
            <w:highlight w:val="yellow"/>
          </w:rPr>
          <w:t xml:space="preserve"> </w:t>
        </w:r>
      </w:ins>
      <w:ins w:id="534" w:author="qizhou" w:date="2023-12-13T19:17:58Z">
        <w:r>
          <w:rPr>
            <w:rFonts w:ascii="Times New Roman" w:hAnsi="Times New Roman" w:cs="Times New Roman"/>
            <w:sz w:val="24"/>
            <w:szCs w:val="24"/>
            <w:highlight w:val="yellow"/>
          </w:rPr>
          <w:t>a si</w:t>
        </w:r>
      </w:ins>
      <w:ins w:id="535" w:author="qizhou" w:date="2023-12-13T19:17:59Z">
        <w:r>
          <w:rPr>
            <w:rFonts w:ascii="Times New Roman" w:hAnsi="Times New Roman" w:cs="Times New Roman"/>
            <w:sz w:val="24"/>
            <w:szCs w:val="24"/>
            <w:highlight w:val="yellow"/>
          </w:rPr>
          <w:t>n</w:t>
        </w:r>
      </w:ins>
      <w:ins w:id="536" w:author="qizhou" w:date="2023-12-13T19:18:00Z">
        <w:r>
          <w:rPr>
            <w:rFonts w:ascii="Times New Roman" w:hAnsi="Times New Roman" w:cs="Times New Roman"/>
            <w:sz w:val="24"/>
            <w:szCs w:val="24"/>
            <w:highlight w:val="yellow"/>
          </w:rPr>
          <w:t>gle tru</w:t>
        </w:r>
      </w:ins>
      <w:ins w:id="537" w:author="qizhou" w:date="2023-12-13T19:18:01Z">
        <w:r>
          <w:rPr>
            <w:rFonts w:ascii="Times New Roman" w:hAnsi="Times New Roman" w:cs="Times New Roman"/>
            <w:sz w:val="24"/>
            <w:szCs w:val="24"/>
            <w:highlight w:val="yellow"/>
          </w:rPr>
          <w:t xml:space="preserve">e </w:t>
        </w:r>
      </w:ins>
      <w:ins w:id="538" w:author="qizhou" w:date="2023-12-13T19:18:02Z">
        <w:r>
          <w:rPr>
            <w:rFonts w:ascii="Times New Roman" w:hAnsi="Times New Roman" w:cs="Times New Roman"/>
            <w:sz w:val="24"/>
            <w:szCs w:val="24"/>
            <w:highlight w:val="yellow"/>
          </w:rPr>
          <w:t>effe</w:t>
        </w:r>
      </w:ins>
      <w:ins w:id="539" w:author="qizhou" w:date="2023-12-13T19:18:03Z">
        <w:r>
          <w:rPr>
            <w:rFonts w:ascii="Times New Roman" w:hAnsi="Times New Roman" w:cs="Times New Roman"/>
            <w:sz w:val="24"/>
            <w:szCs w:val="24"/>
            <w:highlight w:val="yellow"/>
          </w:rPr>
          <w:t>ct size</w:t>
        </w:r>
      </w:ins>
      <w:ins w:id="540" w:author="qizhou" w:date="2023-12-13T19:18:04Z">
        <w:r>
          <w:rPr>
            <w:rFonts w:ascii="Times New Roman" w:hAnsi="Times New Roman" w:cs="Times New Roman"/>
            <w:sz w:val="24"/>
            <w:szCs w:val="24"/>
            <w:highlight w:val="yellow"/>
          </w:rPr>
          <w:t>, b</w:t>
        </w:r>
      </w:ins>
      <w:ins w:id="541" w:author="qizhou" w:date="2023-12-13T19:18:05Z">
        <w:r>
          <w:rPr>
            <w:rFonts w:ascii="Times New Roman" w:hAnsi="Times New Roman" w:cs="Times New Roman"/>
            <w:sz w:val="24"/>
            <w:szCs w:val="24"/>
            <w:highlight w:val="yellow"/>
          </w:rPr>
          <w:t>ut rat</w:t>
        </w:r>
      </w:ins>
      <w:ins w:id="542" w:author="qizhou" w:date="2023-12-13T19:18:06Z">
        <w:r>
          <w:rPr>
            <w:rFonts w:ascii="Times New Roman" w:hAnsi="Times New Roman" w:cs="Times New Roman"/>
            <w:sz w:val="24"/>
            <w:szCs w:val="24"/>
            <w:highlight w:val="yellow"/>
          </w:rPr>
          <w:t xml:space="preserve">her </w:t>
        </w:r>
      </w:ins>
      <w:ins w:id="543" w:author="qizhou" w:date="2023-12-13T19:18:17Z">
        <w:r>
          <w:rPr>
            <w:rFonts w:ascii="Times New Roman" w:hAnsi="Times New Roman" w:cs="Times New Roman"/>
            <w:sz w:val="24"/>
            <w:szCs w:val="24"/>
            <w:highlight w:val="yellow"/>
          </w:rPr>
          <w:t>assume</w:t>
        </w:r>
      </w:ins>
      <w:ins w:id="544" w:author="qizhou" w:date="2023-12-13T19:18:18Z">
        <w:r>
          <w:rPr>
            <w:rFonts w:ascii="Times New Roman" w:hAnsi="Times New Roman" w:cs="Times New Roman"/>
            <w:sz w:val="24"/>
            <w:szCs w:val="24"/>
            <w:highlight w:val="yellow"/>
          </w:rPr>
          <w:t xml:space="preserve"> a</w:t>
        </w:r>
      </w:ins>
      <w:ins w:id="545" w:author="qizhou" w:date="2023-12-13T19:18:19Z">
        <w:r>
          <w:rPr>
            <w:rFonts w:ascii="Times New Roman" w:hAnsi="Times New Roman" w:cs="Times New Roman"/>
            <w:sz w:val="24"/>
            <w:szCs w:val="24"/>
            <w:highlight w:val="yellow"/>
          </w:rPr>
          <w:t xml:space="preserve"> distri</w:t>
        </w:r>
      </w:ins>
      <w:ins w:id="546" w:author="qizhou" w:date="2023-12-13T19:18:20Z">
        <w:r>
          <w:rPr>
            <w:rFonts w:ascii="Times New Roman" w:hAnsi="Times New Roman" w:cs="Times New Roman"/>
            <w:sz w:val="24"/>
            <w:szCs w:val="24"/>
            <w:highlight w:val="yellow"/>
          </w:rPr>
          <w:t>bution o</w:t>
        </w:r>
      </w:ins>
      <w:ins w:id="547" w:author="qizhou" w:date="2023-12-13T19:18:21Z">
        <w:r>
          <w:rPr>
            <w:rFonts w:ascii="Times New Roman" w:hAnsi="Times New Roman" w:cs="Times New Roman"/>
            <w:sz w:val="24"/>
            <w:szCs w:val="24"/>
            <w:highlight w:val="yellow"/>
          </w:rPr>
          <w:t xml:space="preserve">f </w:t>
        </w:r>
      </w:ins>
      <w:ins w:id="548" w:author="qizhou" w:date="2023-12-13T19:19:16Z">
        <w:r>
          <w:rPr>
            <w:rFonts w:ascii="Times New Roman" w:hAnsi="Times New Roman" w:cs="Times New Roman"/>
            <w:sz w:val="24"/>
            <w:szCs w:val="24"/>
            <w:highlight w:val="yellow"/>
          </w:rPr>
          <w:t xml:space="preserve">true </w:t>
        </w:r>
      </w:ins>
      <w:ins w:id="549" w:author="qizhou" w:date="2023-12-13T19:18:21Z">
        <w:r>
          <w:rPr>
            <w:rFonts w:ascii="Times New Roman" w:hAnsi="Times New Roman" w:cs="Times New Roman"/>
            <w:sz w:val="24"/>
            <w:szCs w:val="24"/>
            <w:highlight w:val="yellow"/>
          </w:rPr>
          <w:t>effe</w:t>
        </w:r>
      </w:ins>
      <w:ins w:id="550" w:author="qizhou" w:date="2023-12-13T19:18:22Z">
        <w:r>
          <w:rPr>
            <w:rFonts w:ascii="Times New Roman" w:hAnsi="Times New Roman" w:cs="Times New Roman"/>
            <w:sz w:val="24"/>
            <w:szCs w:val="24"/>
            <w:highlight w:val="yellow"/>
          </w:rPr>
          <w:t>ct</w:t>
        </w:r>
      </w:ins>
      <w:ins w:id="551" w:author="qizhou" w:date="2023-12-13T19:18:23Z">
        <w:r>
          <w:rPr>
            <w:rFonts w:ascii="Times New Roman" w:hAnsi="Times New Roman" w:cs="Times New Roman"/>
            <w:sz w:val="24"/>
            <w:szCs w:val="24"/>
            <w:highlight w:val="yellow"/>
          </w:rPr>
          <w:t xml:space="preserve"> </w:t>
        </w:r>
      </w:ins>
      <w:ins w:id="552" w:author="qizhou" w:date="2023-12-13T19:18:24Z">
        <w:r>
          <w:rPr>
            <w:rFonts w:ascii="Times New Roman" w:hAnsi="Times New Roman" w:cs="Times New Roman"/>
            <w:sz w:val="24"/>
            <w:szCs w:val="24"/>
            <w:highlight w:val="yellow"/>
          </w:rPr>
          <w:t>si</w:t>
        </w:r>
      </w:ins>
      <w:ins w:id="553" w:author="qizhou" w:date="2023-12-13T19:18:25Z">
        <w:r>
          <w:rPr>
            <w:rFonts w:ascii="Times New Roman" w:hAnsi="Times New Roman" w:cs="Times New Roman"/>
            <w:sz w:val="24"/>
            <w:szCs w:val="24"/>
            <w:highlight w:val="yellow"/>
          </w:rPr>
          <w:t>zes</w:t>
        </w:r>
      </w:ins>
      <w:ins w:id="554" w:author="qizhou" w:date="2023-12-13T19:18:26Z">
        <w:r>
          <w:rPr>
            <w:rFonts w:ascii="Times New Roman" w:hAnsi="Times New Roman" w:cs="Times New Roman"/>
            <w:sz w:val="24"/>
            <w:szCs w:val="24"/>
            <w:highlight w:val="yellow"/>
          </w:rPr>
          <w:t xml:space="preserve">. </w:t>
        </w:r>
      </w:ins>
      <w:ins w:id="555" w:author="qizhou" w:date="2023-12-13T19:18:27Z">
        <w:r>
          <w:rPr>
            <w:rFonts w:ascii="Times New Roman" w:hAnsi="Times New Roman" w:cs="Times New Roman"/>
            <w:sz w:val="24"/>
            <w:szCs w:val="24"/>
            <w:highlight w:val="yellow"/>
          </w:rPr>
          <w:t>This all</w:t>
        </w:r>
      </w:ins>
      <w:ins w:id="556" w:author="qizhou" w:date="2023-12-13T19:18:28Z">
        <w:r>
          <w:rPr>
            <w:rFonts w:ascii="Times New Roman" w:hAnsi="Times New Roman" w:cs="Times New Roman"/>
            <w:sz w:val="24"/>
            <w:szCs w:val="24"/>
            <w:highlight w:val="yellow"/>
          </w:rPr>
          <w:t xml:space="preserve">ows </w:t>
        </w:r>
      </w:ins>
      <w:ins w:id="557" w:author="qizhou" w:date="2023-12-13T19:18:30Z">
        <w:r>
          <w:rPr>
            <w:rFonts w:ascii="Times New Roman" w:hAnsi="Times New Roman" w:cs="Times New Roman"/>
            <w:sz w:val="24"/>
            <w:szCs w:val="24"/>
            <w:highlight w:val="yellow"/>
          </w:rPr>
          <w:t>us t</w:t>
        </w:r>
      </w:ins>
      <w:ins w:id="558" w:author="qizhou" w:date="2023-12-13T19:18:31Z">
        <w:r>
          <w:rPr>
            <w:rFonts w:ascii="Times New Roman" w:hAnsi="Times New Roman" w:cs="Times New Roman"/>
            <w:sz w:val="24"/>
            <w:szCs w:val="24"/>
            <w:highlight w:val="yellow"/>
          </w:rPr>
          <w:t>he fle</w:t>
        </w:r>
      </w:ins>
      <w:ins w:id="559" w:author="qizhou" w:date="2023-12-13T19:18:32Z">
        <w:r>
          <w:rPr>
            <w:rFonts w:ascii="Times New Roman" w:hAnsi="Times New Roman" w:cs="Times New Roman"/>
            <w:sz w:val="24"/>
            <w:szCs w:val="24"/>
            <w:highlight w:val="yellow"/>
          </w:rPr>
          <w:t>xibility</w:t>
        </w:r>
      </w:ins>
      <w:ins w:id="560" w:author="qizhou" w:date="2023-12-13T19:18:33Z">
        <w:r>
          <w:rPr>
            <w:rFonts w:ascii="Times New Roman" w:hAnsi="Times New Roman" w:cs="Times New Roman"/>
            <w:sz w:val="24"/>
            <w:szCs w:val="24"/>
            <w:highlight w:val="yellow"/>
          </w:rPr>
          <w:t xml:space="preserve"> to</w:t>
        </w:r>
      </w:ins>
      <w:ins w:id="561" w:author="qizhou" w:date="2023-12-13T19:18:41Z">
        <w:r>
          <w:rPr>
            <w:rFonts w:ascii="Times New Roman" w:hAnsi="Times New Roman" w:cs="Times New Roman"/>
            <w:sz w:val="24"/>
            <w:szCs w:val="24"/>
            <w:highlight w:val="yellow"/>
          </w:rPr>
          <w:t xml:space="preserve"> tak</w:t>
        </w:r>
      </w:ins>
      <w:ins w:id="562" w:author="qizhou" w:date="2023-12-13T19:18:42Z">
        <w:r>
          <w:rPr>
            <w:rFonts w:ascii="Times New Roman" w:hAnsi="Times New Roman" w:cs="Times New Roman"/>
            <w:sz w:val="24"/>
            <w:szCs w:val="24"/>
            <w:highlight w:val="yellow"/>
          </w:rPr>
          <w:t xml:space="preserve">e </w:t>
        </w:r>
      </w:ins>
      <w:ins w:id="563" w:author="qizhou" w:date="2023-12-13T19:18:43Z">
        <w:r>
          <w:rPr>
            <w:rFonts w:ascii="Times New Roman" w:hAnsi="Times New Roman" w:cs="Times New Roman"/>
            <w:sz w:val="24"/>
            <w:szCs w:val="24"/>
            <w:highlight w:val="yellow"/>
          </w:rPr>
          <w:t>bet</w:t>
        </w:r>
      </w:ins>
      <w:ins w:id="564" w:author="qizhou" w:date="2023-12-13T19:18:44Z">
        <w:r>
          <w:rPr>
            <w:rFonts w:ascii="Times New Roman" w:hAnsi="Times New Roman" w:cs="Times New Roman"/>
            <w:sz w:val="24"/>
            <w:szCs w:val="24"/>
            <w:highlight w:val="yellow"/>
          </w:rPr>
          <w:t>ween stu</w:t>
        </w:r>
      </w:ins>
      <w:ins w:id="565" w:author="qizhou" w:date="2023-12-13T19:18:45Z">
        <w:r>
          <w:rPr>
            <w:rFonts w:ascii="Times New Roman" w:hAnsi="Times New Roman" w:cs="Times New Roman"/>
            <w:sz w:val="24"/>
            <w:szCs w:val="24"/>
            <w:highlight w:val="yellow"/>
          </w:rPr>
          <w:t xml:space="preserve">dy </w:t>
        </w:r>
      </w:ins>
      <w:ins w:id="566" w:author="qizhou" w:date="2023-12-13T19:18:46Z">
        <w:r>
          <w:rPr>
            <w:rFonts w:ascii="Times New Roman" w:hAnsi="Times New Roman" w:cs="Times New Roman"/>
            <w:sz w:val="24"/>
            <w:szCs w:val="24"/>
            <w:highlight w:val="yellow"/>
          </w:rPr>
          <w:t>v</w:t>
        </w:r>
      </w:ins>
      <w:ins w:id="567" w:author="qizhou" w:date="2023-12-13T19:18:47Z">
        <w:r>
          <w:rPr>
            <w:rFonts w:ascii="Times New Roman" w:hAnsi="Times New Roman" w:cs="Times New Roman"/>
            <w:sz w:val="24"/>
            <w:szCs w:val="24"/>
            <w:highlight w:val="yellow"/>
          </w:rPr>
          <w:t>a</w:t>
        </w:r>
      </w:ins>
      <w:ins w:id="568" w:author="qizhou" w:date="2023-12-13T19:18:48Z">
        <w:r>
          <w:rPr>
            <w:rFonts w:ascii="Times New Roman" w:hAnsi="Times New Roman" w:cs="Times New Roman"/>
            <w:sz w:val="24"/>
            <w:szCs w:val="24"/>
            <w:highlight w:val="yellow"/>
          </w:rPr>
          <w:t>riabi</w:t>
        </w:r>
      </w:ins>
      <w:ins w:id="569" w:author="qizhou" w:date="2023-12-13T19:18:49Z">
        <w:r>
          <w:rPr>
            <w:rFonts w:ascii="Times New Roman" w:hAnsi="Times New Roman" w:cs="Times New Roman"/>
            <w:sz w:val="24"/>
            <w:szCs w:val="24"/>
            <w:highlight w:val="yellow"/>
          </w:rPr>
          <w:t>lity</w:t>
        </w:r>
      </w:ins>
      <w:ins w:id="570" w:author="qizhou" w:date="2023-12-13T19:24:20Z">
        <w:r>
          <w:rPr>
            <w:rFonts w:ascii="Times New Roman" w:hAnsi="Times New Roman" w:cs="Times New Roman"/>
            <w:sz w:val="24"/>
            <w:szCs w:val="24"/>
            <w:highlight w:val="yellow"/>
          </w:rPr>
          <w:t>/h</w:t>
        </w:r>
      </w:ins>
      <w:ins w:id="571" w:author="qizhou" w:date="2023-12-13T19:24:21Z">
        <w:r>
          <w:rPr>
            <w:rFonts w:ascii="Times New Roman" w:hAnsi="Times New Roman" w:cs="Times New Roman"/>
            <w:sz w:val="24"/>
            <w:szCs w:val="24"/>
            <w:highlight w:val="yellow"/>
          </w:rPr>
          <w:t>eter</w:t>
        </w:r>
      </w:ins>
      <w:ins w:id="572" w:author="qizhou" w:date="2023-12-13T19:24:22Z">
        <w:r>
          <w:rPr>
            <w:rFonts w:ascii="Times New Roman" w:hAnsi="Times New Roman" w:cs="Times New Roman"/>
            <w:sz w:val="24"/>
            <w:szCs w:val="24"/>
            <w:highlight w:val="yellow"/>
          </w:rPr>
          <w:t>ogen</w:t>
        </w:r>
      </w:ins>
      <w:ins w:id="573" w:author="qizhou" w:date="2023-12-13T19:24:23Z">
        <w:r>
          <w:rPr>
            <w:rFonts w:ascii="Times New Roman" w:hAnsi="Times New Roman" w:cs="Times New Roman"/>
            <w:sz w:val="24"/>
            <w:szCs w:val="24"/>
            <w:highlight w:val="yellow"/>
          </w:rPr>
          <w:t>ei</w:t>
        </w:r>
      </w:ins>
      <w:ins w:id="574" w:author="qizhou" w:date="2023-12-13T19:24:25Z">
        <w:r>
          <w:rPr>
            <w:rFonts w:ascii="Times New Roman" w:hAnsi="Times New Roman" w:cs="Times New Roman"/>
            <w:sz w:val="24"/>
            <w:szCs w:val="24"/>
            <w:highlight w:val="yellow"/>
          </w:rPr>
          <w:t>ty</w:t>
        </w:r>
      </w:ins>
      <w:ins w:id="575" w:author="qizhou" w:date="2023-12-13T19:41:57Z">
        <w:r>
          <w:rPr>
            <w:rFonts w:ascii="Times New Roman" w:hAnsi="Times New Roman" w:cs="Times New Roman"/>
            <w:sz w:val="24"/>
            <w:szCs w:val="24"/>
            <w:highlight w:val="yellow"/>
          </w:rPr>
          <w:t xml:space="preserve"> </w:t>
        </w:r>
      </w:ins>
      <w:ins w:id="576" w:author="qizhou" w:date="2023-12-13T19:41:58Z">
        <w:r>
          <w:rPr>
            <w:rFonts w:ascii="Times New Roman" w:hAnsi="Times New Roman" w:cs="Times New Roman"/>
            <w:sz w:val="24"/>
            <w:szCs w:val="24"/>
            <w:highlight w:val="yellow"/>
          </w:rPr>
          <w:t>in t</w:t>
        </w:r>
      </w:ins>
      <w:ins w:id="577" w:author="qizhou" w:date="2023-12-13T19:41:59Z">
        <w:r>
          <w:rPr>
            <w:rFonts w:ascii="Times New Roman" w:hAnsi="Times New Roman" w:cs="Times New Roman"/>
            <w:sz w:val="24"/>
            <w:szCs w:val="24"/>
            <w:highlight w:val="yellow"/>
          </w:rPr>
          <w:t>he effec</w:t>
        </w:r>
      </w:ins>
      <w:ins w:id="578" w:author="qizhou" w:date="2023-12-13T19:42:00Z">
        <w:r>
          <w:rPr>
            <w:rFonts w:ascii="Times New Roman" w:hAnsi="Times New Roman" w:cs="Times New Roman"/>
            <w:sz w:val="24"/>
            <w:szCs w:val="24"/>
            <w:highlight w:val="yellow"/>
          </w:rPr>
          <w:t>t sizes</w:t>
        </w:r>
      </w:ins>
      <w:ins w:id="579" w:author="qizhou" w:date="2023-12-13T19:18:49Z">
        <w:r>
          <w:rPr>
            <w:rFonts w:ascii="Times New Roman" w:hAnsi="Times New Roman" w:cs="Times New Roman"/>
            <w:sz w:val="24"/>
            <w:szCs w:val="24"/>
            <w:highlight w:val="yellow"/>
          </w:rPr>
          <w:t xml:space="preserve"> in</w:t>
        </w:r>
      </w:ins>
      <w:ins w:id="580" w:author="qizhou" w:date="2023-12-13T19:18:50Z">
        <w:r>
          <w:rPr>
            <w:rFonts w:ascii="Times New Roman" w:hAnsi="Times New Roman" w:cs="Times New Roman"/>
            <w:sz w:val="24"/>
            <w:szCs w:val="24"/>
            <w:highlight w:val="yellow"/>
          </w:rPr>
          <w:t>to acc</w:t>
        </w:r>
      </w:ins>
      <w:ins w:id="581" w:author="qizhou" w:date="2023-12-13T19:18:51Z">
        <w:r>
          <w:rPr>
            <w:rFonts w:ascii="Times New Roman" w:hAnsi="Times New Roman" w:cs="Times New Roman"/>
            <w:sz w:val="24"/>
            <w:szCs w:val="24"/>
            <w:highlight w:val="yellow"/>
          </w:rPr>
          <w:t>ount</w:t>
        </w:r>
      </w:ins>
      <w:ins w:id="582" w:author="qizhou" w:date="2023-12-13T19:18:53Z">
        <w:r>
          <w:rPr>
            <w:rFonts w:ascii="Times New Roman" w:hAnsi="Times New Roman" w:cs="Times New Roman"/>
            <w:sz w:val="24"/>
            <w:szCs w:val="24"/>
            <w:highlight w:val="yellow"/>
          </w:rPr>
          <w:t xml:space="preserve"> in our</w:t>
        </w:r>
      </w:ins>
      <w:ins w:id="583" w:author="qizhou" w:date="2023-12-13T19:18:55Z">
        <w:r>
          <w:rPr>
            <w:rFonts w:ascii="Times New Roman" w:hAnsi="Times New Roman" w:cs="Times New Roman"/>
            <w:sz w:val="24"/>
            <w:szCs w:val="24"/>
            <w:highlight w:val="yellow"/>
          </w:rPr>
          <w:t xml:space="preserve"> analysis</w:t>
        </w:r>
      </w:ins>
      <w:ins w:id="584" w:author="qizhou" w:date="2023-12-13T19:18:56Z">
        <w:r>
          <w:rPr>
            <w:rFonts w:ascii="Times New Roman" w:hAnsi="Times New Roman" w:cs="Times New Roman"/>
            <w:sz w:val="24"/>
            <w:szCs w:val="24"/>
            <w:highlight w:val="yellow"/>
          </w:rPr>
          <w:t xml:space="preserve">. </w:t>
        </w:r>
      </w:ins>
    </w:p>
    <w:p>
      <w:pPr>
        <w:spacing w:after="0" w:line="480" w:lineRule="auto"/>
        <w:ind w:firstLine="720"/>
        <w:rPr>
          <w:ins w:id="585" w:author="Unknown Author" w:date="2023-10-18T14:09:00Z"/>
          <w:del w:id="586" w:author="qizhou" w:date="2023-12-13T19:23:36Z"/>
          <w:rFonts w:ascii="Times New Roman" w:hAnsi="Times New Roman" w:cs="Times New Roman"/>
          <w:sz w:val="24"/>
          <w:szCs w:val="24"/>
          <w:highlight w:val="yellow"/>
          <w:lang w:eastAsia="zh-CN"/>
        </w:rPr>
      </w:pPr>
    </w:p>
    <w:p>
      <w:pPr>
        <w:spacing w:after="0" w:line="480" w:lineRule="auto"/>
        <w:ind w:firstLine="720"/>
        <w:rPr>
          <w:ins w:id="588" w:author="Unknown Author" w:date="2023-10-18T14:10:00Z"/>
          <w:del w:id="589" w:author="qizhou" w:date="2023-12-13T19:23:36Z"/>
          <w:rFonts w:ascii="Times New Roman" w:hAnsi="Times New Roman" w:cs="Times New Roman"/>
          <w:sz w:val="24"/>
          <w:szCs w:val="24"/>
          <w:highlight w:val="yellow"/>
        </w:rPr>
        <w:pPrChange w:id="587" w:author="qizhou" w:date="2023-12-13T19:16:50Z">
          <w:pPr>
            <w:spacing w:after="0" w:line="480" w:lineRule="auto"/>
            <w:ind w:firstLine="720"/>
          </w:pPr>
        </w:pPrChange>
      </w:pPr>
      <w:ins w:id="590" w:author="Unknown Author" w:date="2023-10-18T14:09:00Z">
        <w:del w:id="591" w:author="qizhou" w:date="2023-12-13T19:23:36Z">
          <w:r>
            <w:rPr>
              <w:rFonts w:ascii="Times New Roman" w:hAnsi="Times New Roman" w:cs="Times New Roman"/>
              <w:sz w:val="24"/>
              <w:szCs w:val="24"/>
              <w:highlight w:val="yellow"/>
            </w:rPr>
            <w:delText xml:space="preserve">The current study </w:delText>
          </w:r>
        </w:del>
      </w:ins>
      <w:del w:id="592" w:author="qizhou" w:date="2023-12-13T19:23:36Z">
        <w:r>
          <w:rPr>
            <w:rFonts w:ascii="Times New Roman" w:hAnsi="Times New Roman" w:cs="Times New Roman"/>
            <w:sz w:val="24"/>
            <w:szCs w:val="24"/>
            <w:highlight w:val="yellow"/>
          </w:rPr>
          <w:delText>Both models will use</w:delText>
        </w:r>
      </w:del>
      <w:ins w:id="593" w:author="Unknown Author" w:date="2023-10-18T14:10:00Z">
        <w:del w:id="594" w:author="qizhou" w:date="2023-12-13T19:23:36Z">
          <w:r>
            <w:rPr>
              <w:rFonts w:ascii="Times New Roman" w:hAnsi="Times New Roman" w:cs="Times New Roman"/>
              <w:sz w:val="24"/>
              <w:szCs w:val="24"/>
              <w:highlight w:val="yellow"/>
            </w:rPr>
            <w:delText>s</w:delText>
          </w:r>
        </w:del>
      </w:ins>
      <w:del w:id="595" w:author="qizhou" w:date="2023-12-13T19:23:36Z">
        <w:r>
          <w:rPr>
            <w:rFonts w:ascii="Times New Roman" w:hAnsi="Times New Roman" w:cs="Times New Roman"/>
            <w:sz w:val="24"/>
            <w:szCs w:val="24"/>
            <w:highlight w:val="yellow"/>
          </w:rPr>
          <w:delText xml:space="preserve"> I</w:delText>
        </w:r>
      </w:del>
      <w:del w:id="596" w:author="qizhou" w:date="2023-12-13T19:23:36Z">
        <w:r>
          <w:rPr>
            <w:rFonts w:ascii="Times New Roman" w:hAnsi="Times New Roman" w:cs="Times New Roman"/>
            <w:sz w:val="24"/>
            <w:szCs w:val="24"/>
            <w:highlight w:val="yellow"/>
            <w:vertAlign w:val="superscript"/>
          </w:rPr>
          <w:delText>2</w:delText>
        </w:r>
      </w:del>
      <w:del w:id="597" w:author="qizhou" w:date="2023-12-13T19:23:36Z">
        <w:r>
          <w:rPr>
            <w:rFonts w:ascii="Times New Roman" w:hAnsi="Times New Roman" w:cs="Times New Roman"/>
            <w:sz w:val="24"/>
            <w:szCs w:val="24"/>
            <w:highlight w:val="yellow"/>
          </w:rPr>
          <w:delText xml:space="preserve"> to </w:delText>
        </w:r>
      </w:del>
      <w:ins w:id="598" w:author="Qizhou Duan" w:date="2023-10-29T23:36:00Z">
        <w:del w:id="599" w:author="qizhou" w:date="2023-12-13T19:23:36Z">
          <w:r>
            <w:rPr>
              <w:rFonts w:ascii="Times New Roman" w:hAnsi="Times New Roman" w:cs="Times New Roman"/>
              <w:sz w:val="24"/>
              <w:szCs w:val="24"/>
              <w:highlight w:val="yellow"/>
            </w:rPr>
            <w:delText xml:space="preserve">first </w:delText>
          </w:r>
        </w:del>
      </w:ins>
      <w:del w:id="600" w:author="qizhou" w:date="2023-12-13T19:23:36Z">
        <w:r>
          <w:rPr>
            <w:rFonts w:ascii="Times New Roman" w:hAnsi="Times New Roman" w:cs="Times New Roman"/>
            <w:sz w:val="24"/>
            <w:szCs w:val="24"/>
            <w:highlight w:val="yellow"/>
          </w:rPr>
          <w:delText>assess the heterogeneity (Higgins and Thompson, 2002; Higgins et al., 2003). Under 50% of I</w:delText>
        </w:r>
      </w:del>
      <w:del w:id="601" w:author="qizhou" w:date="2023-12-13T19:23:36Z">
        <w:r>
          <w:rPr>
            <w:rFonts w:ascii="Times New Roman" w:hAnsi="Times New Roman" w:cs="Times New Roman"/>
            <w:sz w:val="24"/>
            <w:szCs w:val="24"/>
            <w:highlight w:val="yellow"/>
            <w:vertAlign w:val="superscript"/>
          </w:rPr>
          <w:delText>2</w:delText>
        </w:r>
      </w:del>
      <w:del w:id="602" w:author="qizhou" w:date="2023-12-13T19:23:36Z">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del>
      <w:del w:id="603" w:author="qizhou" w:date="2023-12-13T19:23:36Z">
        <w:r>
          <w:rPr>
            <w:rFonts w:ascii="Times New Roman" w:hAnsi="Times New Roman" w:cs="Times New Roman"/>
            <w:spacing w:val="-6"/>
            <w:sz w:val="24"/>
            <w:szCs w:val="24"/>
            <w:highlight w:val="yellow"/>
          </w:rPr>
          <w:delText>QZ!</w:delText>
        </w:r>
      </w:del>
      <w:del w:id="604" w:author="qizhou" w:date="2023-12-13T19:23:36Z">
        <w:r>
          <w:rPr>
            <w:rFonts w:ascii="Times New Roman" w:hAnsi="Times New Roman" w:cs="Times New Roman"/>
            <w:sz w:val="24"/>
            <w:szCs w:val="24"/>
            <w:highlight w:val="yellow"/>
          </w:rPr>
          <w:delText>).</w:delText>
        </w:r>
      </w:del>
      <w:ins w:id="605" w:author="Unknown Author" w:date="2023-10-18T14:10:00Z">
        <w:del w:id="606" w:author="qizhou" w:date="2023-12-13T19:23:36Z">
          <w:r>
            <w:rPr>
              <w:rFonts w:ascii="Times New Roman" w:hAnsi="Times New Roman" w:eastAsia="Times New Roman" w:cs="Times New Roman"/>
              <w:sz w:val="24"/>
              <w:szCs w:val="24"/>
              <w:highlight w:val="yellow"/>
            </w:rPr>
            <w:delText>Above 50% of I^2 would be considered as a medium to high level of heterogeneity and a random effect model would be applied. Forest plots were generated to summarize the results of multiple studies and compare the effect size of exposure across different studies.</w:delText>
          </w:r>
        </w:del>
      </w:ins>
      <w:ins w:id="607" w:author="Amy Ai" w:date="2023-10-30T10:22:00Z">
        <w:del w:id="608" w:author="qizhou" w:date="2023-12-13T19:23:36Z">
          <w:r>
            <w:rPr>
              <w:rFonts w:ascii="Times New Roman" w:hAnsi="Times New Roman" w:eastAsia="Times New Roman" w:cs="Times New Roman"/>
              <w:sz w:val="24"/>
              <w:szCs w:val="24"/>
              <w:highlight w:val="yellow"/>
            </w:rPr>
            <w:delText xml:space="preserve"> (</w:delText>
          </w:r>
        </w:del>
      </w:ins>
      <w:ins w:id="609" w:author="Amy Ai" w:date="2023-10-30T10:22:00Z">
        <w:del w:id="610" w:author="qizhou" w:date="2023-12-13T19:23:36Z">
          <w:r>
            <w:rPr>
              <w:rFonts w:ascii="Times New Roman" w:hAnsi="Times New Roman" w:eastAsia="Times New Roman" w:cs="Times New Roman"/>
              <w:sz w:val="24"/>
              <w:szCs w:val="24"/>
              <w:highlight w:val="cyan"/>
              <w:rPrChange w:id="611" w:author="Amy Ai" w:date="2023-10-30T10:25:00Z">
                <w:rPr>
                  <w:rFonts w:ascii="Times New Roman" w:hAnsi="Times New Roman" w:eastAsia="Times New Roman" w:cs="Times New Roman"/>
                  <w:sz w:val="24"/>
                  <w:szCs w:val="24"/>
                  <w:highlight w:val="yellow"/>
                </w:rPr>
              </w:rPrChange>
            </w:rPr>
            <w:delText>may be too sketchy</w:delText>
          </w:r>
        </w:del>
      </w:ins>
      <w:ins w:id="614" w:author="Amy Ai" w:date="2023-10-30T10:25:00Z">
        <w:del w:id="615" w:author="qizhou" w:date="2023-12-13T19:23:36Z">
          <w:r>
            <w:rPr>
              <w:rFonts w:ascii="Times New Roman" w:hAnsi="Times New Roman" w:eastAsia="Times New Roman" w:cs="Times New Roman"/>
              <w:sz w:val="24"/>
              <w:szCs w:val="24"/>
              <w:highlight w:val="cyan"/>
              <w:rPrChange w:id="616" w:author="Amy Ai" w:date="2023-10-30T10:25:00Z">
                <w:rPr>
                  <w:rFonts w:ascii="Times New Roman" w:hAnsi="Times New Roman" w:eastAsia="Times New Roman" w:cs="Times New Roman"/>
                  <w:sz w:val="24"/>
                  <w:szCs w:val="24"/>
                  <w:highlight w:val="yellow"/>
                </w:rPr>
              </w:rPrChange>
            </w:rPr>
            <w:delText xml:space="preserve"> </w:delText>
          </w:r>
        </w:del>
      </w:ins>
      <w:ins w:id="619" w:author="Amy Ai" w:date="2023-10-30T10:25:00Z">
        <w:del w:id="620" w:author="qizhou" w:date="2023-12-13T19:23:36Z">
          <w:r>
            <w:rPr>
              <w:rFonts w:ascii="Times New Roman" w:hAnsi="Times New Roman" w:eastAsia="Times New Roman" w:cs="Times New Roman"/>
              <w:sz w:val="24"/>
              <w:szCs w:val="24"/>
              <w:highlight w:val="cyan"/>
              <w:rPrChange w:id="621" w:author="Amy Ai" w:date="2023-10-30T10:25:00Z">
                <w:rPr>
                  <w:rFonts w:ascii="Times New Roman" w:hAnsi="Times New Roman" w:eastAsia="Times New Roman" w:cs="Times New Roman"/>
                  <w:sz w:val="24"/>
                  <w:szCs w:val="24"/>
                  <w:highlight w:val="yellow"/>
                </w:rPr>
              </w:rPrChange>
            </w:rPr>
            <w:delText>Qz</w:delText>
          </w:r>
        </w:del>
      </w:ins>
      <w:ins w:id="624" w:author="Amy Ai" w:date="2023-10-30T10:22:00Z">
        <w:del w:id="625" w:author="qizhou" w:date="2023-12-13T19:23:36Z">
          <w:r>
            <w:rPr>
              <w:rFonts w:ascii="Times New Roman" w:hAnsi="Times New Roman" w:eastAsia="Times New Roman" w:cs="Times New Roman"/>
              <w:sz w:val="24"/>
              <w:szCs w:val="24"/>
              <w:highlight w:val="cyan"/>
              <w:rPrChange w:id="626" w:author="Amy Ai" w:date="2023-10-30T10:25:00Z">
                <w:rPr>
                  <w:rFonts w:ascii="Times New Roman" w:hAnsi="Times New Roman" w:eastAsia="Times New Roman" w:cs="Times New Roman"/>
                  <w:sz w:val="24"/>
                  <w:szCs w:val="24"/>
                  <w:highlight w:val="yellow"/>
                </w:rPr>
              </w:rPrChange>
            </w:rPr>
            <w:delText>)</w:delText>
          </w:r>
        </w:del>
      </w:ins>
    </w:p>
    <w:p>
      <w:pPr>
        <w:spacing w:after="0" w:line="480" w:lineRule="auto"/>
        <w:ind w:firstLine="720"/>
        <w:rPr>
          <w:ins w:id="630" w:author="Unknown Author" w:date="2023-10-18T14:10:00Z"/>
          <w:del w:id="631" w:author="qizhou" w:date="2023-12-13T19:23:36Z"/>
          <w:rFonts w:ascii="Times New Roman" w:hAnsi="Times New Roman" w:eastAsia="Times New Roman" w:cs="Times New Roman"/>
          <w:sz w:val="24"/>
          <w:szCs w:val="24"/>
          <w:highlight w:val="yellow"/>
        </w:rPr>
        <w:pPrChange w:id="629" w:author="qizhou" w:date="2023-12-13T19:16:50Z">
          <w:pPr>
            <w:pStyle w:val="51"/>
            <w:spacing w:after="0" w:line="480" w:lineRule="auto"/>
            <w:ind w:firstLine="720"/>
          </w:pPr>
        </w:pPrChange>
      </w:pPr>
      <w:ins w:id="632" w:author="Unknown Author" w:date="2023-10-18T14:10:00Z">
        <w:del w:id="633" w:author="qizhou" w:date="2023-12-13T19:23:36Z">
          <w:r>
            <w:rPr>
              <w:rFonts w:ascii="Times New Roman" w:hAnsi="Times New Roman" w:eastAsia="Times New Roman" w:cs="Times New Roman"/>
              <w:sz w:val="24"/>
              <w:szCs w:val="24"/>
              <w:highlight w:val="yellow"/>
            </w:rPr>
            <w:delText>Given that our I^2 value far exceeds the 50% mark, we proceeded with a Random effects model for our meta-analysis. Once we obtained the random effects model, we then consulted tau^2 for a more accurate representation of the heterogeneity among studies.</w:delText>
          </w:r>
        </w:del>
      </w:ins>
    </w:p>
    <w:p>
      <w:pPr>
        <w:spacing w:after="0" w:line="480" w:lineRule="auto"/>
        <w:ind w:firstLine="720"/>
        <w:rPr>
          <w:del w:id="635" w:author="qizhou" w:date="2023-12-13T19:23:36Z"/>
          <w:rFonts w:ascii="Times New Roman" w:hAnsi="Times New Roman" w:eastAsia="Times New Roman" w:cs="Times New Roman"/>
          <w:sz w:val="24"/>
          <w:szCs w:val="24"/>
          <w:highlight w:val="yellow"/>
          <w:lang w:eastAsia="zh-CN"/>
        </w:rPr>
        <w:pPrChange w:id="634" w:author="qizhou" w:date="2023-12-13T19:16:50Z">
          <w:pPr>
            <w:pStyle w:val="51"/>
            <w:spacing w:after="0" w:line="480" w:lineRule="auto"/>
            <w:ind w:firstLine="720"/>
          </w:pPr>
        </w:pPrChange>
      </w:pPr>
      <w:ins w:id="636" w:author="Unknown Author" w:date="2023-10-18T14:10:00Z">
        <w:del w:id="637" w:author="qizhou" w:date="2023-12-13T19:23:36Z">
          <w:r>
            <w:rPr>
              <w:rFonts w:ascii="Times New Roman" w:hAnsi="Times New Roman" w:eastAsia="Times New Roman" w:cs="Times New Roman"/>
              <w:sz w:val="24"/>
              <w:szCs w:val="24"/>
              <w:highlight w:val="yellow"/>
            </w:rPr>
            <w:delText>In cases where data were available from at least three studies, these analyses were conducted. The final estimated effect size with 95% CI would be reported to assess the association between PTG and different variables.</w:delText>
          </w:r>
        </w:del>
      </w:ins>
    </w:p>
    <w:p>
      <w:pPr>
        <w:spacing w:after="0" w:line="480" w:lineRule="auto"/>
        <w:ind w:firstLine="720"/>
        <w:rPr>
          <w:del w:id="639" w:author="qizhou" w:date="2023-12-13T19:23:36Z"/>
          <w:rFonts w:ascii="Times New Roman" w:hAnsi="Times New Roman" w:cs="Times New Roman"/>
          <w:sz w:val="24"/>
          <w:szCs w:val="24"/>
        </w:rPr>
        <w:pPrChange w:id="638" w:author="qizhou" w:date="2023-12-13T19:16:50Z">
          <w:pPr>
            <w:spacing w:after="0" w:line="480" w:lineRule="auto"/>
            <w:ind w:firstLine="720"/>
          </w:pPr>
        </w:pPrChange>
      </w:pPr>
      <w:del w:id="640" w:author="qizhou" w:date="2023-12-13T19:23:36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del>
      <w:del w:id="641" w:author="qizhou" w:date="2023-12-13T19:23:36Z">
        <w:r>
          <w:rPr>
            <w:rFonts w:ascii="Times New Roman" w:hAnsi="Times New Roman" w:cs="Times New Roman"/>
            <w:sz w:val="24"/>
            <w:szCs w:val="24"/>
            <w:highlight w:val="yellow"/>
            <w:vertAlign w:val="superscript"/>
          </w:rPr>
          <w:delText>2</w:delText>
        </w:r>
      </w:del>
      <w:del w:id="642" w:author="qizhou" w:date="2023-12-13T19:23:36Z">
        <w:r>
          <w:rPr>
            <w:rFonts w:ascii="Times New Roman" w:hAnsi="Times New Roman" w:cs="Times New Roman"/>
            <w:sz w:val="24"/>
            <w:szCs w:val="24"/>
            <w:highlight w:val="yellow"/>
          </w:rPr>
          <w:delText xml:space="preserve"> was also used to assess the heterogeneity and 50% above indicated medium to high levels of heterogeneity</w:delText>
        </w:r>
      </w:del>
      <w:del w:id="643" w:author="qizhou" w:date="2023-12-13T19:23:36Z">
        <w:r>
          <w:rPr>
            <w:rFonts w:ascii="Times New Roman" w:hAnsi="Times New Roman" w:cs="Times New Roman"/>
            <w:spacing w:val="-6"/>
            <w:sz w:val="24"/>
            <w:szCs w:val="24"/>
            <w:highlight w:val="yellow"/>
          </w:rPr>
          <w:delText xml:space="preserve"> QZ!</w:delText>
        </w:r>
      </w:del>
      <w:del w:id="644" w:author="qizhou" w:date="2023-12-13T19:23:36Z">
        <w:r>
          <w:rPr>
            <w:rFonts w:ascii="Times New Roman" w:hAnsi="Times New Roman" w:cs="Times New Roman"/>
            <w:sz w:val="24"/>
            <w:szCs w:val="24"/>
            <w:highlight w:val="yellow"/>
          </w:rPr>
          <w:delText>).</w:delText>
        </w:r>
      </w:del>
    </w:p>
    <w:p>
      <w:pPr>
        <w:spacing w:after="0" w:line="480" w:lineRule="auto"/>
        <w:jc w:val="center"/>
        <w:rPr>
          <w:rFonts w:ascii="Times New Roman" w:hAnsi="Times New Roman" w:cs="Times New Roman"/>
          <w:b/>
          <w:bCs/>
          <w:spacing w:val="-2"/>
          <w:sz w:val="24"/>
          <w:szCs w:val="24"/>
        </w:rPr>
      </w:pPr>
      <w:bookmarkStart w:id="2" w:name="_Hlk133239253"/>
      <w:bookmarkEnd w:id="2"/>
      <w:r>
        <w:rPr>
          <w:rFonts w:ascii="Times New Roman" w:hAnsi="Times New Roman" w:cs="Times New Roman"/>
          <w:b/>
          <w:bCs/>
          <w:spacing w:val="-2"/>
          <w:sz w:val="24"/>
          <w:szCs w:val="24"/>
        </w:rPr>
        <w:t>Results</w:t>
      </w:r>
    </w:p>
    <w:p>
      <w:pPr>
        <w:spacing w:after="0" w:line="480" w:lineRule="auto"/>
        <w:rPr>
          <w:rFonts w:ascii="Times New Roman" w:hAnsi="Times New Roman" w:cs="Times New Roman"/>
          <w:b/>
          <w:bCs/>
          <w:spacing w:val="-2"/>
          <w:sz w:val="24"/>
          <w:szCs w:val="24"/>
        </w:rPr>
      </w:pPr>
      <w:bookmarkStart w:id="3" w:name="_Hlk1332392531"/>
      <w:bookmarkEnd w:id="3"/>
      <w:bookmarkStart w:id="4" w:name="_Hlk141082896"/>
      <w:r>
        <w:rPr>
          <w:rFonts w:ascii="Times New Roman" w:hAnsi="Times New Roman" w:cs="Times New Roman"/>
          <w:b/>
          <w:bCs/>
          <w:spacing w:val="-2"/>
          <w:sz w:val="24"/>
          <w:szCs w:val="24"/>
        </w:rPr>
        <w:t>Study Characteristics</w:t>
      </w:r>
    </w:p>
    <w:p>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4"/>
      <w:commentRangeStart w:id="2"/>
      <w:r>
        <w:rPr>
          <w:rFonts w:ascii="Times New Roman" w:hAnsi="Times New Roman" w:cs="Times New Roman"/>
          <w:color w:val="000000"/>
          <w:sz w:val="24"/>
          <w:szCs w:val="24"/>
          <w:highlight w:val="yellow"/>
        </w:rPr>
        <w:t>The search yielded 60</w:t>
      </w:r>
      <w:del w:id="645" w:author="Qizhou Duan" w:date="2023-10-29T23:58:00Z">
        <w:r>
          <w:rPr>
            <w:rFonts w:ascii="Times New Roman" w:hAnsi="Times New Roman" w:cs="Times New Roman"/>
            <w:sz w:val="24"/>
            <w:szCs w:val="24"/>
            <w:highlight w:val="yellow"/>
          </w:rPr>
          <w:delText>35</w:delText>
        </w:r>
      </w:del>
      <w:r>
        <w:rPr>
          <w:rFonts w:ascii="Times New Roman" w:hAnsi="Times New Roman" w:cs="Times New Roman"/>
          <w:color w:val="000000"/>
          <w:sz w:val="24"/>
          <w:szCs w:val="24"/>
          <w:highlight w:val="yellow"/>
        </w:rPr>
        <w:t xml:space="preserve"> unique publications, of which </w:t>
      </w:r>
      <w:ins w:id="646" w:author="Qizhou Duan" w:date="2023-10-29T23:59:00Z">
        <w:r>
          <w:rPr>
            <w:rFonts w:ascii="Times New Roman" w:hAnsi="Times New Roman" w:cs="Times New Roman"/>
            <w:color w:val="000000"/>
            <w:sz w:val="24"/>
            <w:szCs w:val="24"/>
            <w:highlight w:val="yellow"/>
          </w:rPr>
          <w:t>42</w:t>
        </w:r>
      </w:ins>
      <w:del w:id="647" w:author="Qizhou Duan" w:date="2023-10-29T23:59:00Z">
        <w:r>
          <w:rPr>
            <w:rFonts w:ascii="Times New Roman" w:hAnsi="Times New Roman" w:cs="Times New Roman"/>
            <w:color w:val="000000"/>
            <w:sz w:val="24"/>
            <w:szCs w:val="24"/>
            <w:highlight w:val="yellow"/>
          </w:rPr>
          <w:delText>24</w:delText>
        </w:r>
      </w:del>
      <w:r>
        <w:rPr>
          <w:rFonts w:ascii="Times New Roman" w:hAnsi="Times New Roman" w:cs="Times New Roman"/>
          <w:color w:val="000000"/>
          <w:sz w:val="24"/>
          <w:szCs w:val="24"/>
          <w:highlight w:val="yellow"/>
        </w:rPr>
        <w:t xml:space="preserve"> </w:t>
      </w:r>
      <w:del w:id="648" w:author="Qizhou Duan" w:date="2023-10-29T23:59:00Z">
        <w:r>
          <w:rPr>
            <w:rFonts w:ascii="Times New Roman" w:hAnsi="Times New Roman" w:cs="Times New Roman"/>
            <w:color w:val="000000"/>
            <w:sz w:val="24"/>
            <w:szCs w:val="24"/>
            <w:highlight w:val="yellow"/>
          </w:rPr>
          <w:delText>(</w:delText>
        </w:r>
      </w:del>
      <w:del w:id="649" w:author="Qizhou Duan" w:date="2023-10-29T23:59:00Z">
        <w:r>
          <w:rPr>
            <w:rFonts w:ascii="Times New Roman" w:hAnsi="Times New Roman" w:cs="Times New Roman"/>
            <w:spacing w:val="-6"/>
            <w:sz w:val="24"/>
            <w:szCs w:val="24"/>
            <w:highlight w:val="yellow"/>
          </w:rPr>
          <w:delText xml:space="preserve"> QZ! - yes) </w:delText>
        </w:r>
      </w:del>
      <w:r>
        <w:rPr>
          <w:rFonts w:ascii="Times New Roman" w:hAnsi="Times New Roman" w:cs="Times New Roman"/>
          <w:color w:val="000000"/>
          <w:sz w:val="24"/>
          <w:szCs w:val="24"/>
          <w:highlight w:val="yellow"/>
        </w:rPr>
        <w:t>qualified for full-text review. In the end, 30</w:t>
      </w:r>
      <w:del w:id="650" w:author="Qizhou Duan" w:date="2023-10-29T23:59:00Z">
        <w:r>
          <w:rPr>
            <w:rFonts w:ascii="Times New Roman" w:hAnsi="Times New Roman" w:cs="Times New Roman"/>
            <w:color w:val="000000"/>
            <w:sz w:val="24"/>
            <w:szCs w:val="24"/>
            <w:highlight w:val="yellow"/>
          </w:rPr>
          <w:delText>24</w:delText>
        </w:r>
      </w:del>
      <w:r>
        <w:rPr>
          <w:rFonts w:ascii="Times New Roman" w:hAnsi="Times New Roman" w:cs="Times New Roman"/>
          <w:color w:val="000000"/>
          <w:sz w:val="24"/>
          <w:szCs w:val="24"/>
          <w:highlight w:val="yellow"/>
        </w:rPr>
        <w:t xml:space="preserve"> </w:t>
      </w:r>
      <w:del w:id="651" w:author="Qizhou Duan" w:date="2023-10-29T23:59:00Z">
        <w:r>
          <w:rPr>
            <w:rFonts w:ascii="Times New Roman" w:hAnsi="Times New Roman" w:cs="Times New Roman"/>
            <w:color w:val="000000"/>
            <w:sz w:val="24"/>
            <w:szCs w:val="24"/>
            <w:highlight w:val="yellow"/>
          </w:rPr>
          <w:delText xml:space="preserve"> (QZ???? Double check below! </w:delText>
        </w:r>
      </w:del>
      <w:del w:id="652" w:author="Qizhou Duan" w:date="2023-10-29T23:59:00Z">
        <w:r>
          <w:rPr>
            <w:rFonts w:ascii="Times New Roman" w:hAnsi="Times New Roman" w:cs="Times New Roman"/>
            <w:color w:val="000000"/>
            <w:spacing w:val="-6"/>
            <w:sz w:val="24"/>
            <w:szCs w:val="24"/>
            <w:highlight w:val="yellow"/>
          </w:rPr>
          <w:delText>potentially exclude 2 studies whose scales that are neither PTGI nor PTGI-SF, so 22 studies</w:delText>
        </w:r>
      </w:del>
      <w:del w:id="653" w:author="Qizhou Duan" w:date="2023-10-29T23:59:00Z">
        <w:r>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 xml:space="preserve">studies </w:t>
      </w:r>
      <w:bookmarkStart w:id="5" w:name="_Hlk144627836"/>
      <w:r>
        <w:rPr>
          <w:rFonts w:ascii="Times New Roman" w:hAnsi="Times New Roman" w:cs="Times New Roman"/>
          <w:color w:val="000000"/>
          <w:sz w:val="24"/>
          <w:szCs w:val="24"/>
          <w:highlight w:val="yellow"/>
        </w:rPr>
        <w:t xml:space="preserve">(Adjorlolo et al., 2022); (Arnout &amp; Al-Sufyani, 2021); (Chasson et al., 2022); (Chen &amp; Tang, 2021); </w:t>
      </w:r>
      <w:bookmarkEnd w:id="5"/>
      <w:r>
        <w:rPr>
          <w:rFonts w:ascii="Times New Roman" w:hAnsi="Times New Roman" w:cs="Times New Roman"/>
          <w:color w:val="000000"/>
          <w:sz w:val="24"/>
          <w:szCs w:val="24"/>
          <w:highlight w:val="yellow"/>
        </w:rPr>
        <w:t>(Chen et al., 2020); (Das et al., 2023); (Dominick &amp; Elam, 2023); (El-Khoury Malhame et al., 2023); (Gul et al., 2023); (Kalaitzaki, Tsouvelas &amp; Tamiolaki, 2022); (Lan et al., 2023); (Lau, Chan &amp; Ng, 2021); (Lewis et al., 2022); (Lyu et al., 2021); (Mo et al., 2022); (Northfield &amp; Johnston, 2021); (Pietrzak, Tsai &amp; Southwick, 2021); (Prieto-Ursua &amp; Rafael, 2020); (Tu et al., 2023); (Ulset &amp; von Soest, 2022); (Vazquez et al., 2021); (Wang et al., 2023); (Willey et al., 2022); (Yao et al., 2023); (Yeung et al., 2022); (Yildiz, 2021); (Zhai et al., 2021); (Zhang et al., 2021); (Zhou, MacGeorge &amp; Myrick, 2020)</w:t>
      </w:r>
      <w:commentRangeEnd w:id="2"/>
      <w:r>
        <w:commentReference w:id="2"/>
      </w:r>
      <w:r>
        <w:rPr>
          <w:rFonts w:ascii="Times New Roman" w:hAnsi="Times New Roman" w:cs="Times New Roman"/>
          <w:color w:val="000000"/>
          <w:sz w:val="24"/>
          <w:szCs w:val="24"/>
          <w:highlight w:val="yellow"/>
        </w:rPr>
        <w:t>, met the inclusion criteria for the main analysis.</w:t>
      </w:r>
      <w:commentRangeStart w:id="3"/>
      <w:r>
        <w:rPr>
          <w:rFonts w:ascii="Times New Roman" w:hAnsi="Times New Roman" w:cs="Times New Roman"/>
          <w:color w:val="000000"/>
          <w:sz w:val="24"/>
          <w:szCs w:val="24"/>
          <w:highlight w:val="yellow"/>
        </w:rPr>
        <w:t xml:space="preserve">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w:t>
      </w:r>
      <w:commentRangeEnd w:id="3"/>
      <w:r>
        <w:commentReference w:id="3"/>
      </w:r>
      <w:r>
        <w:rPr>
          <w:rFonts w:ascii="Times New Roman" w:hAnsi="Times New Roman" w:cs="Times New Roman"/>
          <w:color w:val="000000"/>
          <w:sz w:val="24"/>
          <w:szCs w:val="24"/>
          <w:highlight w:val="yellow"/>
        </w:rPr>
        <w:t xml:space="preserve"> on PTSD citations of them (…..</w:t>
      </w:r>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w:t>
      </w:r>
      <w:commentRangeStart w:id="4"/>
      <w:r>
        <w:rPr>
          <w:rFonts w:ascii="Times New Roman" w:hAnsi="Times New Roman" w:cs="Times New Roman"/>
          <w:color w:val="000000"/>
          <w:sz w:val="24"/>
          <w:szCs w:val="24"/>
          <w:highlight w:val="yellow"/>
        </w:rPr>
        <w:t xml:space="preserve"> </w:t>
      </w:r>
      <w:del w:id="654" w:author="qizhou" w:date="2023-12-13T19:26:56Z">
        <w:r>
          <w:rPr>
            <w:rFonts w:ascii="Times New Roman" w:hAnsi="Times New Roman" w:cs="Times New Roman"/>
            <w:color w:val="000000"/>
            <w:sz w:val="24"/>
            <w:szCs w:val="24"/>
            <w:highlight w:val="yellow"/>
            <w:lang w:val="en-US"/>
          </w:rPr>
          <w:delText>2</w:delText>
        </w:r>
      </w:del>
      <w:ins w:id="655" w:author="Qizhou Duan" w:date="2023-10-30T00:00:00Z">
        <w:del w:id="656" w:author="qizhou" w:date="2023-12-13T19:26:56Z">
          <w:r>
            <w:rPr>
              <w:rFonts w:ascii="Times New Roman" w:hAnsi="Times New Roman" w:cs="Times New Roman"/>
              <w:color w:val="000000"/>
              <w:sz w:val="24"/>
              <w:szCs w:val="24"/>
              <w:highlight w:val="yellow"/>
              <w:lang w:val="en-US"/>
            </w:rPr>
            <w:delText>6</w:delText>
          </w:r>
        </w:del>
      </w:ins>
      <w:ins w:id="657" w:author="qizhou" w:date="2023-12-13T19:26:56Z">
        <w:r>
          <w:rPr>
            <w:rFonts w:ascii="Times New Roman" w:hAnsi="Times New Roman" w:cs="Times New Roman"/>
            <w:color w:val="000000"/>
            <w:sz w:val="24"/>
            <w:szCs w:val="24"/>
            <w:highlight w:val="yellow"/>
          </w:rPr>
          <w:t>#</w:t>
        </w:r>
        <w:commentRangeEnd w:id="4"/>
      </w:ins>
      <w:r>
        <w:commentReference w:id="4"/>
      </w:r>
      <w:del w:id="658" w:author="Qizhou Duan" w:date="2023-10-30T00:00:00Z">
        <w:r>
          <w:rPr>
            <w:rFonts w:ascii="Times New Roman" w:hAnsi="Times New Roman" w:cs="Times New Roman"/>
            <w:color w:val="000000"/>
            <w:sz w:val="24"/>
            <w:szCs w:val="24"/>
            <w:highlight w:val="yellow"/>
          </w:rPr>
          <w:delText>4</w:delText>
        </w:r>
      </w:del>
      <w:r>
        <w:rPr>
          <w:rFonts w:ascii="Times New Roman" w:hAnsi="Times New Roman" w:cs="Times New Roman"/>
          <w:color w:val="000000"/>
          <w:sz w:val="24"/>
          <w:szCs w:val="24"/>
          <w:highlight w:val="yellow"/>
        </w:rPr>
        <w:t xml:space="preserve"> included in the analysis, all employed PTGI </w:t>
      </w:r>
      <w:ins w:id="659" w:author="Qizhou Duan" w:date="2023-10-30T00:00:00Z">
        <w:r>
          <w:rPr>
            <w:rFonts w:ascii="Times New Roman" w:hAnsi="Times New Roman" w:cs="Times New Roman"/>
            <w:color w:val="000000"/>
            <w:sz w:val="24"/>
            <w:szCs w:val="24"/>
            <w:highlight w:val="yellow"/>
          </w:rPr>
          <w:t xml:space="preserve">or PTGI-SF </w:t>
        </w:r>
      </w:ins>
      <w:r>
        <w:rPr>
          <w:rFonts w:ascii="Times New Roman" w:hAnsi="Times New Roman" w:cs="Times New Roman"/>
          <w:color w:val="000000"/>
          <w:sz w:val="24"/>
          <w:szCs w:val="24"/>
          <w:highlight w:val="yellow"/>
        </w:rPr>
        <w:t>to examine PTG</w:t>
      </w:r>
      <w:ins w:id="660" w:author="Amy Ai" w:date="2023-10-30T10:22:00Z">
        <w:r>
          <w:rPr>
            <w:rFonts w:ascii="Times New Roman" w:hAnsi="Times New Roman" w:cs="Times New Roman"/>
            <w:color w:val="000000"/>
            <w:sz w:val="24"/>
            <w:szCs w:val="24"/>
            <w:highlight w:val="yellow"/>
          </w:rPr>
          <w:t xml:space="preserve"> (</w:t>
        </w:r>
      </w:ins>
      <w:ins w:id="661" w:author="Amy Ai" w:date="2023-10-30T10:22:00Z">
        <w:r>
          <w:rPr>
            <w:rFonts w:ascii="Times New Roman" w:hAnsi="Times New Roman" w:cs="Times New Roman"/>
            <w:color w:val="000000"/>
            <w:sz w:val="24"/>
            <w:szCs w:val="24"/>
            <w:highlight w:val="cyan"/>
            <w:rPrChange w:id="662" w:author="Amy Ai" w:date="2023-10-30T10:23:00Z">
              <w:rPr>
                <w:rFonts w:ascii="Times New Roman" w:hAnsi="Times New Roman" w:cs="Times New Roman"/>
                <w:color w:val="000000"/>
                <w:sz w:val="24"/>
                <w:szCs w:val="24"/>
                <w:highlight w:val="yellow"/>
              </w:rPr>
            </w:rPrChange>
          </w:rPr>
          <w:t xml:space="preserve">MC need to check the </w:t>
        </w:r>
      </w:ins>
      <w:ins w:id="663" w:author="Amy Ai" w:date="2023-10-30T10:23:00Z">
        <w:r>
          <w:rPr>
            <w:rFonts w:ascii="Times New Roman" w:hAnsi="Times New Roman" w:cs="Times New Roman"/>
            <w:color w:val="000000"/>
            <w:sz w:val="24"/>
            <w:szCs w:val="24"/>
            <w:highlight w:val="cyan"/>
            <w:rPrChange w:id="664" w:author="Amy Ai" w:date="2023-10-30T10:23:00Z">
              <w:rPr>
                <w:rFonts w:ascii="Times New Roman" w:hAnsi="Times New Roman" w:cs="Times New Roman"/>
                <w:color w:val="000000"/>
                <w:sz w:val="24"/>
                <w:szCs w:val="24"/>
                <w:highlight w:val="yellow"/>
              </w:rPr>
            </w:rPrChange>
          </w:rPr>
          <w:t>above cited study completion</w:t>
        </w:r>
      </w:ins>
      <w:ins w:id="665" w:author="Amy Ai" w:date="2023-10-30T10:23:00Z">
        <w:r>
          <w:rPr>
            <w:rFonts w:ascii="Times New Roman" w:hAnsi="Times New Roman" w:cs="Times New Roman"/>
            <w:color w:val="000000"/>
            <w:sz w:val="24"/>
            <w:szCs w:val="24"/>
            <w:highlight w:val="yellow"/>
          </w:rPr>
          <w:t>)</w:t>
        </w:r>
      </w:ins>
      <w:ins w:id="666" w:author="Qizhou Duan" w:date="2023-10-30T00:00:00Z">
        <w:r>
          <w:rPr>
            <w:rFonts w:ascii="Times New Roman" w:hAnsi="Times New Roman" w:cs="Times New Roman"/>
            <w:color w:val="000000"/>
            <w:sz w:val="24"/>
            <w:szCs w:val="24"/>
            <w:highlight w:val="yellow"/>
          </w:rPr>
          <w:t xml:space="preserve">. </w:t>
        </w:r>
      </w:ins>
      <w:ins w:id="667" w:author="Qizhou Duan" w:date="2023-10-30T00:15:00Z">
        <w:r>
          <w:rPr>
            <w:rFonts w:ascii="Times New Roman" w:hAnsi="Times New Roman" w:cs="Times New Roman"/>
            <w:color w:val="000000"/>
            <w:sz w:val="24"/>
            <w:szCs w:val="24"/>
            <w:highlight w:val="yellow"/>
          </w:rPr>
          <w:t xml:space="preserve">Nineteen </w:t>
        </w:r>
      </w:ins>
      <w:del w:id="668" w:author="Qizhou Duan" w:date="2023-10-30T00:00:00Z">
        <w:r>
          <w:rPr>
            <w:rFonts w:ascii="Times New Roman" w:hAnsi="Times New Roman" w:cs="Times New Roman"/>
            <w:color w:val="000000"/>
            <w:sz w:val="24"/>
            <w:szCs w:val="24"/>
            <w:highlight w:val="yellow"/>
          </w:rPr>
          <w:delText xml:space="preserve"> with the exception of two, ((…..</w:delText>
        </w:r>
      </w:del>
      <w:del w:id="669" w:author="Qizhou Duan" w:date="2023-10-30T00:00:00Z">
        <w:r>
          <w:rPr>
            <w:rFonts w:ascii="Times New Roman" w:hAnsi="Times New Roman" w:cs="Times New Roman"/>
            <w:spacing w:val="-6"/>
            <w:sz w:val="24"/>
            <w:szCs w:val="24"/>
            <w:highlight w:val="yellow"/>
          </w:rPr>
          <w:delText>QZ! MC!</w:delText>
        </w:r>
      </w:del>
      <w:del w:id="670" w:author="Qizhou Duan" w:date="2023-10-30T00:00:00Z">
        <w:r>
          <w:rPr>
            <w:rFonts w:ascii="Times New Roman" w:hAnsi="Times New Roman" w:cs="Times New Roman"/>
            <w:color w:val="000000"/>
            <w:sz w:val="24"/>
            <w:szCs w:val="24"/>
            <w:highlight w:val="yellow"/>
          </w:rPr>
          <w:delText xml:space="preserve">).  ?? </w:delText>
        </w:r>
      </w:del>
      <w:r>
        <w:rPr>
          <w:rFonts w:ascii="Times New Roman" w:hAnsi="Times New Roman" w:cs="Times New Roman"/>
          <w:color w:val="000000"/>
          <w:sz w:val="24"/>
          <w:szCs w:val="24"/>
          <w:highlight w:val="yellow"/>
        </w:rPr>
        <w:t xml:space="preserve">were cross-sectional studies and </w:t>
      </w:r>
      <w:del w:id="671" w:author="Qizhou Duan" w:date="2023-10-30T00:15:00Z">
        <w:r>
          <w:rPr>
            <w:rFonts w:ascii="Times New Roman" w:hAnsi="Times New Roman" w:cs="Times New Roman"/>
            <w:color w:val="000000"/>
            <w:sz w:val="24"/>
            <w:szCs w:val="24"/>
            <w:highlight w:val="yellow"/>
          </w:rPr>
          <w:delText xml:space="preserve">seven </w:delText>
        </w:r>
      </w:del>
      <w:ins w:id="672" w:author="Qizhou Duan" w:date="2023-10-30T00:15:00Z">
        <w:r>
          <w:rPr>
            <w:rFonts w:ascii="Times New Roman" w:hAnsi="Times New Roman" w:cs="Times New Roman"/>
            <w:color w:val="000000"/>
            <w:sz w:val="24"/>
            <w:szCs w:val="24"/>
            <w:highlight w:val="yellow"/>
          </w:rPr>
          <w:t xml:space="preserve">7 </w:t>
        </w:r>
      </w:ins>
      <w:r>
        <w:rPr>
          <w:rFonts w:ascii="Times New Roman" w:hAnsi="Times New Roman" w:cs="Times New Roman"/>
          <w:color w:val="000000"/>
          <w:sz w:val="24"/>
          <w:szCs w:val="24"/>
          <w:highlight w:val="yellow"/>
        </w:rPr>
        <w:t>were prospective studies</w:t>
      </w:r>
      <w:del w:id="673" w:author="Qizhou Duan" w:date="2023-10-30T00:15:00Z">
        <w:r>
          <w:rPr>
            <w:rFonts w:ascii="Times New Roman" w:hAnsi="Times New Roman" w:cs="Times New Roman"/>
            <w:color w:val="000000"/>
            <w:sz w:val="24"/>
            <w:szCs w:val="24"/>
            <w:highlight w:val="yellow"/>
          </w:rPr>
          <w:delText xml:space="preserve"> (#??….</w:delText>
        </w:r>
      </w:del>
      <w:del w:id="674" w:author="Qizhou Duan" w:date="2023-10-30T00:15:00Z">
        <w:r>
          <w:rPr>
            <w:rFonts w:ascii="Times New Roman" w:hAnsi="Times New Roman" w:cs="Times New Roman"/>
            <w:spacing w:val="-6"/>
            <w:sz w:val="24"/>
            <w:szCs w:val="24"/>
            <w:highlight w:val="yellow"/>
          </w:rPr>
          <w:delText>QZ!</w:delText>
        </w:r>
      </w:del>
      <w:del w:id="675" w:author="Qizhou Duan" w:date="2023-10-30T00:15:00Z">
        <w:r>
          <w:rPr>
            <w:rFonts w:ascii="Times New Roman" w:hAnsi="Times New Roman" w:cs="Times New Roman"/>
            <w:color w:val="000000"/>
            <w:sz w:val="24"/>
            <w:szCs w:val="24"/>
            <w:highlight w:val="yellow"/>
          </w:rPr>
          <w:delText>)</w:delText>
        </w:r>
      </w:del>
      <w:r>
        <w:rPr>
          <w:rFonts w:ascii="Times New Roman" w:hAnsi="Times New Roman" w:cs="Times New Roman"/>
          <w:color w:val="000000"/>
          <w:sz w:val="24"/>
          <w:szCs w:val="24"/>
          <w:highlight w:val="yellow"/>
        </w:rPr>
        <w:t xml:space="preserve">. For the selected studies involving a total of </w:t>
      </w:r>
      <w:ins w:id="676" w:author="qizhou" w:date="2023-12-13T19:27:44Z">
        <w:r>
          <w:rPr>
            <w:rFonts w:ascii="Times New Roman" w:hAnsi="Times New Roman" w:cs="Times New Roman"/>
            <w:color w:val="000000"/>
            <w:sz w:val="24"/>
            <w:szCs w:val="24"/>
            <w:highlight w:val="yellow"/>
          </w:rPr>
          <w:t>42</w:t>
        </w:r>
      </w:ins>
      <w:ins w:id="677" w:author="qizhou" w:date="2023-12-13T19:27:45Z">
        <w:r>
          <w:rPr>
            <w:rFonts w:ascii="Times New Roman" w:hAnsi="Times New Roman" w:cs="Times New Roman"/>
            <w:color w:val="000000"/>
            <w:sz w:val="24"/>
            <w:szCs w:val="24"/>
            <w:highlight w:val="yellow"/>
          </w:rPr>
          <w:t>3</w:t>
        </w:r>
      </w:ins>
      <w:ins w:id="678" w:author="qizhou" w:date="2023-12-13T19:27:46Z">
        <w:r>
          <w:rPr>
            <w:rFonts w:ascii="Times New Roman" w:hAnsi="Times New Roman" w:cs="Times New Roman"/>
            <w:color w:val="000000"/>
            <w:sz w:val="24"/>
            <w:szCs w:val="24"/>
            <w:highlight w:val="yellow"/>
          </w:rPr>
          <w:t>86</w:t>
        </w:r>
      </w:ins>
      <w:del w:id="679" w:author="qizhou" w:date="2023-12-13T19:27:41Z">
        <w:r>
          <w:rPr>
            <w:rFonts w:ascii="Times New Roman" w:hAnsi="Times New Roman" w:cs="Times New Roman"/>
            <w:color w:val="000000"/>
            <w:sz w:val="24"/>
            <w:szCs w:val="24"/>
          </w:rPr>
          <w:delText>51,570</w:delText>
        </w:r>
      </w:del>
      <w:ins w:id="680" w:author="Qizhou Duan" w:date="2023-10-30T00:17:00Z">
        <w:r>
          <w:rPr>
            <w:rFonts w:ascii="Times New Roman" w:hAnsi="Times New Roman" w:cs="Times New Roman"/>
            <w:color w:val="000000"/>
            <w:sz w:val="24"/>
            <w:szCs w:val="24"/>
          </w:rPr>
          <w:t xml:space="preserve"> </w:t>
        </w:r>
      </w:ins>
      <w:del w:id="681" w:author="Qizhou Duan" w:date="2023-10-30T00:17:00Z">
        <w:r>
          <w:rPr>
            <w:rFonts w:ascii="Times New Roman" w:hAnsi="Times New Roman" w:cs="Times New Roman"/>
            <w:color w:val="000000"/>
            <w:sz w:val="24"/>
            <w:szCs w:val="24"/>
            <w:highlight w:val="yellow"/>
          </w:rPr>
          <w:delText xml:space="preserve">40,000+ </w:delText>
        </w:r>
      </w:del>
      <w:r>
        <w:rPr>
          <w:rFonts w:ascii="Times New Roman" w:hAnsi="Times New Roman" w:cs="Times New Roman"/>
          <w:color w:val="000000"/>
          <w:sz w:val="24"/>
          <w:szCs w:val="24"/>
          <w:highlight w:val="yellow"/>
        </w:rPr>
        <w:t>individuals, table 1 and table 3 present their overall characteristics.</w:t>
      </w:r>
    </w:p>
    <w:p>
      <w:pPr>
        <w:spacing w:after="0" w:line="480" w:lineRule="auto"/>
        <w:ind w:firstLine="720"/>
        <w:rPr>
          <w:rFonts w:ascii="Times New Roman" w:hAnsi="Times New Roman" w:cs="Times New Roman"/>
          <w:color w:val="000000"/>
          <w:sz w:val="24"/>
          <w:szCs w:val="24"/>
          <w:highlight w:val="cyan"/>
          <w:rPrChange w:id="682" w:author="Amy Ai" w:date="2023-10-30T10:23:00Z">
            <w:rPr>
              <w:rFonts w:ascii="Times New Roman" w:hAnsi="Times New Roman" w:cs="Times New Roman"/>
              <w:color w:val="000000"/>
              <w:sz w:val="24"/>
              <w:szCs w:val="24"/>
              <w:highlight w:val="yellow"/>
            </w:rPr>
          </w:rPrChange>
        </w:rPr>
      </w:pPr>
      <w:commentRangeStart w:id="5"/>
      <w:r>
        <w:rPr>
          <w:rFonts w:ascii="Times New Roman" w:hAnsi="Times New Roman" w:cs="Times New Roman"/>
          <w:color w:val="000000" w:themeColor="text1"/>
          <w:sz w:val="24"/>
          <w:szCs w:val="24"/>
          <w:highlight w:val="yellow"/>
          <w14:textFill>
            <w14:solidFill>
              <w14:schemeClr w14:val="tx1"/>
            </w14:solidFill>
          </w14:textFill>
        </w:rPr>
        <w:t>Among the studies included in the analysis, eight studies were performed in the United States (Chen et al., 2021);</w:t>
      </w:r>
      <w:commentRangeEnd w:id="5"/>
      <w:r>
        <w:commentReference w:id="5"/>
      </w:r>
      <w:r>
        <w:rPr>
          <w:rFonts w:ascii="Times New Roman" w:hAnsi="Times New Roman" w:cs="Times New Roman"/>
          <w:color w:val="000000" w:themeColor="text1"/>
          <w:sz w:val="24"/>
          <w:szCs w:val="24"/>
          <w:highlight w:val="yellow"/>
          <w14:textFill>
            <w14:solidFill>
              <w14:schemeClr w14:val="tx1"/>
            </w14:solidFill>
          </w14:textFill>
        </w:rPr>
        <w:t xml:space="preserve"> </w:t>
      </w:r>
      <w:r>
        <w:rPr>
          <w:rFonts w:ascii="Times New Roman" w:hAnsi="Times New Roman" w:cs="Times New Roman"/>
          <w:color w:val="000000" w:themeColor="text1"/>
          <w:sz w:val="24"/>
          <w:szCs w:val="24"/>
          <w:highlight w:val="cyan"/>
          <w:rPrChange w:id="68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(Dominick &amp; Elam, 2023); (Northfield &amp; Johnston, 2021); (</w:t>
      </w:r>
      <w:r>
        <w:rPr>
          <w:rFonts w:ascii="Times New Roman" w:hAnsi="Times New Roman" w:cs="Times New Roman"/>
          <w:color w:val="000000" w:themeColor="text1"/>
          <w:sz w:val="24"/>
          <w:szCs w:val="24"/>
          <w:highlight w:val="cyan"/>
          <w:rPrChange w:id="68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Pietrzak</w:t>
      </w:r>
      <w:r>
        <w:rPr>
          <w:rFonts w:ascii="Times New Roman" w:hAnsi="Times New Roman" w:cs="Times New Roman"/>
          <w:color w:val="000000" w:themeColor="text1"/>
          <w:sz w:val="24"/>
          <w:szCs w:val="24"/>
          <w:highlight w:val="cyan"/>
          <w:rPrChange w:id="68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Tsai &amp; Southwick, 2021);</w:t>
      </w:r>
      <w:r>
        <w:rPr>
          <w:rFonts w:ascii="Times New Roman" w:hAnsi="Times New Roman" w:cs="Times New Roman"/>
          <w:color w:val="000000" w:themeColor="text1"/>
          <w:sz w:val="24"/>
          <w:szCs w:val="24"/>
          <w:highlight w:val="cyan"/>
          <w14:textFill>
            <w14:solidFill>
              <w14:schemeClr w14:val="tx1"/>
            </w14:solidFill>
          </w14:textFill>
        </w:rPr>
        <w:t xml:space="preserve"> (Tu et al., 2023); </w:t>
      </w:r>
      <w:r>
        <w:rPr>
          <w:rFonts w:ascii="Times New Roman" w:hAnsi="Times New Roman" w:cs="Times New Roman"/>
          <w:color w:val="000000" w:themeColor="text1"/>
          <w:sz w:val="24"/>
          <w:szCs w:val="24"/>
          <w:highlight w:val="cyan"/>
          <w:rPrChange w:id="68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(Willey et al., 2022); (Zhang et al., 2021); (Zhou, </w:t>
      </w:r>
      <w:r>
        <w:rPr>
          <w:rFonts w:ascii="Times New Roman" w:hAnsi="Times New Roman" w:cs="Times New Roman"/>
          <w:color w:val="000000" w:themeColor="text1"/>
          <w:sz w:val="24"/>
          <w:szCs w:val="24"/>
          <w:highlight w:val="cyan"/>
          <w:rPrChange w:id="68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MacGeorge</w:t>
      </w:r>
      <w:r>
        <w:rPr>
          <w:rFonts w:ascii="Times New Roman" w:hAnsi="Times New Roman" w:cs="Times New Roman"/>
          <w:color w:val="000000" w:themeColor="text1"/>
          <w:sz w:val="24"/>
          <w:szCs w:val="24"/>
          <w:highlight w:val="cyan"/>
          <w:rPrChange w:id="68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Myrick, 2020), one in the United Kingdom (Lewis et al., 2022), one in Ghana (</w:t>
      </w:r>
      <w:r>
        <w:rPr>
          <w:rFonts w:ascii="Times New Roman" w:hAnsi="Times New Roman" w:cs="Times New Roman"/>
          <w:color w:val="000000" w:themeColor="text1"/>
          <w:sz w:val="24"/>
          <w:szCs w:val="24"/>
          <w:highlight w:val="cyan"/>
          <w:rPrChange w:id="68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Adjorlolo</w:t>
      </w:r>
      <w:r>
        <w:rPr>
          <w:rFonts w:ascii="Times New Roman" w:hAnsi="Times New Roman" w:cs="Times New Roman"/>
          <w:color w:val="000000" w:themeColor="text1"/>
          <w:sz w:val="24"/>
          <w:szCs w:val="24"/>
          <w:highlight w:val="cyan"/>
          <w:rPrChange w:id="69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2022), one from Greece, two from Spain, one from Norway and one from the Netherlands (</w:t>
      </w:r>
      <w:r>
        <w:rPr>
          <w:rFonts w:ascii="Times New Roman" w:hAnsi="Times New Roman" w:cs="Times New Roman"/>
          <w:color w:val="000000" w:themeColor="text1"/>
          <w:sz w:val="24"/>
          <w:szCs w:val="24"/>
          <w:highlight w:val="cyan"/>
          <w:rPrChange w:id="69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Kalaitzaki</w:t>
      </w:r>
      <w:r>
        <w:rPr>
          <w:rFonts w:ascii="Times New Roman" w:hAnsi="Times New Roman" w:cs="Times New Roman"/>
          <w:color w:val="000000" w:themeColor="text1"/>
          <w:sz w:val="24"/>
          <w:szCs w:val="24"/>
          <w:highlight w:val="cyan"/>
          <w:rPrChange w:id="692"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w:t>
      </w:r>
      <w:r>
        <w:rPr>
          <w:rFonts w:ascii="Times New Roman" w:hAnsi="Times New Roman" w:cs="Times New Roman"/>
          <w:color w:val="000000" w:themeColor="text1"/>
          <w:sz w:val="24"/>
          <w:szCs w:val="24"/>
          <w:highlight w:val="cyan"/>
          <w:rPrChange w:id="69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Tsouvelas</w:t>
      </w:r>
      <w:r>
        <w:rPr>
          <w:rFonts w:ascii="Times New Roman" w:hAnsi="Times New Roman" w:cs="Times New Roman"/>
          <w:color w:val="000000" w:themeColor="text1"/>
          <w:sz w:val="24"/>
          <w:szCs w:val="24"/>
          <w:highlight w:val="cyan"/>
          <w:rPrChange w:id="69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w:t>
      </w:r>
      <w:r>
        <w:rPr>
          <w:rFonts w:ascii="Times New Roman" w:hAnsi="Times New Roman" w:cs="Times New Roman"/>
          <w:color w:val="000000" w:themeColor="text1"/>
          <w:sz w:val="24"/>
          <w:szCs w:val="24"/>
          <w:highlight w:val="cyan"/>
          <w:rPrChange w:id="69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Tamiolaki</w:t>
      </w:r>
      <w:r>
        <w:rPr>
          <w:rFonts w:ascii="Times New Roman" w:hAnsi="Times New Roman" w:cs="Times New Roman"/>
          <w:color w:val="000000" w:themeColor="text1"/>
          <w:sz w:val="24"/>
          <w:szCs w:val="24"/>
          <w:highlight w:val="cyan"/>
          <w:rPrChange w:id="69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2022); (Prieto-</w:t>
      </w:r>
      <w:r>
        <w:rPr>
          <w:rFonts w:ascii="Times New Roman" w:hAnsi="Times New Roman" w:cs="Times New Roman"/>
          <w:color w:val="000000" w:themeColor="text1"/>
          <w:sz w:val="24"/>
          <w:szCs w:val="24"/>
          <w:highlight w:val="cyan"/>
          <w:rPrChange w:id="69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Ursua</w:t>
      </w:r>
      <w:r>
        <w:rPr>
          <w:rFonts w:ascii="Times New Roman" w:hAnsi="Times New Roman" w:cs="Times New Roman"/>
          <w:color w:val="000000" w:themeColor="text1"/>
          <w:sz w:val="24"/>
          <w:szCs w:val="24"/>
          <w:highlight w:val="cyan"/>
          <w:rPrChange w:id="69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Rafael, 2020); (Vazquez et al., 2021); (</w:t>
      </w:r>
      <w:r>
        <w:rPr>
          <w:rFonts w:ascii="Times New Roman" w:hAnsi="Times New Roman" w:cs="Times New Roman"/>
          <w:color w:val="000000" w:themeColor="text1"/>
          <w:sz w:val="24"/>
          <w:szCs w:val="24"/>
          <w:highlight w:val="cyan"/>
          <w:rPrChange w:id="69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Ulset</w:t>
      </w:r>
      <w:r>
        <w:rPr>
          <w:rFonts w:ascii="Times New Roman" w:hAnsi="Times New Roman" w:cs="Times New Roman"/>
          <w:color w:val="000000" w:themeColor="text1"/>
          <w:sz w:val="24"/>
          <w:szCs w:val="24"/>
          <w:highlight w:val="cyan"/>
          <w:rPrChange w:id="70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von </w:t>
      </w:r>
      <w:r>
        <w:rPr>
          <w:rFonts w:ascii="Times New Roman" w:hAnsi="Times New Roman" w:cs="Times New Roman"/>
          <w:color w:val="000000" w:themeColor="text1"/>
          <w:sz w:val="24"/>
          <w:szCs w:val="24"/>
          <w:highlight w:val="cyan"/>
          <w:rPrChange w:id="70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Soest</w:t>
      </w:r>
      <w:r>
        <w:rPr>
          <w:rFonts w:ascii="Times New Roman" w:hAnsi="Times New Roman" w:cs="Times New Roman"/>
          <w:color w:val="000000" w:themeColor="text1"/>
          <w:sz w:val="24"/>
          <w:szCs w:val="24"/>
          <w:highlight w:val="cyan"/>
          <w:rPrChange w:id="702"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2022); (</w:t>
      </w:r>
      <w:r>
        <w:rPr>
          <w:rFonts w:ascii="Times New Roman" w:hAnsi="Times New Roman" w:cs="Times New Roman"/>
          <w:color w:val="000000" w:themeColor="text1"/>
          <w:sz w:val="24"/>
          <w:szCs w:val="24"/>
          <w:highlight w:val="cyan"/>
          <w:rPrChange w:id="70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Garnefski</w:t>
      </w:r>
      <w:r>
        <w:rPr>
          <w:rFonts w:ascii="Times New Roman" w:hAnsi="Times New Roman" w:cs="Times New Roman"/>
          <w:color w:val="000000" w:themeColor="text1"/>
          <w:sz w:val="24"/>
          <w:szCs w:val="24"/>
          <w:highlight w:val="cyan"/>
          <w:rPrChange w:id="70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2008), </w:t>
      </w:r>
      <w:r>
        <w:rPr>
          <w:rFonts w:ascii="Times New Roman" w:hAnsi="Times New Roman" w:cs="Times New Roman"/>
          <w:color w:val="000000" w:themeColor="text1"/>
          <w:sz w:val="24"/>
          <w:szCs w:val="24"/>
          <w:highlight w:val="cyan"/>
          <w14:textFill>
            <w14:solidFill>
              <w14:schemeClr w14:val="tx1"/>
            </w14:solidFill>
          </w14:textFill>
        </w:rPr>
        <w:t xml:space="preserve">six </w:t>
      </w:r>
      <w:r>
        <w:rPr>
          <w:rFonts w:ascii="Times New Roman" w:hAnsi="Times New Roman" w:cs="Times New Roman"/>
          <w:color w:val="000000" w:themeColor="text1"/>
          <w:sz w:val="24"/>
          <w:szCs w:val="24"/>
          <w:highlight w:val="cyan"/>
          <w:rPrChange w:id="70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from the Middle Eastern countries of Turkey, Pakistan and Saudi Arabia, and Israel (</w:t>
      </w:r>
      <w:r>
        <w:rPr>
          <w:rFonts w:ascii="Times New Roman" w:hAnsi="Times New Roman" w:cs="Times New Roman"/>
          <w:color w:val="000000" w:themeColor="text1"/>
          <w:sz w:val="24"/>
          <w:szCs w:val="24"/>
          <w:highlight w:val="cyan"/>
          <w:rPrChange w:id="70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Arnout</w:t>
      </w:r>
      <w:r>
        <w:rPr>
          <w:rFonts w:ascii="Times New Roman" w:hAnsi="Times New Roman" w:cs="Times New Roman"/>
          <w:color w:val="000000" w:themeColor="text1"/>
          <w:sz w:val="24"/>
          <w:szCs w:val="24"/>
          <w:highlight w:val="cyan"/>
          <w:rPrChange w:id="70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&amp;Al</w:t>
      </w:r>
      <w:r>
        <w:rPr>
          <w:rFonts w:ascii="Times New Roman" w:hAnsi="Times New Roman" w:cs="Times New Roman"/>
          <w:color w:val="000000" w:themeColor="text1"/>
          <w:sz w:val="24"/>
          <w:szCs w:val="24"/>
          <w:highlight w:val="cyan"/>
          <w14:textFill>
            <w14:solidFill>
              <w14:schemeClr w14:val="tx1"/>
            </w14:solidFill>
          </w14:textFill>
        </w:rPr>
        <w:t>-</w:t>
      </w:r>
      <w:r>
        <w:rPr>
          <w:rFonts w:ascii="Times New Roman" w:hAnsi="Times New Roman" w:cs="Times New Roman"/>
          <w:color w:val="000000" w:themeColor="text1"/>
          <w:sz w:val="24"/>
          <w:szCs w:val="24"/>
          <w:highlight w:val="cyan"/>
          <w:rPrChange w:id="70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Sufyani</w:t>
      </w:r>
      <w:r>
        <w:rPr>
          <w:rFonts w:ascii="Times New Roman" w:hAnsi="Times New Roman" w:cs="Times New Roman"/>
          <w:color w:val="000000" w:themeColor="text1"/>
          <w:sz w:val="24"/>
          <w:szCs w:val="24"/>
          <w:highlight w:val="cyan"/>
          <w:rPrChange w:id="70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2021); </w:t>
      </w:r>
      <w:r>
        <w:rPr>
          <w:rFonts w:ascii="Times New Roman" w:hAnsi="Times New Roman" w:cs="Times New Roman"/>
          <w:color w:val="000000" w:themeColor="text1"/>
          <w:sz w:val="24"/>
          <w:szCs w:val="24"/>
          <w:highlight w:val="cyan"/>
          <w14:textFill>
            <w14:solidFill>
              <w14:schemeClr w14:val="tx1"/>
            </w14:solidFill>
          </w14:textFill>
        </w:rPr>
        <w:t xml:space="preserve">(Das et al., 2023); (El-Khoury Malhame et al., 2023); </w:t>
      </w:r>
      <w:r>
        <w:rPr>
          <w:rFonts w:ascii="Times New Roman" w:hAnsi="Times New Roman" w:cs="Times New Roman"/>
          <w:color w:val="000000" w:themeColor="text1"/>
          <w:sz w:val="24"/>
          <w:szCs w:val="24"/>
          <w:highlight w:val="cyan"/>
          <w:rPrChange w:id="71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(Gul et al., 2023), (</w:t>
      </w:r>
      <w:r>
        <w:rPr>
          <w:rFonts w:ascii="Times New Roman" w:hAnsi="Times New Roman" w:cs="Times New Roman"/>
          <w:color w:val="000000" w:themeColor="text1"/>
          <w:sz w:val="24"/>
          <w:szCs w:val="24"/>
          <w:highlight w:val="cyan"/>
          <w:rPrChange w:id="71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Javed</w:t>
      </w:r>
      <w:r>
        <w:rPr>
          <w:rFonts w:ascii="Times New Roman" w:hAnsi="Times New Roman" w:cs="Times New Roman"/>
          <w:color w:val="000000" w:themeColor="text1"/>
          <w:sz w:val="24"/>
          <w:szCs w:val="24"/>
          <w:highlight w:val="cyan"/>
          <w:rPrChange w:id="712"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Dawood, 2016); (Chasson et al., 2022), </w:t>
      </w:r>
      <w:r>
        <w:rPr>
          <w:rFonts w:ascii="Times New Roman" w:hAnsi="Times New Roman" w:cs="Times New Roman"/>
          <w:color w:val="000000" w:themeColor="text1"/>
          <w:sz w:val="24"/>
          <w:szCs w:val="24"/>
          <w:highlight w:val="cyan"/>
          <w14:textFill>
            <w14:solidFill>
              <w14:schemeClr w14:val="tx1"/>
            </w14:solidFill>
          </w14:textFill>
        </w:rPr>
        <w:t>nine</w:t>
      </w:r>
      <w:r>
        <w:rPr>
          <w:rFonts w:ascii="Times New Roman" w:hAnsi="Times New Roman" w:cs="Times New Roman"/>
          <w:color w:val="000000" w:themeColor="text1"/>
          <w:sz w:val="24"/>
          <w:szCs w:val="24"/>
          <w:highlight w:val="cyan"/>
          <w:rPrChange w:id="71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in China, (Chen &amp; Tang, 2021); </w:t>
      </w:r>
      <w:r>
        <w:rPr>
          <w:rFonts w:ascii="Times New Roman" w:hAnsi="Times New Roman" w:cs="Times New Roman"/>
          <w:color w:val="000000" w:themeColor="text1"/>
          <w:sz w:val="24"/>
          <w:szCs w:val="24"/>
          <w:highlight w:val="cyan"/>
          <w14:textFill>
            <w14:solidFill>
              <w14:schemeClr w14:val="tx1"/>
            </w14:solidFill>
          </w14:textFill>
        </w:rPr>
        <w:t xml:space="preserve">(Lan et al., 2023); </w:t>
      </w:r>
      <w:r>
        <w:rPr>
          <w:rFonts w:ascii="Times New Roman" w:hAnsi="Times New Roman" w:cs="Times New Roman"/>
          <w:color w:val="000000" w:themeColor="text1"/>
          <w:sz w:val="24"/>
          <w:szCs w:val="24"/>
          <w:highlight w:val="cyan"/>
          <w:rPrChange w:id="71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(Lau et al., 2021); (</w:t>
      </w:r>
      <w:r>
        <w:rPr>
          <w:rFonts w:ascii="Times New Roman" w:hAnsi="Times New Roman" w:cs="Times New Roman"/>
          <w:color w:val="000000" w:themeColor="text1"/>
          <w:sz w:val="24"/>
          <w:szCs w:val="24"/>
          <w:highlight w:val="cyan"/>
          <w:rPrChange w:id="71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Lyu</w:t>
      </w:r>
      <w:r>
        <w:rPr>
          <w:rFonts w:ascii="Times New Roman" w:hAnsi="Times New Roman" w:cs="Times New Roman"/>
          <w:color w:val="000000" w:themeColor="text1"/>
          <w:sz w:val="24"/>
          <w:szCs w:val="24"/>
          <w:highlight w:val="cyan"/>
          <w:rPrChange w:id="71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2021); (Mo et al., 2022); </w:t>
      </w:r>
      <w:r>
        <w:rPr>
          <w:rFonts w:ascii="Times New Roman" w:hAnsi="Times New Roman" w:cs="Times New Roman"/>
          <w:color w:val="000000" w:themeColor="text1"/>
          <w:sz w:val="24"/>
          <w:szCs w:val="24"/>
          <w:highlight w:val="cyan"/>
          <w14:textFill>
            <w14:solidFill>
              <w14:schemeClr w14:val="tx1"/>
            </w14:solidFill>
          </w14:textFill>
        </w:rPr>
        <w:t xml:space="preserve">(Wang et al., 2023); (Yao et al., 2023); </w:t>
      </w:r>
      <w:r>
        <w:rPr>
          <w:rFonts w:ascii="Times New Roman" w:hAnsi="Times New Roman" w:cs="Times New Roman"/>
          <w:color w:val="000000" w:themeColor="text1"/>
          <w:sz w:val="24"/>
          <w:szCs w:val="24"/>
          <w:highlight w:val="cyan"/>
          <w:rPrChange w:id="71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(Yeung et al., 2022); (</w:t>
      </w:r>
      <w:r>
        <w:rPr>
          <w:rFonts w:ascii="Times New Roman" w:hAnsi="Times New Roman" w:cs="Times New Roman"/>
          <w:color w:val="000000" w:themeColor="text1"/>
          <w:sz w:val="24"/>
          <w:szCs w:val="24"/>
          <w:highlight w:val="cyan"/>
          <w:rPrChange w:id="71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Zhai</w:t>
      </w:r>
      <w:r>
        <w:rPr>
          <w:rFonts w:ascii="Times New Roman" w:hAnsi="Times New Roman" w:cs="Times New Roman"/>
          <w:color w:val="000000" w:themeColor="text1"/>
          <w:sz w:val="24"/>
          <w:szCs w:val="24"/>
          <w:highlight w:val="cyan"/>
          <w:rPrChange w:id="71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2021). Included articles involved a variety of different types of people such as patients and the general population (</w:t>
      </w:r>
      <w:r>
        <w:rPr>
          <w:rFonts w:ascii="Times New Roman" w:hAnsi="Times New Roman" w:cs="Times New Roman"/>
          <w:color w:val="000000" w:themeColor="text1"/>
          <w:sz w:val="24"/>
          <w:szCs w:val="24"/>
          <w:highlight w:val="cyan"/>
          <w:rPrChange w:id="72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Adjorlolo</w:t>
      </w:r>
      <w:r>
        <w:rPr>
          <w:rFonts w:ascii="Times New Roman" w:hAnsi="Times New Roman" w:cs="Times New Roman"/>
          <w:color w:val="000000" w:themeColor="text1"/>
          <w:sz w:val="24"/>
          <w:szCs w:val="24"/>
          <w:highlight w:val="cyan"/>
          <w:rPrChange w:id="72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2022); (</w:t>
      </w:r>
      <w:r>
        <w:rPr>
          <w:rFonts w:ascii="Times New Roman" w:hAnsi="Times New Roman" w:cs="Times New Roman"/>
          <w:color w:val="000000" w:themeColor="text1"/>
          <w:sz w:val="24"/>
          <w:szCs w:val="24"/>
          <w:highlight w:val="cyan"/>
          <w:rPrChange w:id="722"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Arnout</w:t>
      </w:r>
      <w:r>
        <w:rPr>
          <w:rFonts w:ascii="Times New Roman" w:hAnsi="Times New Roman" w:cs="Times New Roman"/>
          <w:color w:val="000000" w:themeColor="text1"/>
          <w:sz w:val="24"/>
          <w:szCs w:val="24"/>
          <w:highlight w:val="cyan"/>
          <w:rPrChange w:id="72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Al-</w:t>
      </w:r>
      <w:r>
        <w:rPr>
          <w:rFonts w:ascii="Times New Roman" w:hAnsi="Times New Roman" w:cs="Times New Roman"/>
          <w:color w:val="000000" w:themeColor="text1"/>
          <w:sz w:val="24"/>
          <w:szCs w:val="24"/>
          <w:highlight w:val="cyan"/>
          <w:rPrChange w:id="72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Sufyani</w:t>
      </w:r>
      <w:r>
        <w:rPr>
          <w:rFonts w:ascii="Times New Roman" w:hAnsi="Times New Roman" w:cs="Times New Roman"/>
          <w:color w:val="000000" w:themeColor="text1"/>
          <w:sz w:val="24"/>
          <w:szCs w:val="24"/>
          <w:highlight w:val="cyan"/>
          <w:rPrChange w:id="72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2021); (Chen &amp; Tang, 2021); (Dominick &amp; Elam, 2023); </w:t>
      </w:r>
      <w:r>
        <w:rPr>
          <w:rFonts w:ascii="Times New Roman" w:hAnsi="Times New Roman" w:cs="Times New Roman"/>
          <w:color w:val="000000" w:themeColor="text1"/>
          <w:sz w:val="24"/>
          <w:szCs w:val="24"/>
          <w:highlight w:val="cyan"/>
          <w14:textFill>
            <w14:solidFill>
              <w14:schemeClr w14:val="tx1"/>
            </w14:solidFill>
          </w14:textFill>
        </w:rPr>
        <w:t xml:space="preserve">(El-Khoury Malhame et al., 2023); </w:t>
      </w:r>
      <w:r>
        <w:rPr>
          <w:rFonts w:ascii="Times New Roman" w:hAnsi="Times New Roman" w:cs="Times New Roman"/>
          <w:color w:val="000000" w:themeColor="text1"/>
          <w:sz w:val="24"/>
          <w:szCs w:val="24"/>
          <w:highlight w:val="cyan"/>
          <w:rPrChange w:id="72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(Gul et al.,2023); (</w:t>
      </w:r>
      <w:r>
        <w:rPr>
          <w:rFonts w:ascii="Times New Roman" w:hAnsi="Times New Roman" w:cs="Times New Roman"/>
          <w:color w:val="000000" w:themeColor="text1"/>
          <w:sz w:val="24"/>
          <w:szCs w:val="24"/>
          <w:highlight w:val="cyan"/>
          <w:rPrChange w:id="72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Kalaitzaki</w:t>
      </w:r>
      <w:r>
        <w:rPr>
          <w:rFonts w:ascii="Times New Roman" w:hAnsi="Times New Roman" w:cs="Times New Roman"/>
          <w:color w:val="000000" w:themeColor="text1"/>
          <w:sz w:val="24"/>
          <w:szCs w:val="24"/>
          <w:highlight w:val="cyan"/>
          <w:rPrChange w:id="72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w:t>
      </w:r>
      <w:r>
        <w:rPr>
          <w:rFonts w:ascii="Times New Roman" w:hAnsi="Times New Roman" w:cs="Times New Roman"/>
          <w:color w:val="000000" w:themeColor="text1"/>
          <w:sz w:val="24"/>
          <w:szCs w:val="24"/>
          <w:highlight w:val="cyan"/>
          <w:rPrChange w:id="72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Tsouvelas</w:t>
      </w:r>
      <w:r>
        <w:rPr>
          <w:rFonts w:ascii="Times New Roman" w:hAnsi="Times New Roman" w:cs="Times New Roman"/>
          <w:color w:val="000000" w:themeColor="text1"/>
          <w:sz w:val="24"/>
          <w:szCs w:val="24"/>
          <w:highlight w:val="cyan"/>
          <w:rPrChange w:id="73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w:t>
      </w:r>
      <w:r>
        <w:rPr>
          <w:rFonts w:ascii="Times New Roman" w:hAnsi="Times New Roman" w:cs="Times New Roman"/>
          <w:color w:val="000000" w:themeColor="text1"/>
          <w:sz w:val="24"/>
          <w:szCs w:val="24"/>
          <w:highlight w:val="cyan"/>
          <w:rPrChange w:id="73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Tamiolaki</w:t>
      </w:r>
      <w:r>
        <w:rPr>
          <w:rFonts w:ascii="Times New Roman" w:hAnsi="Times New Roman" w:cs="Times New Roman"/>
          <w:color w:val="000000" w:themeColor="text1"/>
          <w:sz w:val="24"/>
          <w:szCs w:val="24"/>
          <w:highlight w:val="cyan"/>
          <w:rPrChange w:id="732"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2022); (Lau, Chan &amp; Ng, 2021); (Lewis et al., 2022); (Northfield &amp; Johnston, 2021); (Prieto-</w:t>
      </w:r>
      <w:r>
        <w:rPr>
          <w:rFonts w:ascii="Times New Roman" w:hAnsi="Times New Roman" w:cs="Times New Roman"/>
          <w:color w:val="000000" w:themeColor="text1"/>
          <w:sz w:val="24"/>
          <w:szCs w:val="24"/>
          <w:highlight w:val="cyan"/>
          <w:rPrChange w:id="73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Ursua</w:t>
      </w:r>
      <w:r>
        <w:rPr>
          <w:rFonts w:ascii="Times New Roman" w:hAnsi="Times New Roman" w:cs="Times New Roman"/>
          <w:color w:val="000000" w:themeColor="text1"/>
          <w:sz w:val="24"/>
          <w:szCs w:val="24"/>
          <w:highlight w:val="cyan"/>
          <w:rPrChange w:id="73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Rafael, 2020);(Vazquez et al., 2021); (Willey et al., 2022); (</w:t>
      </w:r>
      <w:r>
        <w:rPr>
          <w:rFonts w:ascii="Times New Roman" w:hAnsi="Times New Roman" w:cs="Times New Roman"/>
          <w:color w:val="000000" w:themeColor="text1"/>
          <w:sz w:val="24"/>
          <w:szCs w:val="24"/>
          <w:highlight w:val="cyan"/>
          <w:rPrChange w:id="73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Zhai</w:t>
      </w:r>
      <w:r>
        <w:rPr>
          <w:rFonts w:ascii="Times New Roman" w:hAnsi="Times New Roman" w:cs="Times New Roman"/>
          <w:color w:val="000000" w:themeColor="text1"/>
          <w:sz w:val="24"/>
          <w:szCs w:val="24"/>
          <w:highlight w:val="cyan"/>
          <w:rPrChange w:id="73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2021); (Zhou et al., 2020), nurses</w:t>
      </w:r>
      <w:r>
        <w:rPr>
          <w:rFonts w:ascii="Times New Roman" w:hAnsi="Times New Roman" w:cs="Times New Roman"/>
          <w:color w:val="000000" w:themeColor="text1"/>
          <w:sz w:val="24"/>
          <w:szCs w:val="24"/>
          <w:highlight w:val="cyan"/>
          <w14:textFill>
            <w14:solidFill>
              <w14:schemeClr w14:val="tx1"/>
            </w14:solidFill>
          </w14:textFill>
        </w:rPr>
        <w:t xml:space="preserve"> and medical doctors</w:t>
      </w:r>
      <w:r>
        <w:rPr>
          <w:rFonts w:ascii="Times New Roman" w:hAnsi="Times New Roman" w:cs="Times New Roman"/>
          <w:color w:val="000000" w:themeColor="text1"/>
          <w:sz w:val="24"/>
          <w:szCs w:val="24"/>
          <w:highlight w:val="cyan"/>
          <w:rPrChange w:id="73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(Chen et al., 2020); </w:t>
      </w:r>
      <w:r>
        <w:rPr>
          <w:rFonts w:ascii="Times New Roman" w:hAnsi="Times New Roman" w:cs="Times New Roman"/>
          <w:color w:val="000000" w:themeColor="text1"/>
          <w:sz w:val="24"/>
          <w:szCs w:val="24"/>
          <w:highlight w:val="cyan"/>
          <w14:textFill>
            <w14:solidFill>
              <w14:schemeClr w14:val="tx1"/>
            </w14:solidFill>
          </w14:textFill>
        </w:rPr>
        <w:t xml:space="preserve">(Das et al., 2023); </w:t>
      </w:r>
      <w:r>
        <w:rPr>
          <w:rFonts w:ascii="Times New Roman" w:hAnsi="Times New Roman" w:cs="Times New Roman"/>
          <w:color w:val="000000" w:themeColor="text1"/>
          <w:sz w:val="24"/>
          <w:szCs w:val="24"/>
          <w:highlight w:val="cyan"/>
          <w:rPrChange w:id="73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w:t>
      </w:r>
      <w:r>
        <w:rPr>
          <w:rFonts w:ascii="Times New Roman" w:hAnsi="Times New Roman" w:cs="Times New Roman"/>
          <w:color w:val="000000" w:themeColor="text1"/>
          <w:sz w:val="24"/>
          <w:szCs w:val="24"/>
          <w:highlight w:val="cyan"/>
          <w:rPrChange w:id="73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Lyu</w:t>
      </w:r>
      <w:r>
        <w:rPr>
          <w:rFonts w:ascii="Times New Roman" w:hAnsi="Times New Roman" w:cs="Times New Roman"/>
          <w:color w:val="000000" w:themeColor="text1"/>
          <w:sz w:val="24"/>
          <w:szCs w:val="24"/>
          <w:highlight w:val="cyan"/>
          <w:rPrChange w:id="74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et al., 2021); (Mo et al., 2022); </w:t>
      </w:r>
      <w:r>
        <w:rPr>
          <w:rFonts w:ascii="Times New Roman" w:hAnsi="Times New Roman" w:cs="Times New Roman"/>
          <w:color w:val="000000" w:themeColor="text1"/>
          <w:sz w:val="24"/>
          <w:szCs w:val="24"/>
          <w:highlight w:val="cyan"/>
          <w14:textFill>
            <w14:solidFill>
              <w14:schemeClr w14:val="tx1"/>
            </w14:solidFill>
          </w14:textFill>
        </w:rPr>
        <w:t xml:space="preserve">(Yao et al., 2023); </w:t>
      </w:r>
      <w:r>
        <w:rPr>
          <w:rFonts w:ascii="Times New Roman" w:hAnsi="Times New Roman" w:cs="Times New Roman"/>
          <w:color w:val="000000" w:themeColor="text1"/>
          <w:sz w:val="24"/>
          <w:szCs w:val="24"/>
          <w:highlight w:val="cyan"/>
          <w:rPrChange w:id="74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(Yeung et al., 2022); (Zhang et al., 2021), pregnant women (Chasson et al., 2022), veterans (</w:t>
      </w:r>
      <w:r>
        <w:rPr>
          <w:rFonts w:ascii="Times New Roman" w:hAnsi="Times New Roman" w:cs="Times New Roman"/>
          <w:color w:val="000000" w:themeColor="text1"/>
          <w:sz w:val="24"/>
          <w:szCs w:val="24"/>
          <w:highlight w:val="cyan"/>
          <w:rPrChange w:id="742"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Pietrzak</w:t>
      </w:r>
      <w:r>
        <w:rPr>
          <w:rFonts w:ascii="Times New Roman" w:hAnsi="Times New Roman" w:cs="Times New Roman"/>
          <w:color w:val="000000" w:themeColor="text1"/>
          <w:sz w:val="24"/>
          <w:szCs w:val="24"/>
          <w:highlight w:val="cyan"/>
          <w:rPrChange w:id="74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Tsai &amp; Southwick, 2021) and students</w:t>
      </w:r>
      <w:r>
        <w:rPr>
          <w:rFonts w:ascii="Times New Roman" w:hAnsi="Times New Roman" w:cs="Times New Roman"/>
          <w:color w:val="000000" w:themeColor="text1"/>
          <w:sz w:val="24"/>
          <w:szCs w:val="24"/>
          <w:highlight w:val="cyan"/>
          <w14:textFill>
            <w14:solidFill>
              <w14:schemeClr w14:val="tx1"/>
            </w14:solidFill>
          </w14:textFill>
        </w:rPr>
        <w:t xml:space="preserve"> (Lan et al., 2023); (Tu et al., 2023); </w:t>
      </w:r>
      <w:r>
        <w:rPr>
          <w:rFonts w:ascii="Times New Roman" w:hAnsi="Times New Roman" w:cs="Times New Roman"/>
          <w:color w:val="000000" w:themeColor="text1"/>
          <w:sz w:val="24"/>
          <w:szCs w:val="24"/>
          <w:highlight w:val="cyan"/>
          <w:rPrChange w:id="744"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w:t>
      </w:r>
      <w:r>
        <w:rPr>
          <w:rFonts w:ascii="Times New Roman" w:hAnsi="Times New Roman" w:cs="Times New Roman"/>
          <w:color w:val="000000" w:themeColor="text1"/>
          <w:sz w:val="24"/>
          <w:szCs w:val="24"/>
          <w:highlight w:val="cyan"/>
          <w:rPrChange w:id="745"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Ulset</w:t>
      </w:r>
      <w:r>
        <w:rPr>
          <w:rFonts w:ascii="Times New Roman" w:hAnsi="Times New Roman" w:cs="Times New Roman"/>
          <w:color w:val="000000" w:themeColor="text1"/>
          <w:sz w:val="24"/>
          <w:szCs w:val="24"/>
          <w:highlight w:val="cyan"/>
          <w:rPrChange w:id="746"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&amp; von </w:t>
      </w:r>
      <w:r>
        <w:rPr>
          <w:rFonts w:ascii="Times New Roman" w:hAnsi="Times New Roman" w:cs="Times New Roman"/>
          <w:color w:val="000000" w:themeColor="text1"/>
          <w:sz w:val="24"/>
          <w:szCs w:val="24"/>
          <w:highlight w:val="cyan"/>
          <w:rPrChange w:id="747"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Soest</w:t>
      </w:r>
      <w:r>
        <w:rPr>
          <w:rFonts w:ascii="Times New Roman" w:hAnsi="Times New Roman" w:cs="Times New Roman"/>
          <w:color w:val="000000" w:themeColor="text1"/>
          <w:sz w:val="24"/>
          <w:szCs w:val="24"/>
          <w:highlight w:val="cyan"/>
          <w:rPrChange w:id="748"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2022); </w:t>
      </w:r>
      <w:r>
        <w:rPr>
          <w:rFonts w:ascii="Times New Roman" w:hAnsi="Times New Roman" w:cs="Times New Roman"/>
          <w:color w:val="000000" w:themeColor="text1"/>
          <w:sz w:val="24"/>
          <w:szCs w:val="24"/>
          <w:highlight w:val="cyan"/>
          <w14:textFill>
            <w14:solidFill>
              <w14:schemeClr w14:val="tx1"/>
            </w14:solidFill>
          </w14:textFill>
        </w:rPr>
        <w:t xml:space="preserve">(Wang et al., 2023); </w:t>
      </w:r>
      <w:r>
        <w:rPr>
          <w:rFonts w:ascii="Times New Roman" w:hAnsi="Times New Roman" w:cs="Times New Roman"/>
          <w:color w:val="000000" w:themeColor="text1"/>
          <w:sz w:val="24"/>
          <w:szCs w:val="24"/>
          <w:highlight w:val="cyan"/>
          <w:rPrChange w:id="749"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w:t>
      </w:r>
      <w:r>
        <w:rPr>
          <w:rFonts w:ascii="Times New Roman" w:hAnsi="Times New Roman" w:cs="Times New Roman"/>
          <w:color w:val="000000" w:themeColor="text1"/>
          <w:sz w:val="24"/>
          <w:szCs w:val="24"/>
          <w:highlight w:val="cyan"/>
          <w:rPrChange w:id="750"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Yildiz</w:t>
      </w:r>
      <w:r>
        <w:rPr>
          <w:rFonts w:ascii="Times New Roman" w:hAnsi="Times New Roman" w:cs="Times New Roman"/>
          <w:color w:val="000000" w:themeColor="text1"/>
          <w:sz w:val="24"/>
          <w:szCs w:val="24"/>
          <w:highlight w:val="cyan"/>
          <w:rPrChange w:id="751"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2021); most of which centered on a single condition or event. </w:t>
      </w:r>
      <w:r>
        <w:rPr>
          <w:rFonts w:hint="eastAsia" w:ascii="Times New Roman" w:hAnsi="Times New Roman" w:cs="Times New Roman"/>
          <w:color w:val="000000" w:themeColor="text1"/>
          <w:sz w:val="24"/>
          <w:szCs w:val="24"/>
          <w:highlight w:val="cyan"/>
          <w:rPrChange w:id="752" w:author="Amy Ai" w:date="2023-10-30T10:25:00Z">
            <w:rPr>
              <w:rFonts w:hint="eastAsia"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w:t>
      </w:r>
      <w:r>
        <w:rPr>
          <w:rFonts w:ascii="Times New Roman" w:hAnsi="Times New Roman" w:cs="Times New Roman"/>
          <w:color w:val="000000" w:themeColor="text1"/>
          <w:sz w:val="24"/>
          <w:szCs w:val="24"/>
          <w:highlight w:val="cyan"/>
          <w:rPrChange w:id="753" w:author="Amy Ai" w:date="2023-10-30T10:25:00Z">
            <w:rPr>
              <w:rFonts w:ascii="Times New Roman" w:hAnsi="Times New Roman" w:cs="Times New Roman"/>
              <w:color w:val="000000" w:themeColor="text1"/>
              <w:sz w:val="24"/>
              <w:szCs w:val="24"/>
              <w:highlight w:val="yellow"/>
              <w14:textFill>
                <w14:solidFill>
                  <w14:schemeClr w14:val="tx1"/>
                </w14:solidFill>
              </w14:textFill>
            </w:rPr>
          </w:rPrChange>
          <w14:textFill>
            <w14:solidFill>
              <w14:schemeClr w14:val="tx1"/>
            </w14:solidFill>
          </w14:textFill>
        </w:rPr>
        <w:t xml:space="preserve"> this need to be extracted from the paper</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highlight w:val="cyan"/>
          <w:rPrChange w:id="754" w:author="Amy Ai" w:date="2023-10-30T10:23:00Z">
            <w:rPr>
              <w:rFonts w:ascii="Times New Roman" w:hAnsi="Times New Roman" w:cs="Times New Roman"/>
              <w:color w:val="000000" w:themeColor="text1"/>
              <w:sz w:val="24"/>
              <w:szCs w:val="24"/>
              <w14:textFill>
                <w14:solidFill>
                  <w14:schemeClr w14:val="tx1"/>
                </w14:solidFill>
              </w14:textFill>
            </w:rPr>
          </w:rPrChange>
          <w14:textFill>
            <w14:solidFill>
              <w14:schemeClr w14:val="tx1"/>
            </w14:solidFill>
          </w14:textFill>
        </w:rPr>
        <w:t>by MC!!!!</w:t>
      </w:r>
      <w:ins w:id="755" w:author="Amy Ai" w:date="2023-10-30T10:23:00Z">
        <w:r>
          <w:rPr>
            <w:rFonts w:ascii="Times New Roman" w:hAnsi="Times New Roman" w:cs="Times New Roman"/>
            <w:color w:val="000000" w:themeColor="text1"/>
            <w:sz w:val="24"/>
            <w:szCs w:val="24"/>
            <w:highlight w:val="cyan"/>
            <w14:textFill>
              <w14:solidFill>
                <w14:schemeClr w14:val="tx1"/>
              </w14:solidFill>
            </w14:textFill>
          </w:rPr>
          <w:t xml:space="preserve"> And double checked by QZ!!!!</w:t>
        </w:r>
      </w:ins>
      <w:r>
        <w:rPr>
          <w:rFonts w:ascii="Times New Roman" w:hAnsi="Times New Roman" w:cs="Times New Roman"/>
          <w:sz w:val="24"/>
          <w:szCs w:val="24"/>
          <w:highlight w:val="cyan"/>
          <w:rPrChange w:id="756" w:author="Amy Ai" w:date="2023-10-30T10:23:00Z">
            <w:rPr>
              <w:rFonts w:ascii="Times New Roman" w:hAnsi="Times New Roman" w:cs="Times New Roman"/>
              <w:sz w:val="24"/>
              <w:szCs w:val="24"/>
            </w:rPr>
          </w:rPrChange>
        </w:rPr>
        <w:t xml:space="preserve"> </w:t>
      </w:r>
    </w:p>
    <w:p>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pPr>
        <w:spacing w:after="0" w:line="480" w:lineRule="auto"/>
        <w:ind w:firstLine="720"/>
        <w:rPr>
          <w:ins w:id="757" w:author="qizhou" w:date="2023-12-13T19:34:23Z"/>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30</w:t>
      </w:r>
      <w:del w:id="758" w:author="Qizhou Duan" w:date="2023-10-30T00:17:00Z">
        <w:r>
          <w:rPr>
            <w:rFonts w:ascii="Times New Roman" w:hAnsi="Times New Roman" w:cs="Times New Roman"/>
            <w:sz w:val="24"/>
            <w:szCs w:val="24"/>
            <w:highlight w:val="yellow"/>
          </w:rPr>
          <w:delText>4</w:delText>
        </w:r>
      </w:del>
      <w:r>
        <w:rPr>
          <w:rFonts w:ascii="Times New Roman" w:hAnsi="Times New Roman" w:cs="Times New Roman"/>
          <w:sz w:val="24"/>
          <w:szCs w:val="24"/>
          <w:highlight w:val="yellow"/>
        </w:rPr>
        <w:t xml:space="preserve"> studies, involving a total of </w:t>
      </w:r>
      <w:del w:id="759" w:author="qizhou" w:date="2023-12-13T19:28:39Z">
        <w:r>
          <w:rPr>
            <w:rFonts w:ascii="Times New Roman" w:hAnsi="Times New Roman" w:cs="Times New Roman"/>
            <w:sz w:val="24"/>
            <w:szCs w:val="24"/>
            <w:lang w:val="en-US"/>
          </w:rPr>
          <w:delText>51,570</w:delText>
        </w:r>
      </w:del>
      <w:ins w:id="760" w:author="qizhou" w:date="2023-12-13T19:28:39Z">
        <w:r>
          <w:rPr>
            <w:rFonts w:ascii="Times New Roman" w:hAnsi="Times New Roman" w:cs="Times New Roman"/>
            <w:sz w:val="24"/>
            <w:szCs w:val="24"/>
          </w:rPr>
          <w:t>4</w:t>
        </w:r>
      </w:ins>
      <w:ins w:id="761" w:author="qizhou" w:date="2023-12-13T19:28:41Z">
        <w:r>
          <w:rPr>
            <w:rFonts w:ascii="Times New Roman" w:hAnsi="Times New Roman" w:cs="Times New Roman"/>
            <w:sz w:val="24"/>
            <w:szCs w:val="24"/>
          </w:rPr>
          <w:t>23</w:t>
        </w:r>
      </w:ins>
      <w:ins w:id="762" w:author="qizhou" w:date="2023-12-13T19:28:42Z">
        <w:r>
          <w:rPr>
            <w:rFonts w:ascii="Times New Roman" w:hAnsi="Times New Roman" w:cs="Times New Roman"/>
            <w:sz w:val="24"/>
            <w:szCs w:val="24"/>
          </w:rPr>
          <w:t>86</w:t>
        </w:r>
      </w:ins>
      <w:del w:id="763" w:author="Qizhou Duan" w:date="2023-10-30T00:17:00Z">
        <w:r>
          <w:rPr>
            <w:rFonts w:ascii="Times New Roman" w:hAnsi="Times New Roman" w:cs="Times New Roman"/>
            <w:sz w:val="24"/>
            <w:szCs w:val="24"/>
            <w:highlight w:val="yellow"/>
          </w:rPr>
          <w:delText>40k….</w:delText>
        </w:r>
      </w:del>
      <w:r>
        <w:rPr>
          <w:rFonts w:ascii="Times New Roman" w:hAnsi="Times New Roman" w:cs="Times New Roman"/>
          <w:sz w:val="24"/>
          <w:szCs w:val="24"/>
          <w:highlight w:val="yellow"/>
        </w:rPr>
        <w:t xml:space="preserve"> individuals. The sample size of these studies ranged from </w:t>
      </w:r>
      <w:del w:id="764" w:author="qizhou" w:date="2023-12-13T19:37:14Z">
        <w:r>
          <w:rPr>
            <w:rFonts w:ascii="Times New Roman" w:hAnsi="Times New Roman" w:cs="Times New Roman"/>
            <w:sz w:val="24"/>
            <w:szCs w:val="24"/>
            <w:highlight w:val="yellow"/>
            <w:lang w:val="en-US"/>
          </w:rPr>
          <w:delText>176</w:delText>
        </w:r>
      </w:del>
      <w:ins w:id="765" w:author="qizhou" w:date="2023-12-13T19:37:14Z">
        <w:r>
          <w:rPr>
            <w:rFonts w:ascii="Times New Roman" w:hAnsi="Times New Roman" w:cs="Times New Roman"/>
            <w:sz w:val="24"/>
            <w:szCs w:val="24"/>
            <w:highlight w:val="yellow"/>
          </w:rPr>
          <w:t>100</w:t>
        </w:r>
      </w:ins>
      <w:r>
        <w:rPr>
          <w:rFonts w:ascii="Times New Roman" w:hAnsi="Times New Roman" w:cs="Times New Roman"/>
          <w:sz w:val="24"/>
          <w:szCs w:val="24"/>
          <w:highlight w:val="yellow"/>
        </w:rPr>
        <w:t xml:space="preserve"> (Willey et al., 2022) to 12,5</w:t>
      </w:r>
      <w:ins w:id="766" w:author="qizhou" w:date="2023-12-13T19:37:39Z">
        <w:r>
          <w:rPr>
            <w:rFonts w:ascii="Times New Roman" w:hAnsi="Times New Roman" w:cs="Times New Roman"/>
            <w:sz w:val="24"/>
            <w:szCs w:val="24"/>
            <w:highlight w:val="yellow"/>
          </w:rPr>
          <w:t>8</w:t>
        </w:r>
      </w:ins>
      <w:del w:id="767" w:author="qizhou" w:date="2023-12-13T19:37:39Z">
        <w:r>
          <w:rPr>
            <w:rFonts w:ascii="Times New Roman" w:hAnsi="Times New Roman" w:cs="Times New Roman"/>
            <w:sz w:val="24"/>
            <w:szCs w:val="24"/>
            <w:highlight w:val="yellow"/>
          </w:rPr>
          <w:delText>9</w:delText>
        </w:r>
      </w:del>
      <w:r>
        <w:rPr>
          <w:rFonts w:ascii="Times New Roman" w:hAnsi="Times New Roman" w:cs="Times New Roman"/>
          <w:sz w:val="24"/>
          <w:szCs w:val="24"/>
          <w:highlight w:val="yellow"/>
        </w:rPr>
        <w:t xml:space="preserve">6 individuals (Ulset &amp; von Soest, 2022). </w:t>
      </w:r>
    </w:p>
    <w:p>
      <w:pPr>
        <w:spacing w:after="0" w:line="480" w:lineRule="auto"/>
        <w:ind w:firstLine="720"/>
        <w:rPr>
          <w:ins w:id="768" w:author="qizhou" w:date="2023-12-13T19:34:29Z"/>
          <w:rFonts w:ascii="Times New Roman" w:hAnsi="Times New Roman" w:cs="Times New Roman"/>
          <w:sz w:val="24"/>
          <w:szCs w:val="24"/>
          <w:highlight w:val="cyan"/>
        </w:rPr>
      </w:pPr>
      <w:r>
        <w:rPr>
          <w:rFonts w:ascii="Times New Roman" w:hAnsi="Times New Roman" w:cs="Times New Roman"/>
          <w:sz w:val="24"/>
          <w:szCs w:val="24"/>
          <w:highlight w:val="yellow"/>
        </w:rPr>
        <w:t>Most of the studies had a significant proportion of male participants, with the percentage ranging from 4.40% (Chen et al., 2020) to 91.60%% (Pietrzak, Tsai &amp; Southwick, 2021). Mean age of them ranged from 24.96 (Zhai et al., 2021) to 63.3 (Pietrzak, Tsai &amp; Southwick, 2021) years. The mean age of the participants varied with studies, with a few not providing explicit data, but indicating that the participants were adults above 18 years old (</w:t>
      </w:r>
      <w:ins w:id="769" w:author="Amy Ai" w:date="2023-10-30T10:24:00Z">
        <w:r>
          <w:rPr>
            <w:rFonts w:ascii="Times New Roman" w:hAnsi="Times New Roman" w:cs="Times New Roman"/>
            <w:sz w:val="24"/>
            <w:szCs w:val="24"/>
            <w:highlight w:val="cyan"/>
            <w:rPrChange w:id="770" w:author="Amy Ai" w:date="2023-10-30T10:24:00Z">
              <w:rPr>
                <w:rFonts w:ascii="Times New Roman" w:hAnsi="Times New Roman" w:cs="Times New Roman"/>
                <w:sz w:val="24"/>
                <w:szCs w:val="24"/>
                <w:highlight w:val="yellow"/>
              </w:rPr>
            </w:rPrChange>
          </w:rPr>
          <w:t>citationQZ</w:t>
        </w:r>
      </w:ins>
      <w:r>
        <w:rPr>
          <w:rFonts w:ascii="Times New Roman" w:hAnsi="Times New Roman" w:cs="Times New Roman"/>
          <w:sz w:val="24"/>
          <w:szCs w:val="24"/>
          <w:highlight w:val="cyan"/>
          <w:rPrChange w:id="771" w:author="Amy Ai" w:date="2023-10-30T10:24:00Z">
            <w:rPr>
              <w:rFonts w:ascii="Times New Roman" w:hAnsi="Times New Roman" w:cs="Times New Roman"/>
              <w:sz w:val="24"/>
              <w:szCs w:val="24"/>
              <w:highlight w:val="yellow"/>
            </w:rPr>
          </w:rPrChange>
        </w:rPr>
        <w:t xml:space="preserve">….). </w:t>
      </w:r>
    </w:p>
    <w:p>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mean PTG ranged from </w:t>
      </w:r>
      <w:ins w:id="772" w:author="Qizhou Duan" w:date="2023-10-30T00:18:00Z">
        <w:r>
          <w:rPr>
            <w:rFonts w:ascii="Times New Roman" w:hAnsi="Times New Roman" w:cs="Times New Roman"/>
            <w:sz w:val="24"/>
            <w:szCs w:val="24"/>
          </w:rPr>
          <w:t>26.5</w:t>
        </w:r>
      </w:ins>
      <w:ins w:id="773" w:author="Qizhou Duan" w:date="2023-10-30T00:18:00Z">
        <w:del w:id="774" w:author="qizhou" w:date="2023-12-13T19:31:56Z">
          <w:r>
            <w:rPr>
              <w:rFonts w:ascii="Times New Roman" w:hAnsi="Times New Roman" w:cs="Times New Roman"/>
              <w:sz w:val="24"/>
              <w:szCs w:val="24"/>
            </w:rPr>
            <w:delText>4</w:delText>
          </w:r>
        </w:del>
      </w:ins>
      <w:ins w:id="775" w:author="Qizhou Duan" w:date="2023-10-30T00:18:00Z">
        <w:r>
          <w:rPr>
            <w:rFonts w:ascii="Times New Roman" w:hAnsi="Times New Roman" w:cs="Times New Roman"/>
            <w:sz w:val="24"/>
            <w:szCs w:val="24"/>
          </w:rPr>
          <w:t xml:space="preserve">4 </w:t>
        </w:r>
      </w:ins>
      <w:del w:id="776" w:author="Qizhou Duan" w:date="2023-10-30T00:18:00Z">
        <w:r>
          <w:rPr>
            <w:rFonts w:ascii="Times New Roman" w:hAnsi="Times New Roman" w:cs="Times New Roman"/>
            <w:sz w:val="24"/>
            <w:szCs w:val="24"/>
            <w:highlight w:val="yellow"/>
          </w:rPr>
          <w:delText>??.? (….)</w:delText>
        </w:r>
      </w:del>
      <w:r>
        <w:rPr>
          <w:rFonts w:ascii="Times New Roman" w:hAnsi="Times New Roman" w:cs="Times New Roman"/>
          <w:sz w:val="24"/>
          <w:szCs w:val="24"/>
          <w:highlight w:val="yellow"/>
        </w:rPr>
        <w:t xml:space="preserve"> to </w:t>
      </w:r>
      <w:ins w:id="777" w:author="Qizhou Duan" w:date="2023-10-30T00:18:00Z">
        <w:r>
          <w:rPr>
            <w:rFonts w:ascii="Times New Roman" w:hAnsi="Times New Roman" w:cs="Times New Roman"/>
            <w:sz w:val="24"/>
            <w:szCs w:val="24"/>
          </w:rPr>
          <w:t>9</w:t>
        </w:r>
      </w:ins>
      <w:ins w:id="778" w:author="qizhou" w:date="2023-12-13T19:31:47Z">
        <w:r>
          <w:rPr>
            <w:rFonts w:ascii="Times New Roman" w:hAnsi="Times New Roman" w:cs="Times New Roman"/>
            <w:sz w:val="24"/>
            <w:szCs w:val="24"/>
          </w:rPr>
          <w:t>8</w:t>
        </w:r>
      </w:ins>
      <w:ins w:id="779" w:author="Qizhou Duan" w:date="2023-10-30T00:18:00Z">
        <w:del w:id="780" w:author="qizhou" w:date="2023-12-13T19:31:47Z">
          <w:r>
            <w:rPr>
              <w:rFonts w:ascii="Times New Roman" w:hAnsi="Times New Roman" w:cs="Times New Roman"/>
              <w:sz w:val="24"/>
              <w:szCs w:val="24"/>
            </w:rPr>
            <w:delText>6</w:delText>
          </w:r>
        </w:del>
      </w:ins>
      <w:ins w:id="781" w:author="Qizhou Duan" w:date="2023-10-30T00:18:00Z">
        <w:r>
          <w:rPr>
            <w:rFonts w:ascii="Times New Roman" w:hAnsi="Times New Roman" w:cs="Times New Roman"/>
            <w:sz w:val="24"/>
            <w:szCs w:val="24"/>
          </w:rPr>
          <w:t>.</w:t>
        </w:r>
      </w:ins>
      <w:ins w:id="782" w:author="qizhou" w:date="2023-12-13T19:31:50Z">
        <w:r>
          <w:rPr>
            <w:rFonts w:ascii="Times New Roman" w:hAnsi="Times New Roman" w:cs="Times New Roman"/>
            <w:sz w:val="24"/>
            <w:szCs w:val="24"/>
          </w:rPr>
          <w:t>30</w:t>
        </w:r>
      </w:ins>
      <w:ins w:id="783" w:author="Qizhou Duan" w:date="2023-10-30T00:18:00Z">
        <w:del w:id="784" w:author="qizhou" w:date="2023-12-13T19:31:49Z">
          <w:r>
            <w:rPr>
              <w:rFonts w:ascii="Times New Roman" w:hAnsi="Times New Roman" w:cs="Times New Roman"/>
              <w:sz w:val="24"/>
              <w:szCs w:val="24"/>
            </w:rPr>
            <w:delText>260</w:delText>
          </w:r>
        </w:del>
      </w:ins>
      <w:ins w:id="785" w:author="Qizhou Duan" w:date="2023-10-30T00:18:00Z">
        <w:r>
          <w:rPr>
            <w:rFonts w:ascii="Times New Roman" w:hAnsi="Times New Roman" w:cs="Times New Roman"/>
            <w:sz w:val="24"/>
            <w:szCs w:val="24"/>
          </w:rPr>
          <w:t xml:space="preserve"> </w:t>
        </w:r>
      </w:ins>
      <w:del w:id="786" w:author="Qizhou Duan" w:date="2023-10-30T00:18:00Z">
        <w:r>
          <w:rPr>
            <w:rFonts w:ascii="Times New Roman" w:hAnsi="Times New Roman" w:cs="Times New Roman"/>
            <w:sz w:val="24"/>
            <w:szCs w:val="24"/>
            <w:highlight w:val="yellow"/>
          </w:rPr>
          <w:delText xml:space="preserve">??.? (….QZ?), </w:delText>
        </w:r>
      </w:del>
      <w:r>
        <w:rPr>
          <w:rFonts w:ascii="Times New Roman" w:hAnsi="Times New Roman" w:cs="Times New Roman"/>
          <w:sz w:val="24"/>
          <w:szCs w:val="24"/>
          <w:highlight w:val="yellow"/>
        </w:rPr>
        <w:t>with varying degrees of standard deviation, indicative of the range and spread of PTG scores in these studies. Table 1 presents overall characteristics of all studies.</w:t>
      </w:r>
      <w:ins w:id="787" w:author="Qizhou Duan" w:date="2023-10-30T00:18:00Z">
        <w:r>
          <w:rPr>
            <w:rFonts w:ascii="Times New Roman" w:hAnsi="Times New Roman" w:cs="Times New Roman"/>
            <w:sz w:val="24"/>
            <w:szCs w:val="24"/>
            <w:highlight w:val="yellow"/>
          </w:rPr>
          <w:t xml:space="preserve"> </w:t>
        </w:r>
      </w:ins>
    </w:p>
    <w:p>
      <w:pPr>
        <w:pStyle w:val="51"/>
        <w:spacing w:after="0" w:line="480" w:lineRule="auto"/>
        <w:ind w:firstLine="720"/>
        <w:rPr>
          <w:ins w:id="788" w:author="qizhou" w:date="2023-12-13T19:33:30Z"/>
          <w:rFonts w:ascii="Times New Roman" w:hAnsi="Times New Roman" w:eastAsia="Times New Roman" w:cs="Times New Roman"/>
          <w:sz w:val="24"/>
          <w:szCs w:val="24"/>
          <w:highlight w:val="yellow"/>
        </w:rPr>
      </w:pPr>
      <w:ins w:id="789" w:author="qizhou" w:date="2023-12-13T19:37:47Z">
        <w:r>
          <w:rPr>
            <w:rFonts w:ascii="Times New Roman" w:hAnsi="Times New Roman" w:eastAsia="Times New Roman" w:cs="Times New Roman"/>
            <w:sz w:val="24"/>
            <w:szCs w:val="24"/>
            <w:highlight w:val="yellow"/>
          </w:rPr>
          <w:t>T</w:t>
        </w:r>
      </w:ins>
      <w:ins w:id="790" w:author="qizhou" w:date="2023-12-13T19:37:48Z">
        <w:r>
          <w:rPr>
            <w:rFonts w:ascii="Times New Roman" w:hAnsi="Times New Roman" w:eastAsia="Times New Roman" w:cs="Times New Roman"/>
            <w:sz w:val="24"/>
            <w:szCs w:val="24"/>
            <w:highlight w:val="yellow"/>
          </w:rPr>
          <w:t>he ma</w:t>
        </w:r>
      </w:ins>
      <w:ins w:id="791" w:author="qizhou" w:date="2023-12-13T19:37:49Z">
        <w:r>
          <w:rPr>
            <w:rFonts w:ascii="Times New Roman" w:hAnsi="Times New Roman" w:eastAsia="Times New Roman" w:cs="Times New Roman"/>
            <w:sz w:val="24"/>
            <w:szCs w:val="24"/>
            <w:highlight w:val="yellow"/>
          </w:rPr>
          <w:t>in anal</w:t>
        </w:r>
      </w:ins>
      <w:ins w:id="792" w:author="qizhou" w:date="2023-12-13T19:37:50Z">
        <w:r>
          <w:rPr>
            <w:rFonts w:ascii="Times New Roman" w:hAnsi="Times New Roman" w:eastAsia="Times New Roman" w:cs="Times New Roman"/>
            <w:sz w:val="24"/>
            <w:szCs w:val="24"/>
            <w:highlight w:val="yellow"/>
          </w:rPr>
          <w:t>ysis r</w:t>
        </w:r>
      </w:ins>
      <w:ins w:id="793" w:author="qizhou" w:date="2023-12-13T19:37:51Z">
        <w:r>
          <w:rPr>
            <w:rFonts w:ascii="Times New Roman" w:hAnsi="Times New Roman" w:eastAsia="Times New Roman" w:cs="Times New Roman"/>
            <w:sz w:val="24"/>
            <w:szCs w:val="24"/>
            <w:highlight w:val="yellow"/>
          </w:rPr>
          <w:t>eveal</w:t>
        </w:r>
      </w:ins>
      <w:ins w:id="794" w:author="qizhou" w:date="2023-12-13T19:37:52Z">
        <w:r>
          <w:rPr>
            <w:rFonts w:ascii="Times New Roman" w:hAnsi="Times New Roman" w:eastAsia="Times New Roman" w:cs="Times New Roman"/>
            <w:sz w:val="24"/>
            <w:szCs w:val="24"/>
            <w:highlight w:val="yellow"/>
          </w:rPr>
          <w:t xml:space="preserve">ed </w:t>
        </w:r>
      </w:ins>
      <w:ins w:id="795" w:author="qizhou" w:date="2023-12-13T19:37:53Z">
        <w:r>
          <w:rPr>
            <w:rFonts w:ascii="Times New Roman" w:hAnsi="Times New Roman" w:eastAsia="Times New Roman" w:cs="Times New Roman"/>
            <w:sz w:val="24"/>
            <w:szCs w:val="24"/>
            <w:highlight w:val="yellow"/>
          </w:rPr>
          <w:t xml:space="preserve">a </w:t>
        </w:r>
      </w:ins>
      <w:ins w:id="796" w:author="qizhou" w:date="2023-12-13T19:37:54Z">
        <w:r>
          <w:rPr>
            <w:rFonts w:ascii="Times New Roman" w:hAnsi="Times New Roman" w:eastAsia="Times New Roman" w:cs="Times New Roman"/>
            <w:sz w:val="24"/>
            <w:szCs w:val="24"/>
            <w:highlight w:val="yellow"/>
          </w:rPr>
          <w:t>sign</w:t>
        </w:r>
      </w:ins>
      <w:ins w:id="797" w:author="qizhou" w:date="2023-12-13T19:37:55Z">
        <w:r>
          <w:rPr>
            <w:rFonts w:ascii="Times New Roman" w:hAnsi="Times New Roman" w:eastAsia="Times New Roman" w:cs="Times New Roman"/>
            <w:sz w:val="24"/>
            <w:szCs w:val="24"/>
            <w:highlight w:val="yellow"/>
          </w:rPr>
          <w:t xml:space="preserve">ificant </w:t>
        </w:r>
      </w:ins>
      <w:ins w:id="798" w:author="qizhou" w:date="2023-12-13T19:37:56Z">
        <w:r>
          <w:rPr>
            <w:rFonts w:ascii="Times New Roman" w:hAnsi="Times New Roman" w:eastAsia="Times New Roman" w:cs="Times New Roman"/>
            <w:sz w:val="24"/>
            <w:szCs w:val="24"/>
            <w:highlight w:val="yellow"/>
          </w:rPr>
          <w:t>pos</w:t>
        </w:r>
      </w:ins>
      <w:ins w:id="799" w:author="qizhou" w:date="2023-12-13T19:37:58Z">
        <w:r>
          <w:rPr>
            <w:rFonts w:ascii="Times New Roman" w:hAnsi="Times New Roman" w:eastAsia="Times New Roman" w:cs="Times New Roman"/>
            <w:sz w:val="24"/>
            <w:szCs w:val="24"/>
            <w:highlight w:val="yellow"/>
          </w:rPr>
          <w:t>i</w:t>
        </w:r>
      </w:ins>
      <w:ins w:id="800" w:author="qizhou" w:date="2023-12-13T19:37:59Z">
        <w:r>
          <w:rPr>
            <w:rFonts w:ascii="Times New Roman" w:hAnsi="Times New Roman" w:eastAsia="Times New Roman" w:cs="Times New Roman"/>
            <w:sz w:val="24"/>
            <w:szCs w:val="24"/>
            <w:highlight w:val="yellow"/>
          </w:rPr>
          <w:t xml:space="preserve">tive </w:t>
        </w:r>
      </w:ins>
      <w:ins w:id="801" w:author="qizhou" w:date="2023-12-13T19:38:08Z">
        <w:r>
          <w:rPr>
            <w:rFonts w:ascii="Times New Roman" w:hAnsi="Times New Roman" w:eastAsia="Times New Roman" w:cs="Times New Roman"/>
            <w:sz w:val="24"/>
            <w:szCs w:val="24"/>
            <w:highlight w:val="yellow"/>
          </w:rPr>
          <w:t>e</w:t>
        </w:r>
      </w:ins>
      <w:ins w:id="802" w:author="qizhou" w:date="2023-12-13T19:38:09Z">
        <w:r>
          <w:rPr>
            <w:rFonts w:ascii="Times New Roman" w:hAnsi="Times New Roman" w:eastAsia="Times New Roman" w:cs="Times New Roman"/>
            <w:sz w:val="24"/>
            <w:szCs w:val="24"/>
            <w:highlight w:val="yellow"/>
          </w:rPr>
          <w:t>ffect</w:t>
        </w:r>
      </w:ins>
      <w:ins w:id="803" w:author="qizhou" w:date="2023-12-13T19:38:10Z">
        <w:r>
          <w:rPr>
            <w:rFonts w:ascii="Times New Roman" w:hAnsi="Times New Roman" w:eastAsia="Times New Roman" w:cs="Times New Roman"/>
            <w:sz w:val="24"/>
            <w:szCs w:val="24"/>
            <w:highlight w:val="yellow"/>
          </w:rPr>
          <w:t xml:space="preserve"> rela</w:t>
        </w:r>
      </w:ins>
      <w:ins w:id="804" w:author="qizhou" w:date="2023-12-13T19:38:11Z">
        <w:r>
          <w:rPr>
            <w:rFonts w:ascii="Times New Roman" w:hAnsi="Times New Roman" w:eastAsia="Times New Roman" w:cs="Times New Roman"/>
            <w:sz w:val="24"/>
            <w:szCs w:val="24"/>
            <w:highlight w:val="yellow"/>
          </w:rPr>
          <w:t xml:space="preserve">tive to </w:t>
        </w:r>
      </w:ins>
      <w:ins w:id="805" w:author="qizhou" w:date="2023-12-13T19:38:12Z">
        <w:r>
          <w:rPr>
            <w:rFonts w:ascii="Times New Roman" w:hAnsi="Times New Roman" w:eastAsia="Times New Roman" w:cs="Times New Roman"/>
            <w:sz w:val="24"/>
            <w:szCs w:val="24"/>
            <w:highlight w:val="yellow"/>
          </w:rPr>
          <w:t xml:space="preserve">the </w:t>
        </w:r>
      </w:ins>
      <w:ins w:id="806" w:author="qizhou" w:date="2023-12-13T19:38:13Z">
        <w:r>
          <w:rPr>
            <w:rFonts w:ascii="Times New Roman" w:hAnsi="Times New Roman" w:eastAsia="Times New Roman" w:cs="Times New Roman"/>
            <w:sz w:val="24"/>
            <w:szCs w:val="24"/>
            <w:highlight w:val="yellow"/>
          </w:rPr>
          <w:t>cu</w:t>
        </w:r>
      </w:ins>
      <w:ins w:id="807" w:author="qizhou" w:date="2023-12-13T19:38:14Z">
        <w:r>
          <w:rPr>
            <w:rFonts w:ascii="Times New Roman" w:hAnsi="Times New Roman" w:eastAsia="Times New Roman" w:cs="Times New Roman"/>
            <w:sz w:val="24"/>
            <w:szCs w:val="24"/>
            <w:highlight w:val="yellow"/>
          </w:rPr>
          <w:t>toff p</w:t>
        </w:r>
      </w:ins>
      <w:ins w:id="808" w:author="qizhou" w:date="2023-12-13T19:38:15Z">
        <w:r>
          <w:rPr>
            <w:rFonts w:ascii="Times New Roman" w:hAnsi="Times New Roman" w:eastAsia="Times New Roman" w:cs="Times New Roman"/>
            <w:sz w:val="24"/>
            <w:szCs w:val="24"/>
            <w:highlight w:val="yellow"/>
          </w:rPr>
          <w:t>oint</w:t>
        </w:r>
      </w:ins>
      <w:ins w:id="809" w:author="qizhou" w:date="2023-12-13T19:38:38Z">
        <w:r>
          <w:rPr>
            <w:rFonts w:ascii="Times New Roman" w:hAnsi="Times New Roman" w:eastAsia="Times New Roman" w:cs="Times New Roman"/>
            <w:sz w:val="24"/>
            <w:szCs w:val="24"/>
            <w:highlight w:val="yellow"/>
          </w:rPr>
          <w:t xml:space="preserve"> of 4</w:t>
        </w:r>
      </w:ins>
      <w:ins w:id="810" w:author="qizhou" w:date="2023-12-13T19:38:39Z">
        <w:r>
          <w:rPr>
            <w:rFonts w:ascii="Times New Roman" w:hAnsi="Times New Roman" w:eastAsia="Times New Roman" w:cs="Times New Roman"/>
            <w:sz w:val="24"/>
            <w:szCs w:val="24"/>
            <w:highlight w:val="yellow"/>
          </w:rPr>
          <w:t>5</w:t>
        </w:r>
      </w:ins>
      <w:ins w:id="811" w:author="qizhou" w:date="2023-12-13T19:39:02Z">
        <w:r>
          <w:rPr>
            <w:rFonts w:ascii="Times New Roman" w:hAnsi="Times New Roman" w:eastAsia="Times New Roman" w:cs="Times New Roman"/>
            <w:sz w:val="24"/>
            <w:szCs w:val="24"/>
            <w:highlight w:val="yellow"/>
          </w:rPr>
          <w:t xml:space="preserve"> (</w:t>
        </w:r>
      </w:ins>
      <w:ins w:id="812" w:author="qizhou" w:date="2023-12-13T19:39:14Z">
        <w:r>
          <w:rPr>
            <w:rFonts w:ascii="Times New Roman" w:hAnsi="Times New Roman" w:eastAsia="Times New Roman" w:cs="Times New Roman"/>
            <w:sz w:val="24"/>
            <w:szCs w:val="24"/>
            <w:highlight w:val="yellow"/>
          </w:rPr>
          <w:t>z</w:t>
        </w:r>
      </w:ins>
      <w:ins w:id="813" w:author="qizhou" w:date="2023-12-13T19:39:15Z">
        <w:r>
          <w:rPr>
            <w:rFonts w:ascii="Times New Roman" w:hAnsi="Times New Roman" w:eastAsia="Times New Roman" w:cs="Times New Roman"/>
            <w:sz w:val="24"/>
            <w:szCs w:val="24"/>
            <w:highlight w:val="yellow"/>
          </w:rPr>
          <w:t xml:space="preserve"> = </w:t>
        </w:r>
      </w:ins>
      <w:ins w:id="814" w:author="qizhou" w:date="2023-12-13T19:39:17Z">
        <w:r>
          <w:rPr>
            <w:rFonts w:ascii="Times New Roman" w:hAnsi="Times New Roman" w:eastAsia="Times New Roman" w:cs="Times New Roman"/>
            <w:sz w:val="24"/>
            <w:szCs w:val="24"/>
            <w:highlight w:val="yellow"/>
          </w:rPr>
          <w:t>4.</w:t>
        </w:r>
      </w:ins>
      <w:ins w:id="815" w:author="qizhou" w:date="2023-12-13T19:39:18Z">
        <w:r>
          <w:rPr>
            <w:rFonts w:ascii="Times New Roman" w:hAnsi="Times New Roman" w:eastAsia="Times New Roman" w:cs="Times New Roman"/>
            <w:sz w:val="24"/>
            <w:szCs w:val="24"/>
            <w:highlight w:val="yellow"/>
          </w:rPr>
          <w:t>9</w:t>
        </w:r>
      </w:ins>
      <w:ins w:id="816" w:author="qizhou" w:date="2023-12-13T19:39:20Z">
        <w:r>
          <w:rPr>
            <w:rFonts w:ascii="Times New Roman" w:hAnsi="Times New Roman" w:eastAsia="Times New Roman" w:cs="Times New Roman"/>
            <w:sz w:val="24"/>
            <w:szCs w:val="24"/>
            <w:highlight w:val="yellow"/>
          </w:rPr>
          <w:t>15</w:t>
        </w:r>
      </w:ins>
      <w:ins w:id="817" w:author="qizhou" w:date="2023-12-13T19:39:22Z">
        <w:r>
          <w:rPr>
            <w:rFonts w:ascii="Times New Roman" w:hAnsi="Times New Roman" w:eastAsia="Times New Roman" w:cs="Times New Roman"/>
            <w:sz w:val="24"/>
            <w:szCs w:val="24"/>
            <w:highlight w:val="yellow"/>
          </w:rPr>
          <w:t xml:space="preserve">, </w:t>
        </w:r>
      </w:ins>
      <w:ins w:id="818" w:author="qizhou" w:date="2023-12-13T19:39:23Z">
        <w:r>
          <w:rPr>
            <w:rFonts w:ascii="Times New Roman" w:hAnsi="Times New Roman" w:eastAsia="Times New Roman" w:cs="Times New Roman"/>
            <w:sz w:val="24"/>
            <w:szCs w:val="24"/>
            <w:highlight w:val="yellow"/>
          </w:rPr>
          <w:t>p</w:t>
        </w:r>
      </w:ins>
      <w:ins w:id="819" w:author="qizhou" w:date="2023-12-13T19:39:26Z">
        <w:r>
          <w:rPr>
            <w:rFonts w:ascii="Times New Roman" w:hAnsi="Times New Roman" w:eastAsia="Times New Roman" w:cs="Times New Roman"/>
            <w:sz w:val="24"/>
            <w:szCs w:val="24"/>
            <w:highlight w:val="yellow"/>
          </w:rPr>
          <w:t>-valu</w:t>
        </w:r>
      </w:ins>
      <w:ins w:id="820" w:author="qizhou" w:date="2023-12-13T19:39:27Z">
        <w:r>
          <w:rPr>
            <w:rFonts w:ascii="Times New Roman" w:hAnsi="Times New Roman" w:eastAsia="Times New Roman" w:cs="Times New Roman"/>
            <w:sz w:val="24"/>
            <w:szCs w:val="24"/>
            <w:highlight w:val="yellow"/>
          </w:rPr>
          <w:t xml:space="preserve">e </w:t>
        </w:r>
      </w:ins>
      <w:ins w:id="821" w:author="qizhou" w:date="2023-12-13T19:39:28Z">
        <w:r>
          <w:rPr>
            <w:rFonts w:ascii="Times New Roman" w:hAnsi="Times New Roman" w:eastAsia="Times New Roman" w:cs="Times New Roman"/>
            <w:sz w:val="24"/>
            <w:szCs w:val="24"/>
            <w:highlight w:val="yellow"/>
          </w:rPr>
          <w:t>&lt; 0</w:t>
        </w:r>
      </w:ins>
      <w:ins w:id="822" w:author="qizhou" w:date="2023-12-13T19:39:29Z">
        <w:r>
          <w:rPr>
            <w:rFonts w:ascii="Times New Roman" w:hAnsi="Times New Roman" w:eastAsia="Times New Roman" w:cs="Times New Roman"/>
            <w:sz w:val="24"/>
            <w:szCs w:val="24"/>
            <w:highlight w:val="yellow"/>
          </w:rPr>
          <w:t>.0</w:t>
        </w:r>
      </w:ins>
      <w:ins w:id="823" w:author="qizhou" w:date="2023-12-13T19:39:30Z">
        <w:r>
          <w:rPr>
            <w:rFonts w:ascii="Times New Roman" w:hAnsi="Times New Roman" w:eastAsia="Times New Roman" w:cs="Times New Roman"/>
            <w:sz w:val="24"/>
            <w:szCs w:val="24"/>
            <w:highlight w:val="yellow"/>
          </w:rPr>
          <w:t>0</w:t>
        </w:r>
      </w:ins>
      <w:ins w:id="824" w:author="qizhou" w:date="2023-12-13T19:39:31Z">
        <w:r>
          <w:rPr>
            <w:rFonts w:ascii="Times New Roman" w:hAnsi="Times New Roman" w:eastAsia="Times New Roman" w:cs="Times New Roman"/>
            <w:sz w:val="24"/>
            <w:szCs w:val="24"/>
            <w:highlight w:val="yellow"/>
          </w:rPr>
          <w:t>01</w:t>
        </w:r>
      </w:ins>
      <w:ins w:id="825" w:author="qizhou" w:date="2023-12-13T19:39:02Z">
        <w:r>
          <w:rPr>
            <w:rFonts w:ascii="Times New Roman" w:hAnsi="Times New Roman" w:eastAsia="Times New Roman" w:cs="Times New Roman"/>
            <w:sz w:val="24"/>
            <w:szCs w:val="24"/>
            <w:highlight w:val="yellow"/>
          </w:rPr>
          <w:t>)</w:t>
        </w:r>
      </w:ins>
      <w:ins w:id="826" w:author="qizhou" w:date="2023-12-13T19:39:38Z">
        <w:r>
          <w:rPr>
            <w:rFonts w:ascii="Times New Roman" w:hAnsi="Times New Roman" w:eastAsia="Times New Roman" w:cs="Times New Roman"/>
            <w:sz w:val="24"/>
            <w:szCs w:val="24"/>
            <w:highlight w:val="yellow"/>
          </w:rPr>
          <w:t xml:space="preserve">. This </w:t>
        </w:r>
      </w:ins>
      <w:ins w:id="827" w:author="qizhou" w:date="2023-12-13T19:39:39Z">
        <w:r>
          <w:rPr>
            <w:rFonts w:ascii="Times New Roman" w:hAnsi="Times New Roman" w:eastAsia="Times New Roman" w:cs="Times New Roman"/>
            <w:sz w:val="24"/>
            <w:szCs w:val="24"/>
            <w:highlight w:val="yellow"/>
          </w:rPr>
          <w:t>indicate</w:t>
        </w:r>
      </w:ins>
      <w:ins w:id="828" w:author="qizhou" w:date="2023-12-13T19:39:40Z">
        <w:r>
          <w:rPr>
            <w:rFonts w:ascii="Times New Roman" w:hAnsi="Times New Roman" w:eastAsia="Times New Roman" w:cs="Times New Roman"/>
            <w:sz w:val="24"/>
            <w:szCs w:val="24"/>
            <w:highlight w:val="yellow"/>
          </w:rPr>
          <w:t xml:space="preserve">s </w:t>
        </w:r>
      </w:ins>
      <w:ins w:id="829" w:author="qizhou" w:date="2023-12-13T19:39:48Z">
        <w:r>
          <w:rPr>
            <w:rFonts w:ascii="Times New Roman" w:hAnsi="Times New Roman" w:eastAsia="Times New Roman" w:cs="Times New Roman"/>
            <w:sz w:val="24"/>
            <w:szCs w:val="24"/>
            <w:highlight w:val="yellow"/>
          </w:rPr>
          <w:t>tha</w:t>
        </w:r>
      </w:ins>
      <w:ins w:id="830" w:author="qizhou" w:date="2023-12-13T19:39:49Z">
        <w:r>
          <w:rPr>
            <w:rFonts w:ascii="Times New Roman" w:hAnsi="Times New Roman" w:eastAsia="Times New Roman" w:cs="Times New Roman"/>
            <w:sz w:val="24"/>
            <w:szCs w:val="24"/>
            <w:highlight w:val="yellow"/>
          </w:rPr>
          <w:t>t</w:t>
        </w:r>
      </w:ins>
      <w:ins w:id="831" w:author="qizhou" w:date="2023-12-13T19:39:40Z">
        <w:r>
          <w:rPr>
            <w:rFonts w:ascii="Times New Roman" w:hAnsi="Times New Roman" w:eastAsia="Times New Roman" w:cs="Times New Roman"/>
            <w:sz w:val="24"/>
            <w:szCs w:val="24"/>
            <w:highlight w:val="yellow"/>
          </w:rPr>
          <w:t xml:space="preserve"> </w:t>
        </w:r>
      </w:ins>
      <w:ins w:id="832" w:author="qizhou" w:date="2023-12-13T19:39:44Z">
        <w:r>
          <w:rPr>
            <w:rFonts w:ascii="Times New Roman" w:hAnsi="Times New Roman" w:eastAsia="Times New Roman" w:cs="Times New Roman"/>
            <w:sz w:val="24"/>
            <w:szCs w:val="24"/>
            <w:highlight w:val="yellow"/>
          </w:rPr>
          <w:t>PT</w:t>
        </w:r>
      </w:ins>
      <w:ins w:id="833" w:author="qizhou" w:date="2023-12-13T19:39:45Z">
        <w:r>
          <w:rPr>
            <w:rFonts w:ascii="Times New Roman" w:hAnsi="Times New Roman" w:eastAsia="Times New Roman" w:cs="Times New Roman"/>
            <w:sz w:val="24"/>
            <w:szCs w:val="24"/>
            <w:highlight w:val="yellow"/>
          </w:rPr>
          <w:t xml:space="preserve">G </w:t>
        </w:r>
      </w:ins>
      <w:ins w:id="834" w:author="qizhou" w:date="2023-12-13T19:39:50Z">
        <w:r>
          <w:rPr>
            <w:rFonts w:ascii="Times New Roman" w:hAnsi="Times New Roman" w:eastAsia="Times New Roman" w:cs="Times New Roman"/>
            <w:sz w:val="24"/>
            <w:szCs w:val="24"/>
            <w:highlight w:val="yellow"/>
          </w:rPr>
          <w:t>relat</w:t>
        </w:r>
      </w:ins>
      <w:ins w:id="835" w:author="qizhou" w:date="2023-12-13T19:39:51Z">
        <w:r>
          <w:rPr>
            <w:rFonts w:ascii="Times New Roman" w:hAnsi="Times New Roman" w:eastAsia="Times New Roman" w:cs="Times New Roman"/>
            <w:sz w:val="24"/>
            <w:szCs w:val="24"/>
            <w:highlight w:val="yellow"/>
          </w:rPr>
          <w:t xml:space="preserve">ed to </w:t>
        </w:r>
      </w:ins>
      <w:ins w:id="836" w:author="qizhou" w:date="2023-12-13T19:39:52Z">
        <w:r>
          <w:rPr>
            <w:rFonts w:ascii="Times New Roman" w:hAnsi="Times New Roman" w:eastAsia="Times New Roman" w:cs="Times New Roman"/>
            <w:sz w:val="24"/>
            <w:szCs w:val="24"/>
            <w:highlight w:val="yellow"/>
          </w:rPr>
          <w:t>COVI</w:t>
        </w:r>
      </w:ins>
      <w:ins w:id="837" w:author="qizhou" w:date="2023-12-13T19:39:53Z">
        <w:r>
          <w:rPr>
            <w:rFonts w:ascii="Times New Roman" w:hAnsi="Times New Roman" w:eastAsia="Times New Roman" w:cs="Times New Roman"/>
            <w:sz w:val="24"/>
            <w:szCs w:val="24"/>
            <w:highlight w:val="yellow"/>
          </w:rPr>
          <w:t>D</w:t>
        </w:r>
      </w:ins>
      <w:ins w:id="838" w:author="qizhou" w:date="2023-12-13T19:39:54Z">
        <w:r>
          <w:rPr>
            <w:rFonts w:ascii="Times New Roman" w:hAnsi="Times New Roman" w:eastAsia="Times New Roman" w:cs="Times New Roman"/>
            <w:sz w:val="24"/>
            <w:szCs w:val="24"/>
            <w:highlight w:val="yellow"/>
          </w:rPr>
          <w:t xml:space="preserve">-19 </w:t>
        </w:r>
      </w:ins>
      <w:ins w:id="839" w:author="qizhou" w:date="2023-12-13T19:39:55Z">
        <w:r>
          <w:rPr>
            <w:rFonts w:ascii="Times New Roman" w:hAnsi="Times New Roman" w:eastAsia="Times New Roman" w:cs="Times New Roman"/>
            <w:sz w:val="24"/>
            <w:szCs w:val="24"/>
            <w:highlight w:val="yellow"/>
          </w:rPr>
          <w:t xml:space="preserve">has been </w:t>
        </w:r>
      </w:ins>
      <w:ins w:id="840" w:author="qizhou" w:date="2023-12-13T19:39:56Z">
        <w:r>
          <w:rPr>
            <w:rFonts w:ascii="Times New Roman" w:hAnsi="Times New Roman" w:eastAsia="Times New Roman" w:cs="Times New Roman"/>
            <w:sz w:val="24"/>
            <w:szCs w:val="24"/>
            <w:highlight w:val="yellow"/>
          </w:rPr>
          <w:t>over</w:t>
        </w:r>
      </w:ins>
      <w:ins w:id="841" w:author="qizhou" w:date="2023-12-13T19:39:57Z">
        <w:r>
          <w:rPr>
            <w:rFonts w:ascii="Times New Roman" w:hAnsi="Times New Roman" w:eastAsia="Times New Roman" w:cs="Times New Roman"/>
            <w:sz w:val="24"/>
            <w:szCs w:val="24"/>
            <w:highlight w:val="yellow"/>
          </w:rPr>
          <w:t>whel</w:t>
        </w:r>
      </w:ins>
      <w:ins w:id="842" w:author="qizhou" w:date="2023-12-13T19:39:58Z">
        <w:r>
          <w:rPr>
            <w:rFonts w:ascii="Times New Roman" w:hAnsi="Times New Roman" w:eastAsia="Times New Roman" w:cs="Times New Roman"/>
            <w:sz w:val="24"/>
            <w:szCs w:val="24"/>
            <w:highlight w:val="yellow"/>
          </w:rPr>
          <w:t>mingl</w:t>
        </w:r>
      </w:ins>
      <w:ins w:id="843" w:author="qizhou" w:date="2023-12-13T19:39:59Z">
        <w:r>
          <w:rPr>
            <w:rFonts w:ascii="Times New Roman" w:hAnsi="Times New Roman" w:eastAsia="Times New Roman" w:cs="Times New Roman"/>
            <w:sz w:val="24"/>
            <w:szCs w:val="24"/>
            <w:highlight w:val="yellow"/>
          </w:rPr>
          <w:t>y po</w:t>
        </w:r>
      </w:ins>
      <w:ins w:id="844" w:author="qizhou" w:date="2023-12-13T19:40:00Z">
        <w:r>
          <w:rPr>
            <w:rFonts w:ascii="Times New Roman" w:hAnsi="Times New Roman" w:eastAsia="Times New Roman" w:cs="Times New Roman"/>
            <w:sz w:val="24"/>
            <w:szCs w:val="24"/>
            <w:highlight w:val="yellow"/>
          </w:rPr>
          <w:t>sitive</w:t>
        </w:r>
      </w:ins>
      <w:ins w:id="845" w:author="qizhou" w:date="2023-12-13T19:40:02Z">
        <w:r>
          <w:rPr>
            <w:rFonts w:ascii="Times New Roman" w:hAnsi="Times New Roman" w:eastAsia="Times New Roman" w:cs="Times New Roman"/>
            <w:sz w:val="24"/>
            <w:szCs w:val="24"/>
            <w:highlight w:val="yellow"/>
          </w:rPr>
          <w:t xml:space="preserve">, </w:t>
        </w:r>
      </w:ins>
      <w:ins w:id="846" w:author="qizhou" w:date="2023-12-13T19:40:03Z">
        <w:r>
          <w:rPr>
            <w:rFonts w:ascii="Times New Roman" w:hAnsi="Times New Roman" w:eastAsia="Times New Roman" w:cs="Times New Roman"/>
            <w:sz w:val="24"/>
            <w:szCs w:val="24"/>
            <w:highlight w:val="yellow"/>
          </w:rPr>
          <w:t>confi</w:t>
        </w:r>
      </w:ins>
      <w:ins w:id="847" w:author="qizhou" w:date="2023-12-13T19:40:04Z">
        <w:r>
          <w:rPr>
            <w:rFonts w:ascii="Times New Roman" w:hAnsi="Times New Roman" w:eastAsia="Times New Roman" w:cs="Times New Roman"/>
            <w:sz w:val="24"/>
            <w:szCs w:val="24"/>
            <w:highlight w:val="yellow"/>
          </w:rPr>
          <w:t xml:space="preserve">rming </w:t>
        </w:r>
      </w:ins>
      <w:ins w:id="848" w:author="qizhou" w:date="2023-12-13T19:40:05Z">
        <w:r>
          <w:rPr>
            <w:rFonts w:ascii="Times New Roman" w:hAnsi="Times New Roman" w:eastAsia="Times New Roman" w:cs="Times New Roman"/>
            <w:sz w:val="24"/>
            <w:szCs w:val="24"/>
            <w:highlight w:val="yellow"/>
          </w:rPr>
          <w:t xml:space="preserve">our </w:t>
        </w:r>
      </w:ins>
      <w:ins w:id="849" w:author="qizhou" w:date="2023-12-13T19:40:06Z">
        <w:r>
          <w:rPr>
            <w:rFonts w:ascii="Times New Roman" w:hAnsi="Times New Roman" w:eastAsia="Times New Roman" w:cs="Times New Roman"/>
            <w:sz w:val="24"/>
            <w:szCs w:val="24"/>
            <w:highlight w:val="yellow"/>
          </w:rPr>
          <w:t>h</w:t>
        </w:r>
      </w:ins>
      <w:ins w:id="850" w:author="qizhou" w:date="2023-12-13T19:40:07Z">
        <w:r>
          <w:rPr>
            <w:rFonts w:ascii="Times New Roman" w:hAnsi="Times New Roman" w:eastAsia="Times New Roman" w:cs="Times New Roman"/>
            <w:sz w:val="24"/>
            <w:szCs w:val="24"/>
            <w:highlight w:val="yellow"/>
          </w:rPr>
          <w:t>y</w:t>
        </w:r>
      </w:ins>
      <w:ins w:id="851" w:author="qizhou" w:date="2023-12-13T19:40:08Z">
        <w:r>
          <w:rPr>
            <w:rFonts w:ascii="Times New Roman" w:hAnsi="Times New Roman" w:eastAsia="Times New Roman" w:cs="Times New Roman"/>
            <w:sz w:val="24"/>
            <w:szCs w:val="24"/>
            <w:highlight w:val="yellow"/>
          </w:rPr>
          <w:t>pothe</w:t>
        </w:r>
      </w:ins>
      <w:ins w:id="852" w:author="qizhou" w:date="2023-12-13T19:40:09Z">
        <w:r>
          <w:rPr>
            <w:rFonts w:ascii="Times New Roman" w:hAnsi="Times New Roman" w:eastAsia="Times New Roman" w:cs="Times New Roman"/>
            <w:sz w:val="24"/>
            <w:szCs w:val="24"/>
            <w:highlight w:val="yellow"/>
          </w:rPr>
          <w:t xml:space="preserve">sis </w:t>
        </w:r>
      </w:ins>
      <w:ins w:id="853" w:author="qizhou" w:date="2023-12-13T19:40:10Z">
        <w:r>
          <w:rPr>
            <w:rFonts w:ascii="Times New Roman" w:hAnsi="Times New Roman" w:eastAsia="Times New Roman" w:cs="Times New Roman"/>
            <w:sz w:val="24"/>
            <w:szCs w:val="24"/>
            <w:highlight w:val="yellow"/>
          </w:rPr>
          <w:t>menti</w:t>
        </w:r>
      </w:ins>
      <w:ins w:id="854" w:author="qizhou" w:date="2023-12-13T19:40:11Z">
        <w:r>
          <w:rPr>
            <w:rFonts w:ascii="Times New Roman" w:hAnsi="Times New Roman" w:eastAsia="Times New Roman" w:cs="Times New Roman"/>
            <w:sz w:val="24"/>
            <w:szCs w:val="24"/>
            <w:highlight w:val="yellow"/>
          </w:rPr>
          <w:t>oned i</w:t>
        </w:r>
      </w:ins>
      <w:ins w:id="855" w:author="qizhou" w:date="2023-12-13T19:40:14Z">
        <w:r>
          <w:rPr>
            <w:rFonts w:ascii="Times New Roman" w:hAnsi="Times New Roman" w:eastAsia="Times New Roman" w:cs="Times New Roman"/>
            <w:sz w:val="24"/>
            <w:szCs w:val="24"/>
            <w:highlight w:val="yellow"/>
          </w:rPr>
          <w:t>n</w:t>
        </w:r>
      </w:ins>
      <w:ins w:id="856" w:author="qizhou" w:date="2023-12-13T19:40:15Z">
        <w:r>
          <w:rPr>
            <w:rFonts w:ascii="Times New Roman" w:hAnsi="Times New Roman" w:eastAsia="Times New Roman" w:cs="Times New Roman"/>
            <w:sz w:val="24"/>
            <w:szCs w:val="24"/>
            <w:highlight w:val="yellow"/>
          </w:rPr>
          <w:t xml:space="preserve"> the in</w:t>
        </w:r>
      </w:ins>
      <w:ins w:id="857" w:author="qizhou" w:date="2023-12-13T19:40:16Z">
        <w:r>
          <w:rPr>
            <w:rFonts w:ascii="Times New Roman" w:hAnsi="Times New Roman" w:eastAsia="Times New Roman" w:cs="Times New Roman"/>
            <w:sz w:val="24"/>
            <w:szCs w:val="24"/>
            <w:highlight w:val="yellow"/>
          </w:rPr>
          <w:t>troduct</w:t>
        </w:r>
      </w:ins>
      <w:ins w:id="858" w:author="qizhou" w:date="2023-12-13T19:40:17Z">
        <w:r>
          <w:rPr>
            <w:rFonts w:ascii="Times New Roman" w:hAnsi="Times New Roman" w:eastAsia="Times New Roman" w:cs="Times New Roman"/>
            <w:sz w:val="24"/>
            <w:szCs w:val="24"/>
            <w:highlight w:val="yellow"/>
          </w:rPr>
          <w:t>ion</w:t>
        </w:r>
      </w:ins>
      <w:ins w:id="859" w:author="qizhou" w:date="2023-12-13T19:40:20Z">
        <w:r>
          <w:rPr>
            <w:rFonts w:ascii="Times New Roman" w:hAnsi="Times New Roman" w:eastAsia="Times New Roman" w:cs="Times New Roman"/>
            <w:sz w:val="24"/>
            <w:szCs w:val="24"/>
            <w:highlight w:val="yellow"/>
          </w:rPr>
          <w:t xml:space="preserve">. </w:t>
        </w:r>
      </w:ins>
      <w:bookmarkStart w:id="7" w:name="_GoBack"/>
      <w:bookmarkEnd w:id="7"/>
    </w:p>
    <w:p>
      <w:pPr>
        <w:pStyle w:val="51"/>
        <w:spacing w:after="0" w:line="480" w:lineRule="auto"/>
        <w:ind w:firstLine="0"/>
        <w:rPr>
          <w:ins w:id="861" w:author="qizhou" w:date="2023-12-13T19:33:30Z"/>
          <w:rFonts w:ascii="Times New Roman" w:hAnsi="Times New Roman" w:eastAsia="Times New Roman" w:cs="Times New Roman"/>
          <w:sz w:val="24"/>
          <w:szCs w:val="24"/>
          <w:highlight w:val="yellow"/>
        </w:rPr>
        <w:pPrChange w:id="860" w:author="qizhou" w:date="2023-12-13T19:40:24Z">
          <w:pPr>
            <w:pStyle w:val="51"/>
            <w:spacing w:after="0" w:line="480" w:lineRule="auto"/>
            <w:ind w:firstLine="720"/>
          </w:pPr>
        </w:pPrChange>
      </w:pPr>
    </w:p>
    <w:p>
      <w:pPr>
        <w:pStyle w:val="51"/>
        <w:spacing w:after="0" w:line="480" w:lineRule="auto"/>
        <w:ind w:firstLine="720"/>
        <w:rPr>
          <w:ins w:id="862" w:author="Qizhou Duan" w:date="2023-10-30T00:19:00Z"/>
          <w:del w:id="863" w:author="qizhou" w:date="2023-12-13T19:33:28Z"/>
          <w:rFonts w:ascii="Times New Roman" w:hAnsi="Times New Roman" w:eastAsia="Times New Roman" w:cs="Times New Roman"/>
          <w:sz w:val="24"/>
          <w:szCs w:val="24"/>
          <w:highlight w:val="yellow"/>
        </w:rPr>
      </w:pPr>
      <w:ins w:id="864" w:author="Qizhou Duan" w:date="2023-10-30T00:19:00Z">
        <w:del w:id="865" w:author="qizhou" w:date="2023-12-13T19:33:28Z">
          <w:r>
            <w:rPr>
              <w:rFonts w:ascii="Times New Roman" w:hAnsi="Times New Roman" w:eastAsia="Times New Roman" w:cs="Times New Roman"/>
              <w:sz w:val="24"/>
              <w:szCs w:val="24"/>
              <w:highlight w:val="yellow"/>
            </w:rPr>
            <w:delText>Given that our I^2 value (99.81%) far exceeds the 50% mark, we proceeded with a Random effects model for our meta-analysis. For a be</w:delText>
          </w:r>
        </w:del>
      </w:ins>
      <w:ins w:id="866" w:author="Qizhou Duan" w:date="2023-10-30T00:20:00Z">
        <w:del w:id="867" w:author="qizhou" w:date="2023-12-13T19:33:28Z">
          <w:r>
            <w:rPr>
              <w:rFonts w:ascii="Times New Roman" w:hAnsi="Times New Roman" w:eastAsia="Times New Roman" w:cs="Times New Roman"/>
              <w:sz w:val="24"/>
              <w:szCs w:val="24"/>
              <w:highlight w:val="yellow"/>
            </w:rPr>
            <w:delText xml:space="preserve">tter representation of the heterogeneity across the study, the measure of </w:delText>
          </w:r>
        </w:del>
      </w:ins>
      <w:ins w:id="868" w:author="Qizhou Duan" w:date="2023-10-30T00:19:00Z">
        <w:del w:id="869" w:author="qizhou" w:date="2023-12-13T19:33:28Z">
          <w:r>
            <w:rPr>
              <w:rFonts w:ascii="Times New Roman" w:hAnsi="Times New Roman" w:eastAsia="Times New Roman" w:cs="Times New Roman"/>
              <w:sz w:val="24"/>
              <w:szCs w:val="24"/>
              <w:highlight w:val="yellow"/>
            </w:rPr>
            <w:delText xml:space="preserve">tau^2 (0.798) </w:delText>
          </w:r>
        </w:del>
      </w:ins>
      <w:ins w:id="870" w:author="Qizhou Duan" w:date="2023-10-30T00:20:00Z">
        <w:del w:id="871" w:author="qizhou" w:date="2023-12-13T19:33:28Z">
          <w:r>
            <w:rPr>
              <w:rFonts w:ascii="Times New Roman" w:hAnsi="Times New Roman" w:eastAsia="Times New Roman" w:cs="Times New Roman"/>
              <w:sz w:val="24"/>
              <w:szCs w:val="24"/>
              <w:highlight w:val="yellow"/>
            </w:rPr>
            <w:delText xml:space="preserve">was used. </w:delText>
          </w:r>
        </w:del>
      </w:ins>
      <w:ins w:id="872" w:author="Qizhou Duan" w:date="2023-10-30T00:19:00Z">
        <w:del w:id="873" w:author="qizhou" w:date="2023-12-13T19:33:28Z">
          <w:r>
            <w:rPr>
              <w:rFonts w:ascii="Times New Roman" w:hAnsi="Times New Roman" w:eastAsia="Times New Roman" w:cs="Times New Roman"/>
              <w:sz w:val="24"/>
              <w:szCs w:val="24"/>
              <w:highlight w:val="yellow"/>
            </w:rPr>
            <w:delText xml:space="preserve">Both the I^2 and tau^2 indicates high heterogeneity across the selected studies, and subgroup analysis would be performed to parse the existing heterogeneity. </w:delText>
          </w:r>
        </w:del>
      </w:ins>
    </w:p>
    <w:p>
      <w:pPr>
        <w:spacing w:after="0" w:line="480" w:lineRule="auto"/>
        <w:ind w:firstLine="720"/>
        <w:rPr>
          <w:del w:id="874" w:author="Qizhou Duan" w:date="2023-10-30T00:20:00Z"/>
          <w:rFonts w:ascii="Times New Roman" w:hAnsi="Times New Roman" w:cs="Times New Roman"/>
          <w:sz w:val="24"/>
          <w:szCs w:val="24"/>
          <w:highlight w:val="yellow"/>
        </w:rPr>
      </w:pPr>
      <w:del w:id="875" w:author="Qizhou Duan" w:date="2023-10-30T00:20:00Z">
        <w:r>
          <w:rPr>
            <w:rFonts w:ascii="Times New Roman" w:hAnsi="Times New Roman" w:cs="Times New Roman"/>
            <w:sz w:val="24"/>
            <w:szCs w:val="24"/>
            <w:highlight w:val="yellow"/>
          </w:rPr>
          <w:delText xml:space="preserve">The meta-analysis was conducted using </w:delText>
        </w:r>
      </w:del>
      <w:del w:id="876" w:author="Qizhou Duan" w:date="2023-10-30T00:19:00Z">
        <w:r>
          <w:rPr>
            <w:rFonts w:ascii="Times New Roman" w:hAnsi="Times New Roman" w:cs="Times New Roman"/>
            <w:sz w:val="24"/>
            <w:szCs w:val="24"/>
            <w:highlight w:val="yellow"/>
          </w:rPr>
          <w:delText>a fixed-effects model instead of the presupposed random-effect model due to low heterogeneity. …. (….QZ?)</w:delText>
        </w:r>
      </w:del>
    </w:p>
    <w:p>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pPr>
        <w:spacing w:after="0" w:line="480" w:lineRule="auto"/>
        <w:ind w:firstLine="720"/>
        <w:rPr>
          <w:rFonts w:ascii="Times New Roman" w:hAnsi="Times New Roman" w:cs="Times New Roman"/>
          <w:sz w:val="24"/>
          <w:szCs w:val="24"/>
          <w:highlight w:val="yellow"/>
        </w:rPr>
      </w:pPr>
      <w:commentRangeStart w:id="6"/>
      <w:r>
        <w:rPr>
          <w:rFonts w:ascii="Times New Roman" w:hAnsi="Times New Roman" w:cs="Times New Roman"/>
          <w:sz w:val="24"/>
          <w:szCs w:val="24"/>
          <w:highlight w:val="yellow"/>
        </w:rPr>
        <w:t xml:space="preserve"> Table 4 shows the summary of subgroup analysis on PTSD???? , ….(….QZ?)</w:t>
      </w:r>
      <w:commentRangeEnd w:id="6"/>
      <w:r>
        <w:commentReference w:id="6"/>
      </w:r>
    </w:p>
    <w:p>
      <w:pPr>
        <w:spacing w:after="0" w:line="480" w:lineRule="auto"/>
        <w:rPr>
          <w:rFonts w:ascii="Times New Roman" w:hAnsi="Times New Roman" w:cs="Times New Roman"/>
          <w:b/>
          <w:bCs/>
          <w:i/>
          <w:iCs/>
          <w:sz w:val="24"/>
          <w:szCs w:val="24"/>
          <w:highlight w:val="yellow"/>
        </w:rPr>
      </w:pPr>
      <w:commentRangeStart w:id="7"/>
      <w:r>
        <w:rPr>
          <w:rFonts w:ascii="Times New Roman" w:hAnsi="Times New Roman" w:cs="Times New Roman"/>
          <w:b/>
          <w:bCs/>
          <w:i/>
          <w:iCs/>
          <w:sz w:val="24"/>
          <w:szCs w:val="24"/>
          <w:highlight w:val="yellow"/>
        </w:rPr>
        <w:t>Age</w:t>
      </w:r>
    </w:p>
    <w:p>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of ??.??% indicated a significant level of heterogeneity among the selected studies.</w:t>
      </w:r>
    </w:p>
    <w:p>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Figure ?, with a value of 0.??, indicating that gender might played a slightly positive role in the degree of PTG. The 95% confidence interval, ranging from 0.0? to 0.??, suggests a relatively consistent effect across the studies. However, the ?? statistic of ??.??% indicated a low level of heterogeneity among the examined studies, indicating a certain degree of consistency in the relationship.</w:t>
      </w:r>
      <w:commentRangeEnd w:id="7"/>
      <w:r>
        <w:commentReference w:id="7"/>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Pięta &amp; Rzeszutek, 2022; </w:t>
      </w:r>
      <w:r>
        <w:rPr>
          <w:rFonts w:ascii="Times New Roman" w:hAnsi="Times New Roman" w:eastAsia="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Participants. All of them associated PTG with Covid-19. # of studies also associated PTG with ..???? (QZ). Despite the heterogeneity in sample characteristics (e.g., age, country of origin, culture, position in the pandemic), the result among studies were consistent. An overall pooled risk ratio of….. suggests…….(QZ). Of 23 studies, ??# of them showed whatever….(need just key # here to make your statement! (QZ)</w:t>
      </w:r>
    </w:p>
    <w:p>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pPr>
        <w:spacing w:after="0" w:line="480" w:lineRule="auto"/>
        <w:ind w:firstLine="720"/>
        <w:rPr>
          <w:rFonts w:ascii="Times New Roman" w:hAnsi="Times New Roman" w:eastAsia="Times New Roman" w:cs="Times New Roman"/>
          <w:sz w:val="24"/>
          <w:szCs w:val="24"/>
        </w:rPr>
      </w:pPr>
      <w:r>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hAnsi="Times New Roman" w:eastAsia="Times New Roman" w:cs="Times New Roman"/>
          <w:sz w:val="24"/>
          <w:szCs w:val="24"/>
          <w:highlight w:val="yellow"/>
        </w:rPr>
        <w:t>Chasson et al.’s (2022) study was 28.16, whereas Pietrzak et al.’ (2021) was 63.3. Both groups showed moderate or moderately high-level PTG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(this may be modified based on subgroup analysis of age effects).</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39"/>
          <w:rFonts w:ascii="Times New Roman" w:hAnsi="Times New Roman" w:cs="Times New Roman"/>
          <w:sz w:val="24"/>
          <w:szCs w:val="24"/>
          <w:highlight w:val="yellow"/>
          <w:shd w:val="clear" w:color="auto" w:fill="FFFFFF"/>
        </w:rPr>
        <w:t>??</w:t>
      </w:r>
      <w:r>
        <w:rPr>
          <w:rStyle w:val="40"/>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39"/>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PTSS….</w:t>
      </w:r>
      <w:r>
        <w:rPr>
          <w:rFonts w:ascii="Times New Roman" w:hAnsi="Times New Roman" w:cs="Times New Roman"/>
          <w:b/>
          <w:bCs/>
          <w:sz w:val="24"/>
          <w:szCs w:val="24"/>
        </w:rPr>
        <w:t xml:space="preserve"> </w:t>
      </w:r>
    </w:p>
    <w:p>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pPr>
        <w:spacing w:after="0" w:line="480" w:lineRule="auto"/>
        <w:ind w:firstLine="720"/>
        <w:rPr>
          <w:rFonts w:ascii="Times New Roman" w:hAnsi="Times New Roman" w:eastAsia="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hAnsi="Times New Roman" w:eastAsia="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r>
        <w:rPr>
          <w:rFonts w:ascii="Times New Roman" w:hAnsi="Times New Roman" w:cs="Times New Roman"/>
          <w:sz w:val="24"/>
          <w:szCs w:val="24"/>
          <w:shd w:val="clear" w:color="auto" w:fill="FFFFFF"/>
        </w:rPr>
        <w:t xml:space="preserve">Pięta &amp; Rzeszutek, 2022) and/or cancer (Ma et al., 2022; </w:t>
      </w:r>
      <w:r>
        <w:rPr>
          <w:rFonts w:ascii="Times New Roman" w:hAnsi="Times New Roman" w:eastAsia="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(Dell’Osso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(GxE)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GxE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pademic-related PTG in the future.</w:t>
      </w:r>
    </w:p>
    <w:p>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an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complicated relation therein can be expected, because PTG and pathology belong to two differenty paradigms in human wellbeing (Ai et al., 2013; 2021). However, PTG and PTSD as two sides for one coin, trauma, are also correlated given that both related to struggle.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salutogenic mechanism of adulthood growth aligned with such medical struggles?  </w:t>
      </w:r>
    </w:p>
    <w:p>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pPr>
        <w:shd w:val="clear" w:color="auto" w:fill="FFFFFF"/>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References</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bookmarkStart w:id="6" w:name="_Hlk143514158"/>
      <w:r>
        <w:rPr>
          <w:rFonts w:ascii="Times New Roman" w:hAnsi="Times New Roman" w:cs="Times New Roman"/>
          <w:color w:val="000000" w:themeColor="text1"/>
          <w:sz w:val="24"/>
          <w:szCs w:val="24"/>
          <w:highlight w:val="yellow"/>
          <w14:textFill>
            <w14:solidFill>
              <w14:schemeClr w14:val="tx1"/>
            </w14:solidFill>
          </w14:textFill>
        </w:rPr>
        <w:t>Adjorlolo, S., Adjorlolo</w:t>
      </w:r>
      <w:r>
        <w:rPr>
          <w:rFonts w:ascii="Times New Roman" w:hAnsi="Times New Roman" w:cs="Times New Roman"/>
          <w:color w:val="000000" w:themeColor="text1"/>
          <w:sz w:val="24"/>
          <w:szCs w:val="24"/>
          <w14:textFill>
            <w14:solidFill>
              <w14:schemeClr w14:val="tx1"/>
            </w14:solidFill>
          </w14:textFill>
        </w:rPr>
        <w:t xml:space="preserve">, P., Andoh-Arthur, J., Ahiable, E. K., Kretchy, I. A., &amp; Osafo, J. (2022). Post-traumatic growth and resilience among hospitalized Covid-19 survivors: A gendered analysis. </w:t>
      </w:r>
      <w:r>
        <w:rPr>
          <w:rFonts w:ascii="Times New Roman" w:hAnsi="Times New Roman" w:cs="Times New Roman"/>
          <w:i/>
          <w:iCs/>
          <w:color w:val="000000" w:themeColor="text1"/>
          <w:sz w:val="24"/>
          <w:szCs w:val="24"/>
          <w14:textFill>
            <w14:solidFill>
              <w14:schemeClr w14:val="tx1"/>
            </w14:solidFill>
          </w14:textFill>
        </w:rPr>
        <w:t>International Journal of Environmental Research and Public Health</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i/>
          <w:iCs/>
          <w:color w:val="000000" w:themeColor="text1"/>
          <w:sz w:val="24"/>
          <w:szCs w:val="24"/>
          <w14:textFill>
            <w14:solidFill>
              <w14:schemeClr w14:val="tx1"/>
            </w14:solidFill>
          </w14:textFill>
        </w:rPr>
        <w:t>19(16)</w:t>
      </w:r>
      <w:r>
        <w:rPr>
          <w:rFonts w:ascii="Times New Roman" w:hAnsi="Times New Roman" w:cs="Times New Roman"/>
          <w:color w:val="000000" w:themeColor="text1"/>
          <w:sz w:val="24"/>
          <w:szCs w:val="24"/>
          <w14:textFill>
            <w14:solidFill>
              <w14:schemeClr w14:val="tx1"/>
            </w14:solidFill>
          </w14:textFill>
        </w:rPr>
        <w:t>, 10014. https://doi.org/10.3390/ijerph191610014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Arnout, B. A., &amp; Al‐Sufyani</w:t>
      </w:r>
      <w:r>
        <w:rPr>
          <w:rFonts w:ascii="Times New Roman" w:hAnsi="Times New Roman" w:cs="Times New Roman"/>
          <w:color w:val="000000" w:themeColor="text1"/>
          <w:sz w:val="24"/>
          <w:szCs w:val="24"/>
          <w14:textFill>
            <w14:solidFill>
              <w14:schemeClr w14:val="tx1"/>
            </w14:solidFill>
          </w14:textFill>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14:textFill>
            <w14:solidFill>
              <w14:schemeClr w14:val="tx1"/>
            </w14:solidFill>
          </w14:textFill>
        </w:rPr>
        <w:t>Journal of Public Affairs, 21(4</w:t>
      </w:r>
      <w:r>
        <w:rPr>
          <w:rFonts w:ascii="Times New Roman" w:hAnsi="Times New Roman" w:cs="Times New Roman"/>
          <w:color w:val="000000" w:themeColor="text1"/>
          <w:sz w:val="24"/>
          <w:szCs w:val="24"/>
          <w14:textFill>
            <w14:solidFill>
              <w14:schemeClr w14:val="tx1"/>
            </w14:solidFill>
          </w14:textFill>
        </w:rPr>
        <w:t xml:space="preserve">). https://doi.org/10.1002/pa.2659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 xml:space="preserve">Chasson, M., Orit, T., Ben, A., &amp; Salam, A.S. </w:t>
      </w:r>
      <w:r>
        <w:rPr>
          <w:rFonts w:ascii="Times New Roman" w:hAnsi="Times New Roman" w:cs="Times New Roman"/>
          <w:color w:val="000000" w:themeColor="text1"/>
          <w:sz w:val="24"/>
          <w:szCs w:val="24"/>
          <w14:textFill>
            <w14:solidFill>
              <w14:schemeClr w14:val="tx1"/>
            </w14:solidFill>
          </w14:textFill>
        </w:rPr>
        <w:t xml:space="preserve">(2022). Posttraumatic growtma, h in the wake of COVID-19 among Jewish and Arab pregnant women in Israel. </w:t>
      </w:r>
      <w:r>
        <w:rPr>
          <w:rFonts w:ascii="Times New Roman" w:hAnsi="Times New Roman" w:cs="Times New Roman"/>
          <w:i/>
          <w:iCs/>
          <w:color w:val="000000" w:themeColor="text1"/>
          <w:sz w:val="24"/>
          <w:szCs w:val="24"/>
          <w14:textFill>
            <w14:solidFill>
              <w14:schemeClr w14:val="tx1"/>
            </w14:solidFill>
          </w14:textFill>
        </w:rPr>
        <w:t>Psychological trauma: theory, research, practice and policy, 14(8)</w:t>
      </w:r>
      <w:r>
        <w:rPr>
          <w:rFonts w:ascii="Times New Roman" w:hAnsi="Times New Roman" w:cs="Times New Roman"/>
          <w:color w:val="000000" w:themeColor="text1"/>
          <w:sz w:val="24"/>
          <w:szCs w:val="24"/>
          <w14:textFill>
            <w14:solidFill>
              <w14:schemeClr w14:val="tx1"/>
            </w14:solidFill>
          </w14:textFill>
        </w:rPr>
        <w:t>, 1324-1332. doi:10.1037/tra0001189</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Chen, C., &amp; Tang, S.</w:t>
      </w:r>
      <w:r>
        <w:rPr>
          <w:rFonts w:ascii="Times New Roman" w:hAnsi="Times New Roman" w:cs="Times New Roman"/>
          <w:color w:val="000000" w:themeColor="text1"/>
          <w:sz w:val="24"/>
          <w:szCs w:val="24"/>
          <w14:textFill>
            <w14:solidFill>
              <w14:schemeClr w14:val="tx1"/>
            </w14:solidFill>
          </w14:textFill>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14:textFill>
            <w14:solidFill>
              <w14:schemeClr w14:val="tx1"/>
            </w14:solidFill>
          </w14:textFill>
        </w:rPr>
        <w:t xml:space="preserve">European journal of psychotraumatology, 12(1), </w:t>
      </w:r>
      <w:r>
        <w:rPr>
          <w:rFonts w:ascii="Times New Roman" w:hAnsi="Times New Roman" w:cs="Times New Roman"/>
          <w:color w:val="000000" w:themeColor="text1"/>
          <w:sz w:val="24"/>
          <w:szCs w:val="24"/>
          <w14:textFill>
            <w14:solidFill>
              <w14:schemeClr w14:val="tx1"/>
            </w14:solidFill>
          </w14:textFill>
        </w:rPr>
        <w:t>1947563. doi:10.1080/20008198.2021.1947563</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Chen, R.,</w:t>
      </w:r>
      <w:r>
        <w:rPr>
          <w:rFonts w:ascii="Times New Roman" w:hAnsi="Times New Roman" w:cs="Times New Roman"/>
          <w:color w:val="000000" w:themeColor="text1"/>
          <w:sz w:val="24"/>
          <w:szCs w:val="24"/>
          <w14:textFill>
            <w14:solidFill>
              <w14:schemeClr w14:val="tx1"/>
            </w14:solidFill>
          </w14:textFill>
        </w:rPr>
        <w:t xml:space="preserve"> Sun, C., Chen, J. J., Jen, H. J., Kang, X. L., Kao, C. C., &amp; Chou, K. R. (2021). A large-scale survey on trauma, burnout, and posttraumatic growth among nurses during the COVID-19 pandemic. </w:t>
      </w:r>
      <w:r>
        <w:rPr>
          <w:rFonts w:ascii="Times New Roman" w:hAnsi="Times New Roman" w:cs="Times New Roman"/>
          <w:i/>
          <w:iCs/>
          <w:color w:val="000000" w:themeColor="text1"/>
          <w:sz w:val="24"/>
          <w:szCs w:val="24"/>
          <w14:textFill>
            <w14:solidFill>
              <w14:schemeClr w14:val="tx1"/>
            </w14:solidFill>
          </w14:textFill>
        </w:rPr>
        <w:t>International journal of mental health nursing, 30(1)</w:t>
      </w:r>
      <w:r>
        <w:rPr>
          <w:rFonts w:ascii="Times New Roman" w:hAnsi="Times New Roman" w:cs="Times New Roman"/>
          <w:color w:val="000000" w:themeColor="text1"/>
          <w:sz w:val="24"/>
          <w:szCs w:val="24"/>
          <w14:textFill>
            <w14:solidFill>
              <w14:schemeClr w14:val="tx1"/>
            </w14:solidFill>
          </w14:textFill>
        </w:rPr>
        <w:t xml:space="preserve">, 102-116. doi:10.1111/inm.12796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Dominick, W., &amp; Elam</w:t>
      </w:r>
      <w:r>
        <w:rPr>
          <w:rFonts w:ascii="Times New Roman" w:hAnsi="Times New Roman" w:cs="Times New Roman"/>
          <w:color w:val="000000" w:themeColor="text1"/>
          <w:sz w:val="24"/>
          <w:szCs w:val="24"/>
          <w14:textFill>
            <w14:solidFill>
              <w14:schemeClr w14:val="tx1"/>
            </w14:solidFill>
          </w14:textFill>
        </w:rPr>
        <w:t xml:space="preserve">, T. (2023). Coping to what end: Core belief disruption and posttraumatic growth during COVID-19. </w:t>
      </w:r>
      <w:r>
        <w:rPr>
          <w:rFonts w:ascii="Times New Roman" w:hAnsi="Times New Roman" w:cs="Times New Roman"/>
          <w:i/>
          <w:iCs/>
          <w:color w:val="000000" w:themeColor="text1"/>
          <w:sz w:val="24"/>
          <w:szCs w:val="24"/>
          <w14:textFill>
            <w14:solidFill>
              <w14:schemeClr w14:val="tx1"/>
            </w14:solidFill>
          </w14:textFill>
        </w:rPr>
        <w:t>Medical Research Archives, 11(1).</w:t>
      </w:r>
      <w:r>
        <w:rPr>
          <w:rFonts w:ascii="Times New Roman" w:hAnsi="Times New Roman" w:cs="Times New Roman"/>
          <w:color w:val="000000" w:themeColor="text1"/>
          <w:sz w:val="24"/>
          <w:szCs w:val="24"/>
          <w14:textFill>
            <w14:solidFill>
              <w14:schemeClr w14:val="tx1"/>
            </w14:solidFill>
          </w14:textFill>
        </w:rPr>
        <w:t xml:space="preserve"> doi:10.18103/mra.v11i1.3518   </w:t>
      </w:r>
    </w:p>
    <w:p>
      <w:pPr>
        <w:pStyle w:val="49"/>
        <w:numPr>
          <w:ilvl w:val="0"/>
          <w:numId w:val="1"/>
        </w:numPr>
        <w:spacing w:after="0" w:line="360" w:lineRule="auto"/>
        <w:rPr>
          <w:rStyle w:val="20"/>
          <w:rFonts w:ascii="Times New Roman" w:hAnsi="Times New Roman" w:cs="Times New Roman"/>
          <w:color w:val="000000" w:themeColor="text1"/>
          <w:sz w:val="24"/>
          <w:szCs w:val="24"/>
          <w:u w:val="none"/>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Gul, H., Ehsan,</w:t>
      </w:r>
      <w:r>
        <w:rPr>
          <w:rFonts w:ascii="Times New Roman" w:hAnsi="Times New Roman" w:cs="Times New Roman"/>
          <w:color w:val="000000" w:themeColor="text1"/>
          <w:sz w:val="24"/>
          <w:szCs w:val="24"/>
          <w14:textFill>
            <w14:solidFill>
              <w14:schemeClr w14:val="tx1"/>
            </w14:solidFill>
          </w14:textFill>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14:textFill>
            <w14:solidFill>
              <w14:schemeClr w14:val="tx1"/>
            </w14:solidFill>
          </w14:textFill>
        </w:rPr>
        <w:t>Pakistan Journal of Psychological Research</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i/>
          <w:iCs/>
          <w:color w:val="000000" w:themeColor="text1"/>
          <w:sz w:val="24"/>
          <w:szCs w:val="24"/>
          <w14:textFill>
            <w14:solidFill>
              <w14:schemeClr w14:val="tx1"/>
            </w14:solidFill>
          </w14:textFill>
        </w:rPr>
        <w:t>38</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t xml:space="preserve">), 309–327. </w:t>
      </w:r>
      <w:r>
        <w:fldChar w:fldCharType="begin"/>
      </w:r>
      <w:r>
        <w:instrText xml:space="preserve"> HYPERLINK "https://doi.org/10.33824/pjpr.2023.38.2.19"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https://doi.org/10.33824/pjpr.2023.38.2.19</w:t>
      </w:r>
      <w:r>
        <w:rPr>
          <w:rStyle w:val="20"/>
          <w:rFonts w:ascii="Times New Roman" w:hAnsi="Times New Roman" w:cs="Times New Roman"/>
          <w:color w:val="000000" w:themeColor="text1"/>
          <w:sz w:val="24"/>
          <w:szCs w:val="24"/>
          <w:u w:val="none"/>
          <w14:textFill>
            <w14:solidFill>
              <w14:schemeClr w14:val="tx1"/>
            </w14:solidFill>
          </w14:textFill>
        </w:rPr>
        <w:fldChar w:fldCharType="end"/>
      </w:r>
    </w:p>
    <w:p>
      <w:pPr>
        <w:pStyle w:val="49"/>
        <w:numPr>
          <w:ilvl w:val="0"/>
          <w:numId w:val="1"/>
        </w:numPr>
        <w:spacing w:after="0" w:line="360" w:lineRule="auto"/>
        <w:rPr>
          <w:rStyle w:val="20"/>
          <w:rFonts w:ascii="Times New Roman" w:hAnsi="Times New Roman" w:cs="Times New Roman"/>
          <w:color w:val="000000" w:themeColor="text1"/>
          <w:sz w:val="24"/>
          <w:szCs w:val="24"/>
          <w:u w:val="none"/>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Kalaitzaki, A., Tsouvelas, G.,</w:t>
      </w:r>
      <w:r>
        <w:rPr>
          <w:rFonts w:ascii="Times New Roman" w:hAnsi="Times New Roman" w:cs="Times New Roman"/>
          <w:color w:val="000000" w:themeColor="text1"/>
          <w:sz w:val="24"/>
          <w:szCs w:val="24"/>
          <w14:textFill>
            <w14:solidFill>
              <w14:schemeClr w14:val="tx1"/>
            </w14:solidFill>
          </w14:textFill>
        </w:rPr>
        <w:t xml:space="preserve"> &amp; Tamiolaki, A. (2022). Perceived posttraumatic growth and its psychosocial predictors during two consecutive Covid-19 lockdowns. </w:t>
      </w:r>
      <w:r>
        <w:rPr>
          <w:rFonts w:ascii="Times New Roman" w:hAnsi="Times New Roman" w:cs="Times New Roman"/>
          <w:i/>
          <w:iCs/>
          <w:color w:val="000000" w:themeColor="text1"/>
          <w:sz w:val="24"/>
          <w:szCs w:val="24"/>
          <w14:textFill>
            <w14:solidFill>
              <w14:schemeClr w14:val="tx1"/>
            </w14:solidFill>
          </w14:textFill>
        </w:rPr>
        <w:t>International Journal of Stress Management.</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"https://doi.org/10.1037/str0000273"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https://doi.org/10.1037/str0000273</w:t>
      </w:r>
      <w:r>
        <w:rPr>
          <w:rStyle w:val="20"/>
          <w:rFonts w:ascii="Times New Roman" w:hAnsi="Times New Roman" w:cs="Times New Roman"/>
          <w:color w:val="000000" w:themeColor="text1"/>
          <w:sz w:val="24"/>
          <w:szCs w:val="24"/>
          <w:u w:val="none"/>
          <w14:textFill>
            <w14:solidFill>
              <w14:schemeClr w14:val="tx1"/>
            </w14:solidFill>
          </w14:textFill>
        </w:rPr>
        <w:fldChar w:fldCharType="end"/>
      </w:r>
      <w:r>
        <w:rPr>
          <w:rStyle w:val="20"/>
          <w:rFonts w:ascii="Times New Roman" w:hAnsi="Times New Roman" w:cs="Times New Roman"/>
          <w:color w:val="000000" w:themeColor="text1"/>
          <w:sz w:val="24"/>
          <w:szCs w:val="24"/>
          <w:u w:val="none"/>
          <w14:textFill>
            <w14:solidFill>
              <w14:schemeClr w14:val="tx1"/>
            </w14:solidFill>
          </w14:textFill>
        </w:rPr>
        <w:t xml:space="preserve">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Lau, B. H. P.,</w:t>
      </w:r>
      <w:r>
        <w:rPr>
          <w:rFonts w:ascii="Times New Roman" w:hAnsi="Times New Roman" w:cs="Times New Roman"/>
          <w:color w:val="000000" w:themeColor="text1"/>
          <w:sz w:val="24"/>
          <w:szCs w:val="24"/>
          <w14:textFill>
            <w14:solidFill>
              <w14:schemeClr w14:val="tx1"/>
            </w14:solidFill>
          </w14:textFill>
        </w:rPr>
        <w:t xml:space="preserve"> Chan, C. L. W., &amp; Ng, S. M. (2021). Post-traumatic growth in the first Covid outbreak in Hong Kong</w:t>
      </w:r>
      <w:r>
        <w:rPr>
          <w:rFonts w:ascii="Times New Roman" w:hAnsi="Times New Roman" w:cs="Times New Roman"/>
          <w:i/>
          <w:iCs/>
          <w:color w:val="000000" w:themeColor="text1"/>
          <w:sz w:val="24"/>
          <w:szCs w:val="24"/>
          <w14:textFill>
            <w14:solidFill>
              <w14:schemeClr w14:val="tx1"/>
            </w14:solidFill>
          </w14:textFill>
        </w:rPr>
        <w:t xml:space="preserve">. Frontiers in psychology, 12, </w:t>
      </w:r>
      <w:r>
        <w:rPr>
          <w:rFonts w:ascii="Times New Roman" w:hAnsi="Times New Roman" w:cs="Times New Roman"/>
          <w:color w:val="000000" w:themeColor="text1"/>
          <w:sz w:val="24"/>
          <w:szCs w:val="24"/>
          <w14:textFill>
            <w14:solidFill>
              <w14:schemeClr w14:val="tx1"/>
            </w14:solidFill>
          </w14:textFill>
        </w:rPr>
        <w:t xml:space="preserve">675132. </w:t>
      </w:r>
      <w:r>
        <w:fldChar w:fldCharType="begin"/>
      </w:r>
      <w:r>
        <w:instrText xml:space="preserve"> HYPERLINK "https://doi.org/10.3389/fpsyg.2021.675132"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https://doi.org/10.3389/fpsyg.2021.675132</w:t>
      </w:r>
      <w:r>
        <w:rPr>
          <w:rStyle w:val="20"/>
          <w:rFonts w:ascii="Times New Roman" w:hAnsi="Times New Roman" w:cs="Times New Roman"/>
          <w:color w:val="000000" w:themeColor="text1"/>
          <w:sz w:val="24"/>
          <w:szCs w:val="24"/>
          <w:u w:val="none"/>
          <w14:textFill>
            <w14:solidFill>
              <w14:schemeClr w14:val="tx1"/>
            </w14:solidFill>
          </w14:textFill>
        </w:rPr>
        <w:fldChar w:fldCharType="end"/>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Lewis, C., Lewis, K.,</w:t>
      </w:r>
      <w:r>
        <w:rPr>
          <w:rFonts w:ascii="Times New Roman" w:hAnsi="Times New Roman" w:cs="Times New Roman"/>
          <w:color w:val="000000" w:themeColor="text1"/>
          <w:sz w:val="24"/>
          <w:szCs w:val="24"/>
          <w14:textFill>
            <w14:solidFill>
              <w14:schemeClr w14:val="tx1"/>
            </w14:solidFill>
          </w14:textFill>
        </w:rPr>
        <w:t xml:space="preserve"> Edwards, B., Evison,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14:textFill>
            <w14:solidFill>
              <w14:schemeClr w14:val="tx1"/>
            </w14:solidFill>
          </w14:textFill>
        </w:rPr>
        <w:t>Journal of traumatic stress, 35(6)</w:t>
      </w:r>
      <w:r>
        <w:rPr>
          <w:rFonts w:ascii="Times New Roman" w:hAnsi="Times New Roman" w:cs="Times New Roman"/>
          <w:color w:val="000000" w:themeColor="text1"/>
          <w:sz w:val="24"/>
          <w:szCs w:val="24"/>
          <w14:textFill>
            <w14:solidFill>
              <w14:schemeClr w14:val="tx1"/>
            </w14:solidFill>
          </w14:textFill>
        </w:rPr>
        <w:t xml:space="preserve">, 1756–1768. https://doi.org/10.1002/jts.22884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Lyu, Y., Yu, Y., Chen</w:t>
      </w:r>
      <w:r>
        <w:rPr>
          <w:rFonts w:ascii="Times New Roman" w:hAnsi="Times New Roman" w:cs="Times New Roman"/>
          <w:color w:val="000000" w:themeColor="text1"/>
          <w:sz w:val="24"/>
          <w:szCs w:val="24"/>
          <w14:textFill>
            <w14:solidFill>
              <w14:schemeClr w14:val="tx1"/>
            </w14:solidFill>
          </w14:textFill>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14:textFill>
            <w14:solidFill>
              <w14:schemeClr w14:val="tx1"/>
            </w14:solidFill>
          </w14:textFill>
        </w:rPr>
        <w:t>Applied Psychology: Health and Well-Being.</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"https://doi.org/10.1111/aphw.12276"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https://doi.org/10.1111/aphw.12276</w:t>
      </w:r>
      <w:r>
        <w:rPr>
          <w:rStyle w:val="20"/>
          <w:rFonts w:ascii="Times New Roman" w:hAnsi="Times New Roman" w:cs="Times New Roman"/>
          <w:color w:val="000000" w:themeColor="text1"/>
          <w:sz w:val="24"/>
          <w:szCs w:val="24"/>
          <w:u w:val="none"/>
          <w14:textFill>
            <w14:solidFill>
              <w14:schemeClr w14:val="tx1"/>
            </w14:solidFill>
          </w14:textFill>
        </w:rPr>
        <w:fldChar w:fldCharType="end"/>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Mo, Y.,Tao</w:t>
      </w:r>
      <w:r>
        <w:rPr>
          <w:rFonts w:ascii="Times New Roman" w:hAnsi="Times New Roman" w:cs="Times New Roman"/>
          <w:color w:val="000000" w:themeColor="text1"/>
          <w:sz w:val="24"/>
          <w:szCs w:val="24"/>
          <w14:textFill>
            <w14:solidFill>
              <w14:schemeClr w14:val="tx1"/>
            </w14:solidFill>
          </w14:textFill>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14:textFill>
            <w14:solidFill>
              <w14:schemeClr w14:val="tx1"/>
            </w14:solidFill>
          </w14:textFill>
        </w:rPr>
        <w:t>Frontiers in psychiatry, 12</w:t>
      </w:r>
      <w:r>
        <w:rPr>
          <w:rFonts w:ascii="Times New Roman" w:hAnsi="Times New Roman" w:cs="Times New Roman"/>
          <w:color w:val="000000" w:themeColor="text1"/>
          <w:sz w:val="24"/>
          <w:szCs w:val="24"/>
          <w14:textFill>
            <w14:solidFill>
              <w14:schemeClr w14:val="tx1"/>
            </w14:solidFill>
          </w14:textFill>
        </w:rPr>
        <w:t xml:space="preserve">, 562938. https://doi.org/10.3389/fpsyt.2021.562938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Northfield, E.-L., &amp; Johnston,</w:t>
      </w:r>
      <w:r>
        <w:rPr>
          <w:rFonts w:ascii="Times New Roman" w:hAnsi="Times New Roman" w:cs="Times New Roman"/>
          <w:color w:val="000000" w:themeColor="text1"/>
          <w:sz w:val="24"/>
          <w:szCs w:val="24"/>
          <w14:textFill>
            <w14:solidFill>
              <w14:schemeClr w14:val="tx1"/>
            </w14:solidFill>
          </w14:textFill>
        </w:rPr>
        <w:t xml:space="preserve"> K. L. (2022). I get by with a little help from my friends: Posttraumatic growth in the Covid-19 pandemic. </w:t>
      </w:r>
      <w:r>
        <w:rPr>
          <w:rFonts w:ascii="Times New Roman" w:hAnsi="Times New Roman" w:cs="Times New Roman"/>
          <w:i/>
          <w:iCs/>
          <w:color w:val="000000" w:themeColor="text1"/>
          <w:sz w:val="24"/>
          <w:szCs w:val="24"/>
          <w14:textFill>
            <w14:solidFill>
              <w14:schemeClr w14:val="tx1"/>
            </w14:solidFill>
          </w14:textFill>
        </w:rPr>
        <w:t>Traumatology, 28(1)</w:t>
      </w:r>
      <w:r>
        <w:rPr>
          <w:rFonts w:ascii="Times New Roman" w:hAnsi="Times New Roman" w:cs="Times New Roman"/>
          <w:color w:val="000000" w:themeColor="text1"/>
          <w:sz w:val="24"/>
          <w:szCs w:val="24"/>
          <w14:textFill>
            <w14:solidFill>
              <w14:schemeClr w14:val="tx1"/>
            </w14:solidFill>
          </w14:textFill>
        </w:rPr>
        <w:t xml:space="preserve">, 195–201.  </w:t>
      </w:r>
    </w:p>
    <w:p>
      <w:pPr>
        <w:pStyle w:val="49"/>
        <w:numPr>
          <w:ilvl w:val="0"/>
          <w:numId w:val="1"/>
        </w:numPr>
        <w:spacing w:after="0" w:line="360" w:lineRule="auto"/>
        <w:rPr>
          <w:rStyle w:val="20"/>
          <w:rFonts w:ascii="Times New Roman" w:hAnsi="Times New Roman" w:cs="Times New Roman"/>
          <w:color w:val="000000" w:themeColor="text1"/>
          <w:sz w:val="24"/>
          <w:szCs w:val="24"/>
          <w:u w:val="none"/>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Pietrzak, R. H., Tsai,</w:t>
      </w:r>
      <w:r>
        <w:rPr>
          <w:rFonts w:ascii="Times New Roman" w:hAnsi="Times New Roman" w:cs="Times New Roman"/>
          <w:color w:val="000000" w:themeColor="text1"/>
          <w:sz w:val="24"/>
          <w:szCs w:val="24"/>
          <w14:textFill>
            <w14:solidFill>
              <w14:schemeClr w14:val="tx1"/>
            </w14:solidFill>
          </w14:textFill>
        </w:rPr>
        <w:t xml:space="preserve"> J., &amp; Southwick, S. M. (2021). Association of symptoms of posttraumatic stress disorder with posttraumatic psychological growth among US veterans during the Covid-19 pandemic. </w:t>
      </w:r>
      <w:r>
        <w:rPr>
          <w:rFonts w:ascii="Times New Roman" w:hAnsi="Times New Roman" w:cs="Times New Roman"/>
          <w:i/>
          <w:iCs/>
          <w:color w:val="000000" w:themeColor="text1"/>
          <w:sz w:val="24"/>
          <w:szCs w:val="24"/>
          <w14:textFill>
            <w14:solidFill>
              <w14:schemeClr w14:val="tx1"/>
            </w14:solidFill>
          </w14:textFill>
        </w:rPr>
        <w:t>JAMA Network Open, 4(4)</w:t>
      </w:r>
      <w:r>
        <w:rPr>
          <w:rFonts w:ascii="Times New Roman" w:hAnsi="Times New Roman" w:cs="Times New Roman"/>
          <w:color w:val="000000" w:themeColor="text1"/>
          <w:sz w:val="24"/>
          <w:szCs w:val="24"/>
          <w14:textFill>
            <w14:solidFill>
              <w14:schemeClr w14:val="tx1"/>
            </w14:solidFill>
          </w14:textFill>
        </w:rPr>
        <w:t xml:space="preserve">, e214972. </w:t>
      </w:r>
      <w:r>
        <w:fldChar w:fldCharType="begin"/>
      </w:r>
      <w:r>
        <w:instrText xml:space="preserve"> HYPERLINK "https://doi.org/10.1001/jamanetworkopen.2021.4972"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https://doi.org/10.1001/jamanetworkopen.2021.4972</w:t>
      </w:r>
      <w:r>
        <w:rPr>
          <w:rStyle w:val="20"/>
          <w:rFonts w:ascii="Times New Roman" w:hAnsi="Times New Roman" w:cs="Times New Roman"/>
          <w:color w:val="000000" w:themeColor="text1"/>
          <w:sz w:val="24"/>
          <w:szCs w:val="24"/>
          <w:u w:val="none"/>
          <w14:textFill>
            <w14:solidFill>
              <w14:schemeClr w14:val="tx1"/>
            </w14:solidFill>
          </w14:textFill>
        </w:rPr>
        <w:fldChar w:fldCharType="end"/>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Prieto-Ursúa, M., &amp; Rafael J</w:t>
      </w:r>
      <w:r>
        <w:rPr>
          <w:rFonts w:ascii="Times New Roman" w:hAnsi="Times New Roman" w:cs="Times New Roman"/>
          <w:color w:val="000000" w:themeColor="text1"/>
          <w:sz w:val="24"/>
          <w:szCs w:val="24"/>
          <w14:textFill>
            <w14:solidFill>
              <w14:schemeClr w14:val="tx1"/>
            </w14:solidFill>
          </w14:textFill>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14:textFill>
            <w14:solidFill>
              <w14:schemeClr w14:val="tx1"/>
            </w14:solidFill>
          </w14:textFill>
        </w:rPr>
        <w:t xml:space="preserve"> Frontiers in psychology, (11</w:t>
      </w:r>
      <w:r>
        <w:rPr>
          <w:rFonts w:ascii="Times New Roman" w:hAnsi="Times New Roman" w:cs="Times New Roman"/>
          <w:color w:val="000000" w:themeColor="text1"/>
          <w:sz w:val="24"/>
          <w:szCs w:val="24"/>
          <w14:textFill>
            <w14:solidFill>
              <w14:schemeClr w14:val="tx1"/>
            </w14:solidFill>
          </w14:textFill>
        </w:rPr>
        <w:t xml:space="preserve">), 567836. doi:10.3389/fpsyg.2020.567836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Ulset, V. S., &amp; von Soest, T</w:t>
      </w:r>
      <w:r>
        <w:rPr>
          <w:rFonts w:ascii="Times New Roman" w:hAnsi="Times New Roman" w:cs="Times New Roman"/>
          <w:color w:val="000000" w:themeColor="text1"/>
          <w:sz w:val="24"/>
          <w:szCs w:val="24"/>
          <w14:textFill>
            <w14:solidFill>
              <w14:schemeClr w14:val="tx1"/>
            </w14:solidFill>
          </w14:textFill>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14:textFill>
            <w14:solidFill>
              <w14:schemeClr w14:val="tx1"/>
            </w14:solidFill>
          </w14:textFill>
        </w:rPr>
        <w:t>Journal of traumatic stress, 35(3),</w:t>
      </w:r>
      <w:r>
        <w:rPr>
          <w:rFonts w:ascii="Times New Roman" w:hAnsi="Times New Roman" w:cs="Times New Roman"/>
          <w:color w:val="000000" w:themeColor="text1"/>
          <w:sz w:val="24"/>
          <w:szCs w:val="24"/>
          <w14:textFill>
            <w14:solidFill>
              <w14:schemeClr w14:val="tx1"/>
            </w14:solidFill>
          </w14:textFill>
        </w:rPr>
        <w:t xml:space="preserve"> 941-954. doi:10.1002/jts.22801</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Vazquez, C., Valiente, C.,</w:t>
      </w:r>
      <w:r>
        <w:rPr>
          <w:rFonts w:ascii="Times New Roman" w:hAnsi="Times New Roman" w:cs="Times New Roman"/>
          <w:color w:val="000000" w:themeColor="text1"/>
          <w:sz w:val="24"/>
          <w:szCs w:val="24"/>
          <w14:textFill>
            <w14:solidFill>
              <w14:schemeClr w14:val="tx1"/>
            </w14:solidFill>
          </w14:textFill>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14:textFill>
            <w14:solidFill>
              <w14:schemeClr w14:val="tx1"/>
            </w14:solidFill>
          </w14:textFill>
        </w:rPr>
        <w:t>Journal of Happiness Studies</w:t>
      </w:r>
      <w:r>
        <w:rPr>
          <w:rFonts w:ascii="Times New Roman" w:hAnsi="Times New Roman" w:cs="Times New Roman"/>
          <w:color w:val="000000" w:themeColor="text1"/>
          <w:sz w:val="24"/>
          <w:szCs w:val="24"/>
          <w14:textFill>
            <w14:solidFill>
              <w14:schemeClr w14:val="tx1"/>
            </w14:solidFill>
          </w14:textFill>
        </w:rPr>
        <w:t xml:space="preserve">. https://doi.org/10.1007/s10902-020-00352-3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Willey, B.,</w:t>
      </w:r>
      <w:r>
        <w:rPr>
          <w:rFonts w:ascii="Times New Roman" w:hAnsi="Times New Roman" w:cs="Times New Roman"/>
          <w:color w:val="000000" w:themeColor="text1"/>
          <w:sz w:val="24"/>
          <w:szCs w:val="24"/>
          <w14:textFill>
            <w14:solidFill>
              <w14:schemeClr w14:val="tx1"/>
            </w14:solidFill>
          </w14:textFill>
        </w:rPr>
        <w:t xml:space="preserve">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Pr>
          <w:rFonts w:ascii="Times New Roman" w:hAnsi="Times New Roman" w:cs="Times New Roman"/>
          <w:i/>
          <w:iCs/>
          <w:color w:val="000000" w:themeColor="text1"/>
          <w:sz w:val="24"/>
          <w:szCs w:val="24"/>
          <w14:textFill>
            <w14:solidFill>
              <w14:schemeClr w14:val="tx1"/>
            </w14:solidFill>
          </w14:textFill>
        </w:rPr>
        <w:t>EclinicalMedicine, (45)</w:t>
      </w:r>
      <w:r>
        <w:rPr>
          <w:rFonts w:ascii="Times New Roman" w:hAnsi="Times New Roman" w:cs="Times New Roman"/>
          <w:color w:val="000000" w:themeColor="text1"/>
          <w:sz w:val="24"/>
          <w:szCs w:val="24"/>
          <w14:textFill>
            <w14:solidFill>
              <w14:schemeClr w14:val="tx1"/>
            </w14:solidFill>
          </w14:textFill>
        </w:rPr>
        <w:t xml:space="preserve">, 101343. </w:t>
      </w:r>
      <w:r>
        <w:fldChar w:fldCharType="begin"/>
      </w:r>
      <w:r>
        <w:instrText xml:space="preserve"> HYPERLINK "https://doi.org/10.1016/j.eclinm.2022.101343"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https://doi.org/10.1016/j.eclinm.2022.101343</w:t>
      </w:r>
      <w:r>
        <w:rPr>
          <w:rStyle w:val="20"/>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Yeung, N. C. Y., Wong, E. L.-Y.,</w:t>
      </w:r>
      <w:r>
        <w:rPr>
          <w:rFonts w:ascii="Times New Roman" w:hAnsi="Times New Roman" w:cs="Times New Roman"/>
          <w:color w:val="000000" w:themeColor="text1"/>
          <w:sz w:val="24"/>
          <w:szCs w:val="24"/>
          <w14:textFill>
            <w14:solidFill>
              <w14:schemeClr w14:val="tx1"/>
            </w14:solidFill>
          </w14:textFill>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14:textFill>
            <w14:solidFill>
              <w14:schemeClr w14:val="tx1"/>
            </w14:solidFill>
          </w14:textFill>
        </w:rPr>
        <w:t>European Journal of Psychotraumatology, 13(1)</w:t>
      </w:r>
      <w:r>
        <w:rPr>
          <w:rFonts w:ascii="Times New Roman" w:hAnsi="Times New Roman" w:cs="Times New Roman"/>
          <w:color w:val="000000" w:themeColor="text1"/>
          <w:sz w:val="24"/>
          <w:szCs w:val="24"/>
          <w14:textFill>
            <w14:solidFill>
              <w14:schemeClr w14:val="tx1"/>
            </w14:solidFill>
          </w14:textFill>
        </w:rPr>
        <w:t xml:space="preserve">. https://doi.org/10.1080/20008198.2021.2005346  </w:t>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Yıldız, E. (2021).</w:t>
      </w:r>
      <w:r>
        <w:rPr>
          <w:rFonts w:ascii="Times New Roman" w:hAnsi="Times New Roman" w:cs="Times New Roman"/>
          <w:color w:val="000000" w:themeColor="text1"/>
          <w:sz w:val="24"/>
          <w:szCs w:val="24"/>
          <w14:textFill>
            <w14:solidFill>
              <w14:schemeClr w14:val="tx1"/>
            </w14:solidFill>
          </w14:textFill>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14:textFill>
            <w14:solidFill>
              <w14:schemeClr w14:val="tx1"/>
            </w14:solidFill>
          </w14:textFill>
        </w:rPr>
        <w:t>Perspectives in Psychiatric Care</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"https://doi.org/10.1111/ppc.12761"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https://doi.org/10.1111/ppc.12761</w:t>
      </w:r>
      <w:r>
        <w:rPr>
          <w:rStyle w:val="20"/>
          <w:rFonts w:ascii="Times New Roman" w:hAnsi="Times New Roman" w:cs="Times New Roman"/>
          <w:color w:val="000000" w:themeColor="text1"/>
          <w:sz w:val="24"/>
          <w:szCs w:val="24"/>
          <w:u w:val="none"/>
          <w14:textFill>
            <w14:solidFill>
              <w14:schemeClr w14:val="tx1"/>
            </w14:solidFill>
          </w14:textFill>
        </w:rPr>
        <w:fldChar w:fldCharType="end"/>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Zhai, H. K.,</w:t>
      </w:r>
      <w:r>
        <w:rPr>
          <w:rFonts w:ascii="Times New Roman" w:hAnsi="Times New Roman" w:cs="Times New Roman"/>
          <w:color w:val="000000" w:themeColor="text1"/>
          <w:sz w:val="24"/>
          <w:szCs w:val="24"/>
          <w14:textFill>
            <w14:solidFill>
              <w14:schemeClr w14:val="tx1"/>
            </w14:solidFill>
          </w14:textFill>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14:textFill>
            <w14:solidFill>
              <w14:schemeClr w14:val="tx1"/>
            </w14:solidFill>
          </w14:textFill>
        </w:rPr>
        <w:t xml:space="preserve">Frontiers in psychology, 12, </w:t>
      </w:r>
      <w:r>
        <w:rPr>
          <w:rFonts w:ascii="Times New Roman" w:hAnsi="Times New Roman" w:cs="Times New Roman"/>
          <w:color w:val="000000" w:themeColor="text1"/>
          <w:sz w:val="24"/>
          <w:szCs w:val="24"/>
          <w14:textFill>
            <w14:solidFill>
              <w14:schemeClr w14:val="tx1"/>
            </w14:solidFill>
          </w14:textFill>
        </w:rPr>
        <w:t>600798. doi:10.3389/fpsyg.2021.600798</w:t>
      </w:r>
    </w:p>
    <w:p>
      <w:pPr>
        <w:pStyle w:val="49"/>
        <w:numPr>
          <w:ilvl w:val="0"/>
          <w:numId w:val="1"/>
        </w:numPr>
        <w:spacing w:after="0" w:line="360" w:lineRule="auto"/>
        <w:rPr>
          <w:rStyle w:val="20"/>
          <w:rFonts w:ascii="Times New Roman" w:hAnsi="Times New Roman" w:cs="Times New Roman"/>
          <w:color w:val="000000" w:themeColor="text1"/>
          <w:sz w:val="24"/>
          <w:szCs w:val="24"/>
          <w:u w:val="none"/>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Zhang, X. T., Shi, S. S., Ren</w:t>
      </w:r>
      <w:r>
        <w:rPr>
          <w:rFonts w:ascii="Times New Roman" w:hAnsi="Times New Roman" w:cs="Times New Roman"/>
          <w:color w:val="000000" w:themeColor="text1"/>
          <w:sz w:val="24"/>
          <w:szCs w:val="24"/>
          <w14:textFill>
            <w14:solidFill>
              <w14:schemeClr w14:val="tx1"/>
            </w14:solidFill>
          </w14:textFill>
        </w:rPr>
        <w:t>, Y. Q., &amp; Wang, L. (2021). The traumatic experience of clinical nurses during the Covid-19 pandemic: Which factors are related to post-traumatic growth? </w:t>
      </w:r>
      <w:r>
        <w:rPr>
          <w:rFonts w:ascii="Times New Roman" w:hAnsi="Times New Roman" w:cs="Times New Roman"/>
          <w:i/>
          <w:iCs/>
          <w:color w:val="000000" w:themeColor="text1"/>
          <w:sz w:val="24"/>
          <w:szCs w:val="24"/>
          <w14:textFill>
            <w14:solidFill>
              <w14:schemeClr w14:val="tx1"/>
            </w14:solidFill>
          </w14:textFill>
        </w:rPr>
        <w:t>Risk Management and Healthcare Policy</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i/>
          <w:iCs/>
          <w:color w:val="000000" w:themeColor="text1"/>
          <w:sz w:val="24"/>
          <w:szCs w:val="24"/>
          <w14:textFill>
            <w14:solidFill>
              <w14:schemeClr w14:val="tx1"/>
            </w14:solidFill>
          </w14:textFill>
        </w:rPr>
        <w:t>14)</w:t>
      </w:r>
      <w:r>
        <w:rPr>
          <w:rFonts w:ascii="Times New Roman" w:hAnsi="Times New Roman" w:cs="Times New Roman"/>
          <w:color w:val="000000" w:themeColor="text1"/>
          <w:sz w:val="24"/>
          <w:szCs w:val="24"/>
          <w14:textFill>
            <w14:solidFill>
              <w14:schemeClr w14:val="tx1"/>
            </w14:solidFill>
          </w14:textFill>
        </w:rPr>
        <w:t xml:space="preserve">, 2145–2151. </w:t>
      </w:r>
      <w:r>
        <w:fldChar w:fldCharType="begin"/>
      </w:r>
      <w:r>
        <w:instrText xml:space="preserve"> HYPERLINK "https://doi.org/10.2147/rmhp.s307294" \h </w:instrText>
      </w:r>
      <w:r>
        <w:fldChar w:fldCharType="separate"/>
      </w:r>
      <w:r>
        <w:rPr>
          <w:rStyle w:val="20"/>
          <w:rFonts w:ascii="Times New Roman" w:hAnsi="Times New Roman" w:cs="Times New Roman"/>
          <w:color w:val="000000" w:themeColor="text1"/>
          <w:sz w:val="24"/>
          <w:szCs w:val="24"/>
          <w:u w:val="none"/>
          <w14:textFill>
            <w14:solidFill>
              <w14:schemeClr w14:val="tx1"/>
            </w14:solidFill>
          </w14:textFill>
        </w:rPr>
        <w:t>https://doi.org/10.2147/rmhp.s307294</w:t>
      </w:r>
      <w:r>
        <w:rPr>
          <w:rStyle w:val="20"/>
          <w:rFonts w:ascii="Times New Roman" w:hAnsi="Times New Roman" w:cs="Times New Roman"/>
          <w:color w:val="000000" w:themeColor="text1"/>
          <w:sz w:val="24"/>
          <w:szCs w:val="24"/>
          <w:u w:val="none"/>
          <w14:textFill>
            <w14:solidFill>
              <w14:schemeClr w14:val="tx1"/>
            </w14:solidFill>
          </w14:textFill>
        </w:rPr>
        <w:fldChar w:fldCharType="end"/>
      </w:r>
    </w:p>
    <w:p>
      <w:pPr>
        <w:pStyle w:val="49"/>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Zhou, Y., MacGeorge, E. L., &amp;</w:t>
      </w:r>
      <w:r>
        <w:rPr>
          <w:rFonts w:ascii="Times New Roman" w:hAnsi="Times New Roman" w:cs="Times New Roman"/>
          <w:color w:val="000000" w:themeColor="text1"/>
          <w:sz w:val="24"/>
          <w:szCs w:val="24"/>
          <w14:textFill>
            <w14:solidFill>
              <w14:schemeClr w14:val="tx1"/>
            </w14:solidFill>
          </w14:textFill>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14:textFill>
            <w14:solidFill>
              <w14:schemeClr w14:val="tx1"/>
            </w14:solidFill>
          </w14:textFill>
        </w:rPr>
        <w:t>International Journal of Environmental Research and Public Health, 17(17),</w:t>
      </w:r>
      <w:r>
        <w:rPr>
          <w:rFonts w:ascii="Times New Roman" w:hAnsi="Times New Roman" w:cs="Times New Roman"/>
          <w:color w:val="000000" w:themeColor="text1"/>
          <w:sz w:val="24"/>
          <w:szCs w:val="24"/>
          <w14:textFill>
            <w14:solidFill>
              <w14:schemeClr w14:val="tx1"/>
            </w14:solidFill>
          </w14:textFill>
        </w:rPr>
        <w:t xml:space="preserve"> 6315. https://doi.org/10.3390/ijerph17176315 </w:t>
      </w: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19"/>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r>
        <w:fldChar w:fldCharType="begin"/>
      </w:r>
      <w:r>
        <w:instrText xml:space="preserve"> HYPERLINK "https://psycnet.apa.org/doi/10.1037/trm0000469" \t "_blank" \h </w:instrText>
      </w:r>
      <w:r>
        <w:fldChar w:fldCharType="separate"/>
      </w:r>
      <w:r>
        <w:rPr>
          <w:rStyle w:val="20"/>
          <w:rFonts w:ascii="Arial" w:hAnsi="Arial" w:cs="Arial"/>
          <w:color w:val="2C72B7"/>
          <w:sz w:val="21"/>
          <w:szCs w:val="21"/>
          <w:shd w:val="clear" w:color="auto" w:fill="FFFFFF"/>
        </w:rPr>
        <w:t>https://doi.org/10.1037/trm0000469</w:t>
      </w:r>
      <w:r>
        <w:rPr>
          <w:rStyle w:val="20"/>
          <w:rFonts w:ascii="Arial" w:hAnsi="Arial" w:cs="Arial"/>
          <w:color w:val="2C72B7"/>
          <w:sz w:val="21"/>
          <w:szCs w:val="21"/>
          <w:shd w:val="clear" w:color="auto" w:fill="FFFFFF"/>
        </w:rPr>
        <w:fldChar w:fldCharType="end"/>
      </w:r>
    </w:p>
    <w:p>
      <w:pPr>
        <w:spacing w:line="360" w:lineRule="auto"/>
        <w:rPr>
          <w:rFonts w:ascii="Times New Roman" w:hAnsi="Times New Roman" w:cs="Times New Roman"/>
          <w:sz w:val="24"/>
          <w:szCs w:val="24"/>
        </w:rPr>
      </w:pPr>
      <w:r>
        <w:rPr>
          <w:rFonts w:ascii="Open Sans" w:hAnsi="Open Sans" w:cs="Open Sans"/>
          <w:color w:val="333333"/>
          <w:sz w:val="21"/>
          <w:szCs w:val="21"/>
        </w:rPr>
        <w:br w:type="textWrapping"/>
      </w:r>
      <w:r>
        <w:rPr>
          <w:rFonts w:ascii="Open Sans" w:hAnsi="Open Sans" w:cs="Open Sans"/>
          <w:color w:val="333333"/>
          <w:sz w:val="21"/>
          <w:szCs w:val="21"/>
          <w:shd w:val="clear" w:color="auto" w:fill="FFFFFF"/>
        </w:rPr>
        <w:t>2. Sohrabi, C., Alsafi, Z., O'neill, N., Khan, M., Kerwan, A., Al-Jabir, A., Iosifidis, C., &amp; Agha, R. (2020). World Health Organization declares global emergency: A review of the 2019 novel coronavirus (COVID-19). International Journal of Surgery, 76, 71-76. https://doi.org/10.1016/j.ijsu.2020.02.034</w:t>
      </w: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Metz MBC, Olufemi OT, Daly JM, Barba M. Systematic review and meta-analysis of seroprevalence studies of West Nile virus in equids in Europe between 2001 and 2018.</w:t>
      </w:r>
      <w:r>
        <w:rPr>
          <w:rFonts w:ascii="Times New Roman" w:hAnsi="Times New Roman" w:eastAsia="Times New Roman" w:cs="Times New Roman"/>
          <w:i/>
          <w:iCs/>
          <w:sz w:val="24"/>
          <w:szCs w:val="24"/>
        </w:rPr>
        <w:t> Transbound Emerg Dis</w:t>
      </w:r>
      <w:r>
        <w:rPr>
          <w:rFonts w:ascii="Times New Roman" w:hAnsi="Times New Roman" w:eastAsia="Times New Roman" w:cs="Times New Roman"/>
          <w:sz w:val="24"/>
          <w:szCs w:val="24"/>
        </w:rPr>
        <w:t>. 2021;68(4):1814-1823. doi:10.1111/tbed.13866</w:t>
      </w: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Sawyer A, Ayers S, Field AP. Posttraumatic growth and adjustment among individuals with cancer or HIV/AIDS: a meta-analysis. </w:t>
      </w:r>
      <w:r>
        <w:rPr>
          <w:rFonts w:ascii="Times New Roman" w:hAnsi="Times New Roman" w:eastAsia="Times New Roman" w:cs="Times New Roman"/>
          <w:i/>
          <w:iCs/>
          <w:sz w:val="24"/>
          <w:szCs w:val="24"/>
        </w:rPr>
        <w:t>Clin Psychol Rev</w:t>
      </w:r>
      <w:r>
        <w:rPr>
          <w:rFonts w:ascii="Times New Roman" w:hAnsi="Times New Roman" w:eastAsia="Times New Roman" w:cs="Times New Roman"/>
          <w:sz w:val="24"/>
          <w:szCs w:val="24"/>
        </w:rPr>
        <w:t>. 2010;30(4):436-447. doi:10.1016/j.cpr.2010.02.004</w:t>
      </w:r>
      <w:bookmarkEnd w:id="6"/>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Pięta M, Rzeszutek M. Posttraumatic growth and well-being among people living with HIV: A systematic review and meta-analysis in recognition of 40 years of HIV/AIDS. </w:t>
      </w:r>
      <w:r>
        <w:rPr>
          <w:rFonts w:ascii="Times New Roman" w:hAnsi="Times New Roman" w:eastAsia="Times New Roman" w:cs="Times New Roman"/>
          <w:i/>
          <w:iCs/>
          <w:sz w:val="24"/>
          <w:szCs w:val="24"/>
        </w:rPr>
        <w:t>Qual Life Res</w:t>
      </w:r>
      <w:r>
        <w:rPr>
          <w:rFonts w:ascii="Times New Roman" w:hAnsi="Times New Roman" w:eastAsia="Times New Roman" w:cs="Times New Roman"/>
          <w:sz w:val="24"/>
          <w:szCs w:val="24"/>
        </w:rPr>
        <w:t>. 2022;31(5):1269-1288. doi:10.1007/s11136-021-02990-3</w:t>
      </w: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Shand LK, Cowlishaw S, Brooker JE, Burney S, Ricciardelli LA. Correlates of post-traumatic stress symptoms and growth in cancer patients: a systematic review and meta-analysis. </w:t>
      </w:r>
      <w:r>
        <w:rPr>
          <w:rFonts w:ascii="Times New Roman" w:hAnsi="Times New Roman" w:eastAsia="Times New Roman" w:cs="Times New Roman"/>
          <w:i/>
          <w:iCs/>
          <w:sz w:val="24"/>
          <w:szCs w:val="24"/>
        </w:rPr>
        <w:t>Psychooncology</w:t>
      </w:r>
      <w:r>
        <w:rPr>
          <w:rFonts w:ascii="Times New Roman" w:hAnsi="Times New Roman" w:eastAsia="Times New Roman" w:cs="Times New Roman"/>
          <w:sz w:val="24"/>
          <w:szCs w:val="24"/>
        </w:rPr>
        <w:t>. 2015;24(6):624-634. doi:10.1002/pon.3719 </w:t>
      </w: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Wan X, Huang H, Peng Q, et al. A meta-analysis on the relationship between posttraumatic growth and resilience in people with breast cancer.</w:t>
      </w:r>
      <w:r>
        <w:rPr>
          <w:rFonts w:ascii="Times New Roman" w:hAnsi="Times New Roman" w:eastAsia="Times New Roman" w:cs="Times New Roman"/>
          <w:i/>
          <w:iCs/>
          <w:sz w:val="24"/>
          <w:szCs w:val="24"/>
        </w:rPr>
        <w:t> Nurs Open.</w:t>
      </w:r>
      <w:r>
        <w:rPr>
          <w:rFonts w:ascii="Times New Roman" w:hAnsi="Times New Roman" w:eastAsia="Times New Roman" w:cs="Times New Roman"/>
          <w:sz w:val="24"/>
          <w:szCs w:val="24"/>
        </w:rPr>
        <w:t> 2023;10(5):2734-2745. doi:10.1002/nop2.1540</w:t>
      </w: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Ma X, Wan X, Chen C. The correlation between posttraumatic growth and social support in people with breast cancer: A meta-analysis [published correction appears in Front Psychol. 2023 Feb 14;14:1129481].</w:t>
      </w:r>
      <w:r>
        <w:rPr>
          <w:rFonts w:ascii="Times New Roman" w:hAnsi="Times New Roman" w:eastAsia="Times New Roman" w:cs="Times New Roman"/>
          <w:i/>
          <w:iCs/>
          <w:sz w:val="24"/>
          <w:szCs w:val="24"/>
        </w:rPr>
        <w:t> Front Psychol</w:t>
      </w:r>
      <w:r>
        <w:rPr>
          <w:rFonts w:ascii="Times New Roman" w:hAnsi="Times New Roman" w:eastAsia="Times New Roman" w:cs="Times New Roman"/>
          <w:sz w:val="24"/>
          <w:szCs w:val="24"/>
        </w:rPr>
        <w:t>. 2022;13:1060150. Published 2022 Dec 15. doi:10.3389/fpsyg.2022.1060150</w:t>
      </w:r>
    </w:p>
    <w:p>
      <w:pPr>
        <w:shd w:val="clear" w:color="auto" w:fill="FFFFFF"/>
        <w:spacing w:after="0" w:line="480" w:lineRule="auto"/>
        <w:ind w:left="360" w:hanging="360"/>
        <w:rPr>
          <w:rFonts w:ascii="Times New Roman" w:hAnsi="Times New Roman" w:eastAsia="Times New Roman" w:cs="Times New Roman"/>
          <w:sz w:val="24"/>
          <w:szCs w:val="24"/>
        </w:rPr>
      </w:pPr>
    </w:p>
    <w:p>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r>
        <w:fldChar w:fldCharType="begin"/>
      </w:r>
      <w:r>
        <w:instrText xml:space="preserve"> HYPERLINK "https://doi.org/10.3390/brainsci13020305" \h </w:instrText>
      </w:r>
      <w:r>
        <w:fldChar w:fldCharType="separate"/>
      </w:r>
      <w:r>
        <w:rPr>
          <w:rStyle w:val="20"/>
          <w:rFonts w:ascii="Times New Roman" w:hAnsi="Times New Roman" w:cs="Times New Roman"/>
          <w:color w:val="auto"/>
          <w:sz w:val="24"/>
          <w:szCs w:val="24"/>
          <w:u w:val="none"/>
        </w:rPr>
        <w:t>https://doi.org/10.3390/brainsci13020305</w:t>
      </w:r>
      <w:r>
        <w:rPr>
          <w:rStyle w:val="20"/>
          <w:rFonts w:ascii="Times New Roman" w:hAnsi="Times New Roman" w:cs="Times New Roman"/>
          <w:color w:val="auto"/>
          <w:sz w:val="24"/>
          <w:szCs w:val="24"/>
          <w:u w:val="none"/>
        </w:rPr>
        <w:fldChar w:fldCharType="end"/>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r>
        <w:rPr>
          <w:rFonts w:ascii="Times New Roman" w:hAnsi="Times New Roman" w:cs="Times New Roman"/>
          <w:i/>
          <w:iCs/>
          <w:sz w:val="24"/>
          <w:szCs w:val="24"/>
        </w:rPr>
        <w:t>Psychoneuroendocrinology</w:t>
      </w:r>
      <w:r>
        <w:rPr>
          <w:rFonts w:ascii="Times New Roman" w:hAnsi="Times New Roman" w:cs="Times New Roman"/>
          <w:sz w:val="24"/>
          <w:szCs w:val="24"/>
        </w:rPr>
        <w:t xml:space="preserve">, 44, 83-87. </w:t>
      </w:r>
      <w:r>
        <w:fldChar w:fldCharType="begin"/>
      </w:r>
      <w:r>
        <w:instrText xml:space="preserve"> HYPERLINK "https://doi.org/10.1016/j.psyneuen.2014.03.001" \h </w:instrText>
      </w:r>
      <w:r>
        <w:fldChar w:fldCharType="separate"/>
      </w:r>
      <w:r>
        <w:rPr>
          <w:rStyle w:val="20"/>
          <w:rFonts w:ascii="Times New Roman" w:hAnsi="Times New Roman" w:cs="Times New Roman"/>
          <w:color w:val="auto"/>
          <w:sz w:val="24"/>
          <w:szCs w:val="24"/>
          <w:u w:val="none"/>
        </w:rPr>
        <w:t>https://doi.org/10.1016/j.psyneuen.2014.03.001</w:t>
      </w:r>
      <w:r>
        <w:rPr>
          <w:rStyle w:val="20"/>
          <w:rFonts w:ascii="Times New Roman" w:hAnsi="Times New Roman" w:cs="Times New Roman"/>
          <w:color w:val="auto"/>
          <w:sz w:val="24"/>
          <w:szCs w:val="24"/>
          <w:u w:val="none"/>
        </w:rPr>
        <w:fldChar w:fldCharType="end"/>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Solovieff, N., Lowe, S. R., Gallagher, P. J., Chaponis, J., Rosand, J., Koenen, K. C., </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r>
        <w:fldChar w:fldCharType="begin"/>
      </w:r>
      <w:r>
        <w:instrText xml:space="preserve"> HYPERLINK "https://doi.org/10.1016/j.jad.2013.09.018" \h </w:instrText>
      </w:r>
      <w:r>
        <w:fldChar w:fldCharType="separate"/>
      </w:r>
      <w:r>
        <w:rPr>
          <w:rStyle w:val="20"/>
          <w:rFonts w:ascii="Times New Roman" w:hAnsi="Times New Roman" w:cs="Times New Roman"/>
          <w:color w:val="auto"/>
          <w:sz w:val="24"/>
          <w:szCs w:val="24"/>
          <w:u w:val="none"/>
        </w:rPr>
        <w:t>https://doi.org/10.1016/j.jad.2013.09.018</w:t>
      </w:r>
      <w:r>
        <w:rPr>
          <w:rStyle w:val="20"/>
          <w:rFonts w:ascii="Times New Roman" w:hAnsi="Times New Roman" w:cs="Times New Roman"/>
          <w:color w:val="auto"/>
          <w:sz w:val="24"/>
          <w:szCs w:val="24"/>
          <w:u w:val="none"/>
        </w:rPr>
        <w:fldChar w:fldCharType="end"/>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Maercker, A., &amp; Karl, A. (2006). Neural correlates of posttraumatic </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r>
        <w:fldChar w:fldCharType="begin"/>
      </w:r>
      <w:r>
        <w:instrText xml:space="preserve"> HYPERLINK "https://doi.org/10.1348/135910707X250866" \h </w:instrText>
      </w:r>
      <w:r>
        <w:fldChar w:fldCharType="separate"/>
      </w:r>
      <w:r>
        <w:rPr>
          <w:rStyle w:val="20"/>
          <w:rFonts w:ascii="Times New Roman" w:hAnsi="Times New Roman" w:cs="Times New Roman"/>
          <w:color w:val="auto"/>
          <w:sz w:val="24"/>
          <w:szCs w:val="24"/>
          <w:u w:val="none"/>
        </w:rPr>
        <w:t>https://doi.org/10.1348/135910707X250866</w:t>
      </w:r>
      <w:r>
        <w:rPr>
          <w:rStyle w:val="20"/>
          <w:rFonts w:ascii="Times New Roman" w:hAnsi="Times New Roman" w:cs="Times New Roman"/>
          <w:color w:val="auto"/>
          <w:sz w:val="24"/>
          <w:szCs w:val="24"/>
          <w:u w:val="none"/>
        </w:rPr>
        <w:fldChar w:fldCharType="end"/>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r>
        <w:fldChar w:fldCharType="begin"/>
      </w:r>
      <w:r>
        <w:instrText xml:space="preserve"> HYPERLINK "https://doi.org/10.1038/s41598-017-16890-5" \h </w:instrText>
      </w:r>
      <w:r>
        <w:fldChar w:fldCharType="separate"/>
      </w:r>
      <w:r>
        <w:rPr>
          <w:rStyle w:val="20"/>
          <w:rFonts w:ascii="Times New Roman" w:hAnsi="Times New Roman" w:cs="Times New Roman"/>
          <w:color w:val="auto"/>
          <w:sz w:val="24"/>
          <w:szCs w:val="24"/>
          <w:u w:val="none"/>
        </w:rPr>
        <w:t>https://doi.org/10.1038/s41598-017-16890-5</w:t>
      </w:r>
      <w:r>
        <w:rPr>
          <w:rStyle w:val="20"/>
          <w:rFonts w:ascii="Times New Roman" w:hAnsi="Times New Roman" w:cs="Times New Roman"/>
          <w:color w:val="auto"/>
          <w:sz w:val="24"/>
          <w:szCs w:val="24"/>
          <w:u w:val="none"/>
        </w:rPr>
        <w:fldChar w:fldCharType="end"/>
      </w:r>
    </w:p>
    <w:p>
      <w:pPr>
        <w:shd w:val="clear" w:color="auto" w:fill="FFFFFF"/>
        <w:spacing w:after="0" w:line="480" w:lineRule="auto"/>
        <w:ind w:left="360" w:hanging="360"/>
        <w:rPr>
          <w:rFonts w:ascii="Times New Roman" w:hAnsi="Times New Roman" w:eastAsia="Times New Roman" w:cs="Times New Roman"/>
          <w:sz w:val="24"/>
          <w:szCs w:val="24"/>
        </w:rPr>
      </w:pPr>
    </w:p>
    <w:p>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Wang, S., Quan, L., Chavarro, J. E., Slopen, N., Kubzansky, L. D., Koenen, K. C., Kang, J. H., Weisskopf, M. G., Branch-Elliman, W., &amp; Roberts, A. L. (2022). Associations of Depression, Anxiety, Worry, Perceived Stress, and Loneliness Prior to Infection With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r>
        <w:fldChar w:fldCharType="begin"/>
      </w:r>
      <w:r>
        <w:instrText xml:space="preserve"> HYPERLINK "https://doi.org/10.1001/jamapsychiatry.2022.2640" \t "_blank" \h </w:instrText>
      </w:r>
      <w:r>
        <w:fldChar w:fldCharType="separate"/>
      </w:r>
      <w:r>
        <w:rPr>
          <w:rStyle w:val="20"/>
          <w:rFonts w:ascii="Times New Roman" w:hAnsi="Times New Roman" w:cs="Times New Roman"/>
          <w:color w:val="000000"/>
          <w:sz w:val="24"/>
          <w:szCs w:val="24"/>
          <w:u w:val="none"/>
          <w:shd w:val="clear" w:color="auto" w:fill="FFFFFF"/>
        </w:rPr>
        <w:t>https://doi.org/10.1001/jamapsychiatry.2022.2640</w:t>
      </w:r>
      <w:r>
        <w:rPr>
          <w:rStyle w:val="20"/>
          <w:rFonts w:ascii="Times New Roman" w:hAnsi="Times New Roman" w:cs="Times New Roman"/>
          <w:color w:val="000000"/>
          <w:sz w:val="24"/>
          <w:szCs w:val="24"/>
          <w:u w:val="none"/>
          <w:shd w:val="clear" w:color="auto" w:fill="FFFFFF"/>
        </w:rPr>
        <w:fldChar w:fldCharType="end"/>
      </w:r>
    </w:p>
    <w:p>
      <w:pPr>
        <w:spacing w:after="0" w:line="480" w:lineRule="auto"/>
        <w:jc w:val="center"/>
        <w:rPr>
          <w:rFonts w:ascii="Times New Roman" w:hAnsi="Times New Roman" w:cs="Times New Roman"/>
          <w:b/>
          <w:bCs/>
          <w:sz w:val="24"/>
          <w:szCs w:val="24"/>
        </w:rPr>
        <w:sectPr>
          <w:headerReference r:id="rId7" w:type="default"/>
          <w:pgSz w:w="12240" w:h="15840"/>
          <w:pgMar w:top="1440" w:right="1440" w:bottom="1440" w:left="1440" w:header="720" w:footer="0" w:gutter="0"/>
          <w:pgNumType w:start="1"/>
          <w:cols w:space="720" w:num="1"/>
          <w:formProt w:val="0"/>
          <w:docGrid w:linePitch="360" w:charSpace="4096"/>
        </w:sectPr>
      </w:pPr>
    </w:p>
    <w:p>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Flowchart of Study Selection </w:t>
      </w:r>
    </w:p>
    <w:p>
      <w:pPr>
        <w:spacing w:after="0" w:line="240" w:lineRule="auto"/>
      </w:pP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59264" behindDoc="0" locked="0" layoutInCell="1" allowOverlap="1">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Studies from databases/registers (n=60)</w:t>
                            </w:r>
                          </w:p>
                          <w:p>
                            <w:pPr>
                              <w:spacing w:after="0" w:line="240" w:lineRule="auto"/>
                              <w:rPr>
                                <w:rFonts w:ascii="Arial" w:hAnsi="Arial" w:cs="Arial"/>
                                <w:color w:val="000000" w:themeColor="text1"/>
                                <w:sz w:val="18"/>
                                <w:szCs w:val="20"/>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05pt;margin-top:6.05pt;height:97.9pt;width:148.6pt;z-index:251659264;v-text-anchor:middle;mso-width-relative:page;mso-height-relative:page;" filled="f" stroked="t" coordsize="21600,21600" o:gfxdata="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IrbK&#10;TtgAAAAJAQAADwAAAAAAAAABACAAAAA4AAAAZHJzL2Rvd25yZXYueG1sUEsBAhQAFAAAAAgAh07i&#10;QHcMKkJFAgAAjAQAAA4AAAAAAAAAAQAgAAAAPQEAAGRycy9lMm9Eb2MueG1sUEsFBgAAAAAGAAYA&#10;WQEAAPQF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Studies from databases/registers (n=60)</w:t>
                      </w:r>
                    </w:p>
                    <w:p>
                      <w:pPr>
                        <w:spacing w:after="0" w:line="240" w:lineRule="auto"/>
                        <w:rPr>
                          <w:rFonts w:ascii="Arial" w:hAnsi="Arial" w:cs="Arial"/>
                          <w:color w:val="000000" w:themeColor="text1"/>
                          <w:sz w:val="18"/>
                          <w:szCs w:val="20"/>
                          <w14:textFill>
                            <w14:solidFill>
                              <w14:schemeClr w14:val="tx1"/>
                            </w14:solidFill>
                          </w14:textFill>
                        </w:rPr>
                      </w:pPr>
                    </w:p>
                  </w:txbxContent>
                </v:textbox>
              </v:rect>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71552" behindDoc="0" locked="0" layoutInCell="1" allowOverlap="1">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75pt;margin-top:17.5pt;height:20.7pt;width:100.55pt;rotation:-5898240f;z-index:251671552;v-text-anchor:middle;mso-width-relative:page;mso-height-relative:page;" fillcolor="#9DC3E6 [1944]" filled="t" stroked="t" coordsize="21600,21600" o:gfxdata="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DrSRyM2gAAAAkBAAAPAAAAAAAAAAEAIAAAADgAAABkcnMvZG93bnJldi54bWxQ&#10;SwECFAAUAAAACACHTuJAVgytSooCAAAmBQAADgAAAAAAAAABACAAAAA/AQAAZHJzL2Uyb0RvYy54&#10;bWxQSwUGAAAAAAYABgBZAQAAOwY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Identification</w:t>
                      </w:r>
                    </w:p>
                  </w:txbxContent>
                </v:textbox>
              </v:shape>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67456" behindDoc="0" locked="0" layoutInCell="1" allowOverlap="1">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2pt;margin-top:0.75pt;height:0pt;width:44.35pt;z-index:251667456;mso-width-relative:page;mso-height-relative:page;" filled="f" stroked="t" coordsize="21600,21600" o:gfxdata="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IWJo3TAAAABwEA&#10;AA8AAAAAAAAAAQAgAAAAOAAAAGRycy9kb3ducmV2LnhtbFBLAQIUABQAAAAIAIdO4kCYnzr80AEA&#10;AJcDAAAOAAAAAAAAAAEAIAAAADgBAABkcnMvZTJvRG9jLnhtbFBLBQYAAAAABgAGAFkBAAB6BQAA&#10;AAA=&#10;">
                <v:fill on="f" focussize="0,0"/>
                <v:stroke weight="0.5pt" color="#000000 [3213]" miterlimit="8" joinstyle="miter" endarrow="block"/>
                <v:imagedata o:title=""/>
                <o:lock v:ext="edit" aspectratio="f"/>
              </v:shape>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79744" behindDoc="0" locked="0" layoutInCell="1" allowOverlap="1">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rocess 2" o:spid="_x0000_s1026" o:spt="109" type="#_x0000_t109" style="position:absolute;left:0pt;margin-left:245.85pt;margin-top:4.1pt;height:33.25pt;width:142.45pt;z-index:251679744;v-text-anchor:middle;mso-width-relative:page;mso-height-relative:page;" fillcolor="#FFFFFF [3212]" filled="t" stroked="t" coordsize="21600,21600" o:gfxdata="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DzZnsbUAAAACAEAAA8AAAAAAAAAAQAgAAAAOAAAAGRycy9kb3ducmV2LnhtbFBL&#10;AQIUABQAAAAIAIdO4kDXqIsMVgIAAMYEAAAOAAAAAAAAAAEAIAAAADkBAABkcnMvZTJvRG9jLnht&#10;bFBLBQYAAAAABgAGAFkBAAABBgAAAAA=&#10;">
                <v:fill on="t" focussize="0,0"/>
                <v:stroke weight="1pt" color="#000000 [3213]" miterlimit="8" joinstyle="miter"/>
                <v:imagedata o:title=""/>
                <o:lock v:ext="edit" aspectratio="f"/>
                <v:textbo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Duplicates removed. (n=10)</w:t>
                      </w:r>
                    </w:p>
                  </w:txbxContent>
                </v:textbox>
              </v:shape>
            </w:pict>
          </mc:Fallback>
        </mc:AlternateContent>
      </w:r>
      <w:r>
        <w:rPr>
          <w:lang w:val="en-AU"/>
        </w:rPr>
        <mc:AlternateContent>
          <mc:Choice Requires="wps">
            <w:drawing>
              <wp:anchor distT="0" distB="0" distL="114300" distR="114300" simplePos="0" relativeHeight="251678720" behindDoc="0" locked="0" layoutInCell="1" allowOverlap="1">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o:spt="32" type="#_x0000_t32" style="position:absolute;left:0pt;margin-left:195.3pt;margin-top:12.95pt;height:0pt;width:44.45pt;z-index:251678720;mso-width-relative:page;mso-height-relative:page;" filled="f" stroked="t" coordsize="21600,21600" o:gfxdata="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vYhDsdYAAAAJAQAADwAAAAAAAAABACAAAAA4AAAAZHJzL2Rvd25yZXYueG1sUEsBAhQAFAAAAAgA&#10;h07iQJLQnx/YAQAAngMAAA4AAAAAAAAAAQAgAAAAOwEAAGRycy9lMm9Eb2MueG1sUEsFBgAAAAAG&#10;AAYAWQEAAIUFAAAAAA==&#10;">
                <v:fill on="f" focussize="0,0"/>
                <v:stroke weight="0.5pt" color="#000000 [3213]" miterlimit="8" joinstyle="miter" endarrow="block"/>
                <v:imagedata o:title=""/>
                <o:lock v:ext="edit" aspectratio="f"/>
              </v:shape>
            </w:pict>
          </mc:Fallback>
        </mc:AlternateContent>
      </w:r>
    </w:p>
    <w:p>
      <w:pPr>
        <w:spacing w:after="0" w:line="240" w:lineRule="auto"/>
        <w:rPr>
          <w:lang w:val="en-AU"/>
        </w:rPr>
      </w:pPr>
      <w:r>
        <w:rPr>
          <w:lang w:val="en-AU"/>
        </w:rPr>
        <mc:AlternateContent>
          <mc:Choice Requires="wps">
            <w:drawing>
              <wp:anchor distT="0" distB="0" distL="114300" distR="114300" simplePos="0" relativeHeight="251674624" behindDoc="0" locked="0" layoutInCell="1" allowOverlap="1">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0.25pt;margin-top:10.15pt;height:22.15pt;width:0pt;z-index:251674624;mso-width-relative:page;mso-height-relative:page;" filled="f" stroked="t" coordsize="21600,21600" o:gfxdata="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elFYTUAAAACQEA&#10;AA8AAAAAAAAAAQAgAAAAOAAAAGRycy9kb3ducmV2LnhtbFBLAQIUABQAAAAIAIdO4kDXUi9f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68480" behindDoc="0" locked="0" layoutInCell="1" allowOverlap="1">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2pt;margin-top:25.85pt;height:0pt;width:44.35pt;z-index:251668480;mso-width-relative:page;mso-height-relative:page;" filled="f" stroked="t" coordsize="21600,21600" o:gfxdata="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Kyk8OO7RS0Iw/ZDEE2IYxS54zz4GFPyE&#10;/Roj1Qzb+QPeThQPmMWfO3T5n2WJc/H4Mnmsz0kovlyt75cfOJV6DVVvuIiUPungRN40km51TAUs&#10;isVw+kyJMzPwFZCT+vBsrC39tF6MjVzfr7jjCniqOguJty6yTvK9FGB7HleVsDBSsKbN6MxD2B93&#10;FsUJ8siUX1bN2X57llPvgYbruxK6DpMziSfaGtfIhwkNdQJjP/pWpEtkixMa8L3VN2brOUH29epk&#10;3h1DeykGl3vufinhNql5vH49F/Tb97T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9/af3WAAAA&#10;CQEAAA8AAAAAAAAAAQAgAAAAOAAAAGRycy9kb3ducmV2LnhtbFBLAQIUABQAAAAIAIdO4kAHWmJY&#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r>
        <w:rPr>
          <w:lang w:val="en-AU"/>
        </w:rPr>
        <mc:AlternateContent>
          <mc:Choice Requires="wps">
            <w:drawing>
              <wp:anchor distT="0" distB="0" distL="114300" distR="114300" simplePos="0" relativeHeight="251660288" behindDoc="0" locked="0" layoutInCell="1" allowOverlap="1">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Records screened.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05pt;margin-top:5.9pt;height:41.45pt;width:148.6pt;z-index:251660288;v-text-anchor:middle;mso-width-relative:page;mso-height-relative:page;" filled="f" stroked="t" coordsize="21600,21600" o:gfxdata="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z6EzcdcAAAAIAQAADwAAAAAAAAABACAAAAA4AAAAZHJzL2Rvd25yZXYueG1sUEsBAhQA&#10;FAAAAAgAh07iQFHhTG1PAgAAmwQAAA4AAAAAAAAAAQAgAAAAPAEAAGRycy9lMm9Eb2MueG1sUEsF&#10;BgAAAAAGAAYAWQEAAP0F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Records screened.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42)</w:t>
                      </w:r>
                    </w:p>
                  </w:txbxContent>
                </v:textbox>
              </v:rect>
            </w:pict>
          </mc:Fallback>
        </mc:AlternateContent>
      </w:r>
    </w:p>
    <w:p>
      <w:pPr>
        <w:spacing w:after="0" w:line="240" w:lineRule="auto"/>
        <w:rPr>
          <w:lang w:val="en-AU"/>
        </w:rPr>
      </w:pPr>
      <w:r>
        <w:rPr>
          <w:lang w:val="en-AU"/>
        </w:rPr>
        <mc:AlternateContent>
          <mc:Choice Requires="wps">
            <w:drawing>
              <wp:anchor distT="0" distB="0" distL="114300" distR="114300" simplePos="0" relativeHeight="251661312" behindDoc="0" locked="0" layoutInCell="1" allowOverlap="1">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Records excluded**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9pt;margin-top:4.7pt;height:41.45pt;width:148.6pt;z-index:251661312;v-text-anchor:middle;mso-width-relative:page;mso-height-relative:page;" filled="f" stroked="t" coordsize="21600,21600" o:gfxdata="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EyBv/fXAAAACAEAAA8AAAAAAAAAAQAgAAAAOAAAAGRycy9kb3ducmV2LnhtbFBLAQIU&#10;ABQAAAAIAIdO4kDZEIiYUAIAAJsEAAAOAAAAAAAAAAEAIAAAADwBAABkcnMvZTJvRG9jLnhtbFBL&#10;BQYAAAAABgAGAFkBAAD+BQ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Records excluded**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30)</w:t>
                      </w:r>
                    </w:p>
                  </w:txbxContent>
                </v:textbox>
              </v:rect>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75648" behindDoc="0" locked="0" layoutInCell="1" allowOverlap="1">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0.25pt;margin-top:7.85pt;height:22.15pt;width:0pt;z-index:251675648;mso-width-relative:page;mso-height-relative:page;" filled="f" stroked="t" coordsize="21600,21600" o:gfxdata="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tXD/M1QAAAAkB&#10;AAAPAAAAAAAAAAEAIAAAADgAAABkcnMvZG93bnJldi54bWxQSwECFAAUAAAACACHTuJAz7hhDc8B&#10;AACXAwAADgAAAAAAAAABACAAAAA6AQAAZHJzL2Uyb0RvYy54bWxQSwUGAAAAAAYABgBZAQAAewUA&#10;AAAA&#10;">
                <v:fill on="f" focussize="0,0"/>
                <v:stroke weight="0.5pt" color="#000000 [3213]" miterlimit="8" joinstyle="miter" endarrow="block"/>
                <v:imagedata o:title=""/>
                <o:lock v:ext="edit" aspectratio="f"/>
              </v:shape>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63360" behindDoc="0" locked="0" layoutInCell="1" allowOverlap="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not retrieved.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1pt;margin-top:13.65pt;height:41.45pt;width:148.6pt;z-index:251663360;v-text-anchor:middle;mso-width-relative:page;mso-height-relative:page;" filled="f" stroked="t" coordsize="21600,21600" o:gfxdata="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XJFL&#10;tNcAAAAKAQAADwAAAAAAAAABACAAAAA4AAAAZHJzL2Rvd25yZXYueG1sUEsBAhQAFAAAAAgAh07i&#10;QDzJQPhGAgAAiwQAAA4AAAAAAAAAAQAgAAAAPAEAAGRycy9lMm9Eb2MueG1sUEsFBgAAAAAGAAYA&#10;WQEAAPQF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not retrieved.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=0)</w:t>
                      </w:r>
                    </w:p>
                  </w:txbxContent>
                </v:textbox>
              </v:rect>
            </w:pict>
          </mc:Fallback>
        </mc:AlternateContent>
      </w:r>
      <w:r>
        <w:rPr>
          <w:lang w:val="en-AU"/>
        </w:rPr>
        <mc:AlternateContent>
          <mc:Choice Requires="wps">
            <w:drawing>
              <wp:anchor distT="0" distB="0" distL="114300" distR="114300" simplePos="0" relativeHeight="251662336" behindDoc="0" locked="0" layoutInCell="1" allowOverlap="1">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sought for retrieval.</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5pt;margin-top:3.75pt;height:41.45pt;width:148.6pt;z-index:251662336;v-text-anchor:middle;mso-width-relative:page;mso-height-relative:page;" filled="f" stroked="t" coordsize="21600,21600" o:gfxdata="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RO80&#10;ftYAAAAHAQAADwAAAAAAAAABACAAAAA4AAAAZHJzL2Rvd25yZXYueG1sUEsBAhQAFAAAAAgAh07i&#10;QGsvXbJHAgAAiwQAAA4AAAAAAAAAAQAgAAAAOwEAAGRycy9lMm9Eb2MueG1sUEsFBgAAAAAGAAYA&#10;WQEAAPQF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sought for retrieval.</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35)</w:t>
                      </w:r>
                    </w:p>
                  </w:txbxContent>
                </v:textbox>
              </v:rect>
            </w:pict>
          </mc:Fallback>
        </mc:AlternateContent>
      </w:r>
      <w:r>
        <w:rPr>
          <w:lang w:val="en-AU"/>
        </w:rPr>
        <mc:AlternateContent>
          <mc:Choice Requires="wps">
            <w:drawing>
              <wp:anchor distT="0" distB="0" distL="114300" distR="114300" simplePos="0" relativeHeight="251669504" behindDoc="0" locked="0" layoutInCell="1" allowOverlap="1">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95pt;margin-top:25.25pt;height:0pt;width:44.35pt;z-index:251669504;mso-width-relative:page;mso-height-relative:page;" filled="f" stroked="t" coordsize="21600,21600" o:gfxdata="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ayk8OO7RS0Iw/ZDEE2IYxS54zz4GFPyE&#10;/Roj1Qzb+QPeThQPmMWfO3T5n2WJc/H4Mnmsz0kovlyt75cfVlKo11D1hotI6ZMOTuRNI+lWx1TA&#10;olgMp8+UODMDXwE5qQ/PxtrST+vF2Mj1/Yo7roCnqrOQeOsi6yTfSwG253FVCQsjBWvajM48hP1x&#10;Z1GcII9M+WXVnO23Zzn1Hmi4viuh6zA5k3iirXGNfJjQUCcw9qNvRbpEtjihAd9bfWO2nhNkX69O&#10;5t0xtJdicLnn7pcSbpOax+vXc0G/fU/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P/+bWAAAA&#10;CQEAAA8AAAAAAAAAAQAgAAAAOAAAAGRycy9kb3ducmV2LnhtbFBLAQIUABQAAAAIAIdO4kDFap4Z&#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72576" behindDoc="0" locked="0" layoutInCell="1" allowOverlap="1">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1.4pt;margin-top:11.05pt;height:20.7pt;width:219.5pt;rotation:-5898240f;z-index:251672576;v-text-anchor:middle;mso-width-relative:page;mso-height-relative:page;" fillcolor="#9DC3E6 [1944]" filled="t" stroked="t" coordsize="21600,21600" o:gfxdata="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BYAAABkcnMvUEsB&#10;AhQAFAAAAAgAh07iQFGILbDbAAAACgEAAA8AAAAAAAAAAQAgAAAAOAAAAGRycy9kb3ducmV2Lnht&#10;bFBLAQIUABQAAAAIAIdO4kDqG1eFiwIAACYFAAAOAAAAAAAAAAEAIAAAAEABAABkcnMvZTJvRG9j&#10;LnhtbFBLBQYAAAAABgAGAFkBAAA9Bg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Screening</w:t>
                      </w:r>
                    </w:p>
                    <w:p>
                      <w:pPr>
                        <w:spacing w:after="0" w:line="240" w:lineRule="auto"/>
                        <w:rPr>
                          <w:rFonts w:ascii="Arial" w:hAnsi="Arial" w:cs="Arial"/>
                          <w:b/>
                          <w:color w:val="000000" w:themeColor="text1"/>
                          <w:sz w:val="18"/>
                          <w:szCs w:val="18"/>
                          <w14:textFill>
                            <w14:solidFill>
                              <w14:schemeClr w14:val="tx1"/>
                            </w14:solidFill>
                          </w14:textFill>
                        </w:rPr>
                      </w:pPr>
                    </w:p>
                  </w:txbxContent>
                </v:textbox>
              </v:shape>
            </w:pict>
          </mc:Fallback>
        </mc:AlternateContent>
      </w:r>
    </w:p>
    <w:p>
      <w:pPr>
        <w:spacing w:after="0" w:line="240" w:lineRule="auto"/>
        <w:rPr>
          <w:lang w:val="en-AU"/>
        </w:rPr>
      </w:pPr>
      <w:r>
        <w:rPr>
          <w:lang w:val="en-AU"/>
        </w:rPr>
        <mc:AlternateContent>
          <mc:Choice Requires="wps">
            <w:drawing>
              <wp:anchor distT="0" distB="0" distL="114300" distR="114300" simplePos="0" relativeHeight="251676672" behindDoc="0" locked="0" layoutInCell="1" allowOverlap="1">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pt;margin-top:4.45pt;height:22.15pt;width:0pt;z-index:251676672;mso-width-relative:page;mso-height-relative:page;" filled="f" stroked="t" coordsize="21600,21600" o:gfxdata="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RTWbfUAAAACAEA&#10;AA8AAAAAAAAAAQAgAAAAOAAAAGRycy9kb3ducmV2LnhtbFBLAQIUABQAAAAIAIdO4kANiJ1M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65408" behindDoc="0" locked="0" layoutInCell="1" allowOverlap="1">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excluded: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(n=30)</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95pt;margin-top:12.2pt;height:89.25pt;width:148.6pt;z-index:251665408;v-text-anchor:middle;mso-width-relative:page;mso-height-relative:page;" filled="f" stroked="t" coordsize="21600,21600" o:gfxdata="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mDcWINkAAAAKAQAADwAAAAAAAAABACAAAAA4AAAAZHJzL2Rvd25yZXYueG1sUEsBAhQAFAAAAAgA&#10;h07iQI0Zlm5HAgAAjAQAAA4AAAAAAAAAAQAgAAAAPgEAAGRycy9lMm9Eb2MueG1sUEsFBgAAAAAG&#10;AAYAWQEAAPcF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excluded:</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(n=30)</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Wrong scale: (n= 10)</w:t>
                      </w:r>
                    </w:p>
                  </w:txbxContent>
                </v:textbox>
              </v:rect>
            </w:pict>
          </mc:Fallback>
        </mc:AlternateContent>
      </w:r>
      <w:r>
        <w:rPr>
          <w:lang w:val="en-AU"/>
        </w:rPr>
        <mc:AlternateContent>
          <mc:Choice Requires="wps">
            <w:drawing>
              <wp:anchor distT="0" distB="0" distL="114300" distR="114300" simplePos="0" relativeHeight="251670528" behindDoc="0" locked="0" layoutInCell="1" allowOverlap="1">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pt;margin-top:23.2pt;height:0pt;width:44.35pt;z-index:251670528;mso-width-relative:page;mso-height-relative:page;" filled="f" stroked="t" coordsize="21600,21600" o:gfxdata="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fCJDj1gAA&#10;AAkBAAAPAAAAAAAAAAEAIAAAADgAAABkcnMvZG93bnJldi54bWxQSwECFAAUAAAACACHTuJARIca&#10;kNEBAACXAwAADgAAAAAAAAABACAAAAA7AQAAZHJzL2Uyb0RvYy54bWxQSwUGAAAAAAYABgBZAQAA&#10;fgUAAAAA&#10;">
                <v:fill on="f" focussize="0,0"/>
                <v:stroke weight="0.5pt" color="#000000 [3213]" miterlimit="8" joinstyle="miter" endarrow="block"/>
                <v:imagedata o:title=""/>
                <o:lock v:ext="edit" aspectratio="f"/>
              </v:shape>
            </w:pict>
          </mc:Fallback>
        </mc:AlternateContent>
      </w:r>
      <w:r>
        <w:rPr>
          <w:lang w:val="en-AU"/>
        </w:rPr>
        <mc:AlternateContent>
          <mc:Choice Requires="wps">
            <w:drawing>
              <wp:anchor distT="0" distB="0" distL="114300" distR="114300" simplePos="0" relativeHeight="251664384" behindDoc="0" locked="0" layoutInCell="1" allowOverlap="1">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assessed for eligibility.</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5pt;margin-top:1.05pt;height:41.45pt;width:148.6pt;z-index:251664384;v-text-anchor:middle;mso-width-relative:page;mso-height-relative:page;" filled="f" stroked="t" coordsize="21600,21600" o:gfxdata="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Jrv5h1AAA&#10;AAcBAAAPAAAAAAAAAAEAIAAAADgAAABkcnMvZG93bnJldi54bWxQSwECFAAUAAAACACHTuJAhO9/&#10;zkUCAACLBAAADgAAAAAAAAABACAAAAA5AQAAZHJzL2Uyb0RvYy54bWxQSwUGAAAAAAYABgBZAQAA&#10;8AU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Reports assessed for eligibility.</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35)</w:t>
                      </w:r>
                    </w:p>
                  </w:txbxContent>
                </v:textbox>
              </v:rect>
            </w:pict>
          </mc:Fallback>
        </mc:AlternateContent>
      </w:r>
    </w:p>
    <w:p>
      <w:pPr>
        <w:spacing w:after="0" w:line="240" w:lineRule="auto"/>
        <w:rPr>
          <w:lang w:val="en-AU"/>
        </w:rPr>
      </w:pP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77696" behindDoc="0" locked="0" layoutInCell="1" allowOverlap="1">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0.3pt;margin-top:2.3pt;height:58.75pt;width:0pt;z-index:251677696;mso-width-relative:page;mso-height-relative:page;" filled="f" stroked="t" coordsize="21600,21600" o:gfxdata="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J5JF61AAAAAkB&#10;AAAPAAAAAAAAAAEAIAAAADgAAABkcnMvZG93bnJldi54bWxQSwECFAAUAAAACACHTuJAHD5bnNAB&#10;AACXAwAADgAAAAAAAAABACAAAAA5AQAAZHJzL2Uyb0RvYy54bWxQSwUGAAAAAAYABgBZAQAAewUA&#10;AAAA&#10;">
                <v:fill on="f" focussize="0,0"/>
                <v:stroke weight="0.5pt" color="#000000 [3213]" miterlimit="8" joinstyle="miter" endarrow="block"/>
                <v:imagedata o:title=""/>
                <o:lock v:ext="edit" aspectratio="f"/>
              </v:shape>
            </w:pict>
          </mc:Fallback>
        </mc:AlternateContent>
      </w:r>
    </w:p>
    <w:p>
      <w:pPr>
        <w:spacing w:after="0" w:line="240" w:lineRule="auto"/>
        <w:rPr>
          <w:lang w:val="en-AU"/>
        </w:rPr>
      </w:pPr>
    </w:p>
    <w:p>
      <w:pPr>
        <w:spacing w:after="0" w:line="240" w:lineRule="auto"/>
        <w:rPr>
          <w:lang w:val="en-AU"/>
        </w:rPr>
      </w:pPr>
    </w:p>
    <w:p>
      <w:pPr>
        <w:spacing w:after="0" w:line="240" w:lineRule="auto"/>
        <w:rPr>
          <w:lang w:val="en-AU"/>
        </w:rPr>
      </w:pPr>
    </w:p>
    <w:p>
      <w:pPr>
        <w:spacing w:after="0" w:line="240" w:lineRule="auto"/>
        <w:rPr>
          <w:lang w:val="en-AU"/>
        </w:rPr>
      </w:pPr>
      <w:r>
        <w:rPr>
          <w:lang w:val="en-AU"/>
        </w:rPr>
        <mc:AlternateContent>
          <mc:Choice Requires="wps">
            <w:drawing>
              <wp:anchor distT="0" distB="0" distL="114300" distR="114300" simplePos="0" relativeHeight="251666432" behindDoc="0" locked="0" layoutInCell="1" allowOverlap="1">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Studies included in review.</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8.7pt;height:57pt;width:148.6pt;z-index:251666432;v-text-anchor:middle;mso-width-relative:page;mso-height-relative:page;" filled="f" stroked="t" coordsize="21600,21600" o:gfxdata="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W/9pZtcAAAAJAQAADwAAAAAAAAABACAAAAA4AAAAZHJzL2Rvd25yZXYueG1sUEsBAhQAFAAAAAgA&#10;h07iQB4ITjlJAgAAjQQAAA4AAAAAAAAAAQAgAAAAPAEAAGRycy9lMm9Eb2MueG1sUEsFBgAAAAAG&#10;AAYAWQEAAPcFAAAAAA==&#10;">
                <v:fill on="f" focussize="0,0"/>
                <v:stroke weight="1pt" color="#000000 [3213]" miterlimit="8" joinstyle="miter"/>
                <v:imagedata o:title=""/>
                <o:lock v:ext="edit" aspectratio="f"/>
                <v:textbox>
                  <w:txbxContent>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Studies included in review.</w:t>
                      </w:r>
                    </w:p>
                    <w:p>
                      <w:pPr>
                        <w:spacing w:after="0" w:line="240" w:lineRule="auto"/>
                        <w:rPr>
                          <w:rFonts w:ascii="Arial" w:hAnsi="Arial" w:cs="Arial"/>
                          <w:color w:val="000000" w:themeColor="text1"/>
                          <w:sz w:val="18"/>
                          <w:szCs w:val="20"/>
                          <w14:textFill>
                            <w14:solidFill>
                              <w14:schemeClr w14:val="tx1"/>
                            </w14:solidFill>
                          </w14:textFill>
                        </w:rPr>
                      </w:pPr>
                      <w:r>
                        <w:rPr>
                          <w:rFonts w:ascii="Arial" w:hAnsi="Arial" w:cs="Arial"/>
                          <w:color w:val="000000" w:themeColor="text1"/>
                          <w:sz w:val="18"/>
                          <w:szCs w:val="20"/>
                          <w14:textFill>
                            <w14:solidFill>
                              <w14:schemeClr w14:val="tx1"/>
                            </w14:solidFill>
                          </w14:textFill>
                        </w:rPr>
                        <w:t>(n = 30)</w:t>
                      </w:r>
                    </w:p>
                  </w:txbxContent>
                </v:textbox>
              </v:rect>
            </w:pict>
          </mc:Fallback>
        </mc:AlternateContent>
      </w:r>
    </w:p>
    <w:p>
      <w:pPr>
        <w:spacing w:after="0" w:line="240" w:lineRule="auto"/>
        <w:rPr>
          <w:lang w:val="en-AU"/>
        </w:rPr>
      </w:pPr>
      <w:r>
        <w:rPr>
          <w:lang w:val="en-AU"/>
        </w:rPr>
        <mc:AlternateContent>
          <mc:Choice Requires="wps">
            <w:drawing>
              <wp:anchor distT="0" distB="0" distL="114300" distR="114300" simplePos="0" relativeHeight="251673600" behindDoc="0" locked="0" layoutInCell="1" allowOverlap="1">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5pt;margin-top:13.4pt;height:20.7pt;width:60.2pt;rotation:-5898240f;z-index:251673600;v-text-anchor:middle;mso-width-relative:page;mso-height-relative:page;" fillcolor="#9DC3E6 [1944]" filled="t" stroked="t" coordsize="21600,21600" o:gfxdata="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CZXT8C2gAAAAgBAAAPAAAAAAAAAAEAIAAAADgAAABkcnMvZG93bnJldi54bWxQ&#10;SwECFAAUAAAACACHTuJAmZevqYoCAAAlBQAADgAAAAAAAAABACAAAAA/AQAAZHJzL2Uyb0RvYy54&#10;bWxQSwUGAAAAAAYABgBZAQAAOwYAAAAA&#10;">
                <v:fill on="t" focussize="0,0"/>
                <v:stroke weight="1pt" color="#000000 [3213]" miterlimit="8" joinstyle="miter"/>
                <v:imagedata o:title=""/>
                <o:lock v:ext="edit" aspectratio="f"/>
                <v:textbox>
                  <w:txbxContent>
                    <w:p>
                      <w:pPr>
                        <w:spacing w:after="0" w:line="240" w:lineRule="auto"/>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Included</w:t>
                      </w:r>
                    </w:p>
                  </w:txbxContent>
                </v:textbox>
              </v:shape>
            </w:pict>
          </mc:Fallback>
        </mc:AlternateContent>
      </w:r>
    </w:p>
    <w:p>
      <w:pPr>
        <w:spacing w:after="0" w:line="240" w:lineRule="auto"/>
        <w:rPr>
          <w:lang w:val="en-AU"/>
        </w:rPr>
      </w:pPr>
    </w:p>
    <w:p>
      <w:pPr>
        <w:spacing w:after="0" w:line="240" w:lineRule="auto"/>
        <w:rPr>
          <w:lang w:val="en-AU"/>
        </w:rPr>
      </w:pPr>
    </w:p>
    <w:p>
      <w:pPr>
        <w:spacing w:after="0" w:line="240" w:lineRule="auto"/>
      </w:pPr>
    </w:p>
    <w:p>
      <w:pPr>
        <w:spacing w:after="0" w:line="480" w:lineRule="auto"/>
        <w:rPr>
          <w:rFonts w:ascii="Times New Roman" w:hAnsi="Times New Roman" w:cs="Times New Roman"/>
          <w:sz w:val="24"/>
          <w:szCs w:val="24"/>
        </w:rPr>
      </w:pPr>
    </w:p>
    <w:p>
      <w:pPr>
        <w:jc w:val="center"/>
        <w:rPr>
          <w:rFonts w:ascii="Times New Roman" w:hAnsi="Times New Roman" w:cs="Times New Roman" w:eastAsiaTheme="minorEastAsia"/>
          <w:b/>
          <w:bCs/>
          <w:sz w:val="24"/>
          <w:szCs w:val="24"/>
          <w:lang w:eastAsia="zh-CN"/>
        </w:rPr>
      </w:pPr>
      <w:r>
        <w:rPr>
          <w:rFonts w:ascii="Times New Roman" w:hAnsi="Times New Roman" w:cs="Times New Roman" w:eastAsiaTheme="minorEastAsia"/>
          <w:b/>
          <w:bCs/>
          <w:sz w:val="24"/>
          <w:szCs w:val="24"/>
          <w:lang w:eastAsia="zh-CN"/>
        </w:rPr>
        <w:t>Table 1: Overview of the selected studies (k=30) for main analysis</w:t>
      </w:r>
    </w:p>
    <w:tbl>
      <w:tblPr>
        <w:tblStyle w:val="62"/>
        <w:tblW w:w="11970" w:type="dxa"/>
        <w:tblInd w:w="-1175"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
      <w:tblGrid>
        <w:gridCol w:w="2340"/>
        <w:gridCol w:w="1080"/>
        <w:gridCol w:w="1620"/>
        <w:gridCol w:w="236"/>
        <w:gridCol w:w="934"/>
        <w:gridCol w:w="56"/>
        <w:gridCol w:w="1204"/>
        <w:gridCol w:w="443"/>
        <w:gridCol w:w="547"/>
        <w:gridCol w:w="146"/>
        <w:gridCol w:w="1204"/>
        <w:gridCol w:w="1175"/>
        <w:gridCol w:w="56"/>
        <w:gridCol w:w="929"/>
      </w:tblGrid>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681" w:hRule="atLeast"/>
        </w:trPr>
        <w:tc>
          <w:tcPr>
            <w:tcW w:w="2340" w:type="dxa"/>
            <w:tcBorders>
              <w:bottom w:val="nil"/>
              <w:right w:val="nil"/>
            </w:tcBorders>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 xml:space="preserve">Source </w:t>
            </w:r>
          </w:p>
        </w:tc>
        <w:tc>
          <w:tcPr>
            <w:tcW w:w="1080" w:type="dxa"/>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Year</w:t>
            </w:r>
          </w:p>
        </w:tc>
        <w:tc>
          <w:tcPr>
            <w:tcW w:w="1620" w:type="dxa"/>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Sample Size</w:t>
            </w:r>
          </w:p>
        </w:tc>
        <w:tc>
          <w:tcPr>
            <w:tcW w:w="1170" w:type="dxa"/>
            <w:gridSpan w:val="2"/>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Male %</w:t>
            </w:r>
          </w:p>
        </w:tc>
        <w:tc>
          <w:tcPr>
            <w:tcW w:w="1260" w:type="dxa"/>
            <w:gridSpan w:val="2"/>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Age (Mean)</w:t>
            </w:r>
          </w:p>
        </w:tc>
        <w:tc>
          <w:tcPr>
            <w:tcW w:w="990" w:type="dxa"/>
            <w:gridSpan w:val="2"/>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Endpoint</w:t>
            </w:r>
          </w:p>
        </w:tc>
        <w:tc>
          <w:tcPr>
            <w:tcW w:w="1350" w:type="dxa"/>
            <w:gridSpan w:val="2"/>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Follow up, y</w:t>
            </w:r>
          </w:p>
        </w:tc>
        <w:tc>
          <w:tcPr>
            <w:tcW w:w="1175" w:type="dxa"/>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PTG Mean</w:t>
            </w:r>
          </w:p>
        </w:tc>
        <w:tc>
          <w:tcPr>
            <w:tcW w:w="985" w:type="dxa"/>
            <w:gridSpan w:val="2"/>
            <w:shd w:val="clear" w:color="auto" w:fill="FEF2CC" w:themeFill="accent4" w:themeFillTint="33"/>
          </w:tcPr>
          <w:p>
            <w:pPr>
              <w:rPr>
                <w:rFonts w:ascii="Times New Roman" w:hAnsi="Times New Roman" w:eastAsia="Calibri" w:cs="Times New Roman"/>
                <w:b w:val="0"/>
                <w:bCs w:val="0"/>
                <w:color w:val="000000" w:themeColor="text1"/>
                <w:sz w:val="21"/>
                <w:szCs w:val="21"/>
                <w14:textFill>
                  <w14:solidFill>
                    <w14:schemeClr w14:val="tx1"/>
                  </w14:solidFill>
                </w14:textFill>
              </w:rPr>
            </w:pPr>
            <w:r>
              <w:rPr>
                <w:rFonts w:ascii="Times New Roman" w:hAnsi="Times New Roman" w:eastAsia="Calibri" w:cs="Times New Roman"/>
                <w:b w:val="0"/>
                <w:bCs w:val="0"/>
                <w:color w:val="000000" w:themeColor="text1"/>
                <w:sz w:val="21"/>
                <w:szCs w:val="21"/>
                <w14:textFill>
                  <w14:solidFill>
                    <w14:schemeClr w14:val="tx1"/>
                  </w14:solidFill>
                </w14:textFill>
              </w:rPr>
              <w:t>PTG SD</w:t>
            </w: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322"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 xml:space="preserve">Adjorlolo et al. </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381</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59.3</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43.1</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3-months</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Arnout &amp; Al-Sufyani</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365</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31.8</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Chasson et al.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916</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28.16</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Chen &amp; Tang</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476</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55.50</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January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Chen et al.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12,596</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4.40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Das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166</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61.62</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36.7</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Dominick &amp; Elam</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201</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22.40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35.39</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4/30/20-9/30/20</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65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El-Khoury Malhame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252</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71(28.3)</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25.00</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Gul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300</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50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65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Kalaitzaki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1,361</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24.2,17.3</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35.36</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Second Lockdown</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 xml:space="preserve">Lan et al. </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115</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49</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22.37</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February-April 2020</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 xml:space="preserve">Lau et al. </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28.10</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35</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4/24/20-5/12/20</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Lewis et al.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1,424</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21.90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46.7</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November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Lyu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535</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45.79</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35.41</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May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Mo</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266</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24</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32.34</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Morales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891</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310</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Northfield &amp; Johnston</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296</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41.20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39.7</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Pietrzak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7,860</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91.60</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63.3</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11/9/20-12/19/20</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Prieto-Ursua &amp; Jodar</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1,091</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30.60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Tu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290</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123</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25-29</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Ulset &amp; Soest</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12,686</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43.6</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Vazquez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1,951</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918</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45.16</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Wang et al.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100</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22.42</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Willey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176</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74</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76.3</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Yao et al.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1,512</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6.20</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32.46</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Yeung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1,510</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36.8</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September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 xml:space="preserve">Yildiz </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292</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63</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21.20</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7"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Zhai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423</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157</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24.96</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2340" w:type="dxa"/>
            <w:tcBorders>
              <w:top w:val="single" w:color="A5A5A5" w:themeColor="accent3" w:sz="4" w:space="0"/>
              <w:bottom w:val="single" w:color="A5A5A5" w:themeColor="accent3" w:sz="4" w:space="0"/>
              <w:right w:val="nil"/>
              <w:insideH w:val="single" w:sz="4" w:space="0"/>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Zhang et al.</w:t>
            </w:r>
          </w:p>
        </w:tc>
        <w:tc>
          <w:tcPr>
            <w:tcW w:w="1080"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insideH w:val="single" w:sz="4" w:space="0"/>
            </w:tcBorders>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1,790</w:t>
            </w:r>
          </w:p>
        </w:tc>
        <w:tc>
          <w:tcPr>
            <w:tcW w:w="236"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11</w:t>
            </w:r>
          </w:p>
        </w:tc>
        <w:tc>
          <w:tcPr>
            <w:tcW w:w="1647"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insideH w:val="single" w:sz="4" w:space="0"/>
            </w:tcBorders>
            <w:shd w:val="clear" w:color="auto" w:fill="FEF2CC" w:themeFill="accent4" w:themeFillTint="33"/>
          </w:tcPr>
          <w:p>
            <w:pPr>
              <w:rPr>
                <w:rFonts w:ascii="Times New Roman" w:hAnsi="Times New Roman" w:eastAsia="Calibri" w:cs="Times New Roman"/>
                <w:sz w:val="18"/>
                <w:szCs w:val="18"/>
              </w:rPr>
            </w:pPr>
          </w:p>
        </w:tc>
      </w:tr>
      <w:tr>
        <w:tblPrEx>
          <w:tbl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auto" w:sz="0" w:space="0"/>
            <w:insideV w:val="none" w:color="auto" w:sz="0" w:space="0"/>
          </w:tblBorders>
          <w:tblLayout w:type="fixed"/>
          <w:tblCellMar>
            <w:top w:w="0" w:type="dxa"/>
            <w:left w:w="108" w:type="dxa"/>
            <w:bottom w:w="0" w:type="dxa"/>
            <w:right w:w="108" w:type="dxa"/>
          </w:tblCellMar>
        </w:tblPrEx>
        <w:trPr>
          <w:trHeight w:val="439" w:hRule="atLeast"/>
        </w:trPr>
        <w:tc>
          <w:tcPr>
            <w:tcW w:w="2340" w:type="dxa"/>
            <w:tcBorders>
              <w:right w:val="nil"/>
              <w:insideV w:val="nil"/>
            </w:tcBorders>
            <w:shd w:val="clear" w:color="auto" w:fill="FEF2CC" w:themeFill="accent4" w:themeFillTint="33"/>
          </w:tcPr>
          <w:p>
            <w:pPr>
              <w:rPr>
                <w:rFonts w:ascii="Times New Roman" w:hAnsi="Times New Roman" w:eastAsia="Calibri" w:cs="Times New Roman"/>
                <w:b w:val="0"/>
                <w:bCs w:val="0"/>
                <w:sz w:val="18"/>
                <w:szCs w:val="18"/>
              </w:rPr>
            </w:pPr>
            <w:r>
              <w:rPr>
                <w:rFonts w:ascii="Times New Roman" w:hAnsi="Times New Roman" w:eastAsia="Calibri" w:cs="Times New Roman"/>
                <w:b w:val="0"/>
                <w:bCs w:val="0"/>
                <w:sz w:val="18"/>
                <w:szCs w:val="18"/>
              </w:rPr>
              <w:t>Zhou et al.</w:t>
            </w:r>
          </w:p>
        </w:tc>
        <w:tc>
          <w:tcPr>
            <w:tcW w:w="1080" w:type="dxa"/>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shd w:val="clear" w:color="auto" w:fill="FEF2CC" w:themeFill="accent4" w:themeFillTint="33"/>
          </w:tcPr>
          <w:p>
            <w:pPr>
              <w:ind w:left="288"/>
              <w:rPr>
                <w:rFonts w:ascii="Times New Roman" w:hAnsi="Times New Roman" w:eastAsia="Calibri" w:cs="Times New Roman"/>
                <w:sz w:val="18"/>
                <w:szCs w:val="18"/>
              </w:rPr>
            </w:pPr>
            <w:r>
              <w:rPr>
                <w:rFonts w:ascii="Times New Roman" w:hAnsi="Times New Roman" w:eastAsia="Calibri" w:cs="Times New Roman"/>
                <w:sz w:val="18"/>
                <w:szCs w:val="18"/>
              </w:rPr>
              <w:t>1,021</w:t>
            </w:r>
          </w:p>
        </w:tc>
        <w:tc>
          <w:tcPr>
            <w:tcW w:w="236" w:type="dxa"/>
            <w:shd w:val="clear" w:color="auto" w:fill="FEF2CC" w:themeFill="accent4" w:themeFillTint="33"/>
          </w:tcPr>
          <w:p>
            <w:pPr>
              <w:rPr>
                <w:rFonts w:ascii="Times New Roman" w:hAnsi="Times New Roman" w:eastAsia="Calibri" w:cs="Times New Roman"/>
                <w:sz w:val="18"/>
                <w:szCs w:val="18"/>
              </w:rPr>
            </w:pPr>
          </w:p>
        </w:tc>
        <w:tc>
          <w:tcPr>
            <w:tcW w:w="990"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47.31</w:t>
            </w:r>
          </w:p>
        </w:tc>
        <w:tc>
          <w:tcPr>
            <w:tcW w:w="1647" w:type="dxa"/>
            <w:gridSpan w:val="2"/>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45.3</w:t>
            </w:r>
          </w:p>
        </w:tc>
        <w:tc>
          <w:tcPr>
            <w:tcW w:w="693" w:type="dxa"/>
            <w:gridSpan w:val="2"/>
            <w:shd w:val="clear" w:color="auto" w:fill="FEF2CC" w:themeFill="accent4" w:themeFillTint="33"/>
          </w:tcPr>
          <w:p>
            <w:pPr>
              <w:rPr>
                <w:rFonts w:ascii="Times New Roman" w:hAnsi="Times New Roman" w:eastAsia="Calibri" w:cs="Times New Roman"/>
                <w:sz w:val="18"/>
                <w:szCs w:val="18"/>
              </w:rPr>
            </w:pPr>
          </w:p>
        </w:tc>
        <w:tc>
          <w:tcPr>
            <w:tcW w:w="2435" w:type="dxa"/>
            <w:gridSpan w:val="3"/>
            <w:shd w:val="clear" w:color="auto" w:fill="FEF2CC" w:themeFill="accent4" w:themeFillTint="33"/>
          </w:tcPr>
          <w:p>
            <w:pPr>
              <w:rPr>
                <w:rFonts w:ascii="Times New Roman" w:hAnsi="Times New Roman" w:eastAsia="Calibri" w:cs="Times New Roman"/>
                <w:sz w:val="18"/>
                <w:szCs w:val="18"/>
              </w:rPr>
            </w:pPr>
            <w:r>
              <w:rPr>
                <w:rFonts w:ascii="Times New Roman" w:hAnsi="Times New Roman" w:eastAsia="Calibri" w:cs="Times New Roman"/>
                <w:sz w:val="18"/>
                <w:szCs w:val="18"/>
              </w:rPr>
              <w:t>5/4-5/8, 5/18-5/22</w:t>
            </w:r>
          </w:p>
        </w:tc>
        <w:tc>
          <w:tcPr>
            <w:tcW w:w="929" w:type="dxa"/>
            <w:shd w:val="clear" w:color="auto" w:fill="FEF2CC" w:themeFill="accent4" w:themeFillTint="33"/>
          </w:tcPr>
          <w:p>
            <w:pPr>
              <w:rPr>
                <w:rFonts w:ascii="Times New Roman" w:hAnsi="Times New Roman" w:eastAsia="Calibri" w:cs="Times New Roman"/>
                <w:sz w:val="18"/>
                <w:szCs w:val="18"/>
              </w:rPr>
            </w:pPr>
          </w:p>
        </w:tc>
      </w:tr>
    </w:tbl>
    <w:p>
      <w:pPr>
        <w:spacing w:after="0" w:line="480" w:lineRule="auto"/>
        <w:rPr>
          <w:rFonts w:ascii="Times New Roman" w:hAnsi="Times New Roman" w:cs="Times New Roman"/>
          <w:b/>
          <w:bCs/>
          <w:sz w:val="18"/>
          <w:szCs w:val="18"/>
        </w:rPr>
      </w:pPr>
    </w:p>
    <w:p>
      <w:pPr>
        <w:spacing w:after="0" w:line="480" w:lineRule="auto"/>
        <w:rPr>
          <w:rFonts w:ascii="Times New Roman" w:hAnsi="Times New Roman" w:cs="Times New Roman"/>
          <w:b/>
          <w:bCs/>
          <w:sz w:val="18"/>
          <w:szCs w:val="18"/>
        </w:rPr>
      </w:pP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pPr>
        <w:spacing w:after="0" w:line="480" w:lineRule="auto"/>
        <w:jc w:val="center"/>
        <w:rPr>
          <w:rFonts w:ascii="Times New Roman" w:hAnsi="Times New Roman" w:cs="Times New Roman"/>
          <w:b/>
          <w:bCs/>
          <w:sz w:val="24"/>
          <w:szCs w:val="24"/>
        </w:rPr>
      </w:pPr>
      <w:r>
        <w:rPr>
          <w:lang w:eastAsia="zh-CN"/>
        </w:rPr>
        <w:drawing>
          <wp:inline distT="0" distB="0" distL="0" distR="0">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11"/>
                    <a:stretch>
                      <a:fillRect/>
                    </a:stretch>
                  </pic:blipFill>
                  <pic:spPr>
                    <a:xfrm>
                      <a:off x="0" y="0"/>
                      <a:ext cx="5943600" cy="949960"/>
                    </a:xfrm>
                    <a:prstGeom prst="rect">
                      <a:avLst/>
                    </a:prstGeom>
                  </pic:spPr>
                </pic:pic>
              </a:graphicData>
            </a:graphic>
          </wp:inline>
        </w:drawing>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 Forest Plot of Main Analysis</w:t>
      </w:r>
    </w:p>
    <w:p>
      <w:pPr>
        <w:spacing w:after="0" w:line="480" w:lineRule="auto"/>
        <w:jc w:val="center"/>
        <w:rPr>
          <w:rFonts w:ascii="Times New Roman" w:hAnsi="Times New Roman" w:cs="Times New Roman"/>
          <w:b/>
          <w:bCs/>
          <w:sz w:val="24"/>
          <w:szCs w:val="24"/>
        </w:rPr>
      </w:pPr>
      <w:r>
        <w:rPr>
          <w:lang w:eastAsia="zh-CN"/>
        </w:rPr>
        <w:drawing>
          <wp:inline distT="0" distB="0" distL="0" distR="0">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12"/>
                    <a:stretch>
                      <a:fillRect/>
                    </a:stretch>
                  </pic:blipFill>
                  <pic:spPr>
                    <a:xfrm>
                      <a:off x="0" y="0"/>
                      <a:ext cx="5125085" cy="2927350"/>
                    </a:xfrm>
                    <a:prstGeom prst="rect">
                      <a:avLst/>
                    </a:prstGeom>
                  </pic:spPr>
                </pic:pic>
              </a:graphicData>
            </a:graphic>
          </wp:inline>
        </w:drawing>
      </w:r>
    </w:p>
    <w:p>
      <w:pPr>
        <w:spacing w:after="0" w:line="480" w:lineRule="auto"/>
        <w:jc w:val="center"/>
        <w:rPr>
          <w:rFonts w:ascii="Times New Roman" w:hAnsi="Times New Roman" w:cs="Times New Roman" w:eastAsiaTheme="minorEastAsia"/>
          <w:sz w:val="24"/>
          <w:szCs w:val="24"/>
          <w:lang w:eastAsia="zh-CN"/>
        </w:rPr>
      </w:pPr>
      <w:r>
        <w:rPr>
          <w:rFonts w:ascii="Times New Roman" w:hAnsi="Times New Roman" w:cs="Times New Roman"/>
          <w:b/>
          <w:bCs/>
          <w:sz w:val="24"/>
          <w:szCs w:val="24"/>
        </w:rPr>
        <w:t xml:space="preserve">Table 3 : </w:t>
      </w:r>
      <w:r>
        <w:rPr>
          <w:rFonts w:ascii="Times New Roman" w:hAnsi="Times New Roman" w:cs="Times New Roman" w:eastAsiaTheme="minorEastAsia"/>
          <w:sz w:val="24"/>
          <w:szCs w:val="24"/>
          <w:lang w:eastAsia="zh-CN"/>
        </w:rPr>
        <w:t>Overview of the selected studies (k=13) for subgroup analysis</w:t>
      </w:r>
    </w:p>
    <w:tbl>
      <w:tblPr>
        <w:tblStyle w:val="22"/>
        <w:tblW w:w="10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695"/>
        <w:gridCol w:w="937"/>
        <w:gridCol w:w="971"/>
        <w:gridCol w:w="895"/>
        <w:gridCol w:w="1668"/>
        <w:gridCol w:w="1063"/>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Source</w:t>
            </w:r>
          </w:p>
        </w:tc>
        <w:tc>
          <w:tcPr>
            <w:tcW w:w="695"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Year</w:t>
            </w:r>
          </w:p>
        </w:tc>
        <w:tc>
          <w:tcPr>
            <w:tcW w:w="937"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Sample size</w:t>
            </w:r>
          </w:p>
        </w:tc>
        <w:tc>
          <w:tcPr>
            <w:tcW w:w="971"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Male,%</w:t>
            </w:r>
          </w:p>
        </w:tc>
        <w:tc>
          <w:tcPr>
            <w:tcW w:w="895"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Age (mean)</w:t>
            </w:r>
          </w:p>
        </w:tc>
        <w:tc>
          <w:tcPr>
            <w:tcW w:w="1668"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End Point</w:t>
            </w:r>
          </w:p>
        </w:tc>
        <w:tc>
          <w:tcPr>
            <w:tcW w:w="1063"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Follow up, y</w:t>
            </w:r>
          </w:p>
        </w:tc>
        <w:tc>
          <w:tcPr>
            <w:tcW w:w="2667" w:type="dxa"/>
            <w:tcBorders>
              <w:top w:val="single" w:color="000000" w:sz="12" w:space="0"/>
              <w:left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Determinant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Ai et al.</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2013</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262</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60%</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62.4</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Cardiovascular diseases</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2.5 years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Depression, Coping, Spirituality, Social Support, Age,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Garnesfski et al.</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2008</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139</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82%</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35-70</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3~12 months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Depression, Coping, Spirituality, Age,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Hu et al. </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2020</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65</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70.80%</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N/A (&gt;18)</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Stroke</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 month</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Depression, Spirituality, Social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Javed &amp; Dawood</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2016</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90</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58%</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45-65</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 month – 3 years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Coping, Social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Kelly et al. </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2017</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43</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58%</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74.53</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Stroke</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 months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Coping, Social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Losiak &amp; Nikiel </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2014</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53</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60.37%</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57.30</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~5.5 weeks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Coping, Spirituality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Magid et al.</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2019</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52</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69.20%</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64.80</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Cardiac disease</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43 months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Coping,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Overbaugh et al.</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2014</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103</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76%</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74</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Heart failure</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N/A</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Age,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Rahimi et al. </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2016</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166</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84.9%</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55.3</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~7.78 months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Social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Sheikh </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2004</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110</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79% </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63.5</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Heart disease</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 years</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Coping. Social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Senol-Durak &amp; Ayvasik</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2010</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132</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11.4%</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52.04</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N/A</w:t>
            </w: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Depression, Coping, Social Support, Age,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Gangstad &amp; Norman et al.</w:t>
            </w:r>
          </w:p>
        </w:tc>
        <w:tc>
          <w:tcPr>
            <w:tcW w:w="6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2009</w:t>
            </w:r>
          </w:p>
        </w:tc>
        <w:tc>
          <w:tcPr>
            <w:tcW w:w="93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60</w:t>
            </w:r>
          </w:p>
        </w:tc>
        <w:tc>
          <w:tcPr>
            <w:tcW w:w="971"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56.67%</w:t>
            </w:r>
          </w:p>
        </w:tc>
        <w:tc>
          <w:tcPr>
            <w:tcW w:w="895"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71.67</w:t>
            </w:r>
          </w:p>
        </w:tc>
        <w:tc>
          <w:tcPr>
            <w:tcW w:w="1668"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Stroke</w:t>
            </w:r>
          </w:p>
        </w:tc>
        <w:tc>
          <w:tcPr>
            <w:tcW w:w="1063"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p>
        </w:tc>
        <w:tc>
          <w:tcPr>
            <w:tcW w:w="2667" w:type="dxa"/>
            <w:tcBorders>
              <w:top w:val="nil"/>
              <w:left w:val="nil"/>
              <w:bottom w:val="nil"/>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Depression, Coping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1454"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Peng, Z. Y., &amp; Wan, L. H.</w:t>
            </w:r>
          </w:p>
        </w:tc>
        <w:tc>
          <w:tcPr>
            <w:tcW w:w="695"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2018</w:t>
            </w:r>
          </w:p>
        </w:tc>
        <w:tc>
          <w:tcPr>
            <w:tcW w:w="937"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115</w:t>
            </w:r>
          </w:p>
        </w:tc>
        <w:tc>
          <w:tcPr>
            <w:tcW w:w="971"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70.4%</w:t>
            </w:r>
          </w:p>
        </w:tc>
        <w:tc>
          <w:tcPr>
            <w:tcW w:w="895"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62.43</w:t>
            </w:r>
          </w:p>
        </w:tc>
        <w:tc>
          <w:tcPr>
            <w:tcW w:w="1668"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Stroke</w:t>
            </w:r>
          </w:p>
        </w:tc>
        <w:tc>
          <w:tcPr>
            <w:tcW w:w="1063"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6 months</w:t>
            </w:r>
          </w:p>
        </w:tc>
        <w:tc>
          <w:tcPr>
            <w:tcW w:w="2667" w:type="dxa"/>
            <w:tcBorders>
              <w:top w:val="nil"/>
              <w:left w:val="nil"/>
              <w:bottom w:val="single" w:color="000000" w:sz="12" w:space="0"/>
              <w:right w:val="nil"/>
            </w:tcBorders>
            <w:shd w:val="clear" w:color="auto" w:fill="FBE4D5" w:themeFill="accent2" w:themeFillTint="33"/>
          </w:tcPr>
          <w:p>
            <w:pPr>
              <w:widowControl w:val="0"/>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Social Support</w:t>
            </w:r>
          </w:p>
        </w:tc>
      </w:tr>
    </w:tbl>
    <w:p>
      <w:pPr>
        <w:spacing w:after="0" w:line="480" w:lineRule="auto"/>
        <w:jc w:val="center"/>
        <w:rPr>
          <w:rFonts w:ascii="Times New Roman" w:hAnsi="Times New Roman" w:cs="Times New Roman"/>
          <w:b/>
          <w:bCs/>
          <w:sz w:val="24"/>
          <w:szCs w:val="24"/>
        </w:rPr>
      </w:pPr>
    </w:p>
    <w:p>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4 : Results Summary of subgroup analysis</w:t>
      </w:r>
    </w:p>
    <w:tbl>
      <w:tblPr>
        <w:tblStyle w:val="22"/>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990"/>
        <w:gridCol w:w="1259"/>
        <w:gridCol w:w="721"/>
        <w:gridCol w:w="1890"/>
        <w:gridCol w:w="1529"/>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886" w:type="dxa"/>
            <w:tcBorders>
              <w:bottom w:val="nil"/>
              <w:right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Correlate</w:t>
            </w:r>
          </w:p>
        </w:tc>
        <w:tc>
          <w:tcPr>
            <w:tcW w:w="990" w:type="dxa"/>
            <w:tcBorders>
              <w:left w:val="nil"/>
              <w:bottom w:val="nil"/>
              <w:right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K</w:t>
            </w:r>
          </w:p>
        </w:tc>
        <w:tc>
          <w:tcPr>
            <w:tcW w:w="1259" w:type="dxa"/>
            <w:tcBorders>
              <w:left w:val="nil"/>
              <w:bottom w:val="nil"/>
              <w:right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N</w:t>
            </w:r>
          </w:p>
        </w:tc>
        <w:tc>
          <w:tcPr>
            <w:tcW w:w="721" w:type="dxa"/>
            <w:tcBorders>
              <w:left w:val="nil"/>
              <w:bottom w:val="nil"/>
              <w:right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ES</w:t>
            </w:r>
          </w:p>
        </w:tc>
        <w:tc>
          <w:tcPr>
            <w:tcW w:w="1890" w:type="dxa"/>
            <w:tcBorders>
              <w:left w:val="nil"/>
              <w:bottom w:val="nil"/>
              <w:right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95% CI lower</w:t>
            </w:r>
          </w:p>
        </w:tc>
        <w:tc>
          <w:tcPr>
            <w:tcW w:w="1529" w:type="dxa"/>
            <w:tcBorders>
              <w:left w:val="nil"/>
              <w:bottom w:val="nil"/>
              <w:right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95% CI upper</w:t>
            </w:r>
          </w:p>
        </w:tc>
        <w:tc>
          <w:tcPr>
            <w:tcW w:w="1800" w:type="dxa"/>
            <w:tcBorders>
              <w:left w:val="nil"/>
              <w:bottom w:val="nil"/>
            </w:tcBorders>
            <w:shd w:val="clear" w:color="auto" w:fill="DEEAF6" w:themeFill="accent5" w:themeFillTint="33"/>
          </w:tcPr>
          <w:p>
            <w:pPr>
              <w:widowControl w:val="0"/>
              <w:spacing w:after="0" w:line="240" w:lineRule="auto"/>
              <w:jc w:val="center"/>
              <w:rPr>
                <w:rFonts w:ascii="Times New Roman" w:hAnsi="Times New Roman" w:cs="Times New Roman"/>
                <w:b/>
                <w:bCs/>
                <w:sz w:val="24"/>
                <w:szCs w:val="24"/>
                <w:vertAlign w:val="subscript"/>
                <w:lang w:eastAsia="zh-CN"/>
              </w:rPr>
            </w:pPr>
            <w:r>
              <w:rPr>
                <w:rFonts w:ascii="Times New Roman" w:hAnsi="Times New Roman" w:cs="Times New Roman"/>
                <w:b/>
                <w:bCs/>
                <w:sz w:val="24"/>
                <w:szCs w:val="24"/>
                <w:lang w:eastAsia="zh-CN"/>
              </w:rPr>
              <w:t>I</w:t>
            </w:r>
            <w:r>
              <w:rPr>
                <w:rFonts w:ascii="Times New Roman" w:hAnsi="Times New Roman" w:cs="Times New Roman"/>
                <w:b/>
                <w:bCs/>
                <w:sz w:val="24"/>
                <w:szCs w:val="24"/>
                <w:vertAlign w:val="subscript"/>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886" w:type="dxa"/>
            <w:tcBorders>
              <w:top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Depression</w:t>
            </w:r>
          </w:p>
        </w:tc>
        <w:tc>
          <w:tcPr>
            <w:tcW w:w="9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5</w:t>
            </w:r>
          </w:p>
        </w:tc>
        <w:tc>
          <w:tcPr>
            <w:tcW w:w="125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658</w:t>
            </w:r>
          </w:p>
        </w:tc>
        <w:tc>
          <w:tcPr>
            <w:tcW w:w="721"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-0.15</w:t>
            </w:r>
          </w:p>
        </w:tc>
        <w:tc>
          <w:tcPr>
            <w:tcW w:w="18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-0.41</w:t>
            </w:r>
          </w:p>
        </w:tc>
        <w:tc>
          <w:tcPr>
            <w:tcW w:w="152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0.11</w:t>
            </w:r>
          </w:p>
        </w:tc>
        <w:tc>
          <w:tcPr>
            <w:tcW w:w="1800" w:type="dxa"/>
            <w:tcBorders>
              <w:top w:val="nil"/>
              <w:left w:val="nil"/>
              <w:bottom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91.96%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886" w:type="dxa"/>
            <w:tcBorders>
              <w:top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Coping Strategies</w:t>
            </w:r>
          </w:p>
        </w:tc>
        <w:tc>
          <w:tcPr>
            <w:tcW w:w="9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9</w:t>
            </w:r>
          </w:p>
        </w:tc>
        <w:tc>
          <w:tcPr>
            <w:tcW w:w="125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941</w:t>
            </w:r>
          </w:p>
        </w:tc>
        <w:tc>
          <w:tcPr>
            <w:tcW w:w="721"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0.50</w:t>
            </w:r>
          </w:p>
        </w:tc>
        <w:tc>
          <w:tcPr>
            <w:tcW w:w="18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0.33</w:t>
            </w:r>
          </w:p>
        </w:tc>
        <w:tc>
          <w:tcPr>
            <w:tcW w:w="152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0.66</w:t>
            </w:r>
          </w:p>
        </w:tc>
        <w:tc>
          <w:tcPr>
            <w:tcW w:w="1800" w:type="dxa"/>
            <w:tcBorders>
              <w:top w:val="nil"/>
              <w:left w:val="nil"/>
              <w:bottom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93.04%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886" w:type="dxa"/>
            <w:tcBorders>
              <w:top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Spirituality</w:t>
            </w:r>
          </w:p>
        </w:tc>
        <w:tc>
          <w:tcPr>
            <w:tcW w:w="9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4</w:t>
            </w:r>
          </w:p>
        </w:tc>
        <w:tc>
          <w:tcPr>
            <w:tcW w:w="125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519</w:t>
            </w:r>
          </w:p>
        </w:tc>
        <w:tc>
          <w:tcPr>
            <w:tcW w:w="721"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0.56</w:t>
            </w:r>
          </w:p>
        </w:tc>
        <w:tc>
          <w:tcPr>
            <w:tcW w:w="18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0.38</w:t>
            </w:r>
          </w:p>
        </w:tc>
        <w:tc>
          <w:tcPr>
            <w:tcW w:w="152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0.75</w:t>
            </w:r>
          </w:p>
        </w:tc>
        <w:tc>
          <w:tcPr>
            <w:tcW w:w="1800" w:type="dxa"/>
            <w:tcBorders>
              <w:top w:val="nil"/>
              <w:left w:val="nil"/>
              <w:bottom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89.38%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886" w:type="dxa"/>
            <w:tcBorders>
              <w:top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Social Support</w:t>
            </w:r>
          </w:p>
        </w:tc>
        <w:tc>
          <w:tcPr>
            <w:tcW w:w="9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8</w:t>
            </w:r>
          </w:p>
        </w:tc>
        <w:tc>
          <w:tcPr>
            <w:tcW w:w="125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983</w:t>
            </w:r>
          </w:p>
        </w:tc>
        <w:tc>
          <w:tcPr>
            <w:tcW w:w="721"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0.29</w:t>
            </w:r>
          </w:p>
        </w:tc>
        <w:tc>
          <w:tcPr>
            <w:tcW w:w="18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-0.05</w:t>
            </w:r>
          </w:p>
        </w:tc>
        <w:tc>
          <w:tcPr>
            <w:tcW w:w="152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0.62</w:t>
            </w:r>
          </w:p>
        </w:tc>
        <w:tc>
          <w:tcPr>
            <w:tcW w:w="1800" w:type="dxa"/>
            <w:tcBorders>
              <w:top w:val="nil"/>
              <w:left w:val="nil"/>
              <w:bottom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98.25%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886" w:type="dxa"/>
            <w:tcBorders>
              <w:top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Age</w:t>
            </w:r>
          </w:p>
        </w:tc>
        <w:tc>
          <w:tcPr>
            <w:tcW w:w="9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5</w:t>
            </w:r>
          </w:p>
        </w:tc>
        <w:tc>
          <w:tcPr>
            <w:tcW w:w="125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688</w:t>
            </w:r>
          </w:p>
        </w:tc>
        <w:tc>
          <w:tcPr>
            <w:tcW w:w="721"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0.04</w:t>
            </w:r>
          </w:p>
        </w:tc>
        <w:tc>
          <w:tcPr>
            <w:tcW w:w="1890"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-0.12</w:t>
            </w:r>
          </w:p>
        </w:tc>
        <w:tc>
          <w:tcPr>
            <w:tcW w:w="1529" w:type="dxa"/>
            <w:tcBorders>
              <w:top w:val="nil"/>
              <w:left w:val="nil"/>
              <w:bottom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0.20</w:t>
            </w:r>
          </w:p>
        </w:tc>
        <w:tc>
          <w:tcPr>
            <w:tcW w:w="1800" w:type="dxa"/>
            <w:tcBorders>
              <w:top w:val="nil"/>
              <w:left w:val="nil"/>
              <w:bottom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78.49%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886" w:type="dxa"/>
            <w:tcBorders>
              <w:top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Gender</w:t>
            </w:r>
          </w:p>
        </w:tc>
        <w:tc>
          <w:tcPr>
            <w:tcW w:w="990" w:type="dxa"/>
            <w:tcBorders>
              <w:top w:val="nil"/>
              <w:left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4</w:t>
            </w:r>
          </w:p>
        </w:tc>
        <w:tc>
          <w:tcPr>
            <w:tcW w:w="1259" w:type="dxa"/>
            <w:tcBorders>
              <w:top w:val="nil"/>
              <w:left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636</w:t>
            </w:r>
          </w:p>
        </w:tc>
        <w:tc>
          <w:tcPr>
            <w:tcW w:w="721" w:type="dxa"/>
            <w:tcBorders>
              <w:top w:val="nil"/>
              <w:left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0.10</w:t>
            </w:r>
          </w:p>
        </w:tc>
        <w:tc>
          <w:tcPr>
            <w:tcW w:w="1890" w:type="dxa"/>
            <w:tcBorders>
              <w:top w:val="nil"/>
              <w:left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0.03</w:t>
            </w:r>
          </w:p>
        </w:tc>
        <w:tc>
          <w:tcPr>
            <w:tcW w:w="1529" w:type="dxa"/>
            <w:tcBorders>
              <w:top w:val="nil"/>
              <w:left w:val="nil"/>
              <w:righ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0.18</w:t>
            </w:r>
          </w:p>
        </w:tc>
        <w:tc>
          <w:tcPr>
            <w:tcW w:w="1800" w:type="dxa"/>
            <w:tcBorders>
              <w:top w:val="nil"/>
              <w:left w:val="nil"/>
            </w:tcBorders>
          </w:tcPr>
          <w:p>
            <w:pPr>
              <w:widowControl w:val="0"/>
              <w:spacing w:after="0" w:line="24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11.01%</w:t>
            </w:r>
          </w:p>
        </w:tc>
      </w:tr>
    </w:tbl>
    <w:p>
      <w:pPr>
        <w:sectPr>
          <w:headerReference r:id="rId8" w:type="default"/>
          <w:pgSz w:w="12240" w:h="15840"/>
          <w:pgMar w:top="1440" w:right="1440" w:bottom="1440" w:left="1440" w:header="720" w:footer="0" w:gutter="0"/>
          <w:cols w:space="720" w:num="1"/>
          <w:formProt w:val="0"/>
          <w:docGrid w:linePitch="360" w:charSpace="4096"/>
        </w:sectPr>
      </w:pP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Appendix</w:t>
      </w:r>
    </w:p>
    <w:p>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pPr>
        <w:spacing w:after="0" w:line="480" w:lineRule="auto"/>
        <w:rPr>
          <w:rFonts w:ascii="Times New Roman" w:hAnsi="Times New Roman" w:cs="Times New Roman"/>
          <w:sz w:val="24"/>
          <w:szCs w:val="24"/>
          <w:lang w:eastAsia="zh-CN"/>
        </w:rPr>
      </w:pPr>
      <w:r>
        <w:rPr>
          <w:lang w:eastAsia="zh-CN"/>
        </w:rPr>
        <w:drawing>
          <wp:inline distT="0" distB="0" distL="0" distR="0">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13"/>
                    <a:stretch>
                      <a:fillRect/>
                    </a:stretch>
                  </pic:blipFill>
                  <pic:spPr>
                    <a:xfrm>
                      <a:off x="0" y="0"/>
                      <a:ext cx="5943600" cy="3028315"/>
                    </a:xfrm>
                    <a:prstGeom prst="rect">
                      <a:avLst/>
                    </a:prstGeom>
                  </pic:spPr>
                </pic:pic>
              </a:graphicData>
            </a:graphic>
          </wp:inline>
        </w:drawing>
      </w:r>
    </w:p>
    <w:p>
      <w:pPr>
        <w:rPr>
          <w:rFonts w:ascii="Times New Roman" w:hAnsi="Times New Roman" w:cs="Times New Roman"/>
          <w:sz w:val="24"/>
          <w:szCs w:val="24"/>
        </w:rPr>
      </w:pPr>
    </w:p>
    <w:sectPr>
      <w:headerReference r:id="rId9" w:type="default"/>
      <w:pgSz w:w="12240" w:h="15840"/>
      <w:pgMar w:top="1440" w:right="1440" w:bottom="1440" w:left="1440" w:header="720" w:footer="0" w:gutter="0"/>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qizhou" w:date="2023-12-13T19:00:56Z" w:initials="q">
    <w:p w14:paraId="3FBF9157">
      <w:pPr>
        <w:pStyle w:val="11"/>
      </w:pPr>
      <w:r>
        <w:t xml:space="preserve">This needs to be checked by Dr. Ai and Marg as they are the most familiar with the searching process. </w:t>
      </w:r>
    </w:p>
  </w:comment>
  <w:comment w:id="1" w:author="qizhou" w:date="2023-12-13T19:01:42Z" w:initials="q">
    <w:p w14:paraId="F77FDF6F">
      <w:pPr>
        <w:pStyle w:val="11"/>
      </w:pPr>
      <w:r>
        <w:t>Let</w:t>
      </w:r>
      <w:r>
        <w:rPr>
          <w:rFonts w:hint="default"/>
        </w:rPr>
        <w:t xml:space="preserve">’s say three investigator participated in the study with one investigator screening relevant articles, and two investigators review the articles. </w:t>
      </w:r>
    </w:p>
  </w:comment>
  <w:comment w:id="2" w:author="qizhou" w:date="2023-12-13T19:25:18Z" w:initials="q">
    <w:p w14:paraId="214F91AC">
      <w:pPr>
        <w:pStyle w:val="11"/>
      </w:pPr>
      <w:r>
        <w:t>This part needs to be updated.</w:t>
      </w:r>
    </w:p>
  </w:comment>
  <w:comment w:id="3" w:author="qizhou" w:date="2023-12-13T19:26:02Z" w:initials="q">
    <w:p w14:paraId="E5FD35E7">
      <w:pPr>
        <w:pStyle w:val="11"/>
      </w:pPr>
      <w:r>
        <w:t xml:space="preserve">Will be completed after subgroup analysis is completed. Which needs another in-text review and selection; will be working on it once I fix the main analysis. </w:t>
      </w:r>
    </w:p>
  </w:comment>
  <w:comment w:id="4" w:author="qizhou" w:date="2023-12-13T19:26:59Z" w:initials="q">
    <w:p w14:paraId="F6DEA159">
      <w:pPr>
        <w:pStyle w:val="11"/>
      </w:pPr>
      <w:r>
        <w:t xml:space="preserve">To be determined. </w:t>
      </w:r>
    </w:p>
  </w:comment>
  <w:comment w:id="5" w:author="qizhou" w:date="2023-12-13T19:28:08Z" w:initials="q">
    <w:p w14:paraId="5DE7E996">
      <w:pPr>
        <w:pStyle w:val="11"/>
      </w:pPr>
      <w:r>
        <w:t xml:space="preserve">I also need to double check this since we have updated our study number to 30. </w:t>
      </w:r>
    </w:p>
  </w:comment>
  <w:comment w:id="6" w:author="qizhou" w:date="2023-12-13T19:32:14Z" w:initials="q">
    <w:p w14:paraId="7F6DDEC8">
      <w:pPr>
        <w:pStyle w:val="11"/>
      </w:pPr>
      <w:r>
        <w:t xml:space="preserve">To be performed after main analysis. </w:t>
      </w:r>
    </w:p>
  </w:comment>
  <w:comment w:id="7" w:author="qizhou" w:date="2023-12-13T19:32:42Z" w:initials="q">
    <w:p w14:paraId="DFBF2AD4">
      <w:pPr>
        <w:pStyle w:val="11"/>
      </w:pPr>
      <w:r>
        <w:t>To be fixed after main analysis is 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BF9157" w15:done="0"/>
  <w15:commentEx w15:paraId="F77FDF6F" w15:done="0"/>
  <w15:commentEx w15:paraId="214F91AC" w15:done="0"/>
  <w15:commentEx w15:paraId="E5FD35E7" w15:done="0"/>
  <w15:commentEx w15:paraId="F6DEA159" w15:done="0"/>
  <w15:commentEx w15:paraId="5DE7E996" w15:done="0"/>
  <w15:commentEx w15:paraId="7F6DDEC8" w15:done="0"/>
  <w15:commentEx w15:paraId="DFBF2A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Looped Lao"/>
    <w:panose1 w:val="020B0502040204020203"/>
    <w:charset w:val="00"/>
    <w:family w:val="swiss"/>
    <w:pitch w:val="default"/>
    <w:sig w:usb0="00000000" w:usb1="00000000" w:usb2="00000009" w:usb3="00000000" w:csb0="000001FF"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roman"/>
    <w:pitch w:val="default"/>
    <w:sig w:usb0="30000083" w:usb1="2BDF3C10" w:usb2="00000016" w:usb3="00000000" w:csb0="602E0107" w:csb1="00000000"/>
  </w:font>
  <w:font w:name="Lohit Devanagari">
    <w:panose1 w:val="020B0600000000000000"/>
    <w:charset w:val="00"/>
    <w:family w:val="roman"/>
    <w:pitch w:val="default"/>
    <w:sig w:usb0="80008023" w:usb1="00002042" w:usb2="00000000" w:usb3="00000000" w:csb0="00000001" w:csb1="00000000"/>
  </w:font>
  <w:font w:name="Malgun Gothic">
    <w:altName w:val="UnDinaru"/>
    <w:panose1 w:val="020B0503020000020004"/>
    <w:charset w:val="81"/>
    <w:family w:val="swiss"/>
    <w:pitch w:val="default"/>
    <w:sig w:usb0="00000000" w:usb1="00000000" w:usb2="00000012" w:usb3="00000000" w:csb0="00080001" w:csb1="00000000"/>
  </w:font>
  <w:font w:name="Open Sans">
    <w:panose1 w:val="020B0606030504020204"/>
    <w:charset w:val="00"/>
    <w:family w:val="swiss"/>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R PL KaitiM Big5">
    <w:panose1 w:val="020B0609010101010101"/>
    <w:charset w:val="88"/>
    <w:family w:val="auto"/>
    <w:pitch w:val="default"/>
    <w:sig w:usb0="00000003" w:usb1="28880000" w:usb2="00000006" w:usb3="00000000" w:csb0="001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Noto Looped Lao">
    <w:panose1 w:val="020B0502040504020204"/>
    <w:charset w:val="00"/>
    <w:family w:val="auto"/>
    <w:pitch w:val="default"/>
    <w:sig w:usb0="02000000" w:usb1="00000000" w:usb2="00000000" w:usb3="00000000" w:csb0="00000001" w:csb1="00000000"/>
  </w:font>
  <w:font w:name="UnDinaru">
    <w:panose1 w:val="020B0600000101010101"/>
    <w:charset w:val="80"/>
    <w:family w:val="auto"/>
    <w:pitch w:val="default"/>
    <w:sig w:usb0="900002AF" w:usb1="01D77DFB" w:usb2="00000010" w:usb3="00000000" w:csb0="602A000D" w:csb1="12D7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Ubuntu Mono">
    <w:panose1 w:val="020B0509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1853481"/>
      <w:docPartObj>
        <w:docPartGallery w:val="AutoText"/>
      </w:docPartObj>
    </w:sdtPr>
    <w:sdtContent>
      <w:p>
        <w:pPr>
          <w:pStyle w:val="14"/>
          <w:jc w:val="right"/>
        </w:pPr>
        <w:r>
          <w:fldChar w:fldCharType="begin"/>
        </w:r>
        <w:r>
          <w:instrText xml:space="preserve"> PAGE </w:instrText>
        </w:r>
        <w:r>
          <w:fldChar w:fldCharType="separate"/>
        </w:r>
        <w:r>
          <w:t>1</w:t>
        </w:r>
        <w:r>
          <w:fldChar w:fldCharType="end"/>
        </w:r>
      </w:p>
      <w:p>
        <w:pPr>
          <w:pStyle w:val="14"/>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1137960"/>
      <w:docPartObj>
        <w:docPartGallery w:val="AutoText"/>
      </w:docPartObj>
    </w:sdtPr>
    <w:sdtContent>
      <w:p>
        <w:pPr>
          <w:pStyle w:val="14"/>
          <w:jc w:val="right"/>
        </w:pPr>
        <w:r>
          <w:fldChar w:fldCharType="begin"/>
        </w:r>
        <w:r>
          <w:instrText xml:space="preserve"> PAGE </w:instrText>
        </w:r>
        <w:r>
          <w:fldChar w:fldCharType="separate"/>
        </w:r>
        <w:r>
          <w:t>2</w:t>
        </w:r>
        <w:r>
          <w:fldChar w:fldCharType="end"/>
        </w:r>
      </w:p>
      <w:p>
        <w:pPr>
          <w:pStyle w:val="14"/>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4692366"/>
      <w:docPartObj>
        <w:docPartGallery w:val="AutoText"/>
      </w:docPartObj>
    </w:sdtPr>
    <w:sdtContent>
      <w:p>
        <w:pPr>
          <w:pStyle w:val="14"/>
          <w:jc w:val="right"/>
        </w:pPr>
        <w:r>
          <w:fldChar w:fldCharType="begin"/>
        </w:r>
        <w:r>
          <w:instrText xml:space="preserve"> PAGE </w:instrText>
        </w:r>
        <w:r>
          <w:fldChar w:fldCharType="separate"/>
        </w:r>
        <w:r>
          <w:t>19</w:t>
        </w:r>
        <w:r>
          <w:fldChar w:fldCharType="end"/>
        </w:r>
      </w:p>
      <w:p>
        <w:pPr>
          <w:pStyle w:val="14"/>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7264410"/>
      <w:docPartObj>
        <w:docPartGallery w:val="AutoText"/>
      </w:docPartObj>
    </w:sdtPr>
    <w:sdtContent>
      <w:p>
        <w:pPr>
          <w:pStyle w:val="14"/>
          <w:jc w:val="right"/>
        </w:pPr>
        <w:r>
          <w:fldChar w:fldCharType="begin"/>
        </w:r>
        <w:r>
          <w:instrText xml:space="preserve"> PAGE </w:instrText>
        </w:r>
        <w:r>
          <w:fldChar w:fldCharType="separate"/>
        </w:r>
        <w:r>
          <w:t>22</w:t>
        </w:r>
        <w:r>
          <w:fldChar w:fldCharType="end"/>
        </w:r>
      </w:p>
      <w:p>
        <w:pPr>
          <w:pStyle w:val="14"/>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7221072"/>
      <w:docPartObj>
        <w:docPartGallery w:val="AutoText"/>
      </w:docPartObj>
    </w:sdtPr>
    <w:sdtContent>
      <w:p>
        <w:pPr>
          <w:pStyle w:val="14"/>
          <w:jc w:val="right"/>
        </w:pPr>
        <w:r>
          <w:fldChar w:fldCharType="begin"/>
        </w:r>
        <w:r>
          <w:instrText xml:space="preserve"> PAGE </w:instrText>
        </w:r>
        <w:r>
          <w:fldChar w:fldCharType="separate"/>
        </w:r>
        <w:r>
          <w:t>24</w:t>
        </w:r>
        <w:r>
          <w:fldChar w:fldCharType="end"/>
        </w:r>
      </w:p>
      <w:p>
        <w:pPr>
          <w:pStyle w:val="14"/>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E7C50"/>
    <w:multiLevelType w:val="multilevel"/>
    <w:tmpl w:val="7ADE7C50"/>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1260" w:hanging="360"/>
      </w:pPr>
    </w:lvl>
    <w:lvl w:ilvl="2" w:tentative="0">
      <w:start w:val="1"/>
      <w:numFmt w:val="lowerRoman"/>
      <w:lvlText w:val="%3."/>
      <w:lvlJc w:val="right"/>
      <w:pPr>
        <w:tabs>
          <w:tab w:val="left" w:pos="0"/>
        </w:tabs>
        <w:ind w:left="1980" w:hanging="180"/>
      </w:pPr>
    </w:lvl>
    <w:lvl w:ilvl="3" w:tentative="0">
      <w:start w:val="1"/>
      <w:numFmt w:val="decimal"/>
      <w:lvlText w:val="%4."/>
      <w:lvlJc w:val="left"/>
      <w:pPr>
        <w:tabs>
          <w:tab w:val="left" w:pos="0"/>
        </w:tabs>
        <w:ind w:left="2700" w:hanging="360"/>
      </w:pPr>
    </w:lvl>
    <w:lvl w:ilvl="4" w:tentative="0">
      <w:start w:val="1"/>
      <w:numFmt w:val="lowerLetter"/>
      <w:lvlText w:val="%5."/>
      <w:lvlJc w:val="left"/>
      <w:pPr>
        <w:tabs>
          <w:tab w:val="left" w:pos="0"/>
        </w:tabs>
        <w:ind w:left="3420" w:hanging="360"/>
      </w:pPr>
    </w:lvl>
    <w:lvl w:ilvl="5" w:tentative="0">
      <w:start w:val="1"/>
      <w:numFmt w:val="lowerRoman"/>
      <w:lvlText w:val="%6."/>
      <w:lvlJc w:val="right"/>
      <w:pPr>
        <w:tabs>
          <w:tab w:val="left" w:pos="0"/>
        </w:tabs>
        <w:ind w:left="4140" w:hanging="180"/>
      </w:pPr>
    </w:lvl>
    <w:lvl w:ilvl="6" w:tentative="0">
      <w:start w:val="1"/>
      <w:numFmt w:val="decimal"/>
      <w:lvlText w:val="%7."/>
      <w:lvlJc w:val="left"/>
      <w:pPr>
        <w:tabs>
          <w:tab w:val="left" w:pos="0"/>
        </w:tabs>
        <w:ind w:left="4860" w:hanging="360"/>
      </w:pPr>
    </w:lvl>
    <w:lvl w:ilvl="7" w:tentative="0">
      <w:start w:val="1"/>
      <w:numFmt w:val="lowerLetter"/>
      <w:lvlText w:val="%8."/>
      <w:lvlJc w:val="left"/>
      <w:pPr>
        <w:tabs>
          <w:tab w:val="left" w:pos="0"/>
        </w:tabs>
        <w:ind w:left="5580" w:hanging="360"/>
      </w:pPr>
    </w:lvl>
    <w:lvl w:ilvl="8" w:tentative="0">
      <w:start w:val="1"/>
      <w:numFmt w:val="lowerRoman"/>
      <w:lvlText w:val="%9."/>
      <w:lvlJc w:val="right"/>
      <w:pPr>
        <w:tabs>
          <w:tab w:val="left" w:pos="0"/>
        </w:tabs>
        <w:ind w:left="630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Author">
    <w15:presenceInfo w15:providerId="None" w15:userId="Unknown Author"/>
  </w15:person>
  <w15:person w15:author="Microsoft Office User">
    <w15:presenceInfo w15:providerId="None" w15:userId="Microsoft Office User"/>
  </w15:person>
  <w15:person w15:author="Amy Ai">
    <w15:presenceInfo w15:providerId="AD" w15:userId="S::aai@fsu.edu::31e95a39-7415-4130-8d34-669d4ecc8c0f"/>
  </w15:person>
  <w15:person w15:author="Qizhou Duan">
    <w15:presenceInfo w15:providerId="Windows Live" w15:userId="26479e1c300a4f60"/>
  </w15:person>
  <w15:person w15:author="qizhou">
    <w15:presenceInfo w15:providerId="None" w15:userId="qi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trackRevisions w:val="1"/>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BB"/>
    <w:rsid w:val="00017223"/>
    <w:rsid w:val="000264C0"/>
    <w:rsid w:val="000350EB"/>
    <w:rsid w:val="0006160B"/>
    <w:rsid w:val="0008235B"/>
    <w:rsid w:val="000B6A95"/>
    <w:rsid w:val="000D25C3"/>
    <w:rsid w:val="000F01D6"/>
    <w:rsid w:val="001437FE"/>
    <w:rsid w:val="00145C5D"/>
    <w:rsid w:val="00154982"/>
    <w:rsid w:val="00162AC0"/>
    <w:rsid w:val="001A0EFE"/>
    <w:rsid w:val="001C34BB"/>
    <w:rsid w:val="001C70D9"/>
    <w:rsid w:val="001D79D0"/>
    <w:rsid w:val="001F40C1"/>
    <w:rsid w:val="00213EBD"/>
    <w:rsid w:val="00230838"/>
    <w:rsid w:val="00232CC0"/>
    <w:rsid w:val="002501E6"/>
    <w:rsid w:val="00261A71"/>
    <w:rsid w:val="00267B2A"/>
    <w:rsid w:val="002A7A83"/>
    <w:rsid w:val="002C06A1"/>
    <w:rsid w:val="002C2D6A"/>
    <w:rsid w:val="002F642C"/>
    <w:rsid w:val="0032484F"/>
    <w:rsid w:val="0034378C"/>
    <w:rsid w:val="00392962"/>
    <w:rsid w:val="003A514C"/>
    <w:rsid w:val="003A5EA1"/>
    <w:rsid w:val="003C170C"/>
    <w:rsid w:val="003C1935"/>
    <w:rsid w:val="003C2EF0"/>
    <w:rsid w:val="00402E5C"/>
    <w:rsid w:val="004A522F"/>
    <w:rsid w:val="004B5C9B"/>
    <w:rsid w:val="004B7287"/>
    <w:rsid w:val="004C65B8"/>
    <w:rsid w:val="004D2034"/>
    <w:rsid w:val="00507CB7"/>
    <w:rsid w:val="00510294"/>
    <w:rsid w:val="00510D1A"/>
    <w:rsid w:val="00516995"/>
    <w:rsid w:val="00522698"/>
    <w:rsid w:val="0053220B"/>
    <w:rsid w:val="005B0BD0"/>
    <w:rsid w:val="005D271F"/>
    <w:rsid w:val="005D2BC4"/>
    <w:rsid w:val="005E0DFB"/>
    <w:rsid w:val="005F235F"/>
    <w:rsid w:val="005F3882"/>
    <w:rsid w:val="00601635"/>
    <w:rsid w:val="006129D4"/>
    <w:rsid w:val="00640155"/>
    <w:rsid w:val="00676D2F"/>
    <w:rsid w:val="006851BC"/>
    <w:rsid w:val="006941DF"/>
    <w:rsid w:val="00696365"/>
    <w:rsid w:val="006B4064"/>
    <w:rsid w:val="00704414"/>
    <w:rsid w:val="00716D72"/>
    <w:rsid w:val="00724486"/>
    <w:rsid w:val="00746B00"/>
    <w:rsid w:val="007966B4"/>
    <w:rsid w:val="007D737B"/>
    <w:rsid w:val="007F2C9A"/>
    <w:rsid w:val="00823664"/>
    <w:rsid w:val="008616AD"/>
    <w:rsid w:val="0088170A"/>
    <w:rsid w:val="008857BC"/>
    <w:rsid w:val="008E38BA"/>
    <w:rsid w:val="00905FB1"/>
    <w:rsid w:val="00984731"/>
    <w:rsid w:val="00997B0B"/>
    <w:rsid w:val="00A1692E"/>
    <w:rsid w:val="00A37331"/>
    <w:rsid w:val="00AB5512"/>
    <w:rsid w:val="00AD0741"/>
    <w:rsid w:val="00B00FEF"/>
    <w:rsid w:val="00B20CAC"/>
    <w:rsid w:val="00B36A0B"/>
    <w:rsid w:val="00B75C05"/>
    <w:rsid w:val="00C432CC"/>
    <w:rsid w:val="00C955D9"/>
    <w:rsid w:val="00CA7BAA"/>
    <w:rsid w:val="00CC2C9A"/>
    <w:rsid w:val="00CC7FE0"/>
    <w:rsid w:val="00D25CEA"/>
    <w:rsid w:val="00D83E4C"/>
    <w:rsid w:val="00D85DE2"/>
    <w:rsid w:val="00DA2F62"/>
    <w:rsid w:val="00DC4C80"/>
    <w:rsid w:val="00E12B66"/>
    <w:rsid w:val="00E20815"/>
    <w:rsid w:val="00E81BE6"/>
    <w:rsid w:val="00E91BC1"/>
    <w:rsid w:val="00EB4253"/>
    <w:rsid w:val="00EB7D71"/>
    <w:rsid w:val="00F20E87"/>
    <w:rsid w:val="00F342AA"/>
    <w:rsid w:val="00F501E2"/>
    <w:rsid w:val="00F7642B"/>
    <w:rsid w:val="00F845D4"/>
    <w:rsid w:val="00FF7D30"/>
    <w:rsid w:val="099BECE2"/>
    <w:rsid w:val="139C27CB"/>
    <w:rsid w:val="1FCFDADE"/>
    <w:rsid w:val="23077BA0"/>
    <w:rsid w:val="255346F5"/>
    <w:rsid w:val="3A677B84"/>
    <w:rsid w:val="3ED213B1"/>
    <w:rsid w:val="3FD032F4"/>
    <w:rsid w:val="4CB36974"/>
    <w:rsid w:val="54254BDD"/>
    <w:rsid w:val="54BA8BD0"/>
    <w:rsid w:val="59FFE4A2"/>
    <w:rsid w:val="5E4241EE"/>
    <w:rsid w:val="6B854BC1"/>
    <w:rsid w:val="6E5B36CA"/>
    <w:rsid w:val="75BAAAB7"/>
    <w:rsid w:val="7A7B006E"/>
    <w:rsid w:val="7B1FA23D"/>
    <w:rsid w:val="7BEFF9AB"/>
    <w:rsid w:val="7C3C27E6"/>
    <w:rsid w:val="B66F4A95"/>
    <w:rsid w:val="EBFFE3AF"/>
    <w:rsid w:val="EF957D08"/>
    <w:rsid w:val="F9F75CAE"/>
    <w:rsid w:val="FCDA7A1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SimSun" w:cstheme="minorBidi"/>
      <w:kern w:val="0"/>
      <w:sz w:val="22"/>
      <w:szCs w:val="22"/>
      <w:lang w:val="en-US" w:eastAsia="en-US" w:bidi="ar-SA"/>
      <w14:ligatures w14:val="none"/>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semiHidden/>
    <w:unhideWhenUsed/>
    <w:qFormat/>
    <w:uiPriority w:val="9"/>
    <w:pPr>
      <w:spacing w:beforeAutospacing="1"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6"/>
    <w:basedOn w:val="1"/>
    <w:next w:val="1"/>
    <w:link w:val="42"/>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17">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34"/>
    <w:semiHidden/>
    <w:unhideWhenUsed/>
    <w:qFormat/>
    <w:uiPriority w:val="99"/>
    <w:pPr>
      <w:spacing w:after="0" w:line="240" w:lineRule="auto"/>
    </w:pPr>
    <w:rPr>
      <w:rFonts w:ascii="Segoe UI" w:hAnsi="Segoe UI" w:cs="Segoe UI"/>
      <w:sz w:val="18"/>
      <w:szCs w:val="18"/>
    </w:rPr>
  </w:style>
  <w:style w:type="paragraph" w:styleId="8">
    <w:name w:val="Body Text"/>
    <w:basedOn w:val="1"/>
    <w:link w:val="30"/>
    <w:semiHidden/>
    <w:unhideWhenUsed/>
    <w:uiPriority w:val="99"/>
    <w:pPr>
      <w:spacing w:after="120" w:line="560" w:lineRule="exact"/>
    </w:pPr>
    <w:rPr>
      <w:rFonts w:ascii="Times New Roman" w:hAnsi="Times New Roman" w:eastAsia="Times New Roman" w:cs="Times New Roman"/>
      <w:sz w:val="24"/>
      <w:szCs w:val="24"/>
      <w:lang w:val="zh-CN" w:eastAsia="zh-CN"/>
    </w:rPr>
  </w:style>
  <w:style w:type="paragraph" w:styleId="9">
    <w:name w:val="Body Text Indent 2"/>
    <w:basedOn w:val="1"/>
    <w:link w:val="32"/>
    <w:unhideWhenUsed/>
    <w:qFormat/>
    <w:uiPriority w:val="99"/>
    <w:pPr>
      <w:spacing w:after="120" w:line="480" w:lineRule="auto"/>
      <w:ind w:left="360"/>
    </w:p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annotation text"/>
    <w:basedOn w:val="1"/>
    <w:link w:val="35"/>
    <w:unhideWhenUsed/>
    <w:qFormat/>
    <w:uiPriority w:val="99"/>
    <w:pPr>
      <w:spacing w:line="240" w:lineRule="auto"/>
    </w:pPr>
    <w:rPr>
      <w:sz w:val="20"/>
      <w:szCs w:val="20"/>
    </w:rPr>
  </w:style>
  <w:style w:type="paragraph" w:styleId="12">
    <w:name w:val="annotation subject"/>
    <w:basedOn w:val="11"/>
    <w:next w:val="11"/>
    <w:link w:val="36"/>
    <w:semiHidden/>
    <w:unhideWhenUsed/>
    <w:qFormat/>
    <w:uiPriority w:val="99"/>
    <w:rPr>
      <w:b/>
      <w:bCs/>
    </w:rPr>
  </w:style>
  <w:style w:type="paragraph" w:styleId="13">
    <w:name w:val="footer"/>
    <w:basedOn w:val="1"/>
    <w:link w:val="31"/>
    <w:unhideWhenUsed/>
    <w:uiPriority w:val="99"/>
    <w:pPr>
      <w:tabs>
        <w:tab w:val="center" w:pos="4680"/>
        <w:tab w:val="right" w:pos="9360"/>
      </w:tabs>
      <w:spacing w:after="0" w:line="240" w:lineRule="auto"/>
    </w:pPr>
  </w:style>
  <w:style w:type="paragraph" w:styleId="14">
    <w:name w:val="header"/>
    <w:basedOn w:val="1"/>
    <w:link w:val="27"/>
    <w:unhideWhenUsed/>
    <w:uiPriority w:val="99"/>
    <w:pPr>
      <w:tabs>
        <w:tab w:val="center" w:pos="4680"/>
        <w:tab w:val="right" w:pos="9360"/>
      </w:tabs>
      <w:spacing w:after="0" w:line="240" w:lineRule="auto"/>
    </w:pPr>
  </w:style>
  <w:style w:type="paragraph" w:styleId="15">
    <w:name w:val="List"/>
    <w:basedOn w:val="8"/>
    <w:uiPriority w:val="0"/>
    <w:rPr>
      <w:rFonts w:cs="Lohit Devanagari"/>
    </w:rPr>
  </w:style>
  <w:style w:type="paragraph" w:styleId="16">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8">
    <w:name w:val="annotation reference"/>
    <w:basedOn w:val="17"/>
    <w:semiHidden/>
    <w:unhideWhenUsed/>
    <w:qFormat/>
    <w:uiPriority w:val="99"/>
    <w:rPr>
      <w:sz w:val="16"/>
      <w:szCs w:val="16"/>
    </w:rPr>
  </w:style>
  <w:style w:type="character" w:styleId="19">
    <w:name w:val="Emphasis"/>
    <w:basedOn w:val="17"/>
    <w:qFormat/>
    <w:uiPriority w:val="20"/>
    <w:rPr>
      <w:i/>
      <w:iCs/>
    </w:rPr>
  </w:style>
  <w:style w:type="character" w:styleId="20">
    <w:name w:val="Hyperlink"/>
    <w:basedOn w:val="17"/>
    <w:unhideWhenUsed/>
    <w:uiPriority w:val="99"/>
    <w:rPr>
      <w:color w:val="0000FF"/>
      <w:u w:val="single"/>
    </w:rPr>
  </w:style>
  <w:style w:type="table" w:styleId="22">
    <w:name w:val="Table Grid"/>
    <w:basedOn w:val="21"/>
    <w:uiPriority w:val="39"/>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1 Char"/>
    <w:basedOn w:val="17"/>
    <w:link w:val="2"/>
    <w:qFormat/>
    <w:uiPriority w:val="9"/>
    <w:rPr>
      <w:rFonts w:asciiTheme="majorHAnsi" w:hAnsiTheme="majorHAnsi" w:eastAsiaTheme="majorEastAsia" w:cstheme="majorBidi"/>
      <w:color w:val="2F5597" w:themeColor="accent1" w:themeShade="BF"/>
      <w:kern w:val="0"/>
      <w:sz w:val="32"/>
      <w:szCs w:val="32"/>
      <w14:ligatures w14:val="none"/>
    </w:rPr>
  </w:style>
  <w:style w:type="character" w:customStyle="1" w:styleId="24">
    <w:name w:val="Heading 2 Char"/>
    <w:basedOn w:val="17"/>
    <w:link w:val="3"/>
    <w:semiHidden/>
    <w:qFormat/>
    <w:uiPriority w:val="9"/>
    <w:rPr>
      <w:rFonts w:asciiTheme="majorHAnsi" w:hAnsiTheme="majorHAnsi" w:eastAsiaTheme="majorEastAsia" w:cstheme="majorBidi"/>
      <w:color w:val="2F5597" w:themeColor="accent1" w:themeShade="BF"/>
      <w:kern w:val="0"/>
      <w:sz w:val="26"/>
      <w:szCs w:val="26"/>
      <w14:ligatures w14:val="none"/>
    </w:rPr>
  </w:style>
  <w:style w:type="character" w:customStyle="1" w:styleId="25">
    <w:name w:val="Heading 3 Char"/>
    <w:basedOn w:val="17"/>
    <w:link w:val="4"/>
    <w:semiHidden/>
    <w:qFormat/>
    <w:uiPriority w:val="9"/>
    <w:rPr>
      <w:rFonts w:ascii="Times New Roman" w:hAnsi="Times New Roman" w:eastAsia="Times New Roman" w:cs="Times New Roman"/>
      <w:b/>
      <w:bCs/>
      <w:kern w:val="0"/>
      <w:sz w:val="27"/>
      <w:szCs w:val="27"/>
      <w14:ligatures w14:val="none"/>
    </w:rPr>
  </w:style>
  <w:style w:type="character" w:customStyle="1" w:styleId="26">
    <w:name w:val="Heading 4 Char"/>
    <w:basedOn w:val="17"/>
    <w:link w:val="5"/>
    <w:semiHidden/>
    <w:qFormat/>
    <w:uiPriority w:val="9"/>
    <w:rPr>
      <w:rFonts w:asciiTheme="majorHAnsi" w:hAnsiTheme="majorHAnsi" w:eastAsiaTheme="majorEastAsia" w:cstheme="majorBidi"/>
      <w:i/>
      <w:iCs/>
      <w:color w:val="2F5597" w:themeColor="accent1" w:themeShade="BF"/>
      <w:kern w:val="0"/>
      <w14:ligatures w14:val="none"/>
    </w:rPr>
  </w:style>
  <w:style w:type="character" w:customStyle="1" w:styleId="27">
    <w:name w:val="Header Char"/>
    <w:basedOn w:val="17"/>
    <w:link w:val="14"/>
    <w:qFormat/>
    <w:uiPriority w:val="99"/>
    <w:rPr>
      <w:rFonts w:eastAsia="SimSun"/>
      <w:kern w:val="0"/>
      <w14:ligatures w14:val="none"/>
    </w:rPr>
  </w:style>
  <w:style w:type="character" w:customStyle="1" w:styleId="28">
    <w:name w:val="markc35rza2h7"/>
    <w:basedOn w:val="17"/>
    <w:qFormat/>
    <w:uiPriority w:val="0"/>
  </w:style>
  <w:style w:type="character" w:customStyle="1" w:styleId="29">
    <w:name w:val="markmho8lfh22"/>
    <w:basedOn w:val="17"/>
    <w:qFormat/>
    <w:uiPriority w:val="0"/>
  </w:style>
  <w:style w:type="character" w:customStyle="1" w:styleId="30">
    <w:name w:val="Body Text Char"/>
    <w:basedOn w:val="17"/>
    <w:link w:val="8"/>
    <w:semiHidden/>
    <w:qFormat/>
    <w:uiPriority w:val="99"/>
    <w:rPr>
      <w:rFonts w:ascii="Times New Roman" w:hAnsi="Times New Roman" w:eastAsia="Times New Roman" w:cs="Times New Roman"/>
      <w:kern w:val="0"/>
      <w:sz w:val="24"/>
      <w:szCs w:val="24"/>
      <w:lang w:val="zh-CN" w:eastAsia="zh-CN"/>
      <w14:ligatures w14:val="none"/>
    </w:rPr>
  </w:style>
  <w:style w:type="character" w:customStyle="1" w:styleId="31">
    <w:name w:val="Footer Char"/>
    <w:basedOn w:val="17"/>
    <w:link w:val="13"/>
    <w:qFormat/>
    <w:uiPriority w:val="99"/>
    <w:rPr>
      <w:rFonts w:eastAsia="SimSun"/>
      <w:kern w:val="0"/>
      <w14:ligatures w14:val="none"/>
    </w:rPr>
  </w:style>
  <w:style w:type="character" w:customStyle="1" w:styleId="32">
    <w:name w:val="Body Text Indent 2 Char"/>
    <w:basedOn w:val="17"/>
    <w:link w:val="9"/>
    <w:qFormat/>
    <w:uiPriority w:val="99"/>
    <w:rPr>
      <w:rFonts w:eastAsia="SimSun"/>
      <w:kern w:val="0"/>
      <w14:ligatures w14:val="none"/>
    </w:rPr>
  </w:style>
  <w:style w:type="character" w:customStyle="1" w:styleId="33">
    <w:name w:val="jpfdse"/>
    <w:basedOn w:val="17"/>
    <w:qFormat/>
    <w:uiPriority w:val="0"/>
  </w:style>
  <w:style w:type="character" w:customStyle="1" w:styleId="34">
    <w:name w:val="Balloon Text Char"/>
    <w:basedOn w:val="17"/>
    <w:link w:val="7"/>
    <w:semiHidden/>
    <w:qFormat/>
    <w:uiPriority w:val="99"/>
    <w:rPr>
      <w:rFonts w:ascii="Segoe UI" w:hAnsi="Segoe UI" w:eastAsia="SimSun" w:cs="Segoe UI"/>
      <w:kern w:val="0"/>
      <w:sz w:val="18"/>
      <w:szCs w:val="18"/>
      <w14:ligatures w14:val="none"/>
    </w:rPr>
  </w:style>
  <w:style w:type="character" w:customStyle="1" w:styleId="35">
    <w:name w:val="Comment Text Char"/>
    <w:basedOn w:val="17"/>
    <w:link w:val="11"/>
    <w:qFormat/>
    <w:uiPriority w:val="99"/>
    <w:rPr>
      <w:rFonts w:eastAsia="SimSun"/>
      <w:kern w:val="0"/>
      <w:sz w:val="20"/>
      <w:szCs w:val="20"/>
      <w14:ligatures w14:val="none"/>
    </w:rPr>
  </w:style>
  <w:style w:type="character" w:customStyle="1" w:styleId="36">
    <w:name w:val="Comment Subject Char"/>
    <w:basedOn w:val="35"/>
    <w:link w:val="12"/>
    <w:semiHidden/>
    <w:qFormat/>
    <w:uiPriority w:val="99"/>
    <w:rPr>
      <w:rFonts w:eastAsia="SimSun"/>
      <w:b/>
      <w:bCs/>
      <w:kern w:val="0"/>
      <w:sz w:val="20"/>
      <w:szCs w:val="20"/>
      <w14:ligatures w14:val="none"/>
    </w:rPr>
  </w:style>
  <w:style w:type="character" w:customStyle="1" w:styleId="37">
    <w:name w:val="Unresolved Mention1"/>
    <w:basedOn w:val="17"/>
    <w:semiHidden/>
    <w:unhideWhenUsed/>
    <w:qFormat/>
    <w:uiPriority w:val="99"/>
    <w:rPr>
      <w:color w:val="605E5C"/>
      <w:shd w:val="clear" w:color="auto" w:fill="E1DFDD"/>
    </w:rPr>
  </w:style>
  <w:style w:type="character" w:styleId="38">
    <w:name w:val="Placeholder Text"/>
    <w:basedOn w:val="17"/>
    <w:semiHidden/>
    <w:qFormat/>
    <w:uiPriority w:val="99"/>
    <w:rPr>
      <w:color w:val="808080"/>
    </w:rPr>
  </w:style>
  <w:style w:type="character" w:customStyle="1" w:styleId="39">
    <w:name w:val="m_5172520087873701182gmail-msodel"/>
    <w:basedOn w:val="17"/>
    <w:qFormat/>
    <w:uiPriority w:val="0"/>
  </w:style>
  <w:style w:type="character" w:customStyle="1" w:styleId="40">
    <w:name w:val="m_5172520087873701182gmail-msoins"/>
    <w:basedOn w:val="17"/>
    <w:qFormat/>
    <w:uiPriority w:val="0"/>
  </w:style>
  <w:style w:type="character" w:customStyle="1" w:styleId="41">
    <w:name w:val="m_5172520087873701182msodel"/>
    <w:basedOn w:val="17"/>
    <w:qFormat/>
    <w:uiPriority w:val="0"/>
  </w:style>
  <w:style w:type="character" w:customStyle="1" w:styleId="42">
    <w:name w:val="Heading 6 Char"/>
    <w:basedOn w:val="17"/>
    <w:link w:val="6"/>
    <w:qFormat/>
    <w:uiPriority w:val="9"/>
    <w:rPr>
      <w:rFonts w:asciiTheme="majorHAnsi" w:hAnsiTheme="majorHAnsi" w:eastAsiaTheme="majorEastAsia" w:cstheme="majorBidi"/>
      <w:color w:val="203864" w:themeColor="accent1" w:themeShade="80"/>
      <w:kern w:val="0"/>
      <w14:ligatures w14:val="none"/>
    </w:rPr>
  </w:style>
  <w:style w:type="character" w:customStyle="1" w:styleId="43">
    <w:name w:val="cf01"/>
    <w:basedOn w:val="17"/>
    <w:qFormat/>
    <w:uiPriority w:val="0"/>
    <w:rPr>
      <w:rFonts w:ascii="Segoe UI" w:hAnsi="Segoe UI" w:cs="Segoe UI"/>
      <w:sz w:val="18"/>
      <w:szCs w:val="18"/>
    </w:rPr>
  </w:style>
  <w:style w:type="character" w:customStyle="1" w:styleId="44">
    <w:name w:val="Line Numbering"/>
    <w:uiPriority w:val="0"/>
  </w:style>
  <w:style w:type="paragraph" w:customStyle="1" w:styleId="45">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46">
    <w:name w:val="Index"/>
    <w:basedOn w:val="1"/>
    <w:qFormat/>
    <w:uiPriority w:val="0"/>
    <w:pPr>
      <w:suppressLineNumbers/>
    </w:pPr>
    <w:rPr>
      <w:rFonts w:cs="Lohit Devanagari"/>
    </w:rPr>
  </w:style>
  <w:style w:type="paragraph" w:customStyle="1" w:styleId="47">
    <w:name w:val="Header and Footer"/>
    <w:basedOn w:val="1"/>
    <w:qFormat/>
    <w:uiPriority w:val="0"/>
  </w:style>
  <w:style w:type="paragraph" w:customStyle="1" w:styleId="48">
    <w:name w:val="Revision"/>
    <w:semiHidden/>
    <w:qFormat/>
    <w:uiPriority w:val="99"/>
    <w:pPr>
      <w:suppressAutoHyphens/>
    </w:pPr>
    <w:rPr>
      <w:rFonts w:ascii="Calibri" w:hAnsi="Calibri" w:eastAsia="SimSun" w:cstheme="minorBidi"/>
      <w:kern w:val="0"/>
      <w:sz w:val="22"/>
      <w:szCs w:val="22"/>
      <w:lang w:val="en-US" w:eastAsia="en-US" w:bidi="ar-SA"/>
      <w14:ligatures w14:val="none"/>
    </w:rPr>
  </w:style>
  <w:style w:type="paragraph" w:styleId="49">
    <w:name w:val="List Paragraph"/>
    <w:basedOn w:val="1"/>
    <w:qFormat/>
    <w:uiPriority w:val="34"/>
    <w:pPr>
      <w:ind w:left="720"/>
      <w:contextualSpacing/>
    </w:pPr>
  </w:style>
  <w:style w:type="paragraph" w:customStyle="1" w:styleId="50">
    <w:name w:val="js-affiliation"/>
    <w:basedOn w:val="1"/>
    <w:qFormat/>
    <w:uiPriority w:val="0"/>
    <w:pPr>
      <w:spacing w:beforeAutospacing="1" w:afterAutospacing="1" w:line="240" w:lineRule="auto"/>
    </w:pPr>
    <w:rPr>
      <w:rFonts w:ascii="Times New Roman" w:hAnsi="Times New Roman" w:eastAsia="Times New Roman" w:cs="Times New Roman"/>
      <w:sz w:val="24"/>
      <w:szCs w:val="24"/>
    </w:rPr>
  </w:style>
  <w:style w:type="paragraph" w:customStyle="1" w:styleId="51">
    <w:name w:val="LO-normal"/>
    <w:qFormat/>
    <w:uiPriority w:val="0"/>
    <w:pPr>
      <w:suppressAutoHyphens/>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table" w:customStyle="1" w:styleId="52">
    <w:name w:val="Plain Table 2"/>
    <w:basedOn w:val="21"/>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53">
    <w:name w:val="Grid Table 2 Accent 3"/>
    <w:basedOn w:val="21"/>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4">
    <w:name w:val="Grid Table 4"/>
    <w:basedOn w:val="2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5">
    <w:name w:val="Grid Table 4 Accent 1"/>
    <w:basedOn w:val="21"/>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56">
    <w:name w:val="Grid Table 4 Accent 3"/>
    <w:basedOn w:val="21"/>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7">
    <w:name w:val="List Table 1 Light Accent 3"/>
    <w:basedOn w:val="21"/>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8">
    <w:name w:val="List Table 6 Colorful"/>
    <w:basedOn w:val="21"/>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9">
    <w:name w:val="List Table 6 Colorful Accent 4"/>
    <w:basedOn w:val="21"/>
    <w:uiPriority w:val="51"/>
    <w:rPr>
      <w:color w:val="BF9000" w:themeColor="accent4" w:themeShade="BF"/>
    </w:rPr>
    <w:tblPr>
      <w:tblBorders>
        <w:top w:val="single" w:color="FFC000" w:themeColor="accent4" w:sz="4" w:space="0"/>
        <w:bottom w:val="single" w:color="FFC000" w:themeColor="accent4" w:sz="4" w:space="0"/>
      </w:tblBorders>
      <w:tblLayout w:type="fixed"/>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60">
    <w:name w:val="List Table 6 Colorful Accent 3"/>
    <w:basedOn w:val="21"/>
    <w:uiPriority w:val="51"/>
    <w:rPr>
      <w:color w:val="7C7C7C" w:themeColor="accent3" w:themeShade="BF"/>
    </w:rPr>
    <w:tblPr>
      <w:tblBorders>
        <w:top w:val="single" w:color="A5A5A5" w:themeColor="accent3" w:sz="4" w:space="0"/>
        <w:bottom w:val="single" w:color="A5A5A5" w:themeColor="accent3" w:sz="4" w:space="0"/>
      </w:tblBorders>
      <w:tblLayout w:type="fixed"/>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61">
    <w:name w:val="List Table 2"/>
    <w:basedOn w:val="21"/>
    <w:uiPriority w:val="47"/>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2">
    <w:name w:val="List Table 3 Accent 3"/>
    <w:basedOn w:val="21"/>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Layout w:type="fixed"/>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7007</Words>
  <Characters>39944</Characters>
  <Lines>332</Lines>
  <Paragraphs>93</Paragraphs>
  <TotalTime>33</TotalTime>
  <ScaleCrop>false</ScaleCrop>
  <LinksUpToDate>false</LinksUpToDate>
  <CharactersWithSpaces>46858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2023-11-12T10:48:00Z</dcterms:created>
  <dc:creator>Amy Ai</dc:creator>
  <cp:lastModifiedBy>qizhou</cp:lastModifiedBy>
  <cp:lastPrinted>2023-08-22T08:40:00Z</cp:lastPrinted>
  <dcterms:modified xsi:type="dcterms:W3CDTF">2023-12-13T19:42:17Z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