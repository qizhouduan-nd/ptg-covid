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B6C6" w14:textId="77777777" w:rsidR="00F6578E" w:rsidRPr="001B4A37" w:rsidRDefault="00F6578E" w:rsidP="00F6578E">
      <w:pPr>
        <w:pStyle w:val="Title"/>
        <w:tabs>
          <w:tab w:val="left" w:pos="3690"/>
        </w:tabs>
        <w:ind w:left="0" w:firstLine="0"/>
        <w:rPr>
          <w:rFonts w:ascii="Times New Roman" w:hAnsi="Times New Roman"/>
          <w:color w:val="auto"/>
          <w:szCs w:val="24"/>
        </w:rPr>
      </w:pPr>
      <w:bookmarkStart w:id="0" w:name="_Hlk140738515"/>
      <w:bookmarkEnd w:id="0"/>
      <w:r w:rsidRPr="001B4A37">
        <w:rPr>
          <w:rFonts w:ascii="Times New Roman" w:hAnsi="Times New Roman"/>
          <w:color w:val="auto"/>
          <w:szCs w:val="24"/>
        </w:rPr>
        <w:t>Amy L. Ai, PhD</w:t>
      </w:r>
    </w:p>
    <w:p w14:paraId="2487A485"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Florida State University</w:t>
      </w:r>
    </w:p>
    <w:p w14:paraId="02BF4CF3"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2570 University Center Building-C</w:t>
      </w:r>
    </w:p>
    <w:p w14:paraId="7FF7B674"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Tallahassee, FL  32306</w:t>
      </w:r>
    </w:p>
    <w:p w14:paraId="5D1F787A"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(850) 644-3577</w:t>
      </w:r>
    </w:p>
    <w:p w14:paraId="1B5DC64D"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amyai8@gmail.com</w:t>
      </w:r>
    </w:p>
    <w:p w14:paraId="778D339D" w14:textId="77777777" w:rsidR="00F6578E" w:rsidRPr="001B4A37" w:rsidRDefault="00F6578E" w:rsidP="00F6578E">
      <w:pPr>
        <w:spacing w:after="0" w:line="240" w:lineRule="auto"/>
        <w:rPr>
          <w:rFonts w:ascii="Times New Roman" w:hAnsi="Times New Roman" w:cs="Times New Roman"/>
          <w:sz w:val="24"/>
          <w:szCs w:val="24"/>
        </w:rPr>
      </w:pPr>
    </w:p>
    <w:p w14:paraId="7F01FE59" w14:textId="77777777" w:rsidR="00F6578E" w:rsidRPr="001B4A37" w:rsidRDefault="00F6578E" w:rsidP="00F6578E">
      <w:pPr>
        <w:spacing w:after="0" w:line="240" w:lineRule="auto"/>
        <w:rPr>
          <w:rFonts w:ascii="Times New Roman" w:hAnsi="Times New Roman" w:cs="Times New Roman"/>
          <w:sz w:val="24"/>
          <w:szCs w:val="24"/>
        </w:rPr>
      </w:pPr>
    </w:p>
    <w:p w14:paraId="0A87A754" w14:textId="7363A224" w:rsidR="00F6578E" w:rsidRPr="001B4A37" w:rsidRDefault="787B6D6B" w:rsidP="00F6578E">
      <w:pPr>
        <w:spacing w:after="0" w:line="240" w:lineRule="auto"/>
        <w:rPr>
          <w:rFonts w:ascii="Times New Roman" w:hAnsi="Times New Roman" w:cs="Times New Roman"/>
          <w:sz w:val="24"/>
          <w:szCs w:val="24"/>
        </w:rPr>
      </w:pPr>
      <w:r w:rsidRPr="3F7078E8">
        <w:rPr>
          <w:rFonts w:ascii="Times New Roman" w:hAnsi="Times New Roman" w:cs="Times New Roman"/>
          <w:sz w:val="24"/>
          <w:szCs w:val="24"/>
        </w:rPr>
        <w:t>Ju</w:t>
      </w:r>
      <w:r w:rsidR="1A5B47A8" w:rsidRPr="3F7078E8">
        <w:rPr>
          <w:rFonts w:ascii="Times New Roman" w:hAnsi="Times New Roman" w:cs="Times New Roman"/>
          <w:sz w:val="24"/>
          <w:szCs w:val="24"/>
        </w:rPr>
        <w:t>ly 4</w:t>
      </w:r>
      <w:r w:rsidR="0B4226B1" w:rsidRPr="3F7078E8">
        <w:rPr>
          <w:rFonts w:ascii="Times New Roman" w:hAnsi="Times New Roman" w:cs="Times New Roman"/>
          <w:sz w:val="24"/>
          <w:szCs w:val="24"/>
        </w:rPr>
        <w:t>, 2024</w:t>
      </w:r>
    </w:p>
    <w:p w14:paraId="112AF2E6" w14:textId="77777777" w:rsidR="00F6578E" w:rsidRPr="001B4A37" w:rsidRDefault="00F6578E" w:rsidP="00F6578E">
      <w:pPr>
        <w:spacing w:after="0" w:line="240" w:lineRule="auto"/>
        <w:rPr>
          <w:rFonts w:ascii="Times New Roman" w:hAnsi="Times New Roman" w:cs="Times New Roman"/>
          <w:sz w:val="24"/>
          <w:szCs w:val="24"/>
        </w:rPr>
      </w:pPr>
    </w:p>
    <w:p w14:paraId="37B50991" w14:textId="77777777" w:rsidR="00F6578E" w:rsidRPr="001B4A37" w:rsidRDefault="00F6578E" w:rsidP="00F6578E">
      <w:pPr>
        <w:pStyle w:val="js-affiliation"/>
        <w:spacing w:beforeAutospacing="0" w:after="0" w:afterAutospacing="0"/>
        <w:contextualSpacing/>
        <w:rPr>
          <w:shd w:val="clear" w:color="auto" w:fill="FFFFFF"/>
        </w:rPr>
      </w:pPr>
    </w:p>
    <w:p w14:paraId="373CD95E"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Kathleen A. Kendall-Tackett, PhD </w:t>
      </w:r>
    </w:p>
    <w:p w14:paraId="346BAEE2"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Editor-in-Chief</w:t>
      </w:r>
    </w:p>
    <w:p w14:paraId="2220F5BC" w14:textId="77777777" w:rsidR="00F6578E" w:rsidRPr="003354F5" w:rsidRDefault="00F6578E" w:rsidP="00F6578E">
      <w:pPr>
        <w:spacing w:after="0" w:line="240" w:lineRule="auto"/>
        <w:rPr>
          <w:rFonts w:ascii="Times New Roman" w:hAnsi="Times New Roman"/>
        </w:rPr>
      </w:pPr>
      <w:r w:rsidRPr="7508F477">
        <w:rPr>
          <w:rFonts w:ascii="Times New Roman" w:hAnsi="Times New Roman"/>
          <w:i/>
          <w:iCs/>
        </w:rPr>
        <w:t>Psychological Trauma: Theory, Research, Practice, and Policy</w:t>
      </w:r>
      <w:r w:rsidRPr="7508F477">
        <w:rPr>
          <w:rFonts w:ascii="Times New Roman" w:hAnsi="Times New Roman"/>
        </w:rPr>
        <w:t xml:space="preserve"> (PTTRPP)</w:t>
      </w:r>
    </w:p>
    <w:p w14:paraId="657FFAC5"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Clinical Associate Professor of Pediatrics</w:t>
      </w:r>
    </w:p>
    <w:p w14:paraId="79C450B9"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Texas Tech University</w:t>
      </w:r>
    </w:p>
    <w:p w14:paraId="7B59BE64" w14:textId="77777777" w:rsidR="00F6578E" w:rsidRPr="003354F5" w:rsidRDefault="00F6578E" w:rsidP="00F6578E">
      <w:pPr>
        <w:spacing w:after="0" w:line="240" w:lineRule="auto"/>
        <w:rPr>
          <w:rFonts w:ascii="Times New Roman" w:hAnsi="Times New Roman"/>
        </w:rPr>
      </w:pPr>
    </w:p>
    <w:p w14:paraId="3CEA05D4" w14:textId="77777777" w:rsidR="00F6578E" w:rsidRPr="003354F5" w:rsidRDefault="00F6578E" w:rsidP="00F6578E">
      <w:pPr>
        <w:spacing w:after="0" w:line="240" w:lineRule="auto"/>
        <w:rPr>
          <w:rFonts w:ascii="Times New Roman" w:hAnsi="Times New Roman"/>
        </w:rPr>
      </w:pPr>
    </w:p>
    <w:p w14:paraId="78EE6776"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Dear Dr. Kendall-Tackett, </w:t>
      </w:r>
    </w:p>
    <w:p w14:paraId="6D0404B6" w14:textId="77777777" w:rsidR="00F6578E" w:rsidRPr="003354F5" w:rsidRDefault="00F6578E" w:rsidP="00F6578E">
      <w:pPr>
        <w:spacing w:after="0" w:line="240" w:lineRule="auto"/>
        <w:rPr>
          <w:rFonts w:ascii="Times New Roman" w:hAnsi="Times New Roman"/>
        </w:rPr>
      </w:pPr>
    </w:p>
    <w:p w14:paraId="4E35BB38" w14:textId="77777777" w:rsidR="00F6578E" w:rsidRPr="001B4A37" w:rsidRDefault="00F6578E" w:rsidP="00F6578E">
      <w:pPr>
        <w:spacing w:after="0" w:line="240" w:lineRule="auto"/>
        <w:rPr>
          <w:rFonts w:ascii="Times New Roman" w:hAnsi="Times New Roman" w:cs="Times New Roman"/>
          <w:b/>
          <w:bCs/>
          <w:color w:val="1F1F1F"/>
          <w:sz w:val="24"/>
          <w:szCs w:val="24"/>
        </w:rPr>
      </w:pPr>
    </w:p>
    <w:p w14:paraId="563A1BAD" w14:textId="3717383B" w:rsidR="00F6578E" w:rsidRPr="001B4A37" w:rsidRDefault="00F6578E" w:rsidP="00F6578E">
      <w:pPr>
        <w:spacing w:after="0" w:line="240" w:lineRule="auto"/>
        <w:outlineLvl w:val="2"/>
        <w:rPr>
          <w:rFonts w:ascii="Times New Roman" w:eastAsia="Malgun Gothic" w:hAnsi="Times New Roman" w:cs="Times New Roman"/>
          <w:sz w:val="24"/>
          <w:szCs w:val="24"/>
        </w:rPr>
      </w:pPr>
      <w:r w:rsidRPr="001B4A37">
        <w:rPr>
          <w:rFonts w:ascii="Times New Roman" w:eastAsia="Malgun Gothic" w:hAnsi="Times New Roman" w:cs="Times New Roman"/>
          <w:sz w:val="24"/>
          <w:szCs w:val="24"/>
        </w:rPr>
        <w:t xml:space="preserve">Please find the </w:t>
      </w:r>
      <w:r w:rsidRPr="001B4A37">
        <w:rPr>
          <w:rFonts w:ascii="Times New Roman" w:hAnsi="Times New Roman" w:cs="Times New Roman"/>
          <w:sz w:val="24"/>
          <w:szCs w:val="24"/>
        </w:rPr>
        <w:t>manuscript, titled “</w:t>
      </w:r>
      <w:r w:rsidRPr="7508F477">
        <w:rPr>
          <w:rFonts w:ascii="Times New Roman" w:hAnsi="Times New Roman" w:cs="Times New Roman"/>
          <w:i/>
          <w:iCs/>
          <w:sz w:val="24"/>
          <w:szCs w:val="24"/>
        </w:rPr>
        <w:t>Association</w:t>
      </w:r>
      <w:r w:rsidRPr="001B4A37">
        <w:rPr>
          <w:rFonts w:ascii="Times New Roman" w:hAnsi="Times New Roman" w:cs="Times New Roman"/>
          <w:i/>
          <w:iCs/>
          <w:sz w:val="24"/>
          <w:szCs w:val="24"/>
        </w:rPr>
        <w:softHyphen/>
      </w:r>
      <w:r w:rsidRPr="001B4A37">
        <w:rPr>
          <w:rFonts w:ascii="Times New Roman" w:hAnsi="Times New Roman" w:cs="Times New Roman"/>
          <w:i/>
          <w:iCs/>
          <w:sz w:val="24"/>
          <w:szCs w:val="24"/>
        </w:rPr>
        <w:softHyphen/>
      </w:r>
      <w:r w:rsidRPr="7508F477">
        <w:rPr>
          <w:rFonts w:ascii="Times New Roman" w:hAnsi="Times New Roman" w:cs="Times New Roman"/>
          <w:i/>
          <w:iCs/>
          <w:sz w:val="24"/>
          <w:szCs w:val="24"/>
        </w:rPr>
        <w:t xml:space="preserve"> of Posttraumatic Growth with Covid-19: A Meta-analytic Review,</w:t>
      </w:r>
      <w:r w:rsidRPr="001B4A37">
        <w:rPr>
          <w:rFonts w:ascii="Times New Roman" w:hAnsi="Times New Roman" w:cs="Times New Roman"/>
          <w:sz w:val="24"/>
          <w:szCs w:val="24"/>
        </w:rPr>
        <w:t xml:space="preserve">” </w:t>
      </w:r>
      <w:r w:rsidRPr="001B4A37">
        <w:rPr>
          <w:rFonts w:ascii="Times New Roman" w:eastAsia="Malgun Gothic" w:hAnsi="Times New Roman" w:cs="Times New Roman"/>
          <w:sz w:val="24"/>
          <w:szCs w:val="24"/>
        </w:rPr>
        <w:t>uploaded</w:t>
      </w:r>
      <w:r w:rsidRPr="001B4A37">
        <w:rPr>
          <w:rFonts w:ascii="Times New Roman" w:hAnsi="Times New Roman" w:cs="Times New Roman"/>
          <w:sz w:val="24"/>
          <w:szCs w:val="24"/>
        </w:rPr>
        <w:t xml:space="preserve"> to</w:t>
      </w:r>
      <w:r w:rsidRPr="001B4A37">
        <w:rPr>
          <w:rFonts w:ascii="Times New Roman" w:eastAsia="Malgun Gothic" w:hAnsi="Times New Roman" w:cs="Times New Roman"/>
          <w:sz w:val="24"/>
          <w:szCs w:val="24"/>
        </w:rPr>
        <w:t xml:space="preserve"> the</w:t>
      </w:r>
      <w:r w:rsidRPr="001B4A37">
        <w:rPr>
          <w:rFonts w:ascii="Times New Roman" w:hAnsi="Times New Roman" w:cs="Times New Roman"/>
          <w:sz w:val="24"/>
          <w:szCs w:val="24"/>
        </w:rPr>
        <w:t xml:space="preserve"> </w:t>
      </w:r>
      <w:r w:rsidRPr="7508F477">
        <w:rPr>
          <w:rFonts w:ascii="Times New Roman" w:hAnsi="Times New Roman" w:cs="Times New Roman"/>
          <w:i/>
          <w:iCs/>
          <w:sz w:val="24"/>
          <w:szCs w:val="24"/>
          <w:shd w:val="clear" w:color="auto" w:fill="FFFFFF"/>
        </w:rPr>
        <w:t xml:space="preserve">PTTR </w:t>
      </w:r>
      <w:r w:rsidRPr="001B4A37">
        <w:rPr>
          <w:rFonts w:ascii="Times New Roman" w:hAnsi="Times New Roman" w:cs="Times New Roman"/>
          <w:sz w:val="24"/>
          <w:szCs w:val="24"/>
        </w:rPr>
        <w:t>submission site. We hope that it</w:t>
      </w:r>
      <w:r w:rsidRPr="7508F477">
        <w:rPr>
          <w:rFonts w:ascii="Times New Roman" w:hAnsi="Times New Roman" w:cs="Times New Roman"/>
          <w:i/>
          <w:iCs/>
          <w:sz w:val="24"/>
          <w:szCs w:val="24"/>
        </w:rPr>
        <w:t xml:space="preserve"> </w:t>
      </w:r>
      <w:r w:rsidRPr="001B4A37">
        <w:rPr>
          <w:rFonts w:ascii="Times New Roman" w:hAnsi="Times New Roman" w:cs="Times New Roman"/>
          <w:sz w:val="24"/>
          <w:szCs w:val="24"/>
        </w:rPr>
        <w:t>be considered for review</w:t>
      </w:r>
      <w:r w:rsidRPr="001B4A37">
        <w:rPr>
          <w:rFonts w:ascii="Times New Roman" w:eastAsia="Malgun Gothic" w:hAnsi="Times New Roman" w:cs="Times New Roman"/>
          <w:sz w:val="24"/>
          <w:szCs w:val="24"/>
        </w:rPr>
        <w:t xml:space="preserve"> by your editorial board. The article is not commissioned, nor does it respond to a call for </w:t>
      </w:r>
      <w:r>
        <w:rPr>
          <w:rFonts w:ascii="Times New Roman" w:eastAsia="Malgun Gothic" w:hAnsi="Times New Roman" w:cs="Times New Roman"/>
          <w:sz w:val="24"/>
          <w:szCs w:val="24"/>
        </w:rPr>
        <w:t xml:space="preserve">special issues. </w:t>
      </w:r>
      <w:r w:rsidRPr="007258DF">
        <w:rPr>
          <w:rFonts w:ascii="Times New Roman" w:eastAsia="Malgun Gothic" w:hAnsi="Times New Roman" w:cs="Times New Roman"/>
          <w:sz w:val="24"/>
          <w:szCs w:val="24"/>
          <w:highlight w:val="yellow"/>
        </w:rPr>
        <w:t xml:space="preserve">No </w:t>
      </w:r>
      <w:r w:rsidR="004847FB" w:rsidRPr="007258DF">
        <w:rPr>
          <w:rFonts w:ascii="Times New Roman" w:eastAsia="Malgun Gothic" w:hAnsi="Times New Roman" w:cs="Times New Roman"/>
          <w:sz w:val="24"/>
          <w:szCs w:val="24"/>
          <w:highlight w:val="yellow"/>
        </w:rPr>
        <w:t>conflict of</w:t>
      </w:r>
      <w:r w:rsidRPr="007258DF">
        <w:rPr>
          <w:rFonts w:ascii="Times New Roman" w:eastAsia="Malgun Gothic" w:hAnsi="Times New Roman" w:cs="Times New Roman"/>
          <w:sz w:val="24"/>
          <w:szCs w:val="24"/>
          <w:highlight w:val="yellow"/>
        </w:rPr>
        <w:t xml:space="preserve"> interest is involved in this study.</w:t>
      </w:r>
      <w:r w:rsidR="007258DF" w:rsidRPr="007258DF">
        <w:rPr>
          <w:rFonts w:ascii="Times New Roman" w:eastAsia="Malgun Gothic" w:hAnsi="Times New Roman" w:cs="Times New Roman"/>
          <w:sz w:val="24"/>
          <w:szCs w:val="24"/>
          <w:highlight w:val="yellow"/>
        </w:rPr>
        <w:t xml:space="preserve"> None of parts in this manuscript was a ChatGPT product.</w:t>
      </w:r>
    </w:p>
    <w:p w14:paraId="0E449205" w14:textId="77777777" w:rsidR="00F6578E" w:rsidRPr="001B4A37" w:rsidRDefault="00F6578E" w:rsidP="00F6578E">
      <w:pPr>
        <w:spacing w:after="0" w:line="240" w:lineRule="auto"/>
        <w:rPr>
          <w:rFonts w:ascii="Times New Roman" w:hAnsi="Times New Roman" w:cs="Times New Roman"/>
          <w:i/>
          <w:sz w:val="24"/>
          <w:szCs w:val="24"/>
        </w:rPr>
      </w:pPr>
    </w:p>
    <w:p w14:paraId="77A278F1"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r w:rsidRPr="7508F477">
        <w:rPr>
          <w:rFonts w:ascii="Times New Roman" w:eastAsia="Malgun Gothic" w:hAnsi="Times New Roman" w:cs="Times New Roman"/>
          <w:sz w:val="24"/>
          <w:szCs w:val="24"/>
        </w:rPr>
        <w:t xml:space="preserve">We assume that the finding will be of interest to the readers of </w:t>
      </w:r>
      <w:r w:rsidRPr="7508F477">
        <w:rPr>
          <w:rFonts w:ascii="Times New Roman" w:hAnsi="Times New Roman" w:cs="Times New Roman"/>
          <w:i/>
          <w:iCs/>
          <w:sz w:val="24"/>
          <w:szCs w:val="24"/>
        </w:rPr>
        <w:t>PTTR</w:t>
      </w:r>
      <w:r w:rsidRPr="7508F477">
        <w:rPr>
          <w:rFonts w:ascii="Times New Roman" w:eastAsia="Malgun Gothic" w:hAnsi="Times New Roman" w:cs="Times New Roman"/>
          <w:sz w:val="24"/>
          <w:szCs w:val="24"/>
        </w:rPr>
        <w:t xml:space="preserve"> because this interdisciplinary study p</w:t>
      </w:r>
      <w:r w:rsidRPr="7508F477">
        <w:rPr>
          <w:rFonts w:ascii="Times New Roman" w:eastAsia="Calibri" w:hAnsi="Times New Roman" w:cs="Times New Roman"/>
          <w:sz w:val="24"/>
          <w:szCs w:val="24"/>
        </w:rPr>
        <w:t>rovides information on an aggregated outcome on a trauma</w:t>
      </w:r>
      <w:r>
        <w:rPr>
          <w:rFonts w:ascii="Times New Roman" w:eastAsia="Calibri" w:hAnsi="Times New Roman" w:cs="Times New Roman"/>
          <w:sz w:val="24"/>
          <w:szCs w:val="24"/>
        </w:rPr>
        <w:t>-</w:t>
      </w:r>
      <w:r w:rsidRPr="7508F477">
        <w:rPr>
          <w:rFonts w:ascii="Times New Roman" w:eastAsia="Calibri" w:hAnsi="Times New Roman" w:cs="Times New Roman"/>
          <w:sz w:val="24"/>
          <w:szCs w:val="24"/>
        </w:rPr>
        <w:t>related concept, PTG, in Covid-19, the deadliest pandemic that is traumatic event for all populations in the new century</w:t>
      </w:r>
      <w:r w:rsidRPr="7508F477">
        <w:rPr>
          <w:rFonts w:ascii="Times New Roman" w:eastAsia="Malgun Gothic" w:hAnsi="Times New Roman" w:cs="Times New Roman"/>
          <w:sz w:val="24"/>
          <w:szCs w:val="24"/>
        </w:rPr>
        <w:t>.</w:t>
      </w:r>
      <w:r w:rsidRPr="7508F477">
        <w:rPr>
          <w:rFonts w:ascii="Times New Roman" w:eastAsia="Calibri" w:hAnsi="Times New Roman" w:cs="Times New Roman"/>
          <w:sz w:val="24"/>
          <w:szCs w:val="24"/>
        </w:rPr>
        <w:t xml:space="preserve"> It is the first meta-analysis for global findings on this topic. </w:t>
      </w:r>
    </w:p>
    <w:p w14:paraId="2F06BF6C"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p>
    <w:p w14:paraId="30EA4E1A" w14:textId="77777777" w:rsidR="00F6578E" w:rsidRPr="0061012A"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 xml:space="preserve">To make the manuscript short, </w:t>
      </w:r>
      <w:r>
        <w:rPr>
          <w:rFonts w:ascii="Times New Roman" w:hAnsi="Times New Roman" w:cs="Times New Roman"/>
          <w:sz w:val="24"/>
          <w:szCs w:val="24"/>
        </w:rPr>
        <w:t xml:space="preserve">all subgroup analysis </w:t>
      </w:r>
      <w:r w:rsidRPr="001B4A37">
        <w:rPr>
          <w:rFonts w:ascii="Times New Roman" w:hAnsi="Times New Roman" w:cs="Times New Roman"/>
          <w:sz w:val="24"/>
          <w:szCs w:val="24"/>
        </w:rPr>
        <w:t>figures</w:t>
      </w:r>
      <w:r>
        <w:rPr>
          <w:rFonts w:ascii="Times New Roman" w:hAnsi="Times New Roman" w:cs="Times New Roman"/>
          <w:sz w:val="24"/>
          <w:szCs w:val="24"/>
        </w:rPr>
        <w:t xml:space="preserve"> and tables</w:t>
      </w:r>
      <w:r w:rsidRPr="001B4A37">
        <w:rPr>
          <w:rFonts w:ascii="Times New Roman" w:hAnsi="Times New Roman" w:cs="Times New Roman"/>
          <w:sz w:val="24"/>
          <w:szCs w:val="24"/>
        </w:rPr>
        <w:t xml:space="preserve"> are in the Appendix for provision upon request. </w:t>
      </w:r>
      <w:r w:rsidRPr="7508F477">
        <w:rPr>
          <w:rFonts w:ascii="Times New Roman" w:eastAsia="Calibri" w:hAnsi="Times New Roman" w:cs="Times New Roman"/>
          <w:sz w:val="24"/>
          <w:szCs w:val="24"/>
        </w:rPr>
        <w:t xml:space="preserve">We hope that the under-investigated positive side may have important implications for patient-centered </w:t>
      </w:r>
      <w:r>
        <w:rPr>
          <w:rFonts w:ascii="Times New Roman" w:eastAsia="Calibri" w:hAnsi="Times New Roman" w:cs="Times New Roman"/>
          <w:sz w:val="24"/>
          <w:szCs w:val="24"/>
        </w:rPr>
        <w:t>trauma</w:t>
      </w:r>
      <w:r w:rsidRPr="7508F477">
        <w:rPr>
          <w:rFonts w:ascii="Times New Roman" w:eastAsia="Calibri" w:hAnsi="Times New Roman" w:cs="Times New Roman"/>
          <w:sz w:val="24"/>
          <w:szCs w:val="24"/>
        </w:rPr>
        <w:t xml:space="preserve"> care and enhancing the role of </w:t>
      </w:r>
      <w:r>
        <w:rPr>
          <w:rFonts w:ascii="Times New Roman" w:eastAsia="Calibri" w:hAnsi="Times New Roman" w:cs="Times New Roman"/>
          <w:sz w:val="24"/>
          <w:szCs w:val="24"/>
        </w:rPr>
        <w:t>psychological</w:t>
      </w:r>
      <w:r w:rsidRPr="7508F477">
        <w:rPr>
          <w:rFonts w:ascii="Times New Roman" w:eastAsia="Calibri" w:hAnsi="Times New Roman" w:cs="Times New Roman"/>
          <w:sz w:val="24"/>
          <w:szCs w:val="24"/>
        </w:rPr>
        <w:t xml:space="preserve"> science</w:t>
      </w:r>
      <w:r>
        <w:rPr>
          <w:rFonts w:ascii="Times New Roman" w:eastAsia="Calibri" w:hAnsi="Times New Roman" w:cs="Times New Roman"/>
          <w:sz w:val="24"/>
          <w:szCs w:val="24"/>
        </w:rPr>
        <w:t>s</w:t>
      </w:r>
      <w:r w:rsidRPr="7508F477">
        <w:rPr>
          <w:rFonts w:ascii="Times New Roman" w:eastAsia="Calibri" w:hAnsi="Times New Roman" w:cs="Times New Roman"/>
          <w:sz w:val="24"/>
          <w:szCs w:val="24"/>
        </w:rPr>
        <w:t xml:space="preserve"> in </w:t>
      </w:r>
      <w:r>
        <w:rPr>
          <w:rFonts w:ascii="Times New Roman" w:eastAsia="Calibri" w:hAnsi="Times New Roman" w:cs="Times New Roman"/>
          <w:sz w:val="24"/>
          <w:szCs w:val="24"/>
        </w:rPr>
        <w:t>human health</w:t>
      </w:r>
      <w:r w:rsidRPr="7508F477">
        <w:rPr>
          <w:rFonts w:ascii="Times New Roman" w:eastAsia="Calibri" w:hAnsi="Times New Roman" w:cs="Times New Roman"/>
          <w:sz w:val="24"/>
          <w:szCs w:val="24"/>
        </w:rPr>
        <w:t xml:space="preserve">. </w:t>
      </w:r>
    </w:p>
    <w:p w14:paraId="27C31A4E" w14:textId="77777777" w:rsidR="00F6578E" w:rsidRPr="001B4A37" w:rsidRDefault="00F6578E" w:rsidP="00F6578E">
      <w:pPr>
        <w:spacing w:after="0" w:line="240" w:lineRule="auto"/>
        <w:rPr>
          <w:rFonts w:ascii="Times New Roman" w:hAnsi="Times New Roman" w:cs="Times New Roman"/>
          <w:sz w:val="24"/>
          <w:szCs w:val="24"/>
        </w:rPr>
      </w:pPr>
    </w:p>
    <w:p w14:paraId="02D4FA88" w14:textId="77777777" w:rsidR="00F6578E" w:rsidRPr="001B4A37" w:rsidRDefault="00F6578E" w:rsidP="00F6578E">
      <w:pPr>
        <w:spacing w:after="0" w:line="240" w:lineRule="auto"/>
        <w:rPr>
          <w:rFonts w:ascii="Times New Roman" w:hAnsi="Times New Roman" w:cs="Times New Roman"/>
          <w:i/>
          <w:sz w:val="24"/>
          <w:szCs w:val="24"/>
        </w:rPr>
      </w:pPr>
      <w:r w:rsidRPr="001B4A37">
        <w:rPr>
          <w:rFonts w:ascii="Times New Roman" w:eastAsia="Malgun Gothic" w:hAnsi="Times New Roman" w:cs="Times New Roman"/>
          <w:sz w:val="24"/>
          <w:szCs w:val="24"/>
        </w:rPr>
        <w:t>Thank you for your attention! Look forward to hearing your editorial decision</w:t>
      </w:r>
      <w:r w:rsidRPr="001B4A37">
        <w:rPr>
          <w:rFonts w:ascii="Times New Roman" w:hAnsi="Times New Roman" w:cs="Times New Roman"/>
          <w:i/>
          <w:sz w:val="24"/>
          <w:szCs w:val="24"/>
        </w:rPr>
        <w:t>!</w:t>
      </w:r>
    </w:p>
    <w:p w14:paraId="3F9BDEDD" w14:textId="77777777" w:rsidR="00F6578E" w:rsidRPr="001B4A37" w:rsidRDefault="00F6578E" w:rsidP="00F6578E">
      <w:pPr>
        <w:spacing w:after="0" w:line="240" w:lineRule="auto"/>
        <w:rPr>
          <w:rFonts w:ascii="Times New Roman" w:eastAsia="Malgun Gothic" w:hAnsi="Times New Roman" w:cs="Times New Roman"/>
          <w:sz w:val="24"/>
          <w:szCs w:val="24"/>
        </w:rPr>
      </w:pPr>
    </w:p>
    <w:p w14:paraId="59C1AB9D" w14:textId="77777777" w:rsidR="00F6578E" w:rsidRDefault="00F6578E" w:rsidP="00F6578E">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75E18305" w14:textId="77777777" w:rsidR="00F6578E" w:rsidRPr="001B4A37" w:rsidRDefault="00F6578E" w:rsidP="00F6578E">
      <w:pPr>
        <w:spacing w:after="0" w:line="240" w:lineRule="auto"/>
        <w:rPr>
          <w:rFonts w:ascii="Times New Roman" w:hAnsi="Times New Roman" w:cs="Times New Roman"/>
          <w:sz w:val="24"/>
          <w:szCs w:val="24"/>
        </w:rPr>
      </w:pPr>
    </w:p>
    <w:p w14:paraId="676C409D" w14:textId="77777777" w:rsidR="00F6578E" w:rsidRPr="001B4A37" w:rsidRDefault="00F6578E" w:rsidP="00F6578E">
      <w:pPr>
        <w:spacing w:after="0" w:line="240" w:lineRule="auto"/>
        <w:rPr>
          <w:rFonts w:ascii="Times New Roman" w:hAnsi="Times New Roman" w:cs="Times New Roman"/>
          <w:sz w:val="24"/>
          <w:szCs w:val="24"/>
        </w:rPr>
      </w:pPr>
    </w:p>
    <w:p w14:paraId="3EF7B328" w14:textId="77777777" w:rsidR="00F6578E" w:rsidRPr="001B4A37" w:rsidRDefault="00F6578E" w:rsidP="00F6578E">
      <w:pPr>
        <w:spacing w:after="0" w:line="240" w:lineRule="auto"/>
        <w:rPr>
          <w:rFonts w:ascii="Times New Roman" w:hAnsi="Times New Roman" w:cs="Times New Roman"/>
          <w:sz w:val="24"/>
          <w:szCs w:val="24"/>
        </w:rPr>
      </w:pPr>
    </w:p>
    <w:p w14:paraId="3FA0E37E" w14:textId="77777777" w:rsidR="00F6578E" w:rsidRPr="001B4A37"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Amy L. Ai, PhD</w:t>
      </w:r>
    </w:p>
    <w:p w14:paraId="1A442A13" w14:textId="77777777" w:rsidR="00F6578E" w:rsidRDefault="00F6578E" w:rsidP="00F6578E">
      <w:pPr>
        <w:spacing w:after="0" w:line="240" w:lineRule="auto"/>
        <w:rPr>
          <w:rFonts w:ascii="Times New Roman" w:hAnsi="Times New Roman" w:cs="Times New Roman"/>
          <w:sz w:val="24"/>
          <w:szCs w:val="24"/>
        </w:rPr>
      </w:pPr>
      <w:r w:rsidRPr="7508F477">
        <w:rPr>
          <w:rFonts w:ascii="Times New Roman" w:hAnsi="Times New Roman" w:cs="Times New Roman"/>
          <w:sz w:val="24"/>
          <w:szCs w:val="24"/>
        </w:rPr>
        <w:t>FSU Distinguished Research Professor</w:t>
      </w:r>
      <w:r w:rsidRPr="7508F477">
        <w:rPr>
          <w:rFonts w:ascii="Times New Roman" w:hAnsi="Times New Roman" w:cs="Times New Roman"/>
          <w:sz w:val="24"/>
          <w:szCs w:val="24"/>
        </w:rPr>
        <w:br w:type="page"/>
      </w:r>
    </w:p>
    <w:p w14:paraId="440ED173" w14:textId="77777777" w:rsidR="00F6578E" w:rsidRDefault="00F6578E" w:rsidP="00F6578E">
      <w:pPr>
        <w:spacing w:after="0" w:line="480" w:lineRule="auto"/>
        <w:jc w:val="center"/>
        <w:rPr>
          <w:rFonts w:ascii="Times New Roman" w:hAnsi="Times New Roman" w:cs="Times New Roman"/>
          <w:sz w:val="24"/>
          <w:szCs w:val="24"/>
        </w:rPr>
      </w:pPr>
    </w:p>
    <w:p w14:paraId="07860B9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Association of Posttraumatic Growth with Covid-19: </w:t>
      </w:r>
    </w:p>
    <w:p w14:paraId="3C78298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68DEE3CE"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49D65105" w14:textId="77777777" w:rsidR="00F6578E" w:rsidRPr="00BF2773" w:rsidRDefault="00F6578E" w:rsidP="00F6578E">
      <w:pPr>
        <w:spacing w:after="0" w:line="240" w:lineRule="auto"/>
        <w:contextualSpacing/>
        <w:jc w:val="center"/>
        <w:rPr>
          <w:rFonts w:ascii="Times New Roman" w:hAnsi="Times New Roman" w:cs="Times New Roman"/>
          <w:sz w:val="24"/>
          <w:szCs w:val="24"/>
          <w:lang w:val="it-IT"/>
        </w:rPr>
      </w:pPr>
      <w:r w:rsidRPr="00BF2773">
        <w:rPr>
          <w:rFonts w:ascii="Times New Roman" w:eastAsia="Malgun Gothic" w:hAnsi="Times New Roman" w:cs="Times New Roman"/>
          <w:sz w:val="24"/>
          <w:szCs w:val="24"/>
          <w:lang w:val="it-IT"/>
        </w:rPr>
        <w:t>Amy L. Ai, PhD</w:t>
      </w:r>
      <w:r w:rsidRPr="00BF2773">
        <w:rPr>
          <w:rFonts w:ascii="Times New Roman" w:eastAsia="Malgun Gothic" w:hAnsi="Times New Roman" w:cs="Times New Roman"/>
          <w:sz w:val="24"/>
          <w:szCs w:val="24"/>
          <w:vertAlign w:val="superscript"/>
          <w:lang w:val="it-IT"/>
        </w:rPr>
        <w:t>1</w:t>
      </w:r>
    </w:p>
    <w:p w14:paraId="3DEEF7F8"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lang w:val="it-IT"/>
        </w:rPr>
      </w:pPr>
      <w:r w:rsidRPr="00BF2773">
        <w:rPr>
          <w:rFonts w:ascii="Times New Roman" w:hAnsi="Times New Roman" w:cs="Times New Roman"/>
          <w:sz w:val="24"/>
          <w:szCs w:val="24"/>
          <w:lang w:val="it-IT"/>
        </w:rPr>
        <w:t>Qizhou Duan, MS</w:t>
      </w:r>
      <w:r w:rsidRPr="00BF2773">
        <w:rPr>
          <w:rFonts w:ascii="Times New Roman" w:eastAsia="Malgun Gothic" w:hAnsi="Times New Roman" w:cs="Times New Roman"/>
          <w:sz w:val="24"/>
          <w:szCs w:val="24"/>
          <w:vertAlign w:val="superscript"/>
          <w:lang w:val="it-IT"/>
        </w:rPr>
        <w:t>2</w:t>
      </w:r>
    </w:p>
    <w:p w14:paraId="13ABC60E"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Marguerite Rwil, UROP RA</w:t>
      </w:r>
      <w:r w:rsidRPr="00BF2773">
        <w:rPr>
          <w:rFonts w:ascii="Times New Roman" w:eastAsia="Malgun Gothic" w:hAnsi="Times New Roman" w:cs="Times New Roman"/>
          <w:sz w:val="24"/>
          <w:szCs w:val="24"/>
          <w:vertAlign w:val="superscript"/>
        </w:rPr>
        <w:t>3</w:t>
      </w:r>
    </w:p>
    <w:p w14:paraId="3FD9BC36"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Henry Carretta, PhD, MPH</w:t>
      </w:r>
      <w:r w:rsidRPr="00BF2773">
        <w:rPr>
          <w:rFonts w:ascii="Times New Roman" w:eastAsia="Malgun Gothic" w:hAnsi="Times New Roman" w:cs="Times New Roman"/>
          <w:sz w:val="24"/>
          <w:szCs w:val="24"/>
          <w:vertAlign w:val="superscript"/>
        </w:rPr>
        <w:t>34</w:t>
      </w:r>
    </w:p>
    <w:p w14:paraId="1F163524"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p>
    <w:p w14:paraId="32017188" w14:textId="77777777" w:rsidR="00F6578E" w:rsidRPr="00BF2773" w:rsidRDefault="00F6578E" w:rsidP="00F6578E">
      <w:pPr>
        <w:spacing w:after="0" w:line="24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7C6D44DF" w14:textId="77777777" w:rsidR="00F6578E" w:rsidRPr="00BF2773" w:rsidRDefault="00F6578E" w:rsidP="00F6578E">
      <w:pPr>
        <w:spacing w:after="0" w:line="240" w:lineRule="auto"/>
        <w:jc w:val="center"/>
        <w:rPr>
          <w:rFonts w:ascii="Times New Roman" w:hAnsi="Times New Roman" w:cs="Times New Roman"/>
          <w:b/>
          <w:bCs/>
          <w:sz w:val="24"/>
          <w:szCs w:val="24"/>
        </w:rPr>
      </w:pPr>
    </w:p>
    <w:p w14:paraId="06F81062" w14:textId="77777777" w:rsidR="00F6578E" w:rsidRPr="00BF2773" w:rsidDel="00F143E5" w:rsidRDefault="00F6578E" w:rsidP="00F6578E">
      <w:pPr>
        <w:spacing w:after="0" w:line="24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A3191" w:rsidDel="00F143E5">
        <w:rPr>
          <w:rStyle w:val="Emphasis"/>
          <w:rFonts w:ascii="Times New Roman" w:hAnsi="Times New Roman" w:cs="Times New Roman"/>
          <w:i w:val="0"/>
          <w:iCs w:val="0"/>
          <w:sz w:val="24"/>
          <w:szCs w:val="24"/>
          <w:shd w:val="clear" w:color="auto" w:fill="FFFFFF"/>
        </w:rPr>
        <w:t xml:space="preserve"> </w:t>
      </w:r>
    </w:p>
    <w:p w14:paraId="75992C55" w14:textId="77777777" w:rsidR="00F6578E" w:rsidRPr="00BF2773" w:rsidRDefault="00F6578E" w:rsidP="00F6578E">
      <w:pPr>
        <w:spacing w:after="0" w:line="240" w:lineRule="auto"/>
        <w:rPr>
          <w:rFonts w:ascii="Times New Roman" w:eastAsia="Malgun Gothic" w:hAnsi="Times New Roman" w:cs="Times New Roman"/>
          <w:sz w:val="24"/>
          <w:szCs w:val="24"/>
        </w:rPr>
      </w:pPr>
    </w:p>
    <w:p w14:paraId="1046A394" w14:textId="77777777" w:rsidR="00F6578E" w:rsidRPr="00BF2773" w:rsidRDefault="00F6578E" w:rsidP="00F6578E">
      <w:pPr>
        <w:pStyle w:val="Heading3"/>
        <w:shd w:val="clear" w:color="auto" w:fill="FFFFFF" w:themeFill="background1"/>
        <w:spacing w:beforeAutospacing="0" w:after="0" w:afterAutospacing="0"/>
        <w:rPr>
          <w:b w:val="0"/>
          <w:bCs w:val="0"/>
          <w:sz w:val="24"/>
          <w:szCs w:val="24"/>
        </w:rPr>
      </w:pPr>
      <w:r w:rsidRPr="00BF2773">
        <w:rPr>
          <w:rFonts w:eastAsia="Malgun Gothic"/>
          <w:sz w:val="24"/>
          <w:szCs w:val="24"/>
        </w:rPr>
        <w:t xml:space="preserve">1. Corresponding author: Distinguished Research Professor, </w:t>
      </w:r>
      <w:r w:rsidRPr="00BF2773">
        <w:rPr>
          <w:sz w:val="24"/>
          <w:szCs w:val="24"/>
        </w:rPr>
        <w:t>Colleges of Social Work, Medicine (Social Medicine and Behavioral Science), and Nursing</w:t>
      </w:r>
      <w:r w:rsidRPr="00BF2773">
        <w:rPr>
          <w:rFonts w:eastAsia="Malgun Gothic"/>
          <w:sz w:val="24"/>
          <w:szCs w:val="24"/>
        </w:rPr>
        <w:t>, 2570 University Center Building C, Florida State University (FSU), Tallahassee, FL, 32306;  amyai8@gmail.com</w:t>
      </w:r>
      <w:r w:rsidRPr="00BF2773">
        <w:rPr>
          <w:rFonts w:eastAsia="Malgun Gothic"/>
          <w:b w:val="0"/>
          <w:bCs w:val="0"/>
          <w:sz w:val="24"/>
          <w:szCs w:val="24"/>
        </w:rPr>
        <w:t xml:space="preserve"> </w:t>
      </w:r>
    </w:p>
    <w:p w14:paraId="00FE316C" w14:textId="77777777" w:rsidR="00F6578E" w:rsidRPr="00BF2773" w:rsidRDefault="00F6578E" w:rsidP="00F6578E">
      <w:pPr>
        <w:spacing w:after="0" w:line="240" w:lineRule="auto"/>
        <w:contextualSpacing/>
        <w:rPr>
          <w:rFonts w:ascii="Times New Roman" w:hAnsi="Times New Roman" w:cs="Times New Roman"/>
          <w:iCs/>
          <w:sz w:val="24"/>
          <w:szCs w:val="24"/>
        </w:rPr>
      </w:pPr>
      <w:r w:rsidRPr="00BF2773">
        <w:rPr>
          <w:rFonts w:ascii="Times New Roman" w:hAnsi="Times New Roman" w:cs="Times New Roman"/>
          <w:iCs/>
          <w:sz w:val="24"/>
          <w:szCs w:val="24"/>
        </w:rPr>
        <w:t>2. Department of Psychology, University of Notre Dame, qduan@nd.edu</w:t>
      </w:r>
    </w:p>
    <w:p w14:paraId="32BAA8BE" w14:textId="77777777" w:rsidR="00F6578E" w:rsidRPr="00BF2773" w:rsidRDefault="00F6578E" w:rsidP="00F6578E">
      <w:pPr>
        <w:spacing w:after="0" w:line="240" w:lineRule="auto"/>
        <w:contextualSpacing/>
        <w:rPr>
          <w:rFonts w:ascii="Times New Roman" w:hAnsi="Times New Roman" w:cs="Times New Roman"/>
          <w:sz w:val="24"/>
          <w:szCs w:val="24"/>
        </w:rPr>
      </w:pPr>
      <w:r w:rsidRPr="00BF2773">
        <w:rPr>
          <w:rFonts w:ascii="Times New Roman" w:hAnsi="Times New Roman" w:cs="Times New Roman"/>
          <w:sz w:val="24"/>
          <w:szCs w:val="24"/>
        </w:rPr>
        <w:t>3. Undergraduate Research Assistant, msr21b@fsu.edu</w:t>
      </w:r>
    </w:p>
    <w:p w14:paraId="3DE856D1" w14:textId="77777777" w:rsidR="00F6578E" w:rsidRPr="00BF2773" w:rsidRDefault="00F6578E" w:rsidP="00F6578E">
      <w:pPr>
        <w:spacing w:after="0" w:line="240" w:lineRule="auto"/>
        <w:contextualSpacing/>
        <w:rPr>
          <w:rFonts w:ascii="Times New Roman" w:eastAsia="Malgun Gothic" w:hAnsi="Times New Roman" w:cs="Times New Roman"/>
          <w:sz w:val="24"/>
          <w:szCs w:val="24"/>
        </w:rPr>
      </w:pPr>
      <w:r w:rsidRPr="00BF2773">
        <w:rPr>
          <w:rFonts w:ascii="Times New Roman" w:eastAsia="Malgun Gothic" w:hAnsi="Times New Roman" w:cs="Times New Roman"/>
          <w:sz w:val="24"/>
          <w:szCs w:val="24"/>
        </w:rPr>
        <w:t xml:space="preserve">4. </w:t>
      </w:r>
      <w:r w:rsidRPr="00BF2773">
        <w:rPr>
          <w:rFonts w:ascii="Times New Roman" w:hAnsi="Times New Roman" w:cs="Times New Roman"/>
          <w:sz w:val="24"/>
          <w:szCs w:val="24"/>
        </w:rPr>
        <w:t xml:space="preserve">Colleges of Social Work, Medicine (Social Medicine and Behavioral Science), FSU, </w:t>
      </w:r>
      <w:r w:rsidRPr="00BF2773">
        <w:rPr>
          <w:rFonts w:ascii="Times New Roman" w:eastAsia="Malgun Gothic" w:hAnsi="Times New Roman" w:cs="Times New Roman"/>
          <w:sz w:val="24"/>
          <w:szCs w:val="24"/>
        </w:rPr>
        <w:t>hjcarret@gmail.com</w:t>
      </w:r>
    </w:p>
    <w:p w14:paraId="15577472" w14:textId="77777777" w:rsidR="00F6578E" w:rsidRPr="00BF2773" w:rsidRDefault="00F6578E" w:rsidP="00F6578E">
      <w:pPr>
        <w:spacing w:after="0" w:line="240" w:lineRule="auto"/>
        <w:contextualSpacing/>
        <w:rPr>
          <w:rFonts w:ascii="Times New Roman" w:hAnsi="Times New Roman" w:cs="Times New Roman"/>
          <w:iCs/>
          <w:sz w:val="24"/>
          <w:szCs w:val="24"/>
        </w:rPr>
      </w:pPr>
    </w:p>
    <w:p w14:paraId="571AF368" w14:textId="77777777" w:rsidR="00F6578E" w:rsidRPr="00BF2773" w:rsidRDefault="00F6578E" w:rsidP="00F6578E">
      <w:pPr>
        <w:spacing w:after="0" w:line="240" w:lineRule="auto"/>
        <w:rPr>
          <w:rFonts w:ascii="Times New Roman" w:hAnsi="Times New Roman" w:cs="Times New Roman"/>
          <w:iCs/>
          <w:sz w:val="24"/>
          <w:szCs w:val="24"/>
        </w:rPr>
      </w:pPr>
      <w:r w:rsidRPr="00BF2773">
        <w:rPr>
          <w:rFonts w:ascii="Times New Roman" w:hAnsi="Times New Roman" w:cs="Times New Roman"/>
          <w:b/>
          <w:bCs/>
          <w:i/>
          <w:sz w:val="24"/>
          <w:szCs w:val="24"/>
        </w:rPr>
        <w:t xml:space="preserve">Acknowledgement: </w:t>
      </w:r>
      <w:r w:rsidRPr="00BF2773">
        <w:rPr>
          <w:rFonts w:ascii="Times New Roman" w:hAnsi="Times New Roman" w:cs="Times New Roman"/>
          <w:iCs/>
          <w:sz w:val="24"/>
          <w:szCs w:val="24"/>
        </w:rPr>
        <w:t xml:space="preserve">All </w:t>
      </w:r>
      <w:r w:rsidRPr="00BF2773">
        <w:rPr>
          <w:rFonts w:ascii="Times New Roman" w:hAnsi="Times New Roman" w:cs="Times New Roman"/>
          <w:sz w:val="24"/>
          <w:szCs w:val="24"/>
        </w:rPr>
        <w:t>Authors have contributed to substantive development of this research and writing and agreed to be a co-author of this manuscript.</w:t>
      </w:r>
    </w:p>
    <w:p w14:paraId="3FF8CD40" w14:textId="77777777" w:rsidR="00F6578E" w:rsidRPr="00BF2773" w:rsidRDefault="00F6578E" w:rsidP="00F6578E">
      <w:pPr>
        <w:spacing w:after="0" w:line="240" w:lineRule="auto"/>
        <w:rPr>
          <w:rFonts w:ascii="Times New Roman" w:hAnsi="Times New Roman" w:cs="Times New Roman"/>
          <w:sz w:val="24"/>
          <w:szCs w:val="24"/>
        </w:rPr>
      </w:pPr>
      <w:r w:rsidRPr="00BF2773">
        <w:rPr>
          <w:rFonts w:ascii="Times New Roman" w:hAnsi="Times New Roman" w:cs="Times New Roman"/>
          <w:b/>
          <w:bCs/>
          <w:i/>
          <w:sz w:val="24"/>
          <w:szCs w:val="24"/>
        </w:rPr>
        <w:t xml:space="preserve">Sources of Funding: </w:t>
      </w:r>
      <w:r w:rsidRPr="00BF2773">
        <w:rPr>
          <w:rFonts w:ascii="Times New Roman" w:hAnsi="Times New Roman" w:cs="Times New Roman"/>
          <w:sz w:val="24"/>
          <w:szCs w:val="24"/>
        </w:rPr>
        <w:t>None.</w:t>
      </w:r>
      <w:r w:rsidRPr="00BF2773">
        <w:rPr>
          <w:rFonts w:ascii="Times New Roman" w:hAnsi="Times New Roman" w:cs="Times New Roman"/>
          <w:sz w:val="24"/>
          <w:szCs w:val="24"/>
          <w:shd w:val="clear" w:color="auto" w:fill="FFFFFF"/>
        </w:rPr>
        <w:t xml:space="preserve"> </w:t>
      </w:r>
    </w:p>
    <w:p w14:paraId="46E6DC61" w14:textId="77777777" w:rsidR="00F6578E" w:rsidRDefault="00F6578E" w:rsidP="00F6578E">
      <w:pPr>
        <w:spacing w:after="0" w:line="240" w:lineRule="auto"/>
        <w:rPr>
          <w:rFonts w:ascii="Times New Roman" w:hAnsi="Times New Roman" w:cs="Times New Roman"/>
          <w:b/>
          <w:bCs/>
          <w:i/>
          <w:iCs/>
          <w:sz w:val="24"/>
          <w:szCs w:val="24"/>
        </w:rPr>
      </w:pPr>
      <w:r w:rsidRPr="00BF2773">
        <w:rPr>
          <w:rFonts w:ascii="Times New Roman" w:hAnsi="Times New Roman" w:cs="Times New Roman"/>
          <w:b/>
          <w:bCs/>
          <w:i/>
          <w:iCs/>
          <w:sz w:val="24"/>
          <w:szCs w:val="24"/>
        </w:rPr>
        <w:t xml:space="preserve">Disclosures: </w:t>
      </w:r>
      <w:r w:rsidRPr="00BF2773">
        <w:rPr>
          <w:rFonts w:ascii="Times New Roman" w:hAnsi="Times New Roman" w:cs="Times New Roman"/>
          <w:sz w:val="24"/>
          <w:szCs w:val="24"/>
        </w:rPr>
        <w:t xml:space="preserve">None. </w:t>
      </w:r>
      <w:r w:rsidRPr="00BF2773">
        <w:rPr>
          <w:rFonts w:ascii="Times New Roman" w:hAnsi="Times New Roman" w:cs="Times New Roman"/>
          <w:b/>
          <w:bCs/>
          <w:i/>
          <w:iCs/>
          <w:sz w:val="24"/>
          <w:szCs w:val="24"/>
        </w:rPr>
        <w:t xml:space="preserve"> </w:t>
      </w:r>
    </w:p>
    <w:p w14:paraId="50CBA62E" w14:textId="77777777" w:rsidR="00B93BAD" w:rsidRDefault="00B93BAD" w:rsidP="00F6578E">
      <w:pPr>
        <w:spacing w:after="0" w:line="240" w:lineRule="auto"/>
        <w:rPr>
          <w:rFonts w:ascii="Times New Roman" w:hAnsi="Times New Roman" w:cs="Times New Roman"/>
          <w:b/>
          <w:bCs/>
          <w:i/>
          <w:iCs/>
          <w:sz w:val="24"/>
          <w:szCs w:val="24"/>
        </w:rPr>
      </w:pPr>
    </w:p>
    <w:p w14:paraId="1058311E" w14:textId="7B0D066C" w:rsidR="00B93BAD" w:rsidRPr="008C6E53" w:rsidRDefault="00B93BAD" w:rsidP="00B93BAD">
      <w:pPr>
        <w:rPr>
          <w:rFonts w:ascii="Times New Roman" w:hAnsi="Times New Roman" w:cs="Times New Roman"/>
          <w:sz w:val="24"/>
          <w:szCs w:val="24"/>
        </w:rPr>
      </w:pPr>
      <w:r w:rsidRPr="008C6E53">
        <w:rPr>
          <w:rFonts w:ascii="Times New Roman" w:hAnsi="Times New Roman" w:cs="Times New Roman"/>
          <w:sz w:val="24"/>
          <w:szCs w:val="24"/>
        </w:rPr>
        <w:t xml:space="preserve">The authors have no conflicts of interest to declare. </w:t>
      </w:r>
      <w:r>
        <w:rPr>
          <w:rFonts w:ascii="Times New Roman" w:hAnsi="Times New Roman" w:cs="Times New Roman"/>
          <w:sz w:val="24"/>
          <w:szCs w:val="24"/>
        </w:rPr>
        <w:t>Amy L Ai</w:t>
      </w:r>
      <w:r w:rsidRPr="008C6E53">
        <w:rPr>
          <w:rFonts w:ascii="Times New Roman" w:hAnsi="Times New Roman" w:cs="Times New Roman"/>
          <w:sz w:val="24"/>
          <w:szCs w:val="24"/>
        </w:rPr>
        <w:t xml:space="preserve"> served as lead for conceptualization, project administration,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Pr="008C6E53">
        <w:rPr>
          <w:rFonts w:ascii="Times New Roman" w:hAnsi="Times New Roman" w:cs="Times New Roman"/>
          <w:sz w:val="24"/>
          <w:szCs w:val="24"/>
        </w:rPr>
        <w:t xml:space="preserve">and writing–review and editing. </w:t>
      </w:r>
      <w:r>
        <w:rPr>
          <w:rFonts w:ascii="Times New Roman" w:hAnsi="Times New Roman" w:cs="Times New Roman"/>
          <w:sz w:val="24"/>
          <w:szCs w:val="24"/>
        </w:rPr>
        <w:t>Qizhou Duan</w:t>
      </w:r>
      <w:r w:rsidRPr="008C6E53">
        <w:rPr>
          <w:rFonts w:ascii="Times New Roman" w:hAnsi="Times New Roman" w:cs="Times New Roman"/>
          <w:sz w:val="24"/>
          <w:szCs w:val="24"/>
        </w:rPr>
        <w:t xml:space="preserve"> served in a role for methodology,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00CC53AE">
        <w:rPr>
          <w:rFonts w:ascii="Times New Roman" w:hAnsi="Times New Roman" w:cs="Times New Roman"/>
          <w:sz w:val="24"/>
          <w:szCs w:val="24"/>
        </w:rPr>
        <w:t>formal</w:t>
      </w:r>
      <w:r>
        <w:rPr>
          <w:rFonts w:ascii="Times New Roman" w:hAnsi="Times New Roman" w:cs="Times New Roman"/>
          <w:sz w:val="24"/>
          <w:szCs w:val="24"/>
        </w:rPr>
        <w:t xml:space="preserve"> analysis</w:t>
      </w:r>
      <w:r w:rsidRPr="008C6E53">
        <w:rPr>
          <w:rFonts w:ascii="Times New Roman" w:hAnsi="Times New Roman" w:cs="Times New Roman"/>
          <w:sz w:val="24"/>
          <w:szCs w:val="24"/>
        </w:rPr>
        <w:t xml:space="preserve">, software, visualization, and writing–review and editing. </w:t>
      </w:r>
      <w:r w:rsidRPr="008C6E53">
        <w:rPr>
          <w:rFonts w:ascii="Times New Roman" w:hAnsi="Times New Roman" w:cs="Times New Roman"/>
          <w:color w:val="202124"/>
          <w:sz w:val="24"/>
          <w:szCs w:val="24"/>
        </w:rPr>
        <w:t>Marguerite S Rwi</w:t>
      </w:r>
      <w:r w:rsidRPr="008C6E53">
        <w:rPr>
          <w:rFonts w:ascii="Times New Roman" w:hAnsi="Times New Roman" w:cs="Times New Roman"/>
          <w:sz w:val="24"/>
          <w:szCs w:val="24"/>
        </w:rPr>
        <w:t xml:space="preserve">l contributed equally to </w:t>
      </w:r>
      <w:hyperlink r:id="rId9" w:tgtFrame="_blank" w:history="1">
        <w:r w:rsidRPr="00AF1BA8">
          <w:rPr>
            <w:rFonts w:ascii="Times New Roman" w:eastAsia="Times New Roman" w:hAnsi="Times New Roman" w:cs="Times New Roman"/>
            <w:sz w:val="24"/>
            <w:szCs w:val="24"/>
          </w:rPr>
          <w:t>Data curation</w:t>
        </w:r>
      </w:hyperlink>
      <w:r>
        <w:rPr>
          <w:rFonts w:ascii="Times New Roman" w:eastAsia="Times New Roman" w:hAnsi="Times New Roman" w:cs="Times New Roman"/>
          <w:sz w:val="24"/>
          <w:szCs w:val="24"/>
        </w:rPr>
        <w:t xml:space="preserve">, </w:t>
      </w:r>
      <w:r w:rsidRPr="008C6E53">
        <w:rPr>
          <w:rFonts w:ascii="Times New Roman" w:hAnsi="Times New Roman" w:cs="Times New Roman"/>
          <w:sz w:val="24"/>
          <w:szCs w:val="24"/>
        </w:rPr>
        <w:t>abstract review</w:t>
      </w:r>
      <w:r>
        <w:rPr>
          <w:rFonts w:ascii="Times New Roman" w:hAnsi="Times New Roman" w:cs="Times New Roman"/>
          <w:sz w:val="24"/>
          <w:szCs w:val="24"/>
        </w:rPr>
        <w:t>,</w:t>
      </w:r>
      <w:r w:rsidRPr="008C6E53">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C6E53">
        <w:rPr>
          <w:rFonts w:ascii="Times New Roman" w:hAnsi="Times New Roman" w:cs="Times New Roman"/>
          <w:sz w:val="24"/>
          <w:szCs w:val="24"/>
        </w:rPr>
        <w:t xml:space="preserve">served in a supporting role for data curation, </w:t>
      </w:r>
      <w:r>
        <w:rPr>
          <w:rFonts w:ascii="Times New Roman" w:hAnsi="Times New Roman" w:cs="Times New Roman"/>
          <w:sz w:val="24"/>
          <w:szCs w:val="24"/>
        </w:rPr>
        <w:t>tables,</w:t>
      </w:r>
      <w:r w:rsidRPr="008C6E53">
        <w:rPr>
          <w:rFonts w:ascii="Times New Roman" w:hAnsi="Times New Roman" w:cs="Times New Roman"/>
          <w:sz w:val="24"/>
          <w:szCs w:val="24"/>
        </w:rPr>
        <w:t xml:space="preserve"> and editing. </w:t>
      </w:r>
      <w:r>
        <w:rPr>
          <w:rFonts w:ascii="Times New Roman" w:hAnsi="Times New Roman" w:cs="Times New Roman"/>
          <w:sz w:val="24"/>
          <w:szCs w:val="24"/>
        </w:rPr>
        <w:t>Henry Carretta</w:t>
      </w:r>
      <w:r w:rsidRPr="008C6E53">
        <w:rPr>
          <w:rFonts w:ascii="Times New Roman" w:hAnsi="Times New Roman" w:cs="Times New Roman"/>
          <w:sz w:val="24"/>
          <w:szCs w:val="24"/>
        </w:rPr>
        <w:t xml:space="preserve"> served in a supporting role for methodology, and writing–review and editing. Correspondence concerning this article should be addressed to </w:t>
      </w:r>
      <w:r>
        <w:rPr>
          <w:rFonts w:ascii="Times New Roman" w:hAnsi="Times New Roman" w:cs="Times New Roman"/>
          <w:sz w:val="24"/>
          <w:szCs w:val="24"/>
        </w:rPr>
        <w:t>Amy L Ai</w:t>
      </w:r>
      <w:r w:rsidRPr="008C6E53">
        <w:rPr>
          <w:rFonts w:ascii="Times New Roman" w:hAnsi="Times New Roman" w:cs="Times New Roman"/>
          <w:sz w:val="24"/>
          <w:szCs w:val="24"/>
        </w:rPr>
        <w:t xml:space="preserve">, </w:t>
      </w:r>
      <w:r w:rsidRPr="00502142">
        <w:rPr>
          <w:rFonts w:ascii="Times New Roman" w:hAnsi="Times New Roman" w:cs="Times New Roman"/>
          <w:sz w:val="24"/>
          <w:szCs w:val="24"/>
        </w:rPr>
        <w:t>Florida State University</w:t>
      </w:r>
      <w:r>
        <w:rPr>
          <w:rFonts w:ascii="Times New Roman" w:hAnsi="Times New Roman" w:cs="Times New Roman"/>
          <w:sz w:val="24"/>
          <w:szCs w:val="24"/>
        </w:rPr>
        <w:t xml:space="preserve">, </w:t>
      </w:r>
      <w:r w:rsidRPr="00502142">
        <w:rPr>
          <w:rFonts w:ascii="Times New Roman" w:hAnsi="Times New Roman" w:cs="Times New Roman"/>
          <w:sz w:val="24"/>
          <w:szCs w:val="24"/>
        </w:rPr>
        <w:t>2570 University Center Building-C</w:t>
      </w:r>
      <w:r>
        <w:rPr>
          <w:rFonts w:ascii="Times New Roman" w:hAnsi="Times New Roman" w:cs="Times New Roman"/>
          <w:sz w:val="24"/>
          <w:szCs w:val="24"/>
        </w:rPr>
        <w:t xml:space="preserve">, </w:t>
      </w:r>
      <w:r w:rsidRPr="00502142">
        <w:rPr>
          <w:rFonts w:ascii="Times New Roman" w:hAnsi="Times New Roman" w:cs="Times New Roman"/>
          <w:sz w:val="24"/>
          <w:szCs w:val="24"/>
        </w:rPr>
        <w:t>Tallahassee, FL  32306</w:t>
      </w:r>
      <w:r>
        <w:rPr>
          <w:rFonts w:ascii="Times New Roman" w:hAnsi="Times New Roman" w:cs="Times New Roman"/>
          <w:sz w:val="24"/>
          <w:szCs w:val="24"/>
        </w:rPr>
        <w:t>.</w:t>
      </w:r>
      <w:r w:rsidRPr="008C6E53">
        <w:rPr>
          <w:rFonts w:ascii="Times New Roman" w:hAnsi="Times New Roman" w:cs="Times New Roman"/>
          <w:sz w:val="24"/>
          <w:szCs w:val="24"/>
        </w:rPr>
        <w:t xml:space="preserve"> Email:</w:t>
      </w:r>
      <w:r>
        <w:rPr>
          <w:rFonts w:ascii="Times New Roman" w:hAnsi="Times New Roman" w:cs="Times New Roman"/>
          <w:sz w:val="24"/>
          <w:szCs w:val="24"/>
        </w:rPr>
        <w:t xml:space="preserve"> </w:t>
      </w:r>
      <w:r w:rsidRPr="00502142">
        <w:rPr>
          <w:rFonts w:ascii="Times New Roman" w:hAnsi="Times New Roman" w:cs="Times New Roman"/>
          <w:sz w:val="24"/>
          <w:szCs w:val="24"/>
        </w:rPr>
        <w:t>amyai8@gmail.com</w:t>
      </w:r>
    </w:p>
    <w:p w14:paraId="2CB0383A"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0" w:tgtFrame="_blank" w:history="1">
        <w:r w:rsidR="00F6578E" w:rsidRPr="00AF1BA8">
          <w:rPr>
            <w:rFonts w:ascii="Times New Roman" w:eastAsia="Times New Roman" w:hAnsi="Times New Roman" w:cs="Times New Roman"/>
            <w:sz w:val="24"/>
            <w:szCs w:val="24"/>
          </w:rPr>
          <w:t>Funding acquisition</w:t>
        </w:r>
      </w:hyperlink>
      <w:r w:rsidR="00F6578E">
        <w:rPr>
          <w:rFonts w:ascii="Times New Roman" w:eastAsia="Times New Roman" w:hAnsi="Times New Roman" w:cs="Times New Roman"/>
          <w:sz w:val="24"/>
          <w:szCs w:val="24"/>
        </w:rPr>
        <w:t>—NA</w:t>
      </w:r>
    </w:p>
    <w:p w14:paraId="7F69DD5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1" w:tgtFrame="_blank" w:history="1">
        <w:r w:rsidR="00F6578E" w:rsidRPr="00AF1BA8">
          <w:rPr>
            <w:rFonts w:ascii="Times New Roman" w:eastAsia="Times New Roman" w:hAnsi="Times New Roman" w:cs="Times New Roman"/>
            <w:sz w:val="24"/>
            <w:szCs w:val="24"/>
          </w:rPr>
          <w:t>Investigation</w:t>
        </w:r>
      </w:hyperlink>
      <w:r w:rsidR="00F6578E">
        <w:rPr>
          <w:rFonts w:ascii="Times New Roman" w:eastAsia="Times New Roman" w:hAnsi="Times New Roman" w:cs="Times New Roman"/>
          <w:sz w:val="24"/>
          <w:szCs w:val="24"/>
        </w:rPr>
        <w:t>—Ai, Q</w:t>
      </w:r>
    </w:p>
    <w:p w14:paraId="1B5E1FE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2" w:history="1">
        <w:r w:rsidR="00F6578E" w:rsidRPr="00AF1BA8">
          <w:rPr>
            <w:rFonts w:ascii="Times New Roman" w:eastAsia="Times New Roman" w:hAnsi="Times New Roman" w:cs="Times New Roman"/>
            <w:sz w:val="24"/>
            <w:szCs w:val="24"/>
          </w:rPr>
          <w:t>Methodology</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r w:rsidR="00F6578E">
        <w:rPr>
          <w:rFonts w:ascii="Times New Roman" w:eastAsia="Times New Roman" w:hAnsi="Times New Roman" w:cs="Times New Roman"/>
          <w:sz w:val="24"/>
          <w:szCs w:val="24"/>
        </w:rPr>
        <w:t>Ai</w:t>
      </w:r>
    </w:p>
    <w:p w14:paraId="04FA1EE9"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3" w:tgtFrame="_blank" w:history="1">
        <w:r w:rsidR="00F6578E" w:rsidRPr="00AF1BA8">
          <w:rPr>
            <w:rFonts w:ascii="Times New Roman" w:eastAsia="Times New Roman" w:hAnsi="Times New Roman" w:cs="Times New Roman"/>
            <w:sz w:val="24"/>
            <w:szCs w:val="24"/>
          </w:rPr>
          <w:t>Project administration</w:t>
        </w:r>
      </w:hyperlink>
      <w:r w:rsidR="00F6578E">
        <w:rPr>
          <w:rFonts w:ascii="Times New Roman" w:eastAsia="Times New Roman" w:hAnsi="Times New Roman" w:cs="Times New Roman"/>
          <w:sz w:val="24"/>
          <w:szCs w:val="24"/>
        </w:rPr>
        <w:t>—M, Ai</w:t>
      </w:r>
    </w:p>
    <w:p w14:paraId="0A80832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4" w:tgtFrame="_blank" w:history="1">
        <w:r w:rsidR="00F6578E" w:rsidRPr="00AF1BA8">
          <w:rPr>
            <w:rFonts w:ascii="Times New Roman" w:eastAsia="Times New Roman" w:hAnsi="Times New Roman" w:cs="Times New Roman"/>
            <w:sz w:val="24"/>
            <w:szCs w:val="24"/>
          </w:rPr>
          <w:t>Resources</w:t>
        </w:r>
      </w:hyperlink>
      <w:r w:rsidR="00F6578E">
        <w:rPr>
          <w:rFonts w:ascii="Times New Roman" w:eastAsia="Times New Roman" w:hAnsi="Times New Roman" w:cs="Times New Roman"/>
          <w:sz w:val="24"/>
          <w:szCs w:val="24"/>
        </w:rPr>
        <w:t>—NA</w:t>
      </w:r>
    </w:p>
    <w:p w14:paraId="7F340C9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5" w:tgtFrame="_blank" w:history="1">
        <w:r w:rsidR="00F6578E" w:rsidRPr="00AF1BA8">
          <w:rPr>
            <w:rFonts w:ascii="Times New Roman" w:eastAsia="Times New Roman" w:hAnsi="Times New Roman" w:cs="Times New Roman"/>
            <w:sz w:val="24"/>
            <w:szCs w:val="24"/>
          </w:rPr>
          <w:t>Software</w:t>
        </w:r>
      </w:hyperlink>
      <w:r w:rsidR="00F6578E">
        <w:rPr>
          <w:rFonts w:ascii="Times New Roman" w:eastAsia="Times New Roman" w:hAnsi="Times New Roman" w:cs="Times New Roman"/>
          <w:sz w:val="24"/>
          <w:szCs w:val="24"/>
        </w:rPr>
        <w:t>—Q</w:t>
      </w:r>
    </w:p>
    <w:p w14:paraId="0AD4CBA3"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6" w:tgtFrame="_blank" w:history="1">
        <w:r w:rsidR="00F6578E" w:rsidRPr="00AF1BA8">
          <w:rPr>
            <w:rFonts w:ascii="Times New Roman" w:eastAsia="Times New Roman" w:hAnsi="Times New Roman" w:cs="Times New Roman"/>
            <w:sz w:val="24"/>
            <w:szCs w:val="24"/>
          </w:rPr>
          <w:t>Supervision</w:t>
        </w:r>
      </w:hyperlink>
      <w:r w:rsidR="00F6578E">
        <w:rPr>
          <w:rFonts w:ascii="Times New Roman" w:eastAsia="Times New Roman" w:hAnsi="Times New Roman" w:cs="Times New Roman"/>
          <w:sz w:val="24"/>
          <w:szCs w:val="24"/>
        </w:rPr>
        <w:t>—Ai, C</w:t>
      </w:r>
    </w:p>
    <w:p w14:paraId="2094F592"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7" w:tgtFrame="_blank" w:history="1">
        <w:r w:rsidR="00F6578E" w:rsidRPr="00AF1BA8">
          <w:rPr>
            <w:rFonts w:ascii="Times New Roman" w:eastAsia="Times New Roman" w:hAnsi="Times New Roman" w:cs="Times New Roman"/>
            <w:sz w:val="24"/>
            <w:szCs w:val="24"/>
          </w:rPr>
          <w:t>Validation</w:t>
        </w:r>
      </w:hyperlink>
      <w:r w:rsidR="00F6578E">
        <w:rPr>
          <w:rFonts w:ascii="Times New Roman" w:eastAsia="Times New Roman" w:hAnsi="Times New Roman" w:cs="Times New Roman"/>
          <w:sz w:val="24"/>
          <w:szCs w:val="24"/>
        </w:rPr>
        <w:t>—Q, Ai</w:t>
      </w:r>
    </w:p>
    <w:p w14:paraId="0D9DB53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8" w:tgtFrame="_blank" w:history="1">
        <w:r w:rsidR="00F6578E" w:rsidRPr="00AF1BA8">
          <w:rPr>
            <w:rFonts w:ascii="Times New Roman" w:eastAsia="Times New Roman" w:hAnsi="Times New Roman" w:cs="Times New Roman"/>
            <w:sz w:val="24"/>
            <w:szCs w:val="24"/>
          </w:rPr>
          <w:t>Visualization</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p>
    <w:p w14:paraId="763DA3EB"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9" w:tgtFrame="_blank" w:history="1">
        <w:r w:rsidR="00F6578E" w:rsidRPr="00AF1BA8">
          <w:rPr>
            <w:rFonts w:ascii="Times New Roman" w:eastAsia="Times New Roman" w:hAnsi="Times New Roman" w:cs="Times New Roman"/>
            <w:sz w:val="24"/>
            <w:szCs w:val="24"/>
          </w:rPr>
          <w:t>Writing – original draft</w:t>
        </w:r>
      </w:hyperlink>
      <w:r w:rsidR="00F6578E">
        <w:rPr>
          <w:rFonts w:ascii="Times New Roman" w:eastAsia="Times New Roman" w:hAnsi="Times New Roman" w:cs="Times New Roman"/>
          <w:sz w:val="24"/>
          <w:szCs w:val="24"/>
        </w:rPr>
        <w:t>—Ai, Q</w:t>
      </w:r>
    </w:p>
    <w:p w14:paraId="35C65D4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20" w:tgtFrame="_blank" w:history="1">
        <w:r w:rsidR="00F6578E" w:rsidRPr="00AF1BA8">
          <w:rPr>
            <w:rFonts w:ascii="Times New Roman" w:eastAsia="Times New Roman" w:hAnsi="Times New Roman" w:cs="Times New Roman"/>
            <w:sz w:val="24"/>
            <w:szCs w:val="24"/>
          </w:rPr>
          <w:t>Writing – review &amp; editing</w:t>
        </w:r>
      </w:hyperlink>
      <w:r w:rsidR="00F6578E">
        <w:rPr>
          <w:rFonts w:ascii="Times New Roman" w:eastAsia="Times New Roman" w:hAnsi="Times New Roman" w:cs="Times New Roman"/>
          <w:sz w:val="24"/>
          <w:szCs w:val="24"/>
        </w:rPr>
        <w:t>—C, Ai, Q</w:t>
      </w:r>
    </w:p>
    <w:p w14:paraId="15F4CCF4" w14:textId="77777777" w:rsidR="00F6578E" w:rsidRPr="00AF1BA8" w:rsidRDefault="00F6578E" w:rsidP="00F6578E">
      <w:pPr>
        <w:rPr>
          <w:b/>
          <w:bCs/>
          <w:u w:val="single"/>
        </w:rPr>
      </w:pPr>
    </w:p>
    <w:p w14:paraId="6B67588C" w14:textId="77777777" w:rsidR="00F6578E" w:rsidRPr="00BF2773" w:rsidRDefault="00F6578E" w:rsidP="00F6578E">
      <w:pPr>
        <w:spacing w:after="0" w:line="240" w:lineRule="auto"/>
        <w:rPr>
          <w:rFonts w:ascii="Times New Roman" w:eastAsia="Times New Roman" w:hAnsi="Times New Roman" w:cs="Times New Roman"/>
          <w:sz w:val="24"/>
          <w:szCs w:val="24"/>
        </w:rPr>
      </w:pPr>
    </w:p>
    <w:p w14:paraId="76BCDDA1" w14:textId="77777777" w:rsidR="00F6578E" w:rsidRDefault="00F6578E" w:rsidP="00F6578E">
      <w:pPr>
        <w:spacing w:after="0" w:line="480" w:lineRule="auto"/>
        <w:jc w:val="center"/>
        <w:rPr>
          <w:rFonts w:ascii="Times New Roman" w:hAnsi="Times New Roman" w:cs="Times New Roman"/>
          <w:b/>
          <w:bCs/>
          <w:sz w:val="24"/>
          <w:szCs w:val="24"/>
        </w:rPr>
      </w:pPr>
    </w:p>
    <w:p w14:paraId="468F638C" w14:textId="77777777" w:rsidR="00F6578E" w:rsidRDefault="00F6578E" w:rsidP="00F6578E">
      <w:pPr>
        <w:spacing w:after="0" w:line="480" w:lineRule="auto"/>
        <w:jc w:val="center"/>
        <w:rPr>
          <w:rFonts w:ascii="Times New Roman" w:hAnsi="Times New Roman" w:cs="Times New Roman"/>
          <w:b/>
          <w:bCs/>
          <w:sz w:val="24"/>
          <w:szCs w:val="24"/>
        </w:rPr>
      </w:pPr>
    </w:p>
    <w:p w14:paraId="05EAC7A8" w14:textId="77777777" w:rsidR="00F6578E" w:rsidRDefault="00F6578E" w:rsidP="00F6578E">
      <w:pPr>
        <w:spacing w:after="0" w:line="480" w:lineRule="auto"/>
        <w:jc w:val="center"/>
        <w:rPr>
          <w:rFonts w:ascii="Times New Roman" w:hAnsi="Times New Roman" w:cs="Times New Roman"/>
          <w:b/>
          <w:bCs/>
          <w:sz w:val="24"/>
          <w:szCs w:val="24"/>
        </w:rPr>
      </w:pPr>
    </w:p>
    <w:p w14:paraId="1AFA2A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A444D53"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Association of Posttraumatic Growth with Covid-19 and Posttraumatic Stress:</w:t>
      </w:r>
    </w:p>
    <w:p w14:paraId="79572325"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1EEC32E9"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6669E0D8"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06E3B443" w14:textId="77777777" w:rsidR="00F6578E" w:rsidRDefault="00F6578E" w:rsidP="00F6578E">
      <w:pPr>
        <w:spacing w:after="0" w:line="480" w:lineRule="auto"/>
        <w:jc w:val="center"/>
        <w:rPr>
          <w:rFonts w:ascii="Times New Roman" w:hAnsi="Times New Roman" w:cs="Times New Roman"/>
          <w:sz w:val="24"/>
          <w:szCs w:val="24"/>
        </w:rPr>
      </w:pPr>
    </w:p>
    <w:p w14:paraId="68871021" w14:textId="77777777" w:rsidR="00F6578E" w:rsidRDefault="00F6578E" w:rsidP="00F6578E">
      <w:pPr>
        <w:spacing w:after="0" w:line="480" w:lineRule="auto"/>
        <w:jc w:val="center"/>
        <w:rPr>
          <w:rFonts w:ascii="Times New Roman" w:hAnsi="Times New Roman" w:cs="Times New Roman"/>
          <w:sz w:val="24"/>
          <w:szCs w:val="24"/>
        </w:rPr>
      </w:pPr>
    </w:p>
    <w:p w14:paraId="2792E670" w14:textId="520FB697" w:rsidR="007F3DB7" w:rsidRDefault="00F6578E" w:rsidP="00DC0B4B">
      <w:pPr>
        <w:spacing w:after="0" w:line="480" w:lineRule="auto"/>
        <w:jc w:val="center"/>
        <w:rPr>
          <w:rFonts w:ascii="Times New Roman" w:hAnsi="Times New Roman" w:cs="Times New Roman"/>
          <w:b/>
          <w:bCs/>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F2773">
        <w:rPr>
          <w:rFonts w:ascii="Times New Roman" w:hAnsi="Times New Roman" w:cs="Times New Roman"/>
          <w:sz w:val="24"/>
          <w:szCs w:val="24"/>
        </w:rPr>
        <w:t>)</w:t>
      </w:r>
      <w:r w:rsidR="007F3DB7" w:rsidRPr="00BF2773" w:rsidDel="007F3DB7">
        <w:rPr>
          <w:rFonts w:ascii="Times New Roman" w:hAnsi="Times New Roman" w:cs="Times New Roman"/>
          <w:sz w:val="24"/>
          <w:szCs w:val="24"/>
        </w:rPr>
        <w:t xml:space="preserve"> </w:t>
      </w:r>
      <w:r w:rsidR="0B4226B1" w:rsidRPr="00514384">
        <w:rPr>
          <w:rFonts w:ascii="Times New Roman" w:eastAsia="Malgun Gothic" w:hAnsi="Times New Roman" w:cs="Times New Roman"/>
          <w:b/>
          <w:bCs/>
          <w:sz w:val="24"/>
          <w:szCs w:val="24"/>
        </w:rPr>
        <w:t>Abstract</w:t>
      </w:r>
      <w:r w:rsidR="0B4226B1" w:rsidRPr="00514384">
        <w:rPr>
          <w:rFonts w:ascii="Times New Roman" w:hAnsi="Times New Roman" w:cs="Times New Roman"/>
          <w:b/>
          <w:bCs/>
          <w:sz w:val="24"/>
          <w:szCs w:val="24"/>
        </w:rPr>
        <w:t xml:space="preserve">: </w:t>
      </w:r>
    </w:p>
    <w:p w14:paraId="3AA54432" w14:textId="77777777" w:rsidR="00180DD9" w:rsidRDefault="00180DD9" w:rsidP="00F6578E">
      <w:pPr>
        <w:spacing w:after="0" w:line="480" w:lineRule="auto"/>
        <w:rPr>
          <w:rFonts w:ascii="Times New Roman" w:hAnsi="Times New Roman" w:cs="Times New Roman"/>
          <w:b/>
          <w:bCs/>
          <w:sz w:val="24"/>
          <w:szCs w:val="24"/>
        </w:rPr>
        <w:sectPr w:rsidR="00180DD9" w:rsidSect="007F3DB7">
          <w:headerReference w:type="default" r:id="rId21"/>
          <w:pgSz w:w="12240" w:h="15840"/>
          <w:pgMar w:top="1440" w:right="1440" w:bottom="1440" w:left="1440" w:header="720" w:footer="0" w:gutter="0"/>
          <w:pgNumType w:start="1"/>
          <w:cols w:space="720"/>
          <w:formProt w:val="0"/>
          <w:docGrid w:linePitch="360" w:charSpace="4096"/>
        </w:sectPr>
      </w:pPr>
    </w:p>
    <w:p w14:paraId="739B763E" w14:textId="628CD274" w:rsidR="00F6578E" w:rsidRPr="00514384" w:rsidRDefault="0B4226B1" w:rsidP="00F6578E">
      <w:pPr>
        <w:spacing w:after="0" w:line="480" w:lineRule="auto"/>
        <w:rPr>
          <w:rFonts w:ascii="Times New Roman" w:hAnsi="Times New Roman" w:cs="Times New Roman"/>
          <w:sz w:val="24"/>
          <w:szCs w:val="24"/>
        </w:rPr>
      </w:pPr>
      <w:r w:rsidRPr="00514384">
        <w:rPr>
          <w:rFonts w:ascii="Times New Roman" w:hAnsi="Times New Roman" w:cs="Times New Roman"/>
          <w:b/>
          <w:bCs/>
          <w:sz w:val="24"/>
          <w:szCs w:val="24"/>
        </w:rPr>
        <w:lastRenderedPageBreak/>
        <w:t>Background</w:t>
      </w:r>
      <w:r w:rsidRPr="00514384">
        <w:rPr>
          <w:rFonts w:ascii="Times New Roman" w:hAnsi="Times New Roman" w:cs="Times New Roman"/>
          <w:sz w:val="24"/>
          <w:szCs w:val="24"/>
        </w:rPr>
        <w:t xml:space="preserve">. </w:t>
      </w:r>
      <w:r>
        <w:rPr>
          <w:rFonts w:ascii="Times New Roman" w:hAnsi="Times New Roman" w:cs="Times New Roman"/>
          <w:sz w:val="24"/>
          <w:szCs w:val="24"/>
        </w:rPr>
        <w:t>Emerging research suggests that p</w:t>
      </w:r>
      <w:r w:rsidRPr="00514384">
        <w:rPr>
          <w:rFonts w:ascii="Times New Roman" w:hAnsi="Times New Roman" w:cs="Times New Roman"/>
          <w:sz w:val="24"/>
          <w:szCs w:val="24"/>
        </w:rPr>
        <w:t>osttraumatic growth</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(PTG), positive </w:t>
      </w:r>
      <w:r w:rsidRPr="00514384">
        <w:rPr>
          <w:rFonts w:ascii="Times New Roman" w:hAnsi="Times New Roman" w:cs="Times New Roman"/>
          <w:sz w:val="24"/>
          <w:szCs w:val="24"/>
          <w:lang w:val="en-GB"/>
        </w:rPr>
        <w:t xml:space="preserve">gains </w:t>
      </w:r>
      <w:r w:rsidRPr="00514384">
        <w:rPr>
          <w:rFonts w:ascii="Times New Roman" w:hAnsi="Times New Roman" w:cs="Times New Roman"/>
          <w:sz w:val="24"/>
          <w:szCs w:val="24"/>
        </w:rPr>
        <w:t xml:space="preserve">arising from the struggle with trauma, may </w:t>
      </w:r>
      <w:r>
        <w:rPr>
          <w:rFonts w:ascii="Times New Roman" w:hAnsi="Times New Roman" w:cs="Times New Roman"/>
          <w:sz w:val="24"/>
          <w:szCs w:val="24"/>
        </w:rPr>
        <w:t>occur among</w:t>
      </w:r>
      <w:r w:rsidRPr="00514384">
        <w:rPr>
          <w:rFonts w:ascii="Times New Roman" w:hAnsi="Times New Roman" w:cs="Times New Roman"/>
          <w:sz w:val="24"/>
          <w:szCs w:val="24"/>
        </w:rPr>
        <w:t xml:space="preserve"> patients, health providers, and general populations affected by </w:t>
      </w:r>
      <w:r>
        <w:rPr>
          <w:rFonts w:ascii="Times New Roman" w:hAnsi="Times New Roman" w:cs="Times New Roman"/>
          <w:sz w:val="24"/>
          <w:szCs w:val="24"/>
        </w:rPr>
        <w:t xml:space="preserve">the deadly </w:t>
      </w:r>
      <w:r w:rsidRPr="00514384">
        <w:rPr>
          <w:rFonts w:ascii="Times New Roman" w:hAnsi="Times New Roman" w:cs="Times New Roman"/>
          <w:sz w:val="24"/>
          <w:szCs w:val="24"/>
        </w:rPr>
        <w:t>Covid-19. This is the first meta-analy</w:t>
      </w:r>
      <w:r>
        <w:rPr>
          <w:rFonts w:ascii="Times New Roman" w:hAnsi="Times New Roman" w:cs="Times New Roman"/>
          <w:sz w:val="24"/>
          <w:szCs w:val="24"/>
        </w:rPr>
        <w:t>tic</w:t>
      </w:r>
      <w:r w:rsidRPr="00514384">
        <w:rPr>
          <w:rFonts w:ascii="Times New Roman" w:hAnsi="Times New Roman" w:cs="Times New Roman"/>
          <w:sz w:val="24"/>
          <w:szCs w:val="24"/>
        </w:rPr>
        <w:t xml:space="preserve"> review of the association between PTG and Covid-19</w:t>
      </w:r>
      <w:r>
        <w:rPr>
          <w:rFonts w:ascii="Times New Roman" w:hAnsi="Times New Roman" w:cs="Times New Roman"/>
          <w:sz w:val="24"/>
          <w:szCs w:val="24"/>
        </w:rPr>
        <w:t xml:space="preserve"> using aggregated data from four continents</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 xml:space="preserve">Method. </w:t>
      </w:r>
      <w:r w:rsidRPr="00514384">
        <w:rPr>
          <w:rFonts w:ascii="Times New Roman" w:hAnsi="Times New Roman" w:cs="Times New Roman"/>
          <w:sz w:val="24"/>
          <w:szCs w:val="24"/>
        </w:rPr>
        <w:t>PubMed</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(30), PsychINFO(6), </w:t>
      </w:r>
      <w:r w:rsidRPr="00514384">
        <w:rPr>
          <w:rFonts w:ascii="Times New Roman" w:hAnsi="Times New Roman" w:cs="Times New Roman"/>
          <w:w w:val="90"/>
          <w:sz w:val="24"/>
          <w:szCs w:val="24"/>
        </w:rPr>
        <w:t>Academic Search Complete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(4), Ovid MEDLINE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 xml:space="preserve">(20), </w:t>
      </w:r>
      <w:r w:rsidRPr="00514384">
        <w:rPr>
          <w:rFonts w:ascii="Times New Roman" w:hAnsi="Times New Roman" w:cs="Times New Roman"/>
          <w:sz w:val="24"/>
          <w:szCs w:val="24"/>
        </w:rPr>
        <w:t xml:space="preserve"> electronic databases were systematically searched</w:t>
      </w:r>
      <w:r>
        <w:rPr>
          <w:rFonts w:ascii="Times New Roman" w:hAnsi="Times New Roman" w:cs="Times New Roman"/>
          <w:sz w:val="24"/>
          <w:szCs w:val="24"/>
        </w:rPr>
        <w:t xml:space="preserve"> (05/</w:t>
      </w:r>
      <w:r w:rsidRPr="00514384">
        <w:rPr>
          <w:rFonts w:ascii="Times New Roman" w:hAnsi="Times New Roman" w:cs="Times New Roman"/>
          <w:sz w:val="24"/>
          <w:szCs w:val="24"/>
        </w:rPr>
        <w:t>23</w:t>
      </w:r>
      <w:r>
        <w:rPr>
          <w:rFonts w:ascii="Times New Roman" w:hAnsi="Times New Roman" w:cs="Times New Roman"/>
          <w:sz w:val="24"/>
          <w:szCs w:val="24"/>
        </w:rPr>
        <w:t>/</w:t>
      </w:r>
      <w:r w:rsidRPr="00514384">
        <w:rPr>
          <w:rFonts w:ascii="Times New Roman" w:hAnsi="Times New Roman" w:cs="Times New Roman"/>
          <w:sz w:val="24"/>
          <w:szCs w:val="24"/>
        </w:rPr>
        <w:t>2023</w:t>
      </w:r>
      <w:r>
        <w:rPr>
          <w:rFonts w:ascii="Times New Roman" w:hAnsi="Times New Roman" w:cs="Times New Roman"/>
          <w:sz w:val="24"/>
          <w:szCs w:val="24"/>
        </w:rPr>
        <w:t>—</w:t>
      </w:r>
      <w:r w:rsidR="1A5B47A8">
        <w:rPr>
          <w:rFonts w:ascii="Times New Roman" w:hAnsi="Times New Roman" w:cs="Times New Roman"/>
          <w:sz w:val="24"/>
          <w:szCs w:val="24"/>
        </w:rPr>
        <w:t>0</w:t>
      </w:r>
      <w:r w:rsidR="78030F2F">
        <w:rPr>
          <w:rFonts w:ascii="Times New Roman" w:hAnsi="Times New Roman" w:cs="Times New Roman"/>
          <w:sz w:val="24"/>
          <w:szCs w:val="24"/>
        </w:rPr>
        <w:t>5/</w:t>
      </w:r>
      <w:r w:rsidR="6096F038" w:rsidRPr="00DA1A11">
        <w:rPr>
          <w:rFonts w:ascii="Times New Roman" w:hAnsi="Times New Roman" w:cs="Times New Roman"/>
          <w:sz w:val="24"/>
          <w:szCs w:val="24"/>
        </w:rPr>
        <w:t>31/</w:t>
      </w:r>
      <w:r>
        <w:rPr>
          <w:rFonts w:ascii="Times New Roman" w:hAnsi="Times New Roman" w:cs="Times New Roman"/>
          <w:sz w:val="24"/>
          <w:szCs w:val="24"/>
        </w:rPr>
        <w:t>2024)</w:t>
      </w:r>
      <w:r w:rsidRPr="00514384">
        <w:rPr>
          <w:rFonts w:ascii="Times New Roman" w:hAnsi="Times New Roman" w:cs="Times New Roman"/>
          <w:sz w:val="24"/>
          <w:szCs w:val="24"/>
        </w:rPr>
        <w:t xml:space="preserve"> to identify eligible studies reporting the</w:t>
      </w:r>
      <w:r>
        <w:rPr>
          <w:rFonts w:ascii="Times New Roman" w:hAnsi="Times New Roman" w:cs="Times New Roman"/>
          <w:sz w:val="24"/>
          <w:szCs w:val="24"/>
        </w:rPr>
        <w:t xml:space="preserve"> targeted</w:t>
      </w:r>
      <w:r w:rsidRPr="00514384">
        <w:rPr>
          <w:rFonts w:ascii="Times New Roman" w:hAnsi="Times New Roman" w:cs="Times New Roman"/>
          <w:sz w:val="24"/>
          <w:szCs w:val="24"/>
        </w:rPr>
        <w:t xml:space="preserve"> association by suing the </w:t>
      </w:r>
      <w:r>
        <w:rPr>
          <w:rFonts w:ascii="Times New Roman" w:hAnsi="Times New Roman" w:cs="Times New Roman"/>
          <w:sz w:val="24"/>
          <w:szCs w:val="24"/>
        </w:rPr>
        <w:t>predetermined</w:t>
      </w:r>
      <w:r w:rsidRPr="00514384">
        <w:rPr>
          <w:rFonts w:ascii="Times New Roman" w:hAnsi="Times New Roman" w:cs="Times New Roman"/>
          <w:sz w:val="24"/>
          <w:szCs w:val="24"/>
        </w:rPr>
        <w:t xml:space="preserve"> Medical Subject Heading and psychological terms. Adjusted effect estimates were employed, and pooled analysis was conducted, using the Hartung-Knapp-Sidik-Jonkman random-effects model. Sensitivity and subgroup analyses were </w:t>
      </w:r>
      <w:r>
        <w:rPr>
          <w:rFonts w:ascii="Times New Roman" w:hAnsi="Times New Roman" w:cs="Times New Roman"/>
          <w:sz w:val="24"/>
          <w:szCs w:val="24"/>
        </w:rPr>
        <w:t>perform</w:t>
      </w:r>
      <w:r w:rsidRPr="00514384">
        <w:rPr>
          <w:rFonts w:ascii="Times New Roman" w:hAnsi="Times New Roman" w:cs="Times New Roman"/>
          <w:sz w:val="24"/>
          <w:szCs w:val="24"/>
        </w:rPr>
        <w:t>ed. The Meta-analysis</w:t>
      </w:r>
      <w:r>
        <w:rPr>
          <w:rFonts w:ascii="Times New Roman" w:hAnsi="Times New Roman" w:cs="Times New Roman"/>
          <w:sz w:val="24"/>
          <w:szCs w:val="24"/>
        </w:rPr>
        <w:t>-</w:t>
      </w:r>
      <w:r w:rsidRPr="00514384">
        <w:rPr>
          <w:rFonts w:ascii="Times New Roman" w:hAnsi="Times New Roman" w:cs="Times New Roman"/>
          <w:sz w:val="24"/>
          <w:szCs w:val="24"/>
        </w:rPr>
        <w:t>of</w:t>
      </w:r>
      <w:r>
        <w:rPr>
          <w:rFonts w:ascii="Times New Roman" w:hAnsi="Times New Roman" w:cs="Times New Roman"/>
          <w:sz w:val="24"/>
          <w:szCs w:val="24"/>
        </w:rPr>
        <w:t>-</w:t>
      </w:r>
      <w:r w:rsidRPr="00514384">
        <w:rPr>
          <w:rFonts w:ascii="Times New Roman" w:hAnsi="Times New Roman" w:cs="Times New Roman"/>
          <w:sz w:val="24"/>
          <w:szCs w:val="24"/>
        </w:rPr>
        <w:t>Observational</w:t>
      </w:r>
      <w:r>
        <w:rPr>
          <w:rFonts w:ascii="Times New Roman" w:hAnsi="Times New Roman" w:cs="Times New Roman"/>
          <w:sz w:val="24"/>
          <w:szCs w:val="24"/>
        </w:rPr>
        <w:t>-</w:t>
      </w:r>
      <w:r w:rsidRPr="00514384">
        <w:rPr>
          <w:rFonts w:ascii="Times New Roman" w:hAnsi="Times New Roman" w:cs="Times New Roman"/>
          <w:sz w:val="24"/>
          <w:szCs w:val="24"/>
        </w:rPr>
        <w:t>Studies</w:t>
      </w:r>
      <w:r>
        <w:rPr>
          <w:rFonts w:ascii="Times New Roman" w:hAnsi="Times New Roman" w:cs="Times New Roman"/>
          <w:sz w:val="24"/>
          <w:szCs w:val="24"/>
        </w:rPr>
        <w:t>-</w:t>
      </w:r>
      <w:r w:rsidRPr="00514384">
        <w:rPr>
          <w:rFonts w:ascii="Times New Roman" w:hAnsi="Times New Roman" w:cs="Times New Roman"/>
          <w:sz w:val="24"/>
          <w:szCs w:val="24"/>
        </w:rPr>
        <w:t>in</w:t>
      </w:r>
      <w:r>
        <w:rPr>
          <w:rFonts w:ascii="Times New Roman" w:hAnsi="Times New Roman" w:cs="Times New Roman"/>
          <w:sz w:val="24"/>
          <w:szCs w:val="24"/>
        </w:rPr>
        <w:t>-</w:t>
      </w:r>
      <w:r w:rsidRPr="00514384">
        <w:rPr>
          <w:rFonts w:ascii="Times New Roman" w:hAnsi="Times New Roman" w:cs="Times New Roman"/>
          <w:sz w:val="24"/>
          <w:szCs w:val="24"/>
        </w:rPr>
        <w:t>Epidemiology (MOOSE) reporting guideline was followed.</w:t>
      </w:r>
      <w:r w:rsidRPr="00514384">
        <w:rPr>
          <w:rFonts w:ascii="Times New Roman" w:hAnsi="Times New Roman" w:cs="Times New Roman"/>
          <w:b/>
          <w:bCs/>
          <w:sz w:val="24"/>
          <w:szCs w:val="24"/>
        </w:rPr>
        <w:t xml:space="preserve"> Results. </w:t>
      </w:r>
      <w:r w:rsidRPr="00514384">
        <w:rPr>
          <w:rFonts w:ascii="Times New Roman" w:hAnsi="Times New Roman" w:cs="Times New Roman"/>
          <w:sz w:val="24"/>
          <w:szCs w:val="24"/>
        </w:rPr>
        <w:t>The final selection involved a composite of</w:t>
      </w:r>
      <w:r w:rsidR="2E6B93D3">
        <w:rPr>
          <w:rFonts w:ascii="Times New Roman" w:hAnsi="Times New Roman" w:cs="Times New Roman"/>
          <w:sz w:val="24"/>
          <w:szCs w:val="24"/>
        </w:rPr>
        <w:t xml:space="preserve"> </w:t>
      </w:r>
      <w:r w:rsidR="1A5B47A8" w:rsidRPr="004A5B4F">
        <w:rPr>
          <w:rFonts w:ascii="Times New Roman" w:hAnsi="Times New Roman" w:cs="Times New Roman"/>
          <w:sz w:val="24"/>
          <w:szCs w:val="24"/>
          <w:highlight w:val="yellow"/>
        </w:rPr>
        <w:t>7</w:t>
      </w:r>
      <w:r w:rsidR="1A5B47A8" w:rsidRPr="00DA02CA">
        <w:rPr>
          <w:rFonts w:ascii="Times New Roman" w:hAnsi="Times New Roman" w:cs="Times New Roman"/>
          <w:sz w:val="24"/>
          <w:szCs w:val="24"/>
          <w:highlight w:val="yellow"/>
        </w:rPr>
        <w:t>5</w:t>
      </w:r>
      <w:r w:rsidR="1A5B47A8" w:rsidRPr="00514384">
        <w:rPr>
          <w:rFonts w:ascii="Times New Roman" w:hAnsi="Times New Roman" w:cs="Times New Roman"/>
          <w:sz w:val="24"/>
          <w:szCs w:val="24"/>
        </w:rPr>
        <w:t xml:space="preserve"> </w:t>
      </w:r>
      <w:r w:rsidRPr="00514384">
        <w:rPr>
          <w:rFonts w:ascii="Times New Roman" w:hAnsi="Times New Roman" w:cs="Times New Roman"/>
          <w:sz w:val="24"/>
          <w:szCs w:val="24"/>
        </w:rPr>
        <w:t xml:space="preserve">studies, </w:t>
      </w:r>
      <w:r w:rsidR="00E378F8" w:rsidRPr="00DC0B4B">
        <w:rPr>
          <w:rFonts w:ascii="Times New Roman" w:hAnsi="Times New Roman" w:cs="Times New Roman"/>
          <w:sz w:val="24"/>
          <w:szCs w:val="24"/>
          <w:highlight w:val="yellow"/>
        </w:rPr>
        <w:t>comprising 67,611 participants. COVID-19 was significantly associated with PTG as mostly determined by Posttraumatic Growth Inventory (PTGI) (</w:t>
      </w:r>
      <w:r w:rsidR="00E378F8" w:rsidRPr="00DC0B4B">
        <w:rPr>
          <w:rFonts w:ascii="Times New Roman" w:hAnsi="Times New Roman" w:cs="Times New Roman"/>
          <w:i/>
          <w:iCs/>
          <w:sz w:val="24"/>
          <w:szCs w:val="24"/>
          <w:highlight w:val="yellow"/>
        </w:rPr>
        <w:t>g</w:t>
      </w:r>
      <w:r w:rsidR="00E378F8" w:rsidRPr="00DC0B4B">
        <w:rPr>
          <w:rFonts w:ascii="Times New Roman" w:hAnsi="Times New Roman" w:cs="Times New Roman"/>
          <w:sz w:val="24"/>
          <w:szCs w:val="24"/>
          <w:highlight w:val="yellow"/>
        </w:rPr>
        <w:t>=</w:t>
      </w:r>
      <w:r w:rsidR="00E378F8" w:rsidRPr="00DC0B4B">
        <w:rPr>
          <w:highlight w:val="yellow"/>
        </w:rPr>
        <w:t xml:space="preserve"> </w:t>
      </w:r>
      <w:r w:rsidR="00E378F8" w:rsidRPr="00DC0B4B">
        <w:rPr>
          <w:rFonts w:ascii="Times New Roman" w:hAnsi="Times New Roman" w:cs="Times New Roman"/>
          <w:sz w:val="24"/>
          <w:szCs w:val="24"/>
          <w:highlight w:val="yellow"/>
        </w:rPr>
        <w:t>1.9813</w:t>
      </w:r>
      <w:r w:rsidR="00E378F8" w:rsidRPr="00DC0B4B" w:rsidDel="00A12A2F">
        <w:rPr>
          <w:rFonts w:ascii="Times New Roman" w:hAnsi="Times New Roman" w:cs="Times New Roman"/>
          <w:sz w:val="24"/>
          <w:szCs w:val="24"/>
          <w:highlight w:val="yellow"/>
        </w:rPr>
        <w:t xml:space="preserve"> </w:t>
      </w:r>
      <w:r w:rsidR="00E378F8" w:rsidRPr="00DC0B4B">
        <w:rPr>
          <w:rFonts w:ascii="Times New Roman" w:hAnsi="Times New Roman" w:cs="Times New Roman"/>
          <w:sz w:val="24"/>
          <w:szCs w:val="24"/>
          <w:highlight w:val="yellow"/>
        </w:rPr>
        <w:t xml:space="preserve">; 95%CI, 0.76-3.2; </w:t>
      </w:r>
      <w:r w:rsidR="00E378F8" w:rsidRPr="00DC0B4B">
        <w:rPr>
          <w:rFonts w:ascii="Times New Roman" w:hAnsi="Times New Roman" w:cs="Times New Roman"/>
          <w:i/>
          <w:iCs/>
          <w:sz w:val="24"/>
          <w:szCs w:val="24"/>
          <w:highlight w:val="yellow"/>
        </w:rPr>
        <w:t>p</w:t>
      </w:r>
      <w:r w:rsidR="00E378F8" w:rsidRPr="00DC0B4B">
        <w:rPr>
          <w:rFonts w:ascii="Times New Roman" w:hAnsi="Times New Roman" w:cs="Times New Roman"/>
          <w:sz w:val="24"/>
          <w:szCs w:val="24"/>
          <w:highlight w:val="yellow"/>
        </w:rPr>
        <w:t xml:space="preserve"> = 0.0015).</w:t>
      </w:r>
      <w:r w:rsidR="00E378F8"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Conclusion</w:t>
      </w:r>
      <w:r w:rsidRPr="00514384">
        <w:rPr>
          <w:rFonts w:ascii="Times New Roman" w:hAnsi="Times New Roman" w:cs="Times New Roman"/>
          <w:b/>
          <w:bCs/>
          <w:caps/>
          <w:sz w:val="24"/>
          <w:szCs w:val="24"/>
        </w:rPr>
        <w:t xml:space="preserve">. </w:t>
      </w:r>
      <w:r w:rsidRPr="00514384">
        <w:rPr>
          <w:rFonts w:ascii="Times New Roman" w:hAnsi="Times New Roman" w:cs="Times New Roman"/>
          <w:sz w:val="24"/>
          <w:szCs w:val="24"/>
        </w:rPr>
        <w:t xml:space="preserve">The findings indicate that COVID-19 pandemic events could be associated with PTG as a positive </w:t>
      </w:r>
      <w:r>
        <w:rPr>
          <w:rFonts w:ascii="Times New Roman" w:hAnsi="Times New Roman" w:cs="Times New Roman"/>
          <w:sz w:val="24"/>
          <w:szCs w:val="24"/>
        </w:rPr>
        <w:t xml:space="preserve">population </w:t>
      </w:r>
      <w:r w:rsidRPr="00514384">
        <w:rPr>
          <w:rFonts w:ascii="Times New Roman" w:hAnsi="Times New Roman" w:cs="Times New Roman"/>
          <w:sz w:val="24"/>
          <w:szCs w:val="24"/>
        </w:rPr>
        <w:t xml:space="preserve">outcome. </w:t>
      </w:r>
      <w:r>
        <w:rPr>
          <w:rFonts w:ascii="Times New Roman" w:hAnsi="Times New Roman" w:cs="Times New Roman"/>
          <w:sz w:val="24"/>
          <w:szCs w:val="24"/>
        </w:rPr>
        <w:t>P</w:t>
      </w:r>
      <w:r w:rsidRPr="00514384">
        <w:rPr>
          <w:rFonts w:ascii="Times New Roman" w:hAnsi="Times New Roman" w:cs="Times New Roman"/>
          <w:sz w:val="24"/>
          <w:szCs w:val="24"/>
        </w:rPr>
        <w:t xml:space="preserve">rospective </w:t>
      </w:r>
      <w:r>
        <w:rPr>
          <w:rFonts w:ascii="Times New Roman" w:hAnsi="Times New Roman" w:cs="Times New Roman"/>
          <w:sz w:val="24"/>
          <w:szCs w:val="24"/>
        </w:rPr>
        <w:t>research</w:t>
      </w:r>
      <w:r w:rsidRPr="00514384">
        <w:rPr>
          <w:rFonts w:ascii="Times New Roman" w:hAnsi="Times New Roman" w:cs="Times New Roman"/>
          <w:sz w:val="24"/>
          <w:szCs w:val="24"/>
        </w:rPr>
        <w:t xml:space="preserve"> and underlying bio</w:t>
      </w:r>
      <w:r>
        <w:rPr>
          <w:rFonts w:ascii="Times New Roman" w:hAnsi="Times New Roman" w:cs="Times New Roman"/>
          <w:sz w:val="24"/>
          <w:szCs w:val="24"/>
        </w:rPr>
        <w:t>-</w:t>
      </w:r>
      <w:r w:rsidRPr="00514384">
        <w:rPr>
          <w:rFonts w:ascii="Times New Roman" w:hAnsi="Times New Roman" w:cs="Times New Roman"/>
          <w:sz w:val="24"/>
          <w:szCs w:val="24"/>
        </w:rPr>
        <w:t xml:space="preserve">behavioral mechanisms </w:t>
      </w:r>
      <w:r>
        <w:rPr>
          <w:rFonts w:ascii="Times New Roman" w:hAnsi="Times New Roman" w:cs="Times New Roman"/>
          <w:sz w:val="24"/>
          <w:szCs w:val="24"/>
        </w:rPr>
        <w:t>are needed in in f</w:t>
      </w:r>
      <w:r w:rsidRPr="00514384">
        <w:rPr>
          <w:rFonts w:ascii="Times New Roman" w:hAnsi="Times New Roman" w:cs="Times New Roman"/>
          <w:sz w:val="24"/>
          <w:szCs w:val="24"/>
        </w:rPr>
        <w:t>uture investigation.</w:t>
      </w:r>
      <w:r>
        <w:rPr>
          <w:rFonts w:ascii="Times New Roman" w:hAnsi="Times New Roman" w:cs="Times New Roman"/>
          <w:sz w:val="24"/>
          <w:szCs w:val="24"/>
        </w:rPr>
        <w:t xml:space="preserve"> </w:t>
      </w:r>
      <w:r w:rsidRPr="00BC0A24">
        <w:rPr>
          <w:rFonts w:ascii="Times New Roman" w:hAnsi="Times New Roman" w:cs="Times New Roman"/>
          <w:b/>
          <w:bCs/>
          <w:sz w:val="24"/>
          <w:szCs w:val="24"/>
        </w:rPr>
        <w:t>Policy implications</w:t>
      </w:r>
      <w:r w:rsidRPr="00BC0A24">
        <w:rPr>
          <w:rFonts w:ascii="Times New Roman" w:hAnsi="Times New Roman" w:cs="Times New Roman"/>
          <w:sz w:val="24"/>
          <w:szCs w:val="24"/>
        </w:rPr>
        <w:t xml:space="preserve">: Exploring the PTG phenomena may orient </w:t>
      </w:r>
      <w:r>
        <w:rPr>
          <w:rFonts w:ascii="Times New Roman" w:hAnsi="Times New Roman" w:cs="Times New Roman"/>
          <w:sz w:val="24"/>
          <w:szCs w:val="24"/>
        </w:rPr>
        <w:t>public health</w:t>
      </w:r>
      <w:r w:rsidRPr="00BC0A24">
        <w:rPr>
          <w:rFonts w:ascii="Times New Roman" w:hAnsi="Times New Roman" w:cs="Times New Roman"/>
          <w:sz w:val="24"/>
          <w:szCs w:val="24"/>
        </w:rPr>
        <w:t xml:space="preserve"> policy to </w:t>
      </w:r>
      <w:r>
        <w:rPr>
          <w:rFonts w:ascii="Times New Roman" w:hAnsi="Times New Roman" w:cs="Times New Roman"/>
          <w:sz w:val="24"/>
          <w:szCs w:val="24"/>
        </w:rPr>
        <w:t xml:space="preserve">positive changes </w:t>
      </w:r>
      <w:r w:rsidRPr="00BC0A24">
        <w:rPr>
          <w:rFonts w:ascii="Times New Roman" w:hAnsi="Times New Roman" w:cs="Times New Roman"/>
          <w:sz w:val="24"/>
          <w:szCs w:val="24"/>
        </w:rPr>
        <w:t>in populations affected</w:t>
      </w:r>
      <w:r w:rsidRPr="007F706C">
        <w:rPr>
          <w:rFonts w:ascii="Times New Roman" w:hAnsi="Times New Roman" w:cs="Times New Roman"/>
          <w:sz w:val="24"/>
          <w:szCs w:val="24"/>
        </w:rPr>
        <w:t xml:space="preserve"> </w:t>
      </w:r>
      <w:r w:rsidRPr="00BC0A24">
        <w:rPr>
          <w:rFonts w:ascii="Times New Roman" w:hAnsi="Times New Roman" w:cs="Times New Roman"/>
          <w:sz w:val="24"/>
          <w:szCs w:val="24"/>
        </w:rPr>
        <w:t xml:space="preserve">in </w:t>
      </w:r>
      <w:r>
        <w:rPr>
          <w:rFonts w:ascii="Times New Roman" w:hAnsi="Times New Roman" w:cs="Times New Roman"/>
          <w:sz w:val="24"/>
          <w:szCs w:val="24"/>
        </w:rPr>
        <w:t>catastrophic pandemics</w:t>
      </w:r>
      <w:r w:rsidRPr="00BC0A24">
        <w:rPr>
          <w:rFonts w:ascii="Times New Roman" w:hAnsi="Times New Roman" w:cs="Times New Roman"/>
          <w:sz w:val="24"/>
          <w:szCs w:val="24"/>
        </w:rPr>
        <w:t>.</w:t>
      </w:r>
      <w:r w:rsidRPr="00514384">
        <w:rPr>
          <w:rFonts w:ascii="Times New Roman" w:hAnsi="Times New Roman" w:cs="Times New Roman"/>
          <w:sz w:val="24"/>
          <w:szCs w:val="24"/>
        </w:rPr>
        <w:t xml:space="preserve"> (</w:t>
      </w:r>
      <w:r>
        <w:rPr>
          <w:rFonts w:ascii="Times New Roman" w:hAnsi="Times New Roman" w:cs="Times New Roman"/>
          <w:sz w:val="24"/>
          <w:szCs w:val="24"/>
        </w:rPr>
        <w:t>250</w:t>
      </w:r>
      <w:r w:rsidRPr="00514384">
        <w:rPr>
          <w:rFonts w:ascii="Times New Roman" w:hAnsi="Times New Roman" w:cs="Times New Roman"/>
          <w:sz w:val="24"/>
          <w:szCs w:val="24"/>
        </w:rPr>
        <w:t xml:space="preserve"> words + </w:t>
      </w:r>
      <w:r>
        <w:rPr>
          <w:rFonts w:ascii="Times New Roman" w:hAnsi="Times New Roman" w:cs="Times New Roman"/>
          <w:sz w:val="24"/>
          <w:szCs w:val="24"/>
        </w:rPr>
        <w:t>six words in</w:t>
      </w:r>
      <w:r w:rsidRPr="00514384">
        <w:rPr>
          <w:rFonts w:ascii="Times New Roman" w:hAnsi="Times New Roman" w:cs="Times New Roman"/>
          <w:sz w:val="24"/>
          <w:szCs w:val="24"/>
        </w:rPr>
        <w:t xml:space="preserve"> subtitles). </w:t>
      </w:r>
    </w:p>
    <w:p w14:paraId="2E141193" w14:textId="77777777" w:rsidR="00F6578E" w:rsidRPr="00514384" w:rsidRDefault="00F6578E" w:rsidP="00F6578E">
      <w:pPr>
        <w:spacing w:after="0" w:line="480" w:lineRule="auto"/>
        <w:rPr>
          <w:rFonts w:ascii="Times New Roman" w:eastAsia="Times New Roman" w:hAnsi="Times New Roman" w:cs="Times New Roman"/>
          <w:sz w:val="24"/>
          <w:szCs w:val="24"/>
        </w:rPr>
      </w:pPr>
      <w:r w:rsidRPr="00514384">
        <w:rPr>
          <w:rFonts w:ascii="Times New Roman" w:hAnsi="Times New Roman" w:cs="Times New Roman"/>
          <w:sz w:val="24"/>
          <w:szCs w:val="24"/>
        </w:rPr>
        <w:tab/>
      </w:r>
      <w:r w:rsidRPr="00514384">
        <w:rPr>
          <w:rFonts w:ascii="Times New Roman" w:hAnsi="Times New Roman" w:cs="Times New Roman"/>
          <w:b/>
          <w:bCs/>
          <w:i/>
          <w:iCs/>
          <w:sz w:val="24"/>
          <w:szCs w:val="24"/>
        </w:rPr>
        <w:t xml:space="preserve">Keywords: </w:t>
      </w:r>
      <w:r w:rsidRPr="00514384">
        <w:rPr>
          <w:rFonts w:ascii="Times New Roman" w:hAnsi="Times New Roman" w:cs="Times New Roman"/>
          <w:sz w:val="24"/>
          <w:szCs w:val="24"/>
        </w:rPr>
        <w:t xml:space="preserve">Meta-analysis and systematic review, </w:t>
      </w:r>
      <w:r w:rsidRPr="00514384">
        <w:rPr>
          <w:rFonts w:ascii="Times New Roman" w:eastAsia="Times New Roman" w:hAnsi="Times New Roman" w:cs="Times New Roman"/>
          <w:sz w:val="24"/>
          <w:szCs w:val="24"/>
        </w:rPr>
        <w:t>cardiovascular disease (COVID-19), post-traumatic growth (PTG), myocardial infarction, stroke, cardiac procedures</w:t>
      </w:r>
    </w:p>
    <w:p w14:paraId="52F3015A" w14:textId="77777777" w:rsidR="00F6578E" w:rsidRPr="00514384" w:rsidRDefault="00F6578E" w:rsidP="00F6578E">
      <w:pPr>
        <w:spacing w:after="0" w:line="480" w:lineRule="auto"/>
        <w:rPr>
          <w:rFonts w:ascii="Times New Roman" w:eastAsia="Times New Roman" w:hAnsi="Times New Roman" w:cs="Times New Roman"/>
          <w:sz w:val="24"/>
          <w:szCs w:val="24"/>
        </w:rPr>
      </w:pPr>
    </w:p>
    <w:p w14:paraId="4BCFC955" w14:textId="77777777" w:rsidR="007F3DB7" w:rsidRDefault="007F3DB7" w:rsidP="00F6578E">
      <w:pPr>
        <w:spacing w:after="0" w:line="480" w:lineRule="auto"/>
        <w:rPr>
          <w:rFonts w:ascii="Times New Roman" w:hAnsi="Times New Roman" w:cs="Times New Roman"/>
          <w:b/>
          <w:bCs/>
          <w:sz w:val="24"/>
          <w:szCs w:val="24"/>
        </w:rPr>
      </w:pPr>
    </w:p>
    <w:p w14:paraId="45E10FEF" w14:textId="77777777" w:rsidR="00F6578E" w:rsidRPr="00BF2773" w:rsidRDefault="00F6578E" w:rsidP="00F6578E">
      <w:pPr>
        <w:tabs>
          <w:tab w:val="left" w:pos="4950"/>
        </w:tabs>
        <w:spacing w:after="0" w:line="480" w:lineRule="auto"/>
        <w:jc w:val="center"/>
      </w:pPr>
      <w:r w:rsidRPr="00BF2773">
        <w:rPr>
          <w:rFonts w:ascii="Times New Roman" w:hAnsi="Times New Roman" w:cs="Times New Roman"/>
          <w:b/>
          <w:bCs/>
          <w:sz w:val="24"/>
          <w:szCs w:val="24"/>
          <w:shd w:val="clear" w:color="auto" w:fill="FFFFFF"/>
        </w:rPr>
        <w:t>Introduction</w:t>
      </w:r>
    </w:p>
    <w:p w14:paraId="5B5D2EAA" w14:textId="6F816944" w:rsidR="002A21A2" w:rsidRPr="004824BF" w:rsidRDefault="00F6578E" w:rsidP="00F6578E">
      <w:pPr>
        <w:tabs>
          <w:tab w:val="left" w:pos="4950"/>
        </w:tabs>
        <w:spacing w:after="0" w:line="480" w:lineRule="auto"/>
        <w:ind w:firstLine="720"/>
        <w:rPr>
          <w:rFonts w:ascii="Times New Roman" w:hAnsi="Times New Roman" w:cs="Times New Roman"/>
          <w:sz w:val="24"/>
          <w:szCs w:val="24"/>
          <w:shd w:val="clear" w:color="auto" w:fill="FFFFFF"/>
        </w:rPr>
      </w:pPr>
      <w:r w:rsidRPr="004B43E6">
        <w:rPr>
          <w:rFonts w:ascii="Times New Roman" w:hAnsi="Times New Roman" w:cs="Times New Roman"/>
          <w:sz w:val="24"/>
          <w:szCs w:val="24"/>
        </w:rPr>
        <w:lastRenderedPageBreak/>
        <w:t xml:space="preserve">Since the World Health Organization declared the 2019 novel coronavirus (Covid-19) as a </w:t>
      </w:r>
      <w:r w:rsidRPr="00BF2773">
        <w:rPr>
          <w:rFonts w:ascii="Times New Roman" w:hAnsi="Times New Roman" w:cs="Times New Roman"/>
          <w:sz w:val="24"/>
          <w:szCs w:val="24"/>
        </w:rPr>
        <w:t>global emergency</w:t>
      </w:r>
      <w:r>
        <w:rPr>
          <w:rFonts w:ascii="Times New Roman" w:hAnsi="Times New Roman" w:cs="Times New Roman"/>
          <w:sz w:val="24"/>
          <w:szCs w:val="24"/>
        </w:rPr>
        <w:t xml:space="preserve"> (Sohrabi et al., 2020), </w:t>
      </w:r>
      <w:r w:rsidRPr="00BF2773">
        <w:rPr>
          <w:rFonts w:ascii="Times New Roman" w:hAnsi="Times New Roman" w:cs="Times New Roman"/>
          <w:sz w:val="24"/>
          <w:szCs w:val="24"/>
        </w:rPr>
        <w:t xml:space="preserve">the pandemic has created a sweeping impact on mortality and detrimental psychiatric </w:t>
      </w:r>
      <w:r w:rsidRPr="00E10C4F">
        <w:rPr>
          <w:rFonts w:ascii="Times New Roman" w:hAnsi="Times New Roman" w:cs="Times New Roman"/>
          <w:sz w:val="24"/>
          <w:szCs w:val="24"/>
          <w:highlight w:val="yellow"/>
        </w:rPr>
        <w:t>consequences</w:t>
      </w:r>
      <w:r w:rsidR="003E078D" w:rsidRPr="00E10C4F">
        <w:rPr>
          <w:rFonts w:ascii="Times New Roman" w:hAnsi="Times New Roman" w:cs="Times New Roman"/>
          <w:sz w:val="24"/>
          <w:szCs w:val="24"/>
          <w:highlight w:val="yellow"/>
        </w:rPr>
        <w:t xml:space="preserve"> in three years</w:t>
      </w:r>
      <w:r w:rsidRPr="00BF2773">
        <w:rPr>
          <w:rFonts w:ascii="Times New Roman" w:hAnsi="Times New Roman" w:cs="Times New Roman"/>
          <w:sz w:val="24"/>
          <w:szCs w:val="24"/>
        </w:rPr>
        <w:t xml:space="preserve"> </w:t>
      </w:r>
      <w:r>
        <w:rPr>
          <w:rFonts w:ascii="Times New Roman" w:hAnsi="Times New Roman" w:cs="Times New Roman"/>
          <w:sz w:val="24"/>
          <w:szCs w:val="24"/>
        </w:rPr>
        <w:t>(O’Connor et al., 2020; Wang et al., 2022)</w:t>
      </w:r>
      <w:r w:rsidRPr="00BF2773">
        <w:rPr>
          <w:rFonts w:ascii="Times New Roman" w:hAnsi="Times New Roman" w:cs="Times New Roman"/>
          <w:sz w:val="24"/>
          <w:szCs w:val="24"/>
        </w:rPr>
        <w:t xml:space="preserve">. </w:t>
      </w:r>
      <w:r w:rsidRPr="00BF2773">
        <w:rPr>
          <w:rFonts w:ascii="Times New Roman" w:hAnsi="Times New Roman" w:cs="Times New Roman"/>
          <w:sz w:val="24"/>
          <w:szCs w:val="24"/>
          <w:shd w:val="clear" w:color="auto" w:fill="FFFFFF"/>
        </w:rPr>
        <w:t>Unlike other severe diseases (e.g., cardiovascular diseases, cancer), Covid-19’s effect is pervasive and traumatic, influencing many sectors of populations</w:t>
      </w:r>
      <w:r>
        <w:rPr>
          <w:rFonts w:ascii="Times New Roman" w:hAnsi="Times New Roman" w:cs="Times New Roman"/>
          <w:sz w:val="24"/>
          <w:szCs w:val="24"/>
          <w:shd w:val="clear" w:color="auto" w:fill="FFFFFF"/>
        </w:rPr>
        <w:t xml:space="preserve"> (Krishnamoorthy et al., 2020) </w:t>
      </w:r>
      <w:r w:rsidRPr="00BF2773">
        <w:rPr>
          <w:rFonts w:ascii="Times New Roman" w:hAnsi="Times New Roman" w:cs="Times New Roman"/>
          <w:sz w:val="24"/>
          <w:szCs w:val="24"/>
          <w:shd w:val="clear" w:color="auto" w:fill="FFFFFF"/>
        </w:rPr>
        <w:t xml:space="preserve">and at all levels (individual, family, community, nation, and the word). In medical settings, its highly contiguous nature also generated health and existential threats to both patients and health-care providers </w:t>
      </w:r>
      <w:r>
        <w:rPr>
          <w:rFonts w:ascii="Times New Roman" w:hAnsi="Times New Roman" w:cs="Times New Roman"/>
          <w:sz w:val="24"/>
          <w:szCs w:val="24"/>
          <w:shd w:val="clear" w:color="auto" w:fill="FFFFFF"/>
        </w:rPr>
        <w:t xml:space="preserve">(Adjorlolo et al., 2022 ;Castiglioni et al. ,2023; Chen et al., 2021; Khattab et al., 2020; Lewis et al., 2022; Yeung et al., 2022; </w:t>
      </w:r>
      <w:r w:rsidR="00135EA0" w:rsidRPr="004E5A28">
        <w:rPr>
          <w:rFonts w:ascii="Times New Roman" w:hAnsi="Times New Roman" w:cs="Times New Roman"/>
          <w:sz w:val="24"/>
          <w:szCs w:val="24"/>
          <w:highlight w:val="yellow"/>
          <w:shd w:val="clear" w:color="auto" w:fill="FFFFFF"/>
        </w:rPr>
        <w:t>Zhang et al., 20210</w:t>
      </w:r>
      <w:r w:rsidR="00135EA0" w:rsidRPr="00135EA0">
        <w:rPr>
          <w:rFonts w:ascii="Times New Roman" w:hAnsi="Times New Roman" w:cs="Times New Roman"/>
          <w:sz w:val="24"/>
          <w:szCs w:val="24"/>
          <w:shd w:val="clear" w:color="auto" w:fill="FFFFFF"/>
        </w:rPr>
        <w:t xml:space="preserve"> </w:t>
      </w:r>
      <w:r w:rsidR="00135EA0" w:rsidRPr="004E5A28">
        <w:rPr>
          <w:rFonts w:ascii="Times New Roman" w:hAnsi="Times New Roman" w:cs="Times New Roman"/>
          <w:sz w:val="24"/>
          <w:szCs w:val="24"/>
          <w:highlight w:val="yellow"/>
          <w:shd w:val="clear" w:color="auto" w:fill="FFFFFF"/>
        </w:rPr>
        <w:t xml:space="preserve">Because of exposure to COVID-19, mental health problems, psychiatric </w:t>
      </w:r>
      <w:r w:rsidR="00135EA0" w:rsidRPr="00135EA0">
        <w:rPr>
          <w:rFonts w:ascii="Times New Roman" w:hAnsi="Times New Roman" w:cs="Times New Roman"/>
          <w:sz w:val="24"/>
          <w:szCs w:val="24"/>
          <w:highlight w:val="yellow"/>
          <w:shd w:val="clear" w:color="auto" w:fill="FFFFFF"/>
        </w:rPr>
        <w:t>distress</w:t>
      </w:r>
      <w:r w:rsidR="00135EA0" w:rsidRPr="004E5A28">
        <w:rPr>
          <w:rFonts w:ascii="Times New Roman" w:hAnsi="Times New Roman" w:cs="Times New Roman"/>
          <w:sz w:val="24"/>
          <w:szCs w:val="24"/>
          <w:highlight w:val="yellow"/>
          <w:shd w:val="clear" w:color="auto" w:fill="FFFFFF"/>
        </w:rPr>
        <w:t xml:space="preserve">, and alter human cognition (e.g., negative thoughts or views of the world) could rise as do following other traumas </w:t>
      </w:r>
      <w:r w:rsidR="00135EA0" w:rsidRPr="004E5A28">
        <w:rPr>
          <w:rFonts w:ascii="Times New Roman" w:hAnsi="Times New Roman" w:cs="Times New Roman"/>
          <w:sz w:val="24"/>
          <w:szCs w:val="24"/>
          <w:highlight w:val="yellow"/>
        </w:rPr>
        <w:t>(Moreland et al., 2023).</w:t>
      </w:r>
      <w:r w:rsidR="00135EA0" w:rsidRPr="004E5A28">
        <w:rPr>
          <w:rFonts w:ascii="Times New Roman" w:hAnsi="Times New Roman" w:cs="Times New Roman"/>
          <w:sz w:val="24"/>
          <w:szCs w:val="24"/>
          <w:highlight w:val="yellow"/>
          <w:vertAlign w:val="superscript"/>
        </w:rPr>
        <w:t xml:space="preserve"> </w:t>
      </w:r>
      <w:r w:rsidR="00AB781B">
        <w:rPr>
          <w:rFonts w:ascii="Times New Roman" w:hAnsi="Times New Roman" w:cs="Times New Roman"/>
          <w:sz w:val="24"/>
          <w:szCs w:val="24"/>
          <w:highlight w:val="yellow"/>
          <w:shd w:val="clear" w:color="auto" w:fill="FFFFFF"/>
        </w:rPr>
        <w:t>For instance, h</w:t>
      </w:r>
      <w:r w:rsidR="009D49B7" w:rsidRPr="004E5A28">
        <w:rPr>
          <w:rFonts w:ascii="Times New Roman" w:hAnsi="Times New Roman" w:cs="Times New Roman"/>
          <w:sz w:val="24"/>
          <w:szCs w:val="24"/>
          <w:highlight w:val="yellow"/>
          <w:shd w:val="clear" w:color="auto" w:fill="FFFFFF"/>
        </w:rPr>
        <w:t xml:space="preserve">igh prevalence of depression (47.10%), </w:t>
      </w:r>
      <w:r w:rsidR="009D49B7" w:rsidRPr="004E5A28">
        <w:rPr>
          <w:rFonts w:ascii="Times New Roman" w:hAnsi="Times New Roman" w:cs="Times New Roman"/>
          <w:color w:val="222222"/>
          <w:sz w:val="24"/>
          <w:szCs w:val="24"/>
          <w:highlight w:val="yellow"/>
          <w:shd w:val="clear" w:color="auto" w:fill="FFFFFF"/>
        </w:rPr>
        <w:t>insomnia (36.2%)</w:t>
      </w:r>
      <w:r w:rsidR="00135EA0" w:rsidRPr="004E5A28">
        <w:rPr>
          <w:rFonts w:ascii="Times New Roman" w:hAnsi="Times New Roman" w:cs="Times New Roman"/>
          <w:color w:val="222222"/>
          <w:sz w:val="24"/>
          <w:szCs w:val="24"/>
          <w:highlight w:val="yellow"/>
          <w:shd w:val="clear" w:color="auto" w:fill="FFFFFF"/>
        </w:rPr>
        <w:t>, and suicidality (7.8%)</w:t>
      </w:r>
      <w:r w:rsidR="00AB781B">
        <w:rPr>
          <w:rFonts w:ascii="Times New Roman" w:hAnsi="Times New Roman" w:cs="Times New Roman"/>
          <w:color w:val="222222"/>
          <w:sz w:val="24"/>
          <w:szCs w:val="24"/>
          <w:highlight w:val="yellow"/>
          <w:shd w:val="clear" w:color="auto" w:fill="FFFFFF"/>
        </w:rPr>
        <w:t xml:space="preserve"> was </w:t>
      </w:r>
      <w:r w:rsidR="00AB781B" w:rsidRPr="00665D63">
        <w:rPr>
          <w:rFonts w:ascii="Times New Roman" w:hAnsi="Times New Roman" w:cs="Times New Roman"/>
          <w:sz w:val="24"/>
          <w:szCs w:val="24"/>
          <w:highlight w:val="yellow"/>
          <w:shd w:val="clear" w:color="auto" w:fill="FFFFFF"/>
        </w:rPr>
        <w:t>revealed</w:t>
      </w:r>
      <w:r w:rsidR="00AB781B" w:rsidRPr="00AB781B">
        <w:rPr>
          <w:rFonts w:ascii="Times New Roman" w:hAnsi="Times New Roman" w:cs="Times New Roman"/>
          <w:sz w:val="24"/>
          <w:szCs w:val="24"/>
          <w:highlight w:val="yellow"/>
          <w:shd w:val="clear" w:color="auto" w:fill="FFFFFF"/>
        </w:rPr>
        <w:t xml:space="preserve"> </w:t>
      </w:r>
      <w:r w:rsidR="00AB781B">
        <w:rPr>
          <w:rFonts w:ascii="Times New Roman" w:hAnsi="Times New Roman" w:cs="Times New Roman"/>
          <w:sz w:val="24"/>
          <w:szCs w:val="24"/>
          <w:highlight w:val="yellow"/>
          <w:shd w:val="clear" w:color="auto" w:fill="FFFFFF"/>
        </w:rPr>
        <w:t xml:space="preserve">from a Chinese national survey of mental health professionals </w:t>
      </w:r>
      <w:r w:rsidR="00AB781B" w:rsidRPr="007B5D17">
        <w:rPr>
          <w:rFonts w:ascii="Times New Roman" w:hAnsi="Times New Roman" w:cs="Times New Roman"/>
          <w:sz w:val="24"/>
          <w:szCs w:val="24"/>
          <w:highlight w:val="yellow"/>
          <w:shd w:val="clear" w:color="auto" w:fill="FFFFFF"/>
        </w:rPr>
        <w:t xml:space="preserve">who </w:t>
      </w:r>
      <w:r w:rsidR="00AB781B" w:rsidRPr="007B5D17">
        <w:rPr>
          <w:rFonts w:ascii="Times New Roman" w:hAnsi="Times New Roman" w:cs="Times New Roman"/>
          <w:color w:val="222222"/>
          <w:sz w:val="24"/>
          <w:szCs w:val="24"/>
          <w:highlight w:val="yellow"/>
          <w:shd w:val="clear" w:color="auto" w:fill="FFFFFF"/>
        </w:rPr>
        <w:t>recovered from COVID-19</w:t>
      </w:r>
      <w:r w:rsidR="002A21A2">
        <w:rPr>
          <w:rFonts w:ascii="Times New Roman" w:hAnsi="Times New Roman" w:cs="Times New Roman"/>
          <w:color w:val="222222"/>
          <w:sz w:val="24"/>
          <w:szCs w:val="24"/>
          <w:shd w:val="clear" w:color="auto" w:fill="FFFFFF"/>
        </w:rPr>
        <w:t>.</w:t>
      </w:r>
    </w:p>
    <w:p w14:paraId="14FFB442" w14:textId="44138EFD" w:rsidR="002A21A2" w:rsidRPr="004E5A28" w:rsidRDefault="00AB781B" w:rsidP="002A21A2">
      <w:pPr>
        <w:tabs>
          <w:tab w:val="left" w:pos="4950"/>
        </w:tabs>
        <w:spacing w:after="0" w:line="480" w:lineRule="auto"/>
        <w:ind w:firstLine="720"/>
        <w:rPr>
          <w:rFonts w:ascii="Times New Roman" w:hAnsi="Times New Roman" w:cs="Times New Roman"/>
          <w:sz w:val="24"/>
          <w:szCs w:val="24"/>
          <w:highlight w:val="yellow"/>
        </w:rPr>
      </w:pPr>
      <w:r w:rsidRPr="004E5A28">
        <w:rPr>
          <w:rFonts w:ascii="Times New Roman" w:hAnsi="Times New Roman" w:cs="Times New Roman"/>
          <w:sz w:val="24"/>
          <w:szCs w:val="24"/>
          <w:highlight w:val="yellow"/>
          <w:shd w:val="clear" w:color="auto" w:fill="FFFFFF"/>
        </w:rPr>
        <w:t>Nevertheless</w:t>
      </w:r>
      <w:r w:rsidR="00F6578E" w:rsidRPr="00BF2773">
        <w:rPr>
          <w:rFonts w:ascii="Times New Roman" w:hAnsi="Times New Roman" w:cs="Times New Roman"/>
          <w:sz w:val="24"/>
          <w:szCs w:val="24"/>
          <w:shd w:val="clear" w:color="auto" w:fill="FFFFFF"/>
        </w:rPr>
        <w:t>, positive cognition, such as posttraumatic growth (PTG), can also emerge with struggles as trauma-related psychological gains (e.g., positive mindset changes in cognition and worldview)</w:t>
      </w:r>
      <w:r w:rsidR="00F6578E">
        <w:rPr>
          <w:rFonts w:ascii="Times New Roman" w:hAnsi="Times New Roman" w:cs="Times New Roman"/>
          <w:sz w:val="24"/>
          <w:szCs w:val="24"/>
          <w:shd w:val="clear" w:color="auto" w:fill="FFFFFF"/>
        </w:rPr>
        <w:t>(Calhoun &amp; Tedeschi, 2006)</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vertAlign w:val="superscript"/>
        </w:rPr>
        <w:t xml:space="preserve"> </w:t>
      </w:r>
      <w:r w:rsidR="00F6578E" w:rsidRPr="00BF2773">
        <w:rPr>
          <w:rFonts w:ascii="Times New Roman" w:hAnsi="Times New Roman" w:cs="Times New Roman"/>
          <w:sz w:val="24"/>
          <w:szCs w:val="24"/>
          <w:shd w:val="clear" w:color="auto" w:fill="FFFFFF"/>
        </w:rPr>
        <w:t xml:space="preserve">Most observed domains of PTG involved greater positive changes in personal strength, appreciation of life, and social relationships. PTG is also a kind of </w:t>
      </w:r>
      <w:r w:rsidR="00830F29" w:rsidRPr="004E5A28">
        <w:rPr>
          <w:rFonts w:ascii="Times New Roman" w:hAnsi="Times New Roman" w:cs="Times New Roman"/>
          <w:sz w:val="24"/>
          <w:szCs w:val="24"/>
          <w:highlight w:val="yellow"/>
          <w:shd w:val="clear" w:color="auto" w:fill="FFFFFF"/>
        </w:rPr>
        <w:t>adaptive</w:t>
      </w:r>
      <w:r w:rsidR="00830F29"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outcomes in patients with life-altering diseases </w:t>
      </w:r>
      <w:r w:rsidR="00F6578E">
        <w:rPr>
          <w:rFonts w:ascii="Times New Roman" w:hAnsi="Times New Roman" w:cs="Times New Roman"/>
          <w:sz w:val="24"/>
          <w:szCs w:val="24"/>
          <w:shd w:val="clear" w:color="auto" w:fill="FFFFFF"/>
        </w:rPr>
        <w:t>(Ma et al., 2022; Pieta &amp; Rzeszutek, 2022; Sawyer et al., 2010; Shand et al., 2015; Wang et al., 2022)</w:t>
      </w:r>
      <w:r w:rsidR="00F6578E" w:rsidRPr="00BF2773">
        <w:rPr>
          <w:rFonts w:ascii="Times New Roman" w:hAnsi="Times New Roman" w:cs="Times New Roman"/>
          <w:sz w:val="24"/>
          <w:szCs w:val="24"/>
        </w:rPr>
        <w:t>.</w:t>
      </w:r>
      <w:r w:rsidR="00F6578E"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rPr>
        <w:t xml:space="preserve">A few meta-analyses have associated this phenomenon with low mortality in non-pandemic patients </w:t>
      </w:r>
      <w:r w:rsidR="00F6578E">
        <w:rPr>
          <w:rFonts w:ascii="Times New Roman" w:hAnsi="Times New Roman" w:cs="Times New Roman"/>
          <w:sz w:val="24"/>
          <w:szCs w:val="24"/>
        </w:rPr>
        <w:t>(Ma et al., 2022; Wan et al., 2023)</w:t>
      </w:r>
      <w:r w:rsidR="00F6578E" w:rsidRPr="00BF2773">
        <w:rPr>
          <w:rFonts w:ascii="Times New Roman" w:hAnsi="Times New Roman" w:cs="Times New Roman"/>
          <w:sz w:val="24"/>
          <w:szCs w:val="24"/>
        </w:rPr>
        <w:t>.</w:t>
      </w:r>
      <w:r w:rsidR="00183565">
        <w:rPr>
          <w:rFonts w:ascii="Times New Roman" w:hAnsi="Times New Roman" w:cs="Times New Roman"/>
          <w:sz w:val="24"/>
          <w:szCs w:val="24"/>
        </w:rPr>
        <w:t xml:space="preserve"> </w:t>
      </w:r>
      <w:r w:rsidR="0099017C" w:rsidRPr="00E10C4F">
        <w:rPr>
          <w:rFonts w:ascii="Times New Roman" w:hAnsi="Times New Roman" w:cs="Times New Roman"/>
          <w:sz w:val="24"/>
          <w:szCs w:val="24"/>
          <w:highlight w:val="yellow"/>
        </w:rPr>
        <w:t>A</w:t>
      </w:r>
      <w:r w:rsidR="0099017C" w:rsidRPr="00E10C4F">
        <w:rPr>
          <w:rFonts w:ascii="Times New Roman" w:eastAsia="Times New Roman" w:hAnsi="Times New Roman" w:cs="Times New Roman"/>
          <w:sz w:val="24"/>
          <w:szCs w:val="24"/>
          <w:highlight w:val="yellow"/>
        </w:rPr>
        <w:t xml:space="preserve"> meta-analysis on individuals living with HIV/AIDS, a previously life-threatening pandemic, has shown the positive relationship between PTG and adjustment </w:t>
      </w:r>
      <w:r w:rsidR="0099017C" w:rsidRPr="00E10C4F">
        <w:rPr>
          <w:rFonts w:ascii="Times New Roman" w:eastAsia="Times New Roman" w:hAnsi="Times New Roman" w:cs="Times New Roman"/>
          <w:sz w:val="24"/>
          <w:szCs w:val="24"/>
          <w:highlight w:val="yellow"/>
        </w:rPr>
        <w:lastRenderedPageBreak/>
        <w:t>(Pieta &amp; Rzeszutek, 2022).</w:t>
      </w:r>
      <w:r w:rsidR="0099017C" w:rsidRPr="00E10C4F">
        <w:rPr>
          <w:rFonts w:ascii="Times New Roman" w:hAnsi="Times New Roman" w:cs="Times New Roman"/>
          <w:sz w:val="24"/>
          <w:szCs w:val="24"/>
          <w:highlight w:val="yellow"/>
        </w:rPr>
        <w:t xml:space="preserve"> The paucity implies that meta-analyses will be desirable for this optimal outcome.</w:t>
      </w:r>
      <w:r w:rsidR="0099017C">
        <w:rPr>
          <w:rFonts w:ascii="Times New Roman" w:hAnsi="Times New Roman" w:cs="Times New Roman"/>
          <w:sz w:val="24"/>
          <w:szCs w:val="24"/>
        </w:rPr>
        <w:t xml:space="preserve"> </w:t>
      </w:r>
      <w:r w:rsidR="00AE54A7" w:rsidRPr="00E10C4F">
        <w:rPr>
          <w:rFonts w:ascii="Times New Roman" w:hAnsi="Times New Roman" w:cs="Times New Roman"/>
          <w:sz w:val="24"/>
          <w:szCs w:val="24"/>
          <w:highlight w:val="yellow"/>
        </w:rPr>
        <w:t>Current</w:t>
      </w:r>
      <w:r w:rsidR="001C54CB" w:rsidRPr="00E10C4F">
        <w:rPr>
          <w:rFonts w:ascii="Times New Roman" w:hAnsi="Times New Roman" w:cs="Times New Roman"/>
          <w:sz w:val="24"/>
          <w:szCs w:val="24"/>
          <w:highlight w:val="yellow"/>
        </w:rPr>
        <w:t xml:space="preserve"> pandemics</w:t>
      </w:r>
      <w:r w:rsidR="00AE54A7" w:rsidRPr="00E10C4F">
        <w:rPr>
          <w:rFonts w:ascii="Times New Roman" w:hAnsi="Times New Roman" w:cs="Times New Roman"/>
          <w:sz w:val="24"/>
          <w:szCs w:val="24"/>
          <w:highlight w:val="yellow"/>
        </w:rPr>
        <w:t>,</w:t>
      </w:r>
      <w:r w:rsidR="001C54CB" w:rsidRPr="00E10C4F">
        <w:rPr>
          <w:rFonts w:ascii="Times New Roman" w:hAnsi="Times New Roman" w:cs="Times New Roman"/>
          <w:sz w:val="24"/>
          <w:szCs w:val="24"/>
          <w:highlight w:val="yellow"/>
        </w:rPr>
        <w:t xml:space="preserve"> like the highly contentious COVID-19, have imposed </w:t>
      </w:r>
      <w:r w:rsidR="00AE54A7" w:rsidRPr="00E10C4F">
        <w:rPr>
          <w:rFonts w:ascii="Times New Roman" w:hAnsi="Times New Roman" w:cs="Times New Roman"/>
          <w:sz w:val="24"/>
          <w:szCs w:val="24"/>
          <w:highlight w:val="yellow"/>
        </w:rPr>
        <w:t xml:space="preserve">more </w:t>
      </w:r>
      <w:r w:rsidR="001C54CB" w:rsidRPr="00E10C4F">
        <w:rPr>
          <w:rFonts w:ascii="Times New Roman" w:hAnsi="Times New Roman" w:cs="Times New Roman"/>
          <w:sz w:val="24"/>
          <w:szCs w:val="24"/>
          <w:highlight w:val="yellow"/>
        </w:rPr>
        <w:t xml:space="preserve">severe public health </w:t>
      </w:r>
      <w:r w:rsidR="00AE54A7" w:rsidRPr="00E10C4F">
        <w:rPr>
          <w:rFonts w:ascii="Times New Roman" w:hAnsi="Times New Roman" w:cs="Times New Roman"/>
          <w:sz w:val="24"/>
          <w:szCs w:val="24"/>
          <w:highlight w:val="yellow"/>
        </w:rPr>
        <w:t>risk</w:t>
      </w:r>
      <w:r w:rsidR="001C54CB" w:rsidRPr="00E10C4F">
        <w:rPr>
          <w:rFonts w:ascii="Times New Roman" w:hAnsi="Times New Roman" w:cs="Times New Roman"/>
          <w:sz w:val="24"/>
          <w:szCs w:val="24"/>
          <w:highlight w:val="yellow"/>
        </w:rPr>
        <w:t xml:space="preserve">s in a rapid and widely spread manner. </w:t>
      </w:r>
      <w:r w:rsidR="00F6578E" w:rsidRPr="00BF2773">
        <w:rPr>
          <w:rFonts w:ascii="Times New Roman" w:hAnsi="Times New Roman" w:cs="Times New Roman"/>
          <w:sz w:val="24"/>
          <w:szCs w:val="24"/>
          <w:shd w:val="clear" w:color="auto" w:fill="FFFFFF"/>
        </w:rPr>
        <w:t xml:space="preserve">Given the long-term and vast impact of Covid-19 </w:t>
      </w:r>
      <w:r w:rsidR="00F6578E">
        <w:rPr>
          <w:rFonts w:ascii="Times New Roman" w:hAnsi="Times New Roman" w:cs="Times New Roman"/>
          <w:sz w:val="24"/>
          <w:szCs w:val="24"/>
          <w:shd w:val="clear" w:color="auto" w:fill="FFFFFF"/>
        </w:rPr>
        <w:t>(</w:t>
      </w:r>
      <w:r w:rsidR="00F6578E" w:rsidRPr="00D1661B">
        <w:rPr>
          <w:rFonts w:ascii="Times New Roman" w:hAnsi="Times New Roman" w:cs="Times New Roman"/>
          <w:sz w:val="24"/>
          <w:szCs w:val="24"/>
          <w:shd w:val="clear" w:color="auto" w:fill="FFFFFF"/>
        </w:rPr>
        <w:t>Kocatürk</w:t>
      </w:r>
      <w:r w:rsidR="00F6578E">
        <w:rPr>
          <w:rFonts w:ascii="Times New Roman" w:hAnsi="Times New Roman" w:cs="Times New Roman"/>
          <w:sz w:val="24"/>
          <w:szCs w:val="24"/>
          <w:shd w:val="clear" w:color="auto" w:fill="FFFFFF"/>
        </w:rPr>
        <w:t xml:space="preserve"> et al., 2021; Parums, 2021), </w:t>
      </w:r>
      <w:r w:rsidR="00F6578E" w:rsidRPr="00BF2773">
        <w:rPr>
          <w:rFonts w:ascii="Times New Roman" w:hAnsi="Times New Roman" w:cs="Times New Roman"/>
          <w:sz w:val="24"/>
          <w:szCs w:val="24"/>
          <w:shd w:val="clear" w:color="auto" w:fill="FFFFFF"/>
        </w:rPr>
        <w:t>it is necessary to examine if PTG</w:t>
      </w:r>
      <w:r w:rsidR="008018FF">
        <w:rPr>
          <w:rFonts w:ascii="Times New Roman" w:hAnsi="Times New Roman" w:cs="Times New Roman"/>
          <w:sz w:val="24"/>
          <w:szCs w:val="24"/>
          <w:shd w:val="clear" w:color="auto" w:fill="FFFFFF"/>
        </w:rPr>
        <w:t>,</w:t>
      </w:r>
      <w:r w:rsidR="00F6578E" w:rsidRPr="00BF2773">
        <w:rPr>
          <w:rFonts w:ascii="Times New Roman" w:hAnsi="Times New Roman" w:cs="Times New Roman"/>
          <w:sz w:val="24"/>
          <w:szCs w:val="24"/>
          <w:shd w:val="clear" w:color="auto" w:fill="FFFFFF"/>
        </w:rPr>
        <w:t xml:space="preserve"> </w:t>
      </w:r>
      <w:r w:rsidR="008018FF" w:rsidRPr="00BF2773">
        <w:rPr>
          <w:rFonts w:ascii="Times New Roman" w:hAnsi="Times New Roman" w:cs="Times New Roman"/>
          <w:sz w:val="24"/>
          <w:szCs w:val="24"/>
          <w:shd w:val="clear" w:color="auto" w:fill="FFFFFF"/>
        </w:rPr>
        <w:t>as a modifiable dimension of outcomes</w:t>
      </w:r>
      <w:r w:rsidR="008018FF">
        <w:rPr>
          <w:rFonts w:ascii="Times New Roman" w:hAnsi="Times New Roman" w:cs="Times New Roman"/>
          <w:sz w:val="24"/>
          <w:szCs w:val="24"/>
          <w:shd w:val="clear" w:color="auto" w:fill="FFFFFF"/>
        </w:rPr>
        <w:t>,</w:t>
      </w:r>
      <w:r w:rsidR="008018FF" w:rsidRPr="00BF2773">
        <w:rPr>
          <w:rFonts w:ascii="Times New Roman" w:hAnsi="Times New Roman" w:cs="Times New Roman"/>
          <w:sz w:val="24"/>
          <w:szCs w:val="24"/>
          <w:shd w:val="clear" w:color="auto" w:fill="FFFFFF"/>
        </w:rPr>
        <w:t xml:space="preserve"> </w:t>
      </w:r>
      <w:r w:rsidR="002A21A2" w:rsidRPr="004E5A28">
        <w:rPr>
          <w:rFonts w:ascii="Times New Roman" w:hAnsi="Times New Roman" w:cs="Times New Roman"/>
          <w:sz w:val="24"/>
          <w:szCs w:val="24"/>
          <w:highlight w:val="yellow"/>
          <w:shd w:val="clear" w:color="auto" w:fill="FFFFFF"/>
        </w:rPr>
        <w:t>could</w:t>
      </w:r>
      <w:r w:rsidR="002A21A2">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cooccur with this </w:t>
      </w:r>
      <w:r w:rsidR="008018FF" w:rsidRPr="004E5A28">
        <w:rPr>
          <w:rFonts w:ascii="Times New Roman" w:hAnsi="Times New Roman" w:cs="Times New Roman"/>
          <w:sz w:val="24"/>
          <w:szCs w:val="24"/>
          <w:highlight w:val="yellow"/>
          <w:shd w:val="clear" w:color="auto" w:fill="FFFFFF"/>
        </w:rPr>
        <w:t>catastrophic</w:t>
      </w:r>
      <w:r w:rsidR="008018FF">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pandemic in the United States and </w:t>
      </w:r>
      <w:r w:rsidR="00F6578E" w:rsidRPr="004E5A28">
        <w:rPr>
          <w:rFonts w:ascii="Times New Roman" w:hAnsi="Times New Roman" w:cs="Times New Roman"/>
          <w:sz w:val="24"/>
          <w:szCs w:val="24"/>
          <w:highlight w:val="yellow"/>
          <w:shd w:val="clear" w:color="auto" w:fill="FFFFFF"/>
        </w:rPr>
        <w:t xml:space="preserve">globally. </w:t>
      </w:r>
    </w:p>
    <w:p w14:paraId="57AA3ACA" w14:textId="5B21F072" w:rsidR="00696479" w:rsidRDefault="008018FF" w:rsidP="008018FF">
      <w:pPr>
        <w:tabs>
          <w:tab w:val="left" w:pos="4950"/>
        </w:tabs>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shd w:val="clear" w:color="auto" w:fill="FFFFFF"/>
        </w:rPr>
        <w:t xml:space="preserve">Emerging evidence has shown the promise. </w:t>
      </w:r>
      <w:r w:rsidR="00F6578E" w:rsidRPr="004E5A28">
        <w:rPr>
          <w:rFonts w:ascii="Times New Roman" w:hAnsi="Times New Roman" w:cs="Times New Roman"/>
          <w:sz w:val="24"/>
          <w:szCs w:val="24"/>
          <w:highlight w:val="yellow"/>
          <w:shd w:val="clear" w:color="auto" w:fill="FFFFFF"/>
        </w:rPr>
        <w:t>In 2021,</w:t>
      </w:r>
      <w:r w:rsidR="00F6578E" w:rsidRPr="00BF2773">
        <w:rPr>
          <w:rFonts w:ascii="Times New Roman" w:hAnsi="Times New Roman" w:cs="Times New Roman"/>
          <w:sz w:val="24"/>
          <w:szCs w:val="24"/>
          <w:shd w:val="clear" w:color="auto" w:fill="FFFFFF"/>
        </w:rPr>
        <w:t xml:space="preserve"> a national representative study of US veterans reported moderate to greater levels of PTG resulting from the COVID-19 experience, especially among those suffering from posttraumatic stress symptoms (PTSD) linked with positive Covid-19 results (</w:t>
      </w:r>
      <w:r w:rsidR="00F6578E">
        <w:rPr>
          <w:rFonts w:ascii="Times New Roman" w:hAnsi="Times New Roman" w:cs="Times New Roman"/>
          <w:sz w:val="24"/>
          <w:szCs w:val="24"/>
          <w:shd w:val="clear" w:color="auto" w:fill="FFFFFF"/>
        </w:rPr>
        <w:t>Pietrazk et al., 2021)</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shd w:val="clear" w:color="auto" w:fill="FFFFFF"/>
        </w:rPr>
        <w:t xml:space="preserve"> </w:t>
      </w:r>
      <w:r w:rsidR="00B81D75" w:rsidRPr="00E10C4F">
        <w:rPr>
          <w:rFonts w:ascii="Times New Roman" w:hAnsi="Times New Roman" w:cs="Times New Roman"/>
          <w:sz w:val="24"/>
          <w:szCs w:val="24"/>
          <w:highlight w:val="yellow"/>
          <w:shd w:val="clear" w:color="auto" w:fill="FFFFFF"/>
        </w:rPr>
        <w:t>A</w:t>
      </w:r>
      <w:r w:rsidR="00813B56" w:rsidRPr="00E10C4F">
        <w:rPr>
          <w:rFonts w:ascii="Times New Roman" w:hAnsi="Times New Roman" w:cs="Times New Roman"/>
          <w:sz w:val="24"/>
          <w:szCs w:val="24"/>
          <w:highlight w:val="yellow"/>
        </w:rPr>
        <w:t xml:space="preserve"> large-sample Swiss study </w:t>
      </w:r>
      <w:r w:rsidR="00746C03" w:rsidRPr="00E10C4F">
        <w:rPr>
          <w:rFonts w:ascii="Times New Roman" w:hAnsi="Times New Roman" w:cs="Times New Roman"/>
          <w:sz w:val="24"/>
          <w:szCs w:val="24"/>
          <w:highlight w:val="yellow"/>
        </w:rPr>
        <w:t xml:space="preserve">found PTG emerged with sense of control and self-mastery two years since the onset of Covid-19 </w:t>
      </w:r>
      <w:r w:rsidR="00813B56" w:rsidRPr="00E10C4F">
        <w:rPr>
          <w:rFonts w:ascii="Times New Roman" w:hAnsi="Times New Roman" w:cs="Times New Roman"/>
          <w:sz w:val="24"/>
          <w:szCs w:val="24"/>
          <w:highlight w:val="yellow"/>
        </w:rPr>
        <w:t>(</w:t>
      </w:r>
      <w:r w:rsidR="00F21B1A" w:rsidRPr="00E10C4F">
        <w:rPr>
          <w:rFonts w:ascii="Times New Roman" w:hAnsi="Times New Roman" w:cs="Times New Roman"/>
          <w:sz w:val="24"/>
          <w:szCs w:val="24"/>
          <w:highlight w:val="yellow"/>
        </w:rPr>
        <w:t>Petrocchi et al.,</w:t>
      </w:r>
      <w:r w:rsidR="00813B56" w:rsidRPr="00E10C4F">
        <w:rPr>
          <w:rFonts w:ascii="Times New Roman" w:hAnsi="Times New Roman" w:cs="Times New Roman"/>
          <w:sz w:val="24"/>
          <w:szCs w:val="24"/>
          <w:highlight w:val="yellow"/>
        </w:rPr>
        <w:t xml:space="preserve"> 2023).</w:t>
      </w:r>
      <w:r w:rsidR="00463F47" w:rsidRPr="00E10C4F">
        <w:rPr>
          <w:rFonts w:ascii="Times New Roman" w:hAnsi="Times New Roman" w:cs="Times New Roman"/>
          <w:sz w:val="24"/>
          <w:szCs w:val="24"/>
          <w:highlight w:val="yellow"/>
        </w:rPr>
        <w:t xml:space="preserve"> </w:t>
      </w:r>
      <w:r w:rsidR="00B81D75" w:rsidRPr="00E10C4F">
        <w:rPr>
          <w:rFonts w:ascii="Times New Roman" w:hAnsi="Times New Roman" w:cs="Times New Roman"/>
          <w:sz w:val="24"/>
          <w:szCs w:val="24"/>
          <w:highlight w:val="yellow"/>
        </w:rPr>
        <w:t xml:space="preserve">In </w:t>
      </w:r>
      <w:r w:rsidR="00C47B09" w:rsidRPr="00E10C4F">
        <w:rPr>
          <w:rFonts w:ascii="Times New Roman" w:hAnsi="Times New Roman" w:cs="Times New Roman"/>
          <w:sz w:val="24"/>
          <w:szCs w:val="24"/>
          <w:highlight w:val="yellow"/>
        </w:rPr>
        <w:t>Israel</w:t>
      </w:r>
      <w:r w:rsidR="00B81D75" w:rsidRPr="00E10C4F">
        <w:rPr>
          <w:rFonts w:ascii="Times New Roman" w:hAnsi="Times New Roman" w:cs="Times New Roman"/>
          <w:sz w:val="24"/>
          <w:szCs w:val="24"/>
          <w:highlight w:val="yellow"/>
        </w:rPr>
        <w:t xml:space="preserve">, </w:t>
      </w:r>
      <w:r w:rsidR="00C47B09" w:rsidRPr="00E10C4F">
        <w:rPr>
          <w:rFonts w:ascii="Times New Roman" w:hAnsi="Times New Roman" w:cs="Times New Roman"/>
          <w:sz w:val="24"/>
          <w:szCs w:val="24"/>
          <w:highlight w:val="yellow"/>
        </w:rPr>
        <w:t>researchers identified resilience, growth, and distress in participants belonging to the ultra-Orthodox society</w:t>
      </w:r>
      <w:r w:rsidR="00125ECB" w:rsidRPr="00E10C4F">
        <w:rPr>
          <w:rFonts w:ascii="Times New Roman" w:hAnsi="Times New Roman" w:cs="Times New Roman"/>
          <w:sz w:val="24"/>
          <w:szCs w:val="24"/>
          <w:highlight w:val="yellow"/>
        </w:rPr>
        <w:t xml:space="preserve"> during the second wave of COVID-19 there</w:t>
      </w:r>
      <w:r w:rsidR="00C47B09" w:rsidRPr="00E10C4F">
        <w:rPr>
          <w:rFonts w:ascii="Times New Roman" w:hAnsi="Times New Roman" w:cs="Times New Roman"/>
          <w:sz w:val="24"/>
          <w:szCs w:val="24"/>
          <w:highlight w:val="yellow"/>
        </w:rPr>
        <w:t xml:space="preserve"> (Levinsky et al., 2024). </w:t>
      </w:r>
      <w:r w:rsidR="00463F47" w:rsidRPr="00E10C4F">
        <w:rPr>
          <w:rFonts w:ascii="Times New Roman" w:hAnsi="Times New Roman" w:cs="Times New Roman"/>
          <w:sz w:val="24"/>
          <w:szCs w:val="24"/>
          <w:highlight w:val="yellow"/>
        </w:rPr>
        <w:t xml:space="preserve">Yet, there </w:t>
      </w:r>
      <w:r w:rsidR="00B81D75" w:rsidRPr="00E10C4F">
        <w:rPr>
          <w:rFonts w:ascii="Times New Roman" w:hAnsi="Times New Roman" w:cs="Times New Roman"/>
          <w:sz w:val="24"/>
          <w:szCs w:val="24"/>
          <w:highlight w:val="yellow"/>
        </w:rPr>
        <w:t>has been no one</w:t>
      </w:r>
      <w:r w:rsidR="00463F47" w:rsidRPr="00E10C4F">
        <w:rPr>
          <w:rFonts w:ascii="Times New Roman" w:hAnsi="Times New Roman" w:cs="Times New Roman"/>
          <w:sz w:val="24"/>
          <w:szCs w:val="24"/>
          <w:highlight w:val="yellow"/>
        </w:rPr>
        <w:t xml:space="preserve"> pooled analysis on PTG </w:t>
      </w:r>
      <w:r w:rsidR="003B4C9F">
        <w:rPr>
          <w:rFonts w:ascii="Times New Roman" w:hAnsi="Times New Roman" w:cs="Times New Roman"/>
          <w:sz w:val="24"/>
          <w:szCs w:val="24"/>
          <w:highlight w:val="yellow"/>
        </w:rPr>
        <w:t>across different types of people</w:t>
      </w:r>
      <w:r w:rsidR="00886A43">
        <w:rPr>
          <w:rFonts w:ascii="Times New Roman" w:hAnsi="Times New Roman" w:cs="Times New Roman"/>
          <w:sz w:val="24"/>
          <w:szCs w:val="24"/>
          <w:highlight w:val="yellow"/>
        </w:rPr>
        <w:t xml:space="preserve"> in various roles </w:t>
      </w:r>
      <w:r w:rsidR="00696479" w:rsidRPr="00E10C4F">
        <w:rPr>
          <w:rFonts w:ascii="Times New Roman" w:hAnsi="Times New Roman" w:cs="Times New Roman"/>
          <w:sz w:val="24"/>
          <w:szCs w:val="24"/>
          <w:highlight w:val="yellow"/>
          <w:shd w:val="clear" w:color="auto" w:fill="FFFFFF"/>
        </w:rPr>
        <w:t>(</w:t>
      </w:r>
      <w:r w:rsidR="00696479">
        <w:rPr>
          <w:rFonts w:ascii="Times New Roman" w:hAnsi="Times New Roman" w:cs="Times New Roman"/>
          <w:sz w:val="24"/>
          <w:szCs w:val="24"/>
          <w:highlight w:val="yellow"/>
          <w:shd w:val="clear" w:color="auto" w:fill="FFFFFF"/>
        </w:rPr>
        <w:t xml:space="preserve">e.g., </w:t>
      </w:r>
      <w:r w:rsidR="00696479" w:rsidRPr="00E10C4F">
        <w:rPr>
          <w:rFonts w:ascii="Times New Roman" w:hAnsi="Times New Roman" w:cs="Times New Roman"/>
          <w:sz w:val="24"/>
          <w:szCs w:val="24"/>
          <w:highlight w:val="yellow"/>
        </w:rPr>
        <w:t>general populations, health-care providers, and infected patients)</w:t>
      </w:r>
      <w:r w:rsidR="00696479">
        <w:rPr>
          <w:rFonts w:ascii="Times New Roman" w:hAnsi="Times New Roman" w:cs="Times New Roman"/>
          <w:sz w:val="24"/>
          <w:szCs w:val="24"/>
          <w:highlight w:val="yellow"/>
        </w:rPr>
        <w:t xml:space="preserve"> </w:t>
      </w:r>
      <w:r w:rsidR="00886A43">
        <w:rPr>
          <w:rFonts w:ascii="Times New Roman" w:hAnsi="Times New Roman" w:cs="Times New Roman"/>
          <w:sz w:val="24"/>
          <w:szCs w:val="24"/>
          <w:highlight w:val="yellow"/>
        </w:rPr>
        <w:t xml:space="preserve">throughout the </w:t>
      </w:r>
      <w:r w:rsidR="00696479">
        <w:rPr>
          <w:rFonts w:ascii="Times New Roman" w:hAnsi="Times New Roman" w:cs="Times New Roman"/>
          <w:sz w:val="24"/>
          <w:szCs w:val="24"/>
          <w:highlight w:val="yellow"/>
        </w:rPr>
        <w:t>traumatic</w:t>
      </w:r>
      <w:r w:rsidR="003B4C9F">
        <w:rPr>
          <w:rFonts w:ascii="Times New Roman" w:hAnsi="Times New Roman" w:cs="Times New Roman"/>
          <w:sz w:val="24"/>
          <w:szCs w:val="24"/>
          <w:highlight w:val="yellow"/>
        </w:rPr>
        <w:t xml:space="preserve"> </w:t>
      </w:r>
      <w:r w:rsidR="00696479" w:rsidRPr="00E10C4F">
        <w:rPr>
          <w:rFonts w:ascii="Times New Roman" w:hAnsi="Times New Roman" w:cs="Times New Roman"/>
          <w:sz w:val="24"/>
          <w:szCs w:val="24"/>
          <w:highlight w:val="yellow"/>
        </w:rPr>
        <w:t xml:space="preserve">pandemic </w:t>
      </w:r>
      <w:r w:rsidR="00886A43" w:rsidRPr="00E10C4F">
        <w:rPr>
          <w:rFonts w:ascii="Times New Roman" w:hAnsi="Times New Roman" w:cs="Times New Roman"/>
          <w:sz w:val="24"/>
          <w:szCs w:val="24"/>
          <w:highlight w:val="yellow"/>
        </w:rPr>
        <w:t>around the worl</w:t>
      </w:r>
      <w:r w:rsidR="00886A43">
        <w:rPr>
          <w:rFonts w:ascii="Times New Roman" w:hAnsi="Times New Roman" w:cs="Times New Roman"/>
          <w:sz w:val="24"/>
          <w:szCs w:val="24"/>
          <w:highlight w:val="yellow"/>
        </w:rPr>
        <w:t>d</w:t>
      </w:r>
      <w:r w:rsidR="00463F47" w:rsidRPr="00E10C4F">
        <w:rPr>
          <w:rFonts w:ascii="Times New Roman" w:hAnsi="Times New Roman" w:cs="Times New Roman"/>
          <w:sz w:val="24"/>
          <w:szCs w:val="24"/>
          <w:highlight w:val="yellow"/>
        </w:rPr>
        <w:t xml:space="preserve">. </w:t>
      </w:r>
      <w:r w:rsidR="00E45E01" w:rsidRPr="00E10C4F">
        <w:rPr>
          <w:rFonts w:ascii="Times New Roman" w:hAnsi="Times New Roman" w:cs="Times New Roman"/>
          <w:sz w:val="24"/>
          <w:szCs w:val="24"/>
          <w:highlight w:val="yellow"/>
        </w:rPr>
        <w:t xml:space="preserve">Accordingly, </w:t>
      </w:r>
      <w:r w:rsidR="00AB1F90" w:rsidRPr="00E10C4F">
        <w:rPr>
          <w:rFonts w:ascii="Times New Roman" w:hAnsi="Times New Roman" w:cs="Times New Roman"/>
          <w:sz w:val="24"/>
          <w:szCs w:val="24"/>
          <w:highlight w:val="yellow"/>
        </w:rPr>
        <w:t xml:space="preserve">we conducted this first meta-analytic review to </w:t>
      </w:r>
      <w:r w:rsidR="00C35A6D" w:rsidRPr="00E10C4F">
        <w:rPr>
          <w:rFonts w:ascii="Times New Roman" w:hAnsi="Times New Roman" w:cs="Times New Roman"/>
          <w:sz w:val="24"/>
          <w:szCs w:val="24"/>
          <w:highlight w:val="yellow"/>
        </w:rPr>
        <w:t>examine</w:t>
      </w:r>
      <w:r w:rsidR="00AB1F90" w:rsidRPr="00E10C4F">
        <w:rPr>
          <w:rFonts w:ascii="Times New Roman" w:hAnsi="Times New Roman" w:cs="Times New Roman"/>
          <w:sz w:val="24"/>
          <w:szCs w:val="24"/>
          <w:highlight w:val="yellow"/>
        </w:rPr>
        <w:t xml:space="preserve"> </w:t>
      </w:r>
      <w:r w:rsidR="00C35A6D" w:rsidRPr="00E10C4F">
        <w:rPr>
          <w:rFonts w:ascii="Times New Roman" w:hAnsi="Times New Roman" w:cs="Times New Roman"/>
          <w:sz w:val="24"/>
          <w:szCs w:val="24"/>
          <w:highlight w:val="yellow"/>
          <w:shd w:val="clear" w:color="auto" w:fill="FFFFFF"/>
        </w:rPr>
        <w:t>th</w:t>
      </w:r>
      <w:r w:rsidR="001B5FBB">
        <w:rPr>
          <w:rFonts w:ascii="Times New Roman" w:hAnsi="Times New Roman" w:cs="Times New Roman"/>
          <w:sz w:val="24"/>
          <w:szCs w:val="24"/>
          <w:highlight w:val="yellow"/>
          <w:shd w:val="clear" w:color="auto" w:fill="FFFFFF"/>
        </w:rPr>
        <w:t>e</w:t>
      </w:r>
      <w:r w:rsidR="00C35A6D" w:rsidRPr="00E10C4F">
        <w:rPr>
          <w:rFonts w:ascii="Times New Roman" w:hAnsi="Times New Roman" w:cs="Times New Roman"/>
          <w:sz w:val="24"/>
          <w:szCs w:val="24"/>
          <w:highlight w:val="yellow"/>
          <w:shd w:val="clear" w:color="auto" w:fill="FFFFFF"/>
        </w:rPr>
        <w:t xml:space="preserve"> </w:t>
      </w:r>
      <w:r w:rsidR="001B5FBB">
        <w:rPr>
          <w:rFonts w:ascii="Times New Roman" w:hAnsi="Times New Roman" w:cs="Times New Roman"/>
          <w:sz w:val="24"/>
          <w:szCs w:val="24"/>
          <w:highlight w:val="yellow"/>
          <w:shd w:val="clear" w:color="auto" w:fill="FFFFFF"/>
        </w:rPr>
        <w:t xml:space="preserve">scope of this </w:t>
      </w:r>
      <w:r w:rsidR="00C35A6D" w:rsidRPr="00E10C4F">
        <w:rPr>
          <w:rFonts w:ascii="Times New Roman" w:hAnsi="Times New Roman" w:cs="Times New Roman"/>
          <w:sz w:val="24"/>
          <w:szCs w:val="24"/>
          <w:highlight w:val="yellow"/>
          <w:shd w:val="clear" w:color="auto" w:fill="FFFFFF"/>
        </w:rPr>
        <w:t xml:space="preserve">positive worldview-based mindset </w:t>
      </w:r>
      <w:r w:rsidR="00AB1F90" w:rsidRPr="00E10C4F">
        <w:rPr>
          <w:rFonts w:ascii="Times New Roman" w:hAnsi="Times New Roman" w:cs="Times New Roman"/>
          <w:sz w:val="24"/>
          <w:szCs w:val="24"/>
          <w:highlight w:val="yellow"/>
        </w:rPr>
        <w:t>during and post COVID-19</w:t>
      </w:r>
      <w:r w:rsidR="00E45E01" w:rsidRPr="00E10C4F">
        <w:rPr>
          <w:rFonts w:ascii="Times New Roman" w:hAnsi="Times New Roman" w:cs="Times New Roman"/>
          <w:sz w:val="24"/>
          <w:szCs w:val="24"/>
          <w:highlight w:val="yellow"/>
        </w:rPr>
        <w:t xml:space="preserve"> in the United States and </w:t>
      </w:r>
      <w:r w:rsidR="00886A43">
        <w:rPr>
          <w:rFonts w:ascii="Times New Roman" w:hAnsi="Times New Roman" w:cs="Times New Roman"/>
          <w:sz w:val="24"/>
          <w:szCs w:val="24"/>
          <w:highlight w:val="yellow"/>
        </w:rPr>
        <w:t>internationally</w:t>
      </w:r>
      <w:r w:rsidR="00C35A6D" w:rsidRPr="00E10C4F">
        <w:rPr>
          <w:rFonts w:ascii="Times New Roman" w:hAnsi="Times New Roman" w:cs="Times New Roman"/>
          <w:sz w:val="24"/>
          <w:szCs w:val="24"/>
          <w:highlight w:val="yellow"/>
        </w:rPr>
        <w:t>.</w:t>
      </w:r>
      <w:r w:rsidR="00AB1F90" w:rsidRPr="00E10C4F">
        <w:rPr>
          <w:rFonts w:ascii="Times New Roman" w:hAnsi="Times New Roman" w:cs="Times New Roman"/>
          <w:sz w:val="24"/>
          <w:szCs w:val="24"/>
          <w:highlight w:val="yellow"/>
        </w:rPr>
        <w:t xml:space="preserve"> </w:t>
      </w:r>
    </w:p>
    <w:p w14:paraId="6E44B87E" w14:textId="15620E77" w:rsidR="00F6578E" w:rsidRPr="004E5A28" w:rsidRDefault="00C35A6D" w:rsidP="00696479">
      <w:pPr>
        <w:tabs>
          <w:tab w:val="left" w:pos="4950"/>
        </w:tabs>
        <w:spacing w:after="0" w:line="480" w:lineRule="auto"/>
        <w:ind w:firstLine="720"/>
        <w:rPr>
          <w:rFonts w:ascii="Times New Roman" w:hAnsi="Times New Roman" w:cs="Times New Roman"/>
          <w:sz w:val="24"/>
          <w:szCs w:val="24"/>
          <w:shd w:val="clear" w:color="auto" w:fill="FFFFFF"/>
        </w:rPr>
      </w:pPr>
      <w:r w:rsidRPr="00E10C4F">
        <w:rPr>
          <w:rFonts w:ascii="Times New Roman" w:hAnsi="Times New Roman" w:cs="Times New Roman"/>
          <w:sz w:val="24"/>
          <w:szCs w:val="24"/>
          <w:highlight w:val="yellow"/>
        </w:rPr>
        <w:t>B</w:t>
      </w:r>
      <w:r w:rsidR="004B62CA" w:rsidRPr="00E10C4F">
        <w:rPr>
          <w:rFonts w:ascii="Times New Roman" w:hAnsi="Times New Roman" w:cs="Times New Roman"/>
          <w:sz w:val="24"/>
          <w:szCs w:val="24"/>
          <w:highlight w:val="yellow"/>
        </w:rPr>
        <w:t>y employing</w:t>
      </w:r>
      <w:r w:rsidR="00AB1F90" w:rsidRPr="00E10C4F">
        <w:rPr>
          <w:rFonts w:ascii="Times New Roman" w:hAnsi="Times New Roman" w:cs="Times New Roman"/>
          <w:sz w:val="24"/>
          <w:szCs w:val="24"/>
          <w:highlight w:val="yellow"/>
        </w:rPr>
        <w:t xml:space="preserve"> a systematic approach to synthesize empirical studies</w:t>
      </w:r>
      <w:r w:rsidR="00E45E01" w:rsidRPr="00E10C4F">
        <w:rPr>
          <w:rFonts w:ascii="Times New Roman" w:hAnsi="Times New Roman" w:cs="Times New Roman"/>
          <w:sz w:val="24"/>
          <w:szCs w:val="24"/>
          <w:highlight w:val="yellow"/>
        </w:rPr>
        <w:t>, we attempted t</w:t>
      </w:r>
      <w:r w:rsidRPr="00E10C4F">
        <w:rPr>
          <w:rFonts w:ascii="Times New Roman" w:hAnsi="Times New Roman" w:cs="Times New Roman"/>
          <w:sz w:val="24"/>
          <w:szCs w:val="24"/>
          <w:highlight w:val="yellow"/>
        </w:rPr>
        <w:t xml:space="preserve">o </w:t>
      </w:r>
      <w:r w:rsidRPr="00E10C4F">
        <w:rPr>
          <w:rFonts w:ascii="Times New Roman" w:hAnsi="Times New Roman" w:cs="Times New Roman"/>
          <w:sz w:val="24"/>
          <w:szCs w:val="24"/>
          <w:highlight w:val="yellow"/>
          <w:shd w:val="clear" w:color="auto" w:fill="FFFFFF"/>
        </w:rPr>
        <w:t xml:space="preserve">provide more reliable and robust conclusion on </w:t>
      </w:r>
      <w:r w:rsidRPr="00E10C4F">
        <w:rPr>
          <w:rFonts w:ascii="Times New Roman" w:hAnsi="Times New Roman" w:cs="Times New Roman"/>
          <w:sz w:val="24"/>
          <w:szCs w:val="24"/>
          <w:highlight w:val="yellow"/>
        </w:rPr>
        <w:t>PTG</w:t>
      </w:r>
      <w:r w:rsidR="00E45E01">
        <w:rPr>
          <w:rFonts w:ascii="Times New Roman" w:hAnsi="Times New Roman" w:cs="Times New Roman"/>
          <w:sz w:val="24"/>
          <w:szCs w:val="24"/>
          <w:shd w:val="clear" w:color="auto" w:fill="FFFFFF"/>
        </w:rPr>
        <w:t>.</w:t>
      </w:r>
      <w:r w:rsidR="003A5C92">
        <w:rPr>
          <w:rFonts w:ascii="Times New Roman" w:hAnsi="Times New Roman" w:cs="Times New Roman"/>
          <w:sz w:val="24"/>
          <w:szCs w:val="24"/>
          <w:shd w:val="clear" w:color="auto" w:fill="FFFFFF"/>
        </w:rPr>
        <w:t xml:space="preserve"> </w:t>
      </w:r>
      <w:r w:rsidR="003A5C92" w:rsidRPr="00E10C4F">
        <w:rPr>
          <w:rFonts w:ascii="Times New Roman" w:hAnsi="Times New Roman" w:cs="Times New Roman"/>
          <w:sz w:val="24"/>
          <w:szCs w:val="24"/>
          <w:highlight w:val="yellow"/>
          <w:shd w:val="clear" w:color="auto" w:fill="FFFFFF"/>
        </w:rPr>
        <w:t>The aim w</w:t>
      </w:r>
      <w:r w:rsidR="00B81D75" w:rsidRPr="00E10C4F">
        <w:rPr>
          <w:rFonts w:ascii="Times New Roman" w:hAnsi="Times New Roman" w:cs="Times New Roman"/>
          <w:sz w:val="24"/>
          <w:szCs w:val="24"/>
          <w:highlight w:val="yellow"/>
          <w:shd w:val="clear" w:color="auto" w:fill="FFFFFF"/>
        </w:rPr>
        <w:t xml:space="preserve">as </w:t>
      </w:r>
      <w:r w:rsidR="006119AE" w:rsidRPr="00E10C4F">
        <w:rPr>
          <w:rFonts w:ascii="Times New Roman" w:hAnsi="Times New Roman" w:cs="Times New Roman"/>
          <w:sz w:val="24"/>
          <w:szCs w:val="24"/>
          <w:highlight w:val="yellow"/>
          <w:shd w:val="clear" w:color="auto" w:fill="FFFFFF"/>
        </w:rPr>
        <w:t>twofold</w:t>
      </w:r>
      <w:r w:rsidR="003A5C92" w:rsidRPr="00E10C4F">
        <w:rPr>
          <w:rFonts w:ascii="Times New Roman" w:hAnsi="Times New Roman" w:cs="Times New Roman"/>
          <w:sz w:val="24"/>
          <w:szCs w:val="24"/>
          <w:highlight w:val="yellow"/>
          <w:shd w:val="clear" w:color="auto" w:fill="FFFFFF"/>
        </w:rPr>
        <w:t>: (1)</w:t>
      </w:r>
      <w:r w:rsidR="003A5C92" w:rsidRPr="00E10C4F">
        <w:rPr>
          <w:rFonts w:ascii="Times New Roman" w:hAnsi="Times New Roman" w:cs="Times New Roman"/>
          <w:sz w:val="24"/>
          <w:szCs w:val="24"/>
          <w:highlight w:val="yellow"/>
        </w:rPr>
        <w:t xml:space="preserve"> Whether PTG could be observed under the</w:t>
      </w:r>
      <w:r w:rsidR="00F6061B">
        <w:rPr>
          <w:rFonts w:ascii="Times New Roman" w:hAnsi="Times New Roman" w:cs="Times New Roman"/>
          <w:sz w:val="24"/>
          <w:szCs w:val="24"/>
          <w:highlight w:val="yellow"/>
        </w:rPr>
        <w:t xml:space="preserve"> existential</w:t>
      </w:r>
      <w:r w:rsidR="003A5C92" w:rsidRPr="00E10C4F">
        <w:rPr>
          <w:rFonts w:ascii="Times New Roman" w:hAnsi="Times New Roman" w:cs="Times New Roman"/>
          <w:sz w:val="24"/>
          <w:szCs w:val="24"/>
          <w:highlight w:val="yellow"/>
        </w:rPr>
        <w:t xml:space="preserve"> threat of COVID-19 to mankind</w:t>
      </w:r>
      <w:r w:rsidR="003A5C92" w:rsidRPr="00E10C4F">
        <w:rPr>
          <w:rFonts w:ascii="Times New Roman" w:hAnsi="Times New Roman" w:cs="Times New Roman"/>
          <w:sz w:val="24"/>
          <w:szCs w:val="24"/>
          <w:highlight w:val="yellow"/>
          <w:shd w:val="clear" w:color="auto" w:fill="FFFFFF"/>
        </w:rPr>
        <w:t>; and (2)</w:t>
      </w:r>
      <w:r w:rsidR="003A5C92" w:rsidRPr="00E10C4F">
        <w:rPr>
          <w:rFonts w:ascii="Times New Roman" w:eastAsia="Times New Roman" w:hAnsi="Times New Roman" w:cs="Times New Roman"/>
          <w:sz w:val="24"/>
          <w:szCs w:val="24"/>
          <w:highlight w:val="yellow"/>
        </w:rPr>
        <w:t xml:space="preserve"> whether </w:t>
      </w:r>
      <w:r w:rsidR="006D146B" w:rsidRPr="00E10C4F">
        <w:rPr>
          <w:rFonts w:ascii="Times New Roman" w:eastAsia="Times New Roman" w:hAnsi="Times New Roman" w:cs="Times New Roman"/>
          <w:sz w:val="24"/>
          <w:szCs w:val="24"/>
          <w:highlight w:val="yellow"/>
        </w:rPr>
        <w:t>the change in posttraumatic positive cognition were associated</w:t>
      </w:r>
      <w:r w:rsidR="003A5C92" w:rsidRPr="00E10C4F">
        <w:rPr>
          <w:rFonts w:ascii="Times New Roman" w:eastAsia="Times New Roman" w:hAnsi="Times New Roman" w:cs="Times New Roman"/>
          <w:sz w:val="24"/>
          <w:szCs w:val="24"/>
          <w:highlight w:val="yellow"/>
        </w:rPr>
        <w:t xml:space="preserve"> with certain </w:t>
      </w:r>
      <w:r w:rsidR="006D146B" w:rsidRPr="00E10C4F">
        <w:rPr>
          <w:rFonts w:ascii="Times New Roman" w:eastAsia="Times New Roman" w:hAnsi="Times New Roman" w:cs="Times New Roman"/>
          <w:sz w:val="24"/>
          <w:szCs w:val="24"/>
          <w:highlight w:val="yellow"/>
        </w:rPr>
        <w:t xml:space="preserve">moderators (e.g., </w:t>
      </w:r>
      <w:r w:rsidR="003A5C92" w:rsidRPr="00E10C4F">
        <w:rPr>
          <w:rFonts w:ascii="Times New Roman" w:eastAsia="Times New Roman" w:hAnsi="Times New Roman" w:cs="Times New Roman"/>
          <w:sz w:val="24"/>
          <w:szCs w:val="24"/>
          <w:highlight w:val="yellow"/>
        </w:rPr>
        <w:t>risk and protective factors</w:t>
      </w:r>
      <w:r w:rsidR="00125ECB" w:rsidRPr="00E10C4F">
        <w:rPr>
          <w:rFonts w:ascii="Times New Roman" w:eastAsia="Times New Roman" w:hAnsi="Times New Roman" w:cs="Times New Roman"/>
          <w:sz w:val="24"/>
          <w:szCs w:val="24"/>
          <w:highlight w:val="yellow"/>
        </w:rPr>
        <w:t xml:space="preserve"> mostly examined in the literature</w:t>
      </w:r>
      <w:r w:rsidR="006D146B" w:rsidRPr="00E10C4F">
        <w:rPr>
          <w:rFonts w:ascii="Times New Roman" w:eastAsia="Times New Roman" w:hAnsi="Times New Roman" w:cs="Times New Roman"/>
          <w:sz w:val="24"/>
          <w:szCs w:val="24"/>
          <w:highlight w:val="yellow"/>
        </w:rPr>
        <w:t>)</w:t>
      </w:r>
      <w:r w:rsidR="00BA10AF">
        <w:rPr>
          <w:rFonts w:ascii="Times New Roman" w:eastAsia="Times New Roman" w:hAnsi="Times New Roman" w:cs="Times New Roman"/>
          <w:sz w:val="24"/>
          <w:szCs w:val="24"/>
          <w:highlight w:val="yellow"/>
        </w:rPr>
        <w:t xml:space="preserve">. Based on the literature, we hypnotized </w:t>
      </w:r>
      <w:r w:rsidR="00BA10AF">
        <w:rPr>
          <w:rFonts w:ascii="Times New Roman" w:eastAsia="Times New Roman" w:hAnsi="Times New Roman" w:cs="Times New Roman"/>
          <w:sz w:val="24"/>
          <w:szCs w:val="24"/>
          <w:highlight w:val="yellow"/>
        </w:rPr>
        <w:lastRenderedPageBreak/>
        <w:t>a positive relationship of PTG to Covid-!9</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 xml:space="preserve">across different sectors of </w:t>
      </w:r>
      <w:r w:rsidR="00F6061B">
        <w:rPr>
          <w:rFonts w:ascii="Times New Roman" w:hAnsi="Times New Roman" w:cs="Times New Roman"/>
          <w:sz w:val="24"/>
          <w:szCs w:val="24"/>
          <w:highlight w:val="yellow"/>
          <w:shd w:val="clear" w:color="auto" w:fill="FFFFFF"/>
        </w:rPr>
        <w:t xml:space="preserve">global </w:t>
      </w:r>
      <w:r w:rsidR="00F6061B" w:rsidRPr="00E10C4F">
        <w:rPr>
          <w:rFonts w:ascii="Times New Roman" w:hAnsi="Times New Roman" w:cs="Times New Roman"/>
          <w:sz w:val="24"/>
          <w:szCs w:val="24"/>
          <w:highlight w:val="yellow"/>
          <w:shd w:val="clear" w:color="auto" w:fill="FFFFFF"/>
        </w:rPr>
        <w:t>populations</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in a main analysis</w:t>
      </w:r>
      <w:r w:rsidR="00141781">
        <w:rPr>
          <w:rFonts w:ascii="Times New Roman" w:eastAsia="Times New Roman" w:hAnsi="Times New Roman" w:cs="Times New Roman"/>
          <w:sz w:val="24"/>
          <w:szCs w:val="24"/>
          <w:highlight w:val="yellow"/>
        </w:rPr>
        <w:t xml:space="preserve"> but</w:t>
      </w:r>
      <w:r w:rsidR="00F6061B" w:rsidRPr="00F6061B">
        <w:rPr>
          <w:rFonts w:ascii="Times New Roman" w:eastAsia="Times New Roman" w:hAnsi="Times New Roman" w:cs="Times New Roman"/>
          <w:sz w:val="24"/>
          <w:szCs w:val="24"/>
          <w:highlight w:val="yellow"/>
        </w:rPr>
        <w:t xml:space="preserve"> did not expect </w:t>
      </w:r>
      <w:r w:rsidR="00141781">
        <w:rPr>
          <w:rFonts w:ascii="Times New Roman" w:eastAsia="Times New Roman" w:hAnsi="Times New Roman" w:cs="Times New Roman"/>
          <w:sz w:val="24"/>
          <w:szCs w:val="24"/>
          <w:highlight w:val="yellow"/>
        </w:rPr>
        <w:t>directional</w:t>
      </w:r>
      <w:r w:rsidR="00141781" w:rsidRPr="00F6061B">
        <w:rPr>
          <w:rFonts w:ascii="Times New Roman" w:eastAsia="Times New Roman" w:hAnsi="Times New Roman" w:cs="Times New Roman"/>
          <w:sz w:val="24"/>
          <w:szCs w:val="24"/>
          <w:highlight w:val="yellow"/>
        </w:rPr>
        <w:t xml:space="preserve"> </w:t>
      </w:r>
      <w:r w:rsidR="00F6061B" w:rsidRPr="00F6061B">
        <w:rPr>
          <w:rFonts w:ascii="Times New Roman" w:eastAsia="Times New Roman" w:hAnsi="Times New Roman" w:cs="Times New Roman"/>
          <w:sz w:val="24"/>
          <w:szCs w:val="24"/>
          <w:highlight w:val="yellow"/>
        </w:rPr>
        <w:t>link</w:t>
      </w:r>
      <w:r w:rsidR="00F6061B">
        <w:rPr>
          <w:rFonts w:ascii="Times New Roman" w:eastAsia="Times New Roman" w:hAnsi="Times New Roman" w:cs="Times New Roman"/>
          <w:sz w:val="24"/>
          <w:szCs w:val="24"/>
          <w:highlight w:val="yellow"/>
        </w:rPr>
        <w:t>s</w:t>
      </w:r>
      <w:r w:rsidR="00F6061B" w:rsidRPr="00F6061B">
        <w:rPr>
          <w:rFonts w:ascii="Times New Roman" w:eastAsia="Times New Roman" w:hAnsi="Times New Roman" w:cs="Times New Roman"/>
          <w:sz w:val="24"/>
          <w:szCs w:val="24"/>
          <w:highlight w:val="yellow"/>
        </w:rPr>
        <w:t xml:space="preserve"> in </w:t>
      </w:r>
      <w:r w:rsidR="00F6061B" w:rsidRPr="00E10C4F">
        <w:rPr>
          <w:rFonts w:ascii="Times New Roman" w:eastAsia="Times New Roman" w:hAnsi="Times New Roman" w:cs="Times New Roman"/>
          <w:sz w:val="24"/>
          <w:szCs w:val="24"/>
          <w:highlight w:val="yellow"/>
        </w:rPr>
        <w:t>subgroup analyses</w:t>
      </w:r>
      <w:r w:rsidR="00F6061B">
        <w:rPr>
          <w:rFonts w:ascii="Times New Roman" w:eastAsia="Times New Roman" w:hAnsi="Times New Roman" w:cs="Times New Roman"/>
          <w:sz w:val="24"/>
          <w:szCs w:val="24"/>
        </w:rPr>
        <w:t>.</w:t>
      </w:r>
    </w:p>
    <w:p w14:paraId="47BD4BCB" w14:textId="77777777" w:rsidR="00F6578E" w:rsidRPr="00BF2773" w:rsidRDefault="00F6578E" w:rsidP="00F6578E">
      <w:pPr>
        <w:pStyle w:val="Heading1"/>
        <w:spacing w:before="0" w:line="480" w:lineRule="auto"/>
        <w:jc w:val="center"/>
        <w:rPr>
          <w:rFonts w:ascii="Times New Roman" w:hAnsi="Times New Roman" w:cs="Times New Roman"/>
          <w:b/>
          <w:bCs/>
          <w:color w:val="auto"/>
          <w:spacing w:val="-2"/>
          <w:sz w:val="24"/>
          <w:szCs w:val="24"/>
        </w:rPr>
      </w:pPr>
      <w:r w:rsidRPr="00BF2773">
        <w:rPr>
          <w:rFonts w:ascii="Times New Roman" w:hAnsi="Times New Roman" w:cs="Times New Roman"/>
          <w:b/>
          <w:bCs/>
          <w:color w:val="auto"/>
          <w:spacing w:val="-2"/>
          <w:sz w:val="24"/>
          <w:szCs w:val="24"/>
        </w:rPr>
        <w:t>Methods</w:t>
      </w:r>
    </w:p>
    <w:p w14:paraId="44118410" w14:textId="767D416F"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Data Sources and Search</w:t>
      </w:r>
      <w:r w:rsidR="00BE26C2">
        <w:rPr>
          <w:rFonts w:ascii="Times New Roman" w:hAnsi="Times New Roman" w:cs="Times New Roman"/>
          <w:b/>
          <w:bCs/>
          <w:color w:val="auto"/>
          <w:spacing w:val="-2"/>
          <w:sz w:val="24"/>
          <w:szCs w:val="24"/>
        </w:rPr>
        <w:t xml:space="preserve"> Strategy</w:t>
      </w:r>
    </w:p>
    <w:p w14:paraId="6F042111" w14:textId="10DDE4D4" w:rsidR="00F6578E" w:rsidRPr="00E10C4F" w:rsidRDefault="0B4226B1" w:rsidP="001163D9">
      <w:pPr>
        <w:spacing w:after="0" w:line="480" w:lineRule="auto"/>
        <w:ind w:firstLine="720"/>
        <w:rPr>
          <w:rFonts w:ascii="Times New Roman" w:hAnsi="Times New Roman" w:cs="Times New Roman"/>
          <w:sz w:val="24"/>
          <w:szCs w:val="24"/>
          <w:highlight w:val="cyan"/>
        </w:rPr>
      </w:pPr>
      <w:r w:rsidRPr="00BF2773">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w:t>
      </w:r>
      <w:r>
        <w:rPr>
          <w:rFonts w:ascii="Times New Roman" w:hAnsi="Times New Roman" w:cs="Times New Roman"/>
          <w:spacing w:val="-6"/>
          <w:sz w:val="24"/>
          <w:szCs w:val="24"/>
        </w:rPr>
        <w:t xml:space="preserve">guideline (Stroup et al., 2000). </w:t>
      </w:r>
      <w:r w:rsidRPr="00BF2773">
        <w:rPr>
          <w:rFonts w:ascii="Times New Roman" w:hAnsi="Times New Roman" w:cs="Times New Roman"/>
          <w:spacing w:val="-6"/>
          <w:sz w:val="24"/>
          <w:szCs w:val="24"/>
        </w:rPr>
        <w:t xml:space="preserve">A systematic literature search of Ovid MEDLINE, PsycINFO, Academic Search Complete, and PubMed was performed for research articles published from </w:t>
      </w:r>
      <w:r w:rsidRPr="00E95263">
        <w:rPr>
          <w:rFonts w:ascii="Times New Roman" w:hAnsi="Times New Roman" w:cs="Times New Roman"/>
          <w:spacing w:val="-6"/>
          <w:sz w:val="24"/>
          <w:szCs w:val="24"/>
          <w:highlight w:val="yellow"/>
        </w:rPr>
        <w:t xml:space="preserve">since the </w:t>
      </w:r>
      <w:r w:rsidR="7F9125EF" w:rsidRPr="00E95263">
        <w:rPr>
          <w:rFonts w:ascii="Times New Roman" w:hAnsi="Times New Roman" w:cs="Times New Roman"/>
          <w:spacing w:val="-6"/>
          <w:sz w:val="24"/>
          <w:szCs w:val="24"/>
          <w:highlight w:val="yellow"/>
        </w:rPr>
        <w:t>onset</w:t>
      </w:r>
      <w:r w:rsidRPr="00E95263">
        <w:rPr>
          <w:rFonts w:ascii="Times New Roman" w:hAnsi="Times New Roman" w:cs="Times New Roman"/>
          <w:spacing w:val="-6"/>
          <w:sz w:val="24"/>
          <w:szCs w:val="24"/>
          <w:highlight w:val="yellow"/>
        </w:rPr>
        <w:t xml:space="preserve"> of Covid-19, </w:t>
      </w:r>
      <w:r w:rsidR="62CC88B9" w:rsidRPr="00E95263">
        <w:rPr>
          <w:rFonts w:ascii="Times New Roman" w:hAnsi="Times New Roman" w:cs="Times New Roman"/>
          <w:spacing w:val="-6"/>
          <w:sz w:val="24"/>
          <w:szCs w:val="24"/>
          <w:highlight w:val="yellow"/>
        </w:rPr>
        <w:t xml:space="preserve">January, 2000, </w:t>
      </w:r>
      <w:r w:rsidRPr="00E95263">
        <w:rPr>
          <w:rFonts w:ascii="Times New Roman" w:hAnsi="Times New Roman" w:cs="Times New Roman"/>
          <w:spacing w:val="-6"/>
          <w:sz w:val="24"/>
          <w:szCs w:val="24"/>
          <w:highlight w:val="yellow"/>
        </w:rPr>
        <w:t xml:space="preserve">to </w:t>
      </w:r>
      <w:r w:rsidR="7F9125EF" w:rsidRPr="00E95263">
        <w:rPr>
          <w:rFonts w:ascii="Times New Roman" w:hAnsi="Times New Roman" w:cs="Times New Roman"/>
          <w:spacing w:val="-6"/>
          <w:sz w:val="24"/>
          <w:szCs w:val="24"/>
          <w:highlight w:val="yellow"/>
        </w:rPr>
        <w:t>May</w:t>
      </w:r>
      <w:r w:rsidRPr="00E95263">
        <w:rPr>
          <w:rFonts w:ascii="Times New Roman" w:hAnsi="Times New Roman" w:cs="Times New Roman"/>
          <w:spacing w:val="-6"/>
          <w:sz w:val="24"/>
          <w:szCs w:val="24"/>
          <w:highlight w:val="yellow"/>
        </w:rPr>
        <w:t>, 2024</w:t>
      </w:r>
      <w:r w:rsidRPr="00BF2773">
        <w:rPr>
          <w:rFonts w:ascii="Times New Roman" w:hAnsi="Times New Roman" w:cs="Times New Roman"/>
          <w:spacing w:val="-6"/>
          <w:sz w:val="24"/>
          <w:szCs w:val="24"/>
        </w:rPr>
        <w:t xml:space="preserve">. The following Medical and Psychological Subject Heading terms were used to identify studies that assessed PTG in patients with COVID-19: posttraumatic growth, stress-related growth, adverse growth, COVID-19 MI, positive effects, positive </w:t>
      </w:r>
      <w:r w:rsidR="6E296B01" w:rsidRPr="00BF2773">
        <w:rPr>
          <w:rFonts w:ascii="Times New Roman" w:hAnsi="Times New Roman" w:cs="Times New Roman"/>
          <w:spacing w:val="-6"/>
          <w:sz w:val="24"/>
          <w:szCs w:val="24"/>
        </w:rPr>
        <w:t>outcome,</w:t>
      </w:r>
      <w:r w:rsidRPr="00BF2773">
        <w:rPr>
          <w:rFonts w:ascii="Times New Roman" w:hAnsi="Times New Roman" w:cs="Times New Roman"/>
          <w:spacing w:val="-6"/>
          <w:sz w:val="24"/>
          <w:szCs w:val="24"/>
        </w:rPr>
        <w:t xml:space="preserve"> and self-growth. Furthermore, references from selected studies and relevant review articles were reviewed to identify additional </w:t>
      </w:r>
      <w:r>
        <w:rPr>
          <w:rFonts w:ascii="Times New Roman" w:hAnsi="Times New Roman" w:cs="Times New Roman"/>
          <w:spacing w:val="-6"/>
          <w:sz w:val="24"/>
          <w:szCs w:val="24"/>
        </w:rPr>
        <w:t xml:space="preserve">publications </w:t>
      </w:r>
      <w:r w:rsidRPr="003D5AF9">
        <w:rPr>
          <w:rFonts w:ascii="Times New Roman" w:hAnsi="Times New Roman" w:cs="Times New Roman"/>
          <w:spacing w:val="-6"/>
          <w:sz w:val="24"/>
          <w:szCs w:val="24"/>
          <w:highlight w:val="yellow"/>
        </w:rPr>
        <w:t>(</w:t>
      </w:r>
      <w:r w:rsidR="5270755C" w:rsidRPr="003D5AF9">
        <w:rPr>
          <w:rFonts w:ascii="Times New Roman" w:hAnsi="Times New Roman" w:cs="Times New Roman"/>
          <w:spacing w:val="-6"/>
          <w:sz w:val="24"/>
          <w:szCs w:val="24"/>
          <w:highlight w:val="yellow"/>
        </w:rPr>
        <w:t>Bovero et al., 2023;</w:t>
      </w:r>
      <w:r w:rsidRPr="003D5AF9">
        <w:rPr>
          <w:rFonts w:ascii="Times New Roman" w:hAnsi="Times New Roman" w:cs="Times New Roman"/>
          <w:spacing w:val="-6"/>
          <w:sz w:val="24"/>
          <w:szCs w:val="24"/>
          <w:highlight w:val="yellow"/>
        </w:rPr>
        <w:t xml:space="preserve"> Hyun et al., 2021; </w:t>
      </w:r>
      <w:r w:rsidR="5B938B4C" w:rsidRPr="3F7078E8">
        <w:rPr>
          <w:rFonts w:ascii="Times New Roman" w:hAnsi="Times New Roman" w:cs="Times New Roman"/>
          <w:sz w:val="24"/>
          <w:szCs w:val="24"/>
          <w:highlight w:val="yellow"/>
        </w:rPr>
        <w:t>Ka</w:t>
      </w:r>
      <w:r w:rsidR="4211B3DA" w:rsidRPr="003D5AF9">
        <w:rPr>
          <w:rFonts w:ascii="Times New Roman" w:hAnsi="Times New Roman" w:cs="Times New Roman"/>
          <w:spacing w:val="-6"/>
          <w:sz w:val="24"/>
          <w:szCs w:val="24"/>
          <w:highlight w:val="yellow"/>
        </w:rPr>
        <w:t xml:space="preserve">rbasi et al., 2024; </w:t>
      </w:r>
      <w:r w:rsidRPr="003D5AF9">
        <w:rPr>
          <w:rFonts w:ascii="Times New Roman" w:hAnsi="Times New Roman" w:cs="Times New Roman"/>
          <w:spacing w:val="-6"/>
          <w:sz w:val="24"/>
          <w:szCs w:val="24"/>
          <w:highlight w:val="yellow"/>
        </w:rPr>
        <w:t>Kowalski et al., 2021; Li et al., 2022; Van der Hallen &amp; Godor et al., 2022</w:t>
      </w:r>
      <w:r w:rsidR="511EB9B3" w:rsidRPr="003D5AF9">
        <w:rPr>
          <w:rFonts w:ascii="Times New Roman" w:hAnsi="Times New Roman" w:cs="Times New Roman"/>
          <w:sz w:val="24"/>
          <w:szCs w:val="24"/>
          <w:highlight w:val="yellow"/>
        </w:rPr>
        <w:t xml:space="preserve">) </w:t>
      </w:r>
      <w:r w:rsidR="47883AF1" w:rsidRPr="009F3D98">
        <w:rPr>
          <w:rFonts w:ascii="Times New Roman" w:hAnsi="Times New Roman" w:cs="Times New Roman"/>
          <w:spacing w:val="-6"/>
          <w:sz w:val="24"/>
          <w:szCs w:val="24"/>
          <w:highlight w:val="yellow"/>
        </w:rPr>
        <w:t xml:space="preserve">Additional </w:t>
      </w:r>
      <w:r w:rsidR="4256DBF2">
        <w:rPr>
          <w:rFonts w:ascii="Times New Roman" w:hAnsi="Times New Roman" w:cs="Times New Roman"/>
          <w:spacing w:val="-6"/>
          <w:sz w:val="24"/>
          <w:szCs w:val="24"/>
          <w:highlight w:val="yellow"/>
        </w:rPr>
        <w:t>search was conducted based on the information found from references of early</w:t>
      </w:r>
      <w:r w:rsidR="292704C8">
        <w:rPr>
          <w:rFonts w:ascii="Times New Roman" w:hAnsi="Times New Roman" w:cs="Times New Roman"/>
          <w:spacing w:val="-6"/>
          <w:sz w:val="24"/>
          <w:szCs w:val="24"/>
          <w:highlight w:val="yellow"/>
        </w:rPr>
        <w:t xml:space="preserve"> identified</w:t>
      </w:r>
      <w:r w:rsidR="4256DBF2">
        <w:rPr>
          <w:rFonts w:ascii="Times New Roman" w:hAnsi="Times New Roman" w:cs="Times New Roman"/>
          <w:spacing w:val="-6"/>
          <w:sz w:val="24"/>
          <w:szCs w:val="24"/>
          <w:highlight w:val="yellow"/>
        </w:rPr>
        <w:t xml:space="preserve"> publications. S</w:t>
      </w:r>
      <w:r w:rsidR="4256DBF2" w:rsidRPr="009F3D98">
        <w:rPr>
          <w:rFonts w:ascii="Times New Roman" w:hAnsi="Times New Roman" w:cs="Times New Roman"/>
          <w:spacing w:val="-6"/>
          <w:sz w:val="24"/>
          <w:szCs w:val="24"/>
          <w:highlight w:val="yellow"/>
        </w:rPr>
        <w:t xml:space="preserve">everal </w:t>
      </w:r>
      <w:r w:rsidR="4256DBF2">
        <w:rPr>
          <w:rFonts w:ascii="Times New Roman" w:hAnsi="Times New Roman" w:cs="Times New Roman"/>
          <w:spacing w:val="-6"/>
          <w:sz w:val="24"/>
          <w:szCs w:val="24"/>
          <w:highlight w:val="yellow"/>
        </w:rPr>
        <w:t xml:space="preserve">missing or incomplete </w:t>
      </w:r>
      <w:r w:rsidR="47883AF1" w:rsidRPr="009F3D98">
        <w:rPr>
          <w:rFonts w:ascii="Times New Roman" w:hAnsi="Times New Roman" w:cs="Times New Roman"/>
          <w:spacing w:val="-6"/>
          <w:sz w:val="24"/>
          <w:szCs w:val="24"/>
          <w:highlight w:val="yellow"/>
        </w:rPr>
        <w:t xml:space="preserve">effect size </w:t>
      </w:r>
      <w:r w:rsidR="4256DBF2">
        <w:rPr>
          <w:rFonts w:ascii="Times New Roman" w:hAnsi="Times New Roman" w:cs="Times New Roman"/>
          <w:spacing w:val="-6"/>
          <w:sz w:val="24"/>
          <w:szCs w:val="24"/>
          <w:highlight w:val="yellow"/>
        </w:rPr>
        <w:t>were</w:t>
      </w:r>
      <w:r w:rsidR="47883AF1" w:rsidRPr="009F3D98">
        <w:rPr>
          <w:rFonts w:ascii="Times New Roman" w:hAnsi="Times New Roman" w:cs="Times New Roman"/>
          <w:spacing w:val="-6"/>
          <w:sz w:val="24"/>
          <w:szCs w:val="24"/>
          <w:highlight w:val="yellow"/>
        </w:rPr>
        <w:t xml:space="preserve"> obtained through outreach to authors</w:t>
      </w:r>
      <w:r w:rsidR="47883AF1" w:rsidRPr="00DA02CA">
        <w:rPr>
          <w:rFonts w:ascii="Times New Roman" w:hAnsi="Times New Roman" w:cs="Times New Roman"/>
          <w:spacing w:val="-6"/>
          <w:sz w:val="24"/>
          <w:szCs w:val="24"/>
          <w:highlight w:val="cyan"/>
        </w:rPr>
        <w:t xml:space="preserve">. </w:t>
      </w:r>
      <w:commentRangeStart w:id="1"/>
      <w:commentRangeStart w:id="2"/>
      <w:commentRangeStart w:id="3"/>
      <w:commentRangeStart w:id="4"/>
      <w:commentRangeStart w:id="5"/>
      <w:r w:rsidR="3E4F5FF4" w:rsidRPr="00DA02CA">
        <w:rPr>
          <w:rFonts w:ascii="Times New Roman" w:hAnsi="Times New Roman" w:cs="Times New Roman"/>
          <w:sz w:val="24"/>
          <w:szCs w:val="24"/>
          <w:highlight w:val="cyan"/>
        </w:rPr>
        <w:t xml:space="preserve">All results were compiled in EndNote and imported into Covidence systematic review software (Veritas Health Innovation, n.d.) for screening (see the </w:t>
      </w:r>
      <w:r w:rsidR="3E4F5FF4" w:rsidRPr="001A26FC">
        <w:rPr>
          <w:rFonts w:ascii="Times New Roman" w:hAnsi="Times New Roman" w:cs="Times New Roman"/>
          <w:sz w:val="24"/>
          <w:szCs w:val="24"/>
          <w:highlight w:val="cyan"/>
        </w:rPr>
        <w:t>online supplemental materials for full search criteria</w:t>
      </w:r>
      <w:r w:rsidR="20AC9B08" w:rsidRPr="001A26FC">
        <w:rPr>
          <w:rFonts w:ascii="Times New Roman" w:hAnsi="Times New Roman" w:cs="Times New Roman"/>
          <w:sz w:val="24"/>
          <w:szCs w:val="24"/>
          <w:highlight w:val="cyan"/>
        </w:rPr>
        <w:t>)</w:t>
      </w:r>
      <w:r w:rsidR="3E4F5FF4" w:rsidRPr="001A26FC">
        <w:rPr>
          <w:rFonts w:ascii="Times New Roman" w:hAnsi="Times New Roman" w:cs="Times New Roman"/>
          <w:sz w:val="24"/>
          <w:szCs w:val="24"/>
          <w:highlight w:val="cyan"/>
        </w:rPr>
        <w:t xml:space="preserve">. </w:t>
      </w:r>
      <w:commentRangeEnd w:id="1"/>
      <w:r w:rsidR="005831A5" w:rsidRPr="00DA02CA">
        <w:rPr>
          <w:rStyle w:val="CommentReference"/>
          <w:highlight w:val="cyan"/>
        </w:rPr>
        <w:commentReference w:id="1"/>
      </w:r>
      <w:commentRangeEnd w:id="2"/>
      <w:r w:rsidR="00E04FBF" w:rsidRPr="00DA02CA">
        <w:rPr>
          <w:rStyle w:val="CommentReference"/>
          <w:highlight w:val="cyan"/>
        </w:rPr>
        <w:commentReference w:id="2"/>
      </w:r>
      <w:commentRangeEnd w:id="3"/>
      <w:r w:rsidR="00F6578E" w:rsidRPr="00DA02CA">
        <w:rPr>
          <w:rStyle w:val="CommentReference"/>
          <w:highlight w:val="cyan"/>
        </w:rPr>
        <w:commentReference w:id="3"/>
      </w:r>
      <w:commentRangeEnd w:id="4"/>
      <w:r w:rsidR="00294BD9" w:rsidRPr="00DA02CA">
        <w:rPr>
          <w:rStyle w:val="CommentReference"/>
          <w:highlight w:val="cyan"/>
        </w:rPr>
        <w:commentReference w:id="4"/>
      </w:r>
      <w:commentRangeEnd w:id="5"/>
      <w:r w:rsidR="001A26FC" w:rsidRPr="00DA02CA">
        <w:rPr>
          <w:rStyle w:val="CommentReference"/>
          <w:highlight w:val="cyan"/>
        </w:rPr>
        <w:commentReference w:id="5"/>
      </w:r>
      <w:r w:rsidR="7DBAB6EC">
        <w:rPr>
          <w:rFonts w:ascii="Times New Roman" w:hAnsi="Times New Roman" w:cs="Times New Roman"/>
          <w:sz w:val="24"/>
          <w:szCs w:val="24"/>
        </w:rPr>
        <w:t>We did</w:t>
      </w:r>
      <w:r w:rsidR="7DBAB6EC" w:rsidRPr="00A66EA7">
        <w:rPr>
          <w:rFonts w:ascii="Times New Roman" w:hAnsi="Times New Roman" w:cs="Times New Roman"/>
          <w:sz w:val="24"/>
          <w:szCs w:val="24"/>
        </w:rPr>
        <w:t xml:space="preserve"> not preregister</w:t>
      </w:r>
      <w:r w:rsidR="7DBAB6EC">
        <w:rPr>
          <w:rFonts w:ascii="Times New Roman" w:hAnsi="Times New Roman" w:cs="Times New Roman"/>
          <w:sz w:val="24"/>
          <w:szCs w:val="24"/>
        </w:rPr>
        <w:t xml:space="preserve"> t</w:t>
      </w:r>
      <w:r w:rsidR="3E4F5FF4" w:rsidRPr="00E10C4F">
        <w:rPr>
          <w:rFonts w:ascii="Times New Roman" w:hAnsi="Times New Roman" w:cs="Times New Roman"/>
          <w:sz w:val="24"/>
          <w:szCs w:val="24"/>
        </w:rPr>
        <w:t>he protocol for this review.</w:t>
      </w:r>
    </w:p>
    <w:p w14:paraId="0C757F6B" w14:textId="0CB37262"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Study Selection</w:t>
      </w:r>
      <w:r w:rsidR="00505BFA">
        <w:rPr>
          <w:rFonts w:ascii="Times New Roman" w:hAnsi="Times New Roman" w:cs="Times New Roman"/>
          <w:b/>
          <w:bCs/>
          <w:color w:val="auto"/>
          <w:spacing w:val="-2"/>
          <w:sz w:val="24"/>
          <w:szCs w:val="24"/>
        </w:rPr>
        <w:t xml:space="preserve"> </w:t>
      </w:r>
    </w:p>
    <w:p w14:paraId="12A5D143" w14:textId="0C064E28" w:rsidR="00F6578E" w:rsidRPr="00DA02CA" w:rsidRDefault="512F6818" w:rsidP="3F7078E8">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Covidence software was used for the study review and selection procedure</w:t>
      </w:r>
      <w:r w:rsidR="54B8B59A" w:rsidRPr="00DA1A11">
        <w:rPr>
          <w:rFonts w:ascii="Times New Roman" w:hAnsi="Times New Roman" w:cs="Times New Roman"/>
          <w:sz w:val="24"/>
          <w:szCs w:val="24"/>
        </w:rPr>
        <w:t xml:space="preserve"> (</w:t>
      </w:r>
      <w:r w:rsidR="54B8B59A" w:rsidRPr="00DA02CA" w:rsidDel="00506E18">
        <w:rPr>
          <w:rFonts w:ascii="Times New Roman" w:hAnsi="Times New Roman" w:cs="Times New Roman"/>
          <w:sz w:val="24"/>
          <w:szCs w:val="24"/>
          <w:highlight w:val="yellow"/>
        </w:rPr>
        <w:t>Covidence, 2024</w:t>
      </w:r>
      <w:r w:rsidR="54B8B59A" w:rsidRPr="00DA1A11">
        <w:rPr>
          <w:rFonts w:ascii="Times New Roman" w:hAnsi="Times New Roman" w:cs="Times New Roman"/>
          <w:sz w:val="24"/>
          <w:szCs w:val="24"/>
        </w:rPr>
        <w:t>).</w:t>
      </w:r>
      <w:r w:rsidR="7F3C5A69" w:rsidRPr="00DA1A11">
        <w:rPr>
          <w:rFonts w:ascii="Times New Roman" w:hAnsi="Times New Roman" w:cs="Times New Roman"/>
          <w:spacing w:val="-6"/>
          <w:sz w:val="24"/>
          <w:szCs w:val="24"/>
        </w:rPr>
        <w:t xml:space="preserve"> </w:t>
      </w:r>
      <w:r w:rsidR="0A919365" w:rsidRPr="00BF2773">
        <w:rPr>
          <w:rFonts w:ascii="Times New Roman" w:hAnsi="Times New Roman" w:cs="Times New Roman"/>
          <w:spacing w:val="-6"/>
          <w:sz w:val="24"/>
          <w:szCs w:val="24"/>
        </w:rPr>
        <w:t xml:space="preserve">Selected </w:t>
      </w:r>
      <w:r w:rsidR="0B4226B1" w:rsidRPr="00BF2773">
        <w:rPr>
          <w:rFonts w:ascii="Times New Roman" w:hAnsi="Times New Roman" w:cs="Times New Roman"/>
          <w:sz w:val="24"/>
          <w:szCs w:val="24"/>
        </w:rPr>
        <w:t>articles were</w:t>
      </w:r>
      <w:r w:rsidR="0B4226B1">
        <w:rPr>
          <w:rFonts w:ascii="Times New Roman" w:hAnsi="Times New Roman" w:cs="Times New Roman"/>
          <w:sz w:val="24"/>
          <w:szCs w:val="24"/>
        </w:rPr>
        <w:t xml:space="preserve"> in English, though no language restriction was used to cover publications in both the United States and abroad. </w:t>
      </w:r>
      <w:r w:rsidR="0B4226B1" w:rsidRPr="00BF2773">
        <w:rPr>
          <w:rFonts w:ascii="Times New Roman" w:hAnsi="Times New Roman" w:cs="Times New Roman"/>
          <w:sz w:val="24"/>
          <w:szCs w:val="24"/>
        </w:rPr>
        <w:t xml:space="preserve">Two investigators (A.A., Q.D) independently </w:t>
      </w:r>
      <w:r w:rsidR="0B4226B1" w:rsidRPr="00BF2773">
        <w:rPr>
          <w:rFonts w:ascii="Times New Roman" w:hAnsi="Times New Roman" w:cs="Times New Roman"/>
          <w:sz w:val="24"/>
          <w:szCs w:val="24"/>
        </w:rPr>
        <w:lastRenderedPageBreak/>
        <w:t xml:space="preserve">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for the purpose of uniformity of measure, we decided to adopt PTGI(Posttraumatic Growth Inventory) </w:t>
      </w:r>
      <w:r w:rsidR="0B4226B1" w:rsidRPr="00BF2773">
        <w:rPr>
          <w:rFonts w:ascii="Times New Roman" w:hAnsi="Times New Roman" w:cs="Times New Roman"/>
          <w:spacing w:val="-6"/>
          <w:sz w:val="24"/>
          <w:szCs w:val="24"/>
        </w:rPr>
        <w:t>(Tedeschi &amp; Calhoun, 1996)</w:t>
      </w:r>
      <w:r w:rsidR="0B4226B1" w:rsidRPr="3F7078E8">
        <w:rPr>
          <w:rFonts w:ascii="Times New Roman" w:hAnsi="Times New Roman" w:cs="Times New Roman"/>
          <w:sz w:val="24"/>
          <w:szCs w:val="24"/>
        </w:rPr>
        <w:t xml:space="preserve"> as the standard scale for measuring PTG. Any standard variants of PTGI (e.g., PTGI-SF) that could be converted to its scoring style were included. Stated differently, only those with mean scores on PTG with standard deviation or correlates with PTG were included.</w:t>
      </w:r>
    </w:p>
    <w:p w14:paraId="7E59C350" w14:textId="5A784BB5" w:rsidR="00F6578E" w:rsidRPr="00BF2773" w:rsidRDefault="00F6578E" w:rsidP="00E10C4F">
      <w:pPr>
        <w:tabs>
          <w:tab w:val="left" w:pos="2970"/>
        </w:tabs>
        <w:spacing w:after="0" w:line="480" w:lineRule="auto"/>
        <w:ind w:firstLine="720"/>
        <w:rPr>
          <w:rFonts w:ascii="Times New Roman" w:eastAsia="Times New Roman" w:hAnsi="Times New Roman" w:cs="Times New Roman"/>
          <w:sz w:val="24"/>
          <w:szCs w:val="24"/>
        </w:rPr>
      </w:pPr>
      <w:r w:rsidRPr="75B9AA42">
        <w:rPr>
          <w:rFonts w:ascii="Times New Roman" w:hAnsi="Times New Roman" w:cs="Times New Roman"/>
          <w:sz w:val="24"/>
          <w:szCs w:val="24"/>
        </w:rPr>
        <w:t xml:space="preserve">Studies using open-ended measures were excluded due to the lack of validation. Studies that did not employ an established and validated scale that specifically focused on PTG, or used other types of measures for gains were excluded. </w:t>
      </w:r>
      <w:r w:rsidRPr="75B9AA42">
        <w:rPr>
          <w:rFonts w:ascii="Times New Roman" w:eastAsia="Times New Roman" w:hAnsi="Times New Roman" w:cs="Times New Roman"/>
          <w:sz w:val="24"/>
          <w:szCs w:val="24"/>
        </w:rPr>
        <w:t>Measures such as Stress-related growth scales (e.g., SRGS;</w:t>
      </w:r>
      <w:r w:rsidR="004847FB">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t xml:space="preserve">Park, Cohen, &amp; Murch, 1996) that were derived from a different set of items, and accesses different aspects of PTG, were excluded. </w:t>
      </w:r>
      <w:r w:rsidRPr="75B9AA42">
        <w:rPr>
          <w:rFonts w:ascii="Times New Roman" w:hAnsi="Times New Roman" w:cs="Times New Roman"/>
          <w:sz w:val="24"/>
          <w:szCs w:val="24"/>
        </w:rPr>
        <w:t>The latter type of exclusion also involved measures on such broader positive changes as Benefit Finding Scale (Mohr et al., 1999)</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and Perceived Benefit Scale (McMillen &amp; Fisher., 1998),</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because certain gains did not pertain to adulthood growth.</w:t>
      </w:r>
      <w:r w:rsidRPr="75B9AA42">
        <w:rPr>
          <w:rFonts w:ascii="Times New Roman" w:eastAsia="Times New Roman" w:hAnsi="Times New Roman" w:cs="Times New Roman"/>
          <w:sz w:val="24"/>
          <w:szCs w:val="24"/>
        </w:rPr>
        <w:t xml:space="preserve"> </w:t>
      </w:r>
    </w:p>
    <w:p w14:paraId="54A6DB4F" w14:textId="230417B4" w:rsidR="00F6578E" w:rsidRPr="00BF2773" w:rsidRDefault="003D3B3F" w:rsidP="00F6578E">
      <w:pPr>
        <w:spacing w:after="0" w:line="480" w:lineRule="auto"/>
        <w:rPr>
          <w:rFonts w:ascii="Times New Roman" w:hAnsi="Times New Roman" w:cs="Times New Roman"/>
          <w:sz w:val="24"/>
          <w:szCs w:val="24"/>
        </w:rPr>
      </w:pPr>
      <w:r w:rsidRPr="00BF2773">
        <w:rPr>
          <w:rFonts w:ascii="Times New Roman" w:hAnsi="Times New Roman" w:cs="Times New Roman"/>
          <w:b/>
          <w:bCs/>
          <w:spacing w:val="-2"/>
          <w:sz w:val="24"/>
          <w:szCs w:val="24"/>
        </w:rPr>
        <w:t xml:space="preserve">Data Extraction and </w:t>
      </w:r>
      <w:r w:rsidRPr="00BF2773">
        <w:rPr>
          <w:rFonts w:ascii="Times New Roman" w:hAnsi="Times New Roman" w:cs="Times New Roman"/>
          <w:b/>
          <w:bCs/>
          <w:spacing w:val="-2"/>
          <w:sz w:val="24"/>
          <w:szCs w:val="24"/>
          <w:lang w:eastAsia="zh-CN"/>
        </w:rPr>
        <w:t>Quality Assessment</w:t>
      </w:r>
      <w:r w:rsidRPr="00BF2773">
        <w:rPr>
          <w:rFonts w:ascii="Times New Roman" w:hAnsi="Times New Roman" w:cs="Times New Roman"/>
          <w:sz w:val="24"/>
          <w:szCs w:val="24"/>
        </w:rPr>
        <w:t xml:space="preserve"> </w:t>
      </w:r>
    </w:p>
    <w:p w14:paraId="20383A4C"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According to pre-planned protocol and using a standardized form, an assistant investigator (M.R.) reviewed all abstracts first to identify potential studies for inclusion. Full text articles were obtained for all eligible studies and were independently reviewed by two investigators (A.A., Q.D.). Disagreement on the selected studies were then discussed for finalizing the sample. Next, the second reviewer (Q.D.) extracted data from the selected studies. </w:t>
      </w:r>
      <w:r w:rsidRPr="75B9AA42">
        <w:rPr>
          <w:rFonts w:ascii="Times New Roman" w:hAnsi="Times New Roman" w:cs="Times New Roman"/>
          <w:sz w:val="24"/>
          <w:szCs w:val="24"/>
        </w:rPr>
        <w:lastRenderedPageBreak/>
        <w:t>The following data were extracted: study characteristics (e.g., author, year of publication, sample size, study design), patient characteristics (e.g., age, sex, COVID-19 diagnosis), PTG assessment tools, the measures (e.g. PTGI) of PTG, and the standard deviation of the measures for each study. The quality of the selected studies was assessed using Meta-analyses of Observational Studies in Epidemiology Checklist (Zuuren &amp; Fedorowicz, 2016).</w:t>
      </w:r>
    </w:p>
    <w:p w14:paraId="28212BDC"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Statistical Analysis</w:t>
      </w:r>
    </w:p>
    <w:p w14:paraId="4B62FFD6" w14:textId="77777777" w:rsidR="00C94498"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R (version 4.3.1) was used to conduct the meta-analysis. The current study selected articles that reported the mean and standard deviation (SD) of PTG as assessed by the either PTGI (Tedeschi &amp; Calhoun, 1996) or its variants. The PTG scale used in this study (PTGI) involved summing up ratings across 21 self-reported questions, resulting in a possible score range of 0 to 105. The weighted mean of PTGI was used to identify the level of PTG on COVID-19 patients. To categorize the level of PTG, a </w:t>
      </w:r>
      <w:r w:rsidRPr="00DA1A11">
        <w:rPr>
          <w:rFonts w:ascii="Times New Roman" w:hAnsi="Times New Roman" w:cs="Times New Roman"/>
          <w:sz w:val="24"/>
          <w:szCs w:val="24"/>
        </w:rPr>
        <w:t>cutoff point was established: scores below 45 indicated none to low levels of PTG, while scores of 45 or above indicated medium to high</w:t>
      </w:r>
      <w:r w:rsidRPr="75B9AA42">
        <w:rPr>
          <w:rFonts w:ascii="Times New Roman" w:hAnsi="Times New Roman" w:cs="Times New Roman"/>
          <w:sz w:val="24"/>
          <w:szCs w:val="24"/>
        </w:rPr>
        <w:t xml:space="preserve"> levels of PTG. </w:t>
      </w:r>
      <w:bookmarkStart w:id="6" w:name="_Hlk167546034"/>
      <w:r w:rsidRPr="75B9AA42">
        <w:rPr>
          <w:rFonts w:ascii="Times New Roman" w:hAnsi="Times New Roman" w:cs="Times New Roman"/>
          <w:sz w:val="24"/>
          <w:szCs w:val="24"/>
        </w:rPr>
        <w:t>This cutoff point was chosen based on its frequent usage in existing literature (Mazor et al., 2016; Naghavi et al., 2020; Taher &amp; Allan,2020; Wall et al., 2023).</w:t>
      </w:r>
      <w:r w:rsidRPr="75B9AA42">
        <w:rPr>
          <w:rFonts w:ascii="Times New Roman" w:hAnsi="Times New Roman" w:cs="Times New Roman"/>
          <w:sz w:val="24"/>
          <w:szCs w:val="24"/>
          <w:vertAlign w:val="superscript"/>
        </w:rPr>
        <w:t xml:space="preserve"> </w:t>
      </w:r>
      <w:bookmarkEnd w:id="6"/>
      <w:r w:rsidRPr="75B9AA42">
        <w:rPr>
          <w:rFonts w:ascii="Times New Roman" w:hAnsi="Times New Roman" w:cs="Times New Roman"/>
          <w:sz w:val="24"/>
          <w:szCs w:val="24"/>
        </w:rPr>
        <w:t xml:space="preserve">The PTG scale used in this study (PTGI) involved summing up ratings across 21 self-reported questions, resulting in a possible score range of 0 to 105. </w:t>
      </w:r>
    </w:p>
    <w:p w14:paraId="1B9C5DE2" w14:textId="5C626071" w:rsidR="00F6578E" w:rsidRPr="00DA1A11" w:rsidRDefault="00180DD9" w:rsidP="00F6578E">
      <w:pPr>
        <w:spacing w:after="0" w:line="480" w:lineRule="auto"/>
        <w:ind w:firstLine="720"/>
        <w:rPr>
          <w:rFonts w:ascii="Times New Roman" w:hAnsi="Times New Roman" w:cs="Times New Roman"/>
          <w:sz w:val="24"/>
          <w:szCs w:val="24"/>
        </w:rPr>
      </w:pPr>
      <w:r w:rsidRPr="00DC0B4B">
        <w:rPr>
          <w:rFonts w:ascii="Times New Roman" w:hAnsi="Times New Roman" w:cs="Times New Roman"/>
          <w:sz w:val="24"/>
          <w:szCs w:val="24"/>
          <w:highlight w:val="yellow"/>
        </w:rPr>
        <w:t>Various forms of PTGI (e.g., PTGI-SF, Ottaviani et al.,2024; PTGI-X, Bai et al., 2024) can be converted</w:t>
      </w:r>
      <w:r w:rsidR="00481649" w:rsidRPr="00DA1A11">
        <w:rPr>
          <w:rFonts w:ascii="Times New Roman" w:hAnsi="Times New Roman" w:cs="Times New Roman"/>
          <w:sz w:val="24"/>
          <w:szCs w:val="24"/>
        </w:rPr>
        <w:t xml:space="preserve"> to the equivalent scores to</w:t>
      </w:r>
      <w:r w:rsidR="004477AC" w:rsidRPr="00DA1A11">
        <w:rPr>
          <w:rFonts w:ascii="Times New Roman" w:hAnsi="Times New Roman" w:cs="Times New Roman"/>
          <w:sz w:val="24"/>
          <w:szCs w:val="24"/>
        </w:rPr>
        <w:t xml:space="preserve"> the original PTGI </w:t>
      </w:r>
      <w:r w:rsidR="00C94498" w:rsidRPr="00DA1A11">
        <w:rPr>
          <w:rFonts w:ascii="Times New Roman" w:hAnsi="Times New Roman" w:cs="Times New Roman"/>
          <w:sz w:val="24"/>
          <w:szCs w:val="24"/>
        </w:rPr>
        <w:t xml:space="preserve">by </w:t>
      </w:r>
      <w:r w:rsidR="00C94498" w:rsidRPr="00DA1A11">
        <w:rPr>
          <w:rFonts w:ascii="Times New Roman" w:hAnsi="Times New Roman" w:cs="Times New Roman"/>
          <w:sz w:val="24"/>
          <w:szCs w:val="24"/>
          <w:highlight w:val="yellow"/>
        </w:rPr>
        <w:t>using normalization techniques</w:t>
      </w:r>
      <w:r w:rsidR="009425C2" w:rsidRPr="00DA1A11">
        <w:rPr>
          <w:rFonts w:ascii="Times New Roman" w:hAnsi="Times New Roman" w:cs="Times New Roman"/>
          <w:sz w:val="24"/>
          <w:szCs w:val="24"/>
          <w:highlight w:val="yellow"/>
        </w:rPr>
        <w:t xml:space="preserve"> (</w:t>
      </w:r>
      <w:r w:rsidR="009425C2" w:rsidRPr="00DA1A11">
        <w:rPr>
          <w:rFonts w:ascii="Times New Roman" w:hAnsi="Times New Roman" w:cs="Times New Roman"/>
          <w:color w:val="222222"/>
          <w:sz w:val="24"/>
          <w:szCs w:val="24"/>
          <w:highlight w:val="yellow"/>
          <w:shd w:val="clear" w:color="auto" w:fill="FFFFFF"/>
        </w:rPr>
        <w:t xml:space="preserve">Huang et. </w:t>
      </w:r>
      <w:r w:rsidR="00793DD4" w:rsidRPr="00DA1A11">
        <w:rPr>
          <w:rFonts w:ascii="Times New Roman" w:hAnsi="Times New Roman" w:cs="Times New Roman"/>
          <w:color w:val="222222"/>
          <w:sz w:val="24"/>
          <w:szCs w:val="24"/>
          <w:highlight w:val="yellow"/>
          <w:shd w:val="clear" w:color="auto" w:fill="FFFFFF"/>
        </w:rPr>
        <w:t>a</w:t>
      </w:r>
      <w:r w:rsidR="009425C2" w:rsidRPr="00DA1A11">
        <w:rPr>
          <w:rFonts w:ascii="Times New Roman" w:hAnsi="Times New Roman" w:cs="Times New Roman"/>
          <w:color w:val="222222"/>
          <w:sz w:val="24"/>
          <w:szCs w:val="24"/>
          <w:highlight w:val="yellow"/>
          <w:shd w:val="clear" w:color="auto" w:fill="FFFFFF"/>
        </w:rPr>
        <w:t>l, 2023</w:t>
      </w:r>
      <w:r w:rsidR="009425C2" w:rsidRPr="00DA1A11">
        <w:rPr>
          <w:rFonts w:ascii="Times New Roman" w:hAnsi="Times New Roman" w:cs="Times New Roman"/>
          <w:sz w:val="24"/>
          <w:szCs w:val="24"/>
          <w:highlight w:val="yellow"/>
        </w:rPr>
        <w:t>)</w:t>
      </w:r>
      <w:r w:rsidR="00C94498" w:rsidRPr="00DA1A11">
        <w:rPr>
          <w:rFonts w:ascii="Times New Roman" w:hAnsi="Times New Roman" w:cs="Times New Roman"/>
          <w:sz w:val="24"/>
          <w:szCs w:val="24"/>
          <w:highlight w:val="yellow"/>
        </w:rPr>
        <w:t>.</w:t>
      </w:r>
      <w:r w:rsidR="00481649"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The weighted mean of PTGI was used to identify the level of PTG on COVID-19 patients. </w:t>
      </w:r>
      <w:r w:rsidR="004477AC"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If the PTG measure collected from the studies </w:t>
      </w:r>
      <w:r w:rsidR="00F6578E" w:rsidRPr="00DA1A11">
        <w:rPr>
          <w:rFonts w:ascii="Times New Roman" w:hAnsi="Times New Roman" w:cs="Times New Roman"/>
          <w:sz w:val="24"/>
          <w:szCs w:val="24"/>
          <w:lang w:eastAsia="zh-CN"/>
        </w:rPr>
        <w:t>were</w:t>
      </w:r>
      <w:r w:rsidR="00F6578E" w:rsidRPr="00DA1A11">
        <w:rPr>
          <w:rFonts w:ascii="Times New Roman" w:hAnsi="Times New Roman" w:cs="Times New Roman"/>
          <w:sz w:val="24"/>
          <w:szCs w:val="24"/>
        </w:rPr>
        <w:t xml:space="preserve"> significantly higher than cut-off point</w:t>
      </w:r>
      <w:r w:rsidR="004477AC" w:rsidRPr="00DA1A11">
        <w:rPr>
          <w:rFonts w:ascii="Times New Roman" w:hAnsi="Times New Roman" w:cs="Times New Roman"/>
          <w:sz w:val="24"/>
          <w:szCs w:val="24"/>
        </w:rPr>
        <w:t xml:space="preserve"> of 45 Citation</w:t>
      </w:r>
      <w:r w:rsidR="00F6578E" w:rsidRPr="00DA1A11">
        <w:rPr>
          <w:rFonts w:ascii="Times New Roman" w:hAnsi="Times New Roman" w:cs="Times New Roman"/>
          <w:sz w:val="24"/>
          <w:szCs w:val="24"/>
        </w:rPr>
        <w:t xml:space="preserve">, then, the </w:t>
      </w:r>
      <w:r w:rsidR="004477AC" w:rsidRPr="00DA1A11">
        <w:rPr>
          <w:rFonts w:ascii="Times New Roman" w:hAnsi="Times New Roman" w:cs="Times New Roman"/>
          <w:sz w:val="24"/>
          <w:szCs w:val="24"/>
        </w:rPr>
        <w:t xml:space="preserve">link </w:t>
      </w:r>
      <w:r w:rsidR="00F6578E" w:rsidRPr="00DA1A11">
        <w:rPr>
          <w:rFonts w:ascii="Times New Roman" w:hAnsi="Times New Roman" w:cs="Times New Roman"/>
          <w:sz w:val="24"/>
          <w:szCs w:val="24"/>
        </w:rPr>
        <w:t xml:space="preserve">of PTG with COVID-19 </w:t>
      </w:r>
      <w:r w:rsidR="00F6578E" w:rsidRPr="00DA1A11">
        <w:rPr>
          <w:rFonts w:ascii="Times New Roman" w:hAnsi="Times New Roman" w:cs="Times New Roman"/>
          <w:sz w:val="24"/>
          <w:szCs w:val="24"/>
          <w:highlight w:val="yellow"/>
        </w:rPr>
        <w:t xml:space="preserve">was </w:t>
      </w:r>
      <w:r w:rsidR="00E3580C">
        <w:rPr>
          <w:rFonts w:ascii="Times New Roman" w:hAnsi="Times New Roman" w:cs="Times New Roman"/>
          <w:sz w:val="24"/>
          <w:szCs w:val="24"/>
          <w:highlight w:val="yellow"/>
        </w:rPr>
        <w:t xml:space="preserve">seen </w:t>
      </w:r>
      <w:r w:rsidR="00E3580C" w:rsidRPr="00E3580C">
        <w:rPr>
          <w:rFonts w:ascii="Times New Roman" w:hAnsi="Times New Roman" w:cs="Times New Roman"/>
          <w:sz w:val="24"/>
          <w:szCs w:val="24"/>
          <w:highlight w:val="yellow"/>
        </w:rPr>
        <w:t>as</w:t>
      </w:r>
      <w:r w:rsidR="00300429" w:rsidRPr="00E3580C">
        <w:rPr>
          <w:rFonts w:ascii="Times New Roman" w:hAnsi="Times New Roman" w:cs="Times New Roman"/>
          <w:sz w:val="24"/>
          <w:szCs w:val="24"/>
          <w:highlight w:val="yellow"/>
        </w:rPr>
        <w:t xml:space="preserve"> </w:t>
      </w:r>
      <w:r w:rsidR="00E3580C" w:rsidRPr="00DC0B4B">
        <w:rPr>
          <w:rFonts w:ascii="Times New Roman" w:hAnsi="Times New Roman" w:cs="Times New Roman"/>
          <w:sz w:val="24"/>
          <w:szCs w:val="24"/>
          <w:highlight w:val="yellow"/>
        </w:rPr>
        <w:t>evident</w:t>
      </w:r>
      <w:r w:rsidR="00300429" w:rsidRPr="00DC0B4B">
        <w:rPr>
          <w:rFonts w:ascii="Times New Roman" w:hAnsi="Times New Roman" w:cs="Times New Roman"/>
          <w:sz w:val="24"/>
          <w:szCs w:val="24"/>
          <w:highlight w:val="yellow"/>
        </w:rPr>
        <w:t>.</w:t>
      </w:r>
    </w:p>
    <w:p w14:paraId="58CA5B1A" w14:textId="255A3542" w:rsidR="00F6578E" w:rsidRPr="003B401B" w:rsidRDefault="00F6578E" w:rsidP="00F6578E">
      <w:pPr>
        <w:spacing w:after="0" w:line="480" w:lineRule="auto"/>
        <w:ind w:firstLine="720"/>
        <w:rPr>
          <w:rFonts w:ascii="Times New Roman" w:hAnsi="Times New Roman" w:cs="Times New Roman"/>
          <w:b/>
          <w:bCs/>
          <w:sz w:val="24"/>
          <w:szCs w:val="24"/>
        </w:rPr>
      </w:pPr>
      <w:r w:rsidRPr="00BF2773">
        <w:rPr>
          <w:rFonts w:ascii="Times New Roman" w:hAnsi="Times New Roman" w:cs="Times New Roman"/>
          <w:sz w:val="24"/>
          <w:szCs w:val="24"/>
        </w:rPr>
        <w:lastRenderedPageBreak/>
        <w:t xml:space="preserve">The </w:t>
      </w:r>
      <w:r w:rsidR="00D24721" w:rsidRPr="0097681D">
        <w:rPr>
          <w:rFonts w:ascii="Times New Roman" w:hAnsi="Times New Roman" w:cs="Times New Roman"/>
          <w:sz w:val="24"/>
          <w:szCs w:val="24"/>
          <w:highlight w:val="yellow"/>
        </w:rPr>
        <w:t>main analysis</w:t>
      </w:r>
      <w:r w:rsidRPr="00BF2773">
        <w:rPr>
          <w:rFonts w:ascii="Times New Roman" w:hAnsi="Times New Roman" w:cs="Times New Roman"/>
          <w:sz w:val="24"/>
          <w:szCs w:val="24"/>
        </w:rPr>
        <w:t xml:space="preserve"> used a random effect meta-analytical model for main analysis. Random effect model does not assume a single true effect size, but rather assumes a distribution of true effect sizes. This means ensures the flexibility to take the between-study variability/heterogeneity in effect sizes into account in the analysis</w:t>
      </w:r>
      <w:r w:rsidRPr="00DA1A11">
        <w:rPr>
          <w:rFonts w:ascii="Times New Roman" w:hAnsi="Times New Roman" w:cs="Times New Roman"/>
          <w:sz w:val="24"/>
          <w:szCs w:val="24"/>
        </w:rPr>
        <w:t xml:space="preserve">. </w:t>
      </w:r>
      <w:r w:rsidR="00D24721" w:rsidRPr="00DA1A11">
        <w:rPr>
          <w:rFonts w:ascii="Times New Roman" w:hAnsi="Times New Roman" w:cs="Times New Roman"/>
          <w:sz w:val="24"/>
          <w:szCs w:val="24"/>
        </w:rPr>
        <w:t>Subgroup analyses for moderators were conducted with</w:t>
      </w:r>
      <w:r w:rsidR="004641BD" w:rsidRPr="00DA1A11">
        <w:rPr>
          <w:rFonts w:ascii="Times New Roman" w:hAnsi="Times New Roman" w:cs="Times New Roman"/>
          <w:sz w:val="24"/>
          <w:szCs w:val="24"/>
        </w:rPr>
        <w:t xml:space="preserve"> </w:t>
      </w:r>
      <w:r w:rsidR="004641BD" w:rsidRPr="00DA1A11">
        <w:rPr>
          <w:rFonts w:ascii="Times New Roman" w:hAnsi="Times New Roman" w:cs="Times New Roman"/>
          <w:sz w:val="24"/>
          <w:szCs w:val="24"/>
          <w:highlight w:val="yellow"/>
        </w:rPr>
        <w:t xml:space="preserve">PTSD, Anxiety, Depression, Social Support, Coping, religion. </w:t>
      </w:r>
    </w:p>
    <w:p w14:paraId="6615D088" w14:textId="77777777" w:rsidR="00F6578E" w:rsidRPr="00BF2773" w:rsidRDefault="00F6578E" w:rsidP="00F6578E">
      <w:pPr>
        <w:spacing w:after="0" w:line="480" w:lineRule="auto"/>
        <w:jc w:val="center"/>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Results</w:t>
      </w:r>
    </w:p>
    <w:p w14:paraId="6DEDD44F" w14:textId="77777777" w:rsidR="00F6578E" w:rsidRPr="00BF2773" w:rsidRDefault="00F6578E" w:rsidP="00F6578E">
      <w:pPr>
        <w:spacing w:after="0" w:line="480" w:lineRule="auto"/>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Study Characteristics</w:t>
      </w:r>
    </w:p>
    <w:p w14:paraId="57F6D1E9" w14:textId="7E16B290" w:rsidR="00F6578E" w:rsidRPr="00BF2773" w:rsidRDefault="0B4226B1" w:rsidP="00F6578E">
      <w:pPr>
        <w:spacing w:after="0" w:line="480" w:lineRule="auto"/>
        <w:ind w:firstLine="720"/>
        <w:rPr>
          <w:rFonts w:ascii="Times New Roman" w:hAnsi="Times New Roman" w:cs="Times New Roman"/>
          <w:sz w:val="24"/>
          <w:szCs w:val="24"/>
          <w:lang w:eastAsia="zh-CN"/>
        </w:rPr>
      </w:pPr>
      <w:r w:rsidRPr="3F7078E8">
        <w:rPr>
          <w:rFonts w:ascii="Times New Roman" w:hAnsi="Times New Roman" w:cs="Times New Roman"/>
          <w:sz w:val="24"/>
          <w:szCs w:val="24"/>
        </w:rPr>
        <w:t>Figure 1 illustrates a flow diagram of the literature and related screening process. The search yielded</w:t>
      </w:r>
      <w:r w:rsidR="3CF6D71E" w:rsidRPr="3F7078E8">
        <w:rPr>
          <w:rFonts w:ascii="Times New Roman" w:hAnsi="Times New Roman" w:cs="Times New Roman"/>
          <w:sz w:val="24"/>
          <w:szCs w:val="24"/>
        </w:rPr>
        <w:t xml:space="preserve"> </w:t>
      </w:r>
      <w:r w:rsidR="3CF6D71E" w:rsidRPr="3F7078E8">
        <w:rPr>
          <w:rFonts w:ascii="Times New Roman" w:hAnsi="Times New Roman" w:cs="Times New Roman"/>
          <w:sz w:val="24"/>
          <w:szCs w:val="24"/>
          <w:highlight w:val="yellow"/>
        </w:rPr>
        <w:t>117</w:t>
      </w:r>
      <w:r w:rsidRPr="3F7078E8">
        <w:rPr>
          <w:rFonts w:ascii="Times New Roman" w:hAnsi="Times New Roman" w:cs="Times New Roman"/>
          <w:sz w:val="24"/>
          <w:szCs w:val="24"/>
          <w:highlight w:val="yellow"/>
        </w:rPr>
        <w:t xml:space="preserve"> </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unique publications, of which </w:t>
      </w:r>
      <w:r w:rsidR="05C32BAC" w:rsidRPr="3F7078E8">
        <w:rPr>
          <w:rFonts w:ascii="Times New Roman" w:hAnsi="Times New Roman" w:cs="Times New Roman"/>
          <w:sz w:val="24"/>
          <w:szCs w:val="24"/>
          <w:highlight w:val="yellow"/>
        </w:rPr>
        <w:t xml:space="preserve">87 </w:t>
      </w:r>
      <w:r w:rsidRPr="3F7078E8">
        <w:rPr>
          <w:rFonts w:ascii="Times New Roman" w:hAnsi="Times New Roman" w:cs="Times New Roman"/>
          <w:sz w:val="24"/>
          <w:szCs w:val="24"/>
          <w:highlight w:val="yellow"/>
        </w:rPr>
        <w:t xml:space="preserve">qualified for full-text review. In the end, </w:t>
      </w:r>
      <w:r w:rsidR="4AD105A5" w:rsidRPr="3F7078E8">
        <w:rPr>
          <w:rFonts w:ascii="Times New Roman" w:hAnsi="Times New Roman" w:cs="Times New Roman"/>
          <w:sz w:val="24"/>
          <w:szCs w:val="24"/>
          <w:highlight w:val="yellow"/>
        </w:rPr>
        <w:t>7</w:t>
      </w:r>
      <w:r w:rsidR="5B542D92" w:rsidRPr="3F7078E8">
        <w:rPr>
          <w:rFonts w:ascii="Times New Roman" w:hAnsi="Times New Roman" w:cs="Times New Roman"/>
          <w:sz w:val="24"/>
          <w:szCs w:val="24"/>
          <w:highlight w:val="yellow"/>
        </w:rPr>
        <w:t>5</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studies </w:t>
      </w:r>
      <w:r w:rsidRPr="00DA02CA">
        <w:rPr>
          <w:rFonts w:ascii="Times New Roman" w:hAnsi="Times New Roman" w:cs="Times New Roman"/>
          <w:sz w:val="24"/>
          <w:szCs w:val="24"/>
          <w:highlight w:val="cyan"/>
        </w:rPr>
        <w:t>(</w:t>
      </w:r>
      <w:r w:rsidR="001A26FC" w:rsidRPr="00DA02CA">
        <w:rPr>
          <w:rFonts w:ascii="Times New Roman" w:hAnsi="Times New Roman" w:cs="Times New Roman"/>
          <w:sz w:val="24"/>
          <w:szCs w:val="24"/>
          <w:highlight w:val="cyan"/>
        </w:rPr>
        <w:t xml:space="preserve">QZ, to reduce space, should we state: See Table X and delete the citation below? </w:t>
      </w:r>
      <w:r w:rsidRPr="00DA02CA">
        <w:rPr>
          <w:rFonts w:ascii="Times New Roman" w:hAnsi="Times New Roman" w:cs="Times New Roman"/>
          <w:sz w:val="24"/>
          <w:szCs w:val="24"/>
          <w:highlight w:val="cyan"/>
        </w:rPr>
        <w:t>Adjorlolo et al., 2022;</w:t>
      </w:r>
      <w:r w:rsidR="7DB4E94D" w:rsidRPr="00DA02CA">
        <w:rPr>
          <w:rFonts w:ascii="Times New Roman" w:hAnsi="Times New Roman" w:cs="Times New Roman"/>
          <w:sz w:val="24"/>
          <w:szCs w:val="24"/>
          <w:highlight w:val="cyan"/>
        </w:rPr>
        <w:t xml:space="preserve"> Aggar et al., 2022; Akdag et al., 2023;</w:t>
      </w:r>
      <w:r w:rsidRPr="00DA02CA">
        <w:rPr>
          <w:rFonts w:ascii="Times New Roman" w:hAnsi="Times New Roman" w:cs="Times New Roman"/>
          <w:sz w:val="24"/>
          <w:szCs w:val="24"/>
          <w:highlight w:val="cyan"/>
        </w:rPr>
        <w:t xml:space="preserve"> Arnout &amp; Al-Sufyani, 2021; </w:t>
      </w:r>
      <w:r w:rsidR="6E37C9B4" w:rsidRPr="00DA02CA">
        <w:rPr>
          <w:rFonts w:ascii="Times New Roman" w:hAnsi="Times New Roman" w:cs="Times New Roman"/>
          <w:sz w:val="24"/>
          <w:szCs w:val="24"/>
          <w:highlight w:val="cyan"/>
        </w:rPr>
        <w:t xml:space="preserve">Atay et al., 2023; Azman et al., 2023; </w:t>
      </w:r>
      <w:r w:rsidRPr="00DA02CA">
        <w:rPr>
          <w:rFonts w:ascii="Times New Roman" w:hAnsi="Times New Roman" w:cs="Times New Roman"/>
          <w:sz w:val="24"/>
          <w:szCs w:val="24"/>
          <w:highlight w:val="cyan"/>
        </w:rPr>
        <w:t xml:space="preserve">Bai et al., 2023; </w:t>
      </w:r>
      <w:r w:rsidR="7A05BDEA" w:rsidRPr="00DA02CA">
        <w:rPr>
          <w:rFonts w:ascii="Times New Roman" w:hAnsi="Times New Roman" w:cs="Times New Roman"/>
          <w:sz w:val="24"/>
          <w:szCs w:val="24"/>
          <w:highlight w:val="cyan"/>
        </w:rPr>
        <w:t xml:space="preserve">Bai &amp; Bai, 2024; </w:t>
      </w:r>
      <w:r w:rsidRPr="00DA02CA">
        <w:rPr>
          <w:rFonts w:ascii="Times New Roman" w:hAnsi="Times New Roman" w:cs="Times New Roman"/>
          <w:sz w:val="24"/>
          <w:szCs w:val="24"/>
          <w:highlight w:val="cyan"/>
        </w:rPr>
        <w:t>Barnicot et al., 2023;</w:t>
      </w:r>
      <w:r w:rsidR="73B82984" w:rsidRPr="00DA02CA">
        <w:rPr>
          <w:rFonts w:ascii="Times New Roman" w:hAnsi="Times New Roman" w:cs="Times New Roman"/>
          <w:sz w:val="24"/>
          <w:szCs w:val="24"/>
          <w:highlight w:val="cyan"/>
        </w:rPr>
        <w:t xml:space="preserve"> Cardinali et al., 2024; Carola et al., 2022;</w:t>
      </w:r>
      <w:r w:rsidRPr="00DA02CA">
        <w:rPr>
          <w:rFonts w:ascii="Times New Roman" w:hAnsi="Times New Roman" w:cs="Times New Roman"/>
          <w:sz w:val="24"/>
          <w:szCs w:val="24"/>
          <w:highlight w:val="cyan"/>
        </w:rPr>
        <w:t xml:space="preserve"> Castiglioni et al., 2023; Chasson et al., 2022; Chen &amp; Tang, 2021; Chen et al., 2020; </w:t>
      </w:r>
      <w:r w:rsidR="10841BB0" w:rsidRPr="00DA02CA">
        <w:rPr>
          <w:rFonts w:ascii="Times New Roman" w:hAnsi="Times New Roman" w:cs="Times New Roman"/>
          <w:sz w:val="24"/>
          <w:szCs w:val="24"/>
          <w:highlight w:val="cyan"/>
        </w:rPr>
        <w:t xml:space="preserve">Cui et al., 2021; Dahan et al., 2022; </w:t>
      </w:r>
      <w:r w:rsidRPr="00DA02CA">
        <w:rPr>
          <w:rFonts w:ascii="Times New Roman" w:hAnsi="Times New Roman" w:cs="Times New Roman"/>
          <w:sz w:val="24"/>
          <w:szCs w:val="24"/>
          <w:highlight w:val="cyan"/>
        </w:rPr>
        <w:t>Das et al., 2023;</w:t>
      </w:r>
      <w:r w:rsidR="1C36D8D9" w:rsidRPr="00DA02CA">
        <w:rPr>
          <w:rFonts w:ascii="Times New Roman" w:hAnsi="Times New Roman" w:cs="Times New Roman"/>
          <w:sz w:val="24"/>
          <w:szCs w:val="24"/>
          <w:highlight w:val="cyan"/>
        </w:rPr>
        <w:t xml:space="preserve"> Deitz, 2024; </w:t>
      </w:r>
      <w:r w:rsidRPr="00DA02CA">
        <w:rPr>
          <w:rFonts w:ascii="Times New Roman" w:hAnsi="Times New Roman" w:cs="Times New Roman"/>
          <w:sz w:val="24"/>
          <w:szCs w:val="24"/>
          <w:highlight w:val="cyan"/>
        </w:rPr>
        <w:t xml:space="preserve"> El-Khoury Malhame et al., 2023;</w:t>
      </w:r>
      <w:r w:rsidR="06D3CBFF" w:rsidRPr="00DA02CA">
        <w:rPr>
          <w:rFonts w:ascii="Times New Roman" w:hAnsi="Times New Roman" w:cs="Times New Roman"/>
          <w:sz w:val="24"/>
          <w:szCs w:val="24"/>
          <w:highlight w:val="cyan"/>
        </w:rPr>
        <w:t xml:space="preserve"> Fino et al., 2023; Foster et al., 2024; Gaboardi </w:t>
      </w:r>
      <w:r w:rsidR="7329D88B" w:rsidRPr="00DA02CA">
        <w:rPr>
          <w:rFonts w:ascii="Times New Roman" w:hAnsi="Times New Roman" w:cs="Times New Roman"/>
          <w:sz w:val="24"/>
          <w:szCs w:val="24"/>
          <w:highlight w:val="cyan"/>
        </w:rPr>
        <w:t>et al., 2024; Gesi et al., 2024;</w:t>
      </w:r>
      <w:r w:rsidRPr="00DA02CA">
        <w:rPr>
          <w:rFonts w:ascii="Times New Roman" w:hAnsi="Times New Roman" w:cs="Times New Roman"/>
          <w:sz w:val="24"/>
          <w:szCs w:val="24"/>
          <w:highlight w:val="cyan"/>
        </w:rPr>
        <w:t xml:space="preserve"> Gul et al., 2023; </w:t>
      </w:r>
      <w:r w:rsidR="5790F5A4" w:rsidRPr="00DA02CA">
        <w:rPr>
          <w:rFonts w:ascii="Times New Roman" w:hAnsi="Times New Roman" w:cs="Times New Roman"/>
          <w:sz w:val="24"/>
          <w:szCs w:val="24"/>
          <w:highlight w:val="cyan"/>
        </w:rPr>
        <w:t>Jiang et al., 2022;</w:t>
      </w:r>
      <w:r w:rsidR="2EEE2C98" w:rsidRPr="00DA02CA">
        <w:rPr>
          <w:rFonts w:ascii="Times New Roman" w:hAnsi="Times New Roman" w:cs="Times New Roman"/>
          <w:sz w:val="24"/>
          <w:szCs w:val="24"/>
          <w:highlight w:val="cyan"/>
        </w:rPr>
        <w:t xml:space="preserve"> Kalaitzaki et al., 2021;</w:t>
      </w:r>
      <w:r w:rsidR="5790F5A4" w:rsidRPr="00DA02CA">
        <w:rPr>
          <w:rFonts w:ascii="Times New Roman" w:hAnsi="Times New Roman" w:cs="Times New Roman"/>
          <w:sz w:val="24"/>
          <w:szCs w:val="24"/>
          <w:highlight w:val="cyan"/>
        </w:rPr>
        <w:t xml:space="preserve"> </w:t>
      </w:r>
      <w:r w:rsidRPr="00DA02CA">
        <w:rPr>
          <w:rFonts w:ascii="Times New Roman" w:hAnsi="Times New Roman" w:cs="Times New Roman"/>
          <w:sz w:val="24"/>
          <w:szCs w:val="24"/>
          <w:highlight w:val="cyan"/>
        </w:rPr>
        <w:t>Kalaitzaki et al., 2022; Kalaitzaki et al., 2023;</w:t>
      </w:r>
      <w:r w:rsidR="70CF5359" w:rsidRPr="00DA02CA">
        <w:rPr>
          <w:rFonts w:ascii="Times New Roman" w:hAnsi="Times New Roman" w:cs="Times New Roman"/>
          <w:sz w:val="24"/>
          <w:szCs w:val="24"/>
          <w:highlight w:val="cyan"/>
        </w:rPr>
        <w:t xml:space="preserve"> Kalaitzaki et al., 2024;</w:t>
      </w:r>
      <w:r w:rsidR="3C46B1F9" w:rsidRPr="00DA02CA">
        <w:rPr>
          <w:rFonts w:ascii="Times New Roman" w:hAnsi="Times New Roman" w:cs="Times New Roman"/>
          <w:sz w:val="24"/>
          <w:szCs w:val="24"/>
          <w:highlight w:val="cyan"/>
        </w:rPr>
        <w:t xml:space="preserve"> Kowalski et al., 2021; Lafuenti et al., 2023;</w:t>
      </w:r>
      <w:r w:rsidR="70CF5359" w:rsidRPr="00DA02CA">
        <w:rPr>
          <w:rFonts w:ascii="Times New Roman" w:hAnsi="Times New Roman" w:cs="Times New Roman"/>
          <w:sz w:val="24"/>
          <w:szCs w:val="24"/>
          <w:highlight w:val="cyan"/>
        </w:rPr>
        <w:t xml:space="preserve"> </w:t>
      </w:r>
      <w:r w:rsidRPr="00DA02CA">
        <w:rPr>
          <w:rFonts w:ascii="Times New Roman" w:hAnsi="Times New Roman" w:cs="Times New Roman"/>
          <w:sz w:val="24"/>
          <w:szCs w:val="24"/>
          <w:highlight w:val="cyan"/>
        </w:rPr>
        <w:t xml:space="preserve"> Lan et al., 2023; Lau et al., 2021; </w:t>
      </w:r>
      <w:r w:rsidR="3549FF1E" w:rsidRPr="00DA02CA">
        <w:rPr>
          <w:rFonts w:ascii="Times New Roman" w:hAnsi="Times New Roman" w:cs="Times New Roman"/>
          <w:sz w:val="24"/>
          <w:szCs w:val="24"/>
          <w:highlight w:val="cyan"/>
        </w:rPr>
        <w:t xml:space="preserve">Levinsky et al., 2024; </w:t>
      </w:r>
      <w:r w:rsidRPr="00DA02CA">
        <w:rPr>
          <w:rFonts w:ascii="Times New Roman" w:hAnsi="Times New Roman" w:cs="Times New Roman"/>
          <w:sz w:val="24"/>
          <w:szCs w:val="24"/>
          <w:highlight w:val="cyan"/>
        </w:rPr>
        <w:t>Lewis et al., 2022;</w:t>
      </w:r>
      <w:r w:rsidR="15BD2726" w:rsidRPr="00DA02CA">
        <w:rPr>
          <w:rFonts w:ascii="Times New Roman" w:hAnsi="Times New Roman" w:cs="Times New Roman"/>
          <w:sz w:val="24"/>
          <w:szCs w:val="24"/>
          <w:highlight w:val="cyan"/>
        </w:rPr>
        <w:t xml:space="preserve"> </w:t>
      </w:r>
      <w:r w:rsidR="5E5CD540" w:rsidRPr="00DA02CA">
        <w:rPr>
          <w:rFonts w:ascii="Times New Roman" w:hAnsi="Times New Roman" w:cs="Times New Roman"/>
          <w:sz w:val="24"/>
          <w:szCs w:val="24"/>
          <w:highlight w:val="cyan"/>
        </w:rPr>
        <w:t>Li et al., 2021; Liu et al., 2024; Liu et al., 2024; Liu et al., 2021;</w:t>
      </w:r>
      <w:r w:rsidRPr="00DA02CA">
        <w:rPr>
          <w:rFonts w:ascii="Times New Roman" w:hAnsi="Times New Roman" w:cs="Times New Roman"/>
          <w:sz w:val="24"/>
          <w:szCs w:val="24"/>
          <w:highlight w:val="cyan"/>
        </w:rPr>
        <w:t xml:space="preserve"> Lyu et al., 2021; </w:t>
      </w:r>
      <w:r w:rsidR="1B20DFEE" w:rsidRPr="00DA02CA">
        <w:rPr>
          <w:rFonts w:ascii="Times New Roman" w:hAnsi="Times New Roman" w:cs="Times New Roman"/>
          <w:sz w:val="24"/>
          <w:szCs w:val="24"/>
          <w:highlight w:val="cyan"/>
        </w:rPr>
        <w:t xml:space="preserve">Mo et al., 2022; </w:t>
      </w:r>
      <w:r w:rsidRPr="00DA02CA">
        <w:rPr>
          <w:rFonts w:ascii="Times New Roman" w:hAnsi="Times New Roman" w:cs="Times New Roman"/>
          <w:sz w:val="24"/>
          <w:szCs w:val="24"/>
          <w:highlight w:val="cyan"/>
        </w:rPr>
        <w:t>Morales et al., 2023;</w:t>
      </w:r>
      <w:r w:rsidR="04B84CBF" w:rsidRPr="00DA02CA">
        <w:rPr>
          <w:rFonts w:ascii="Times New Roman" w:hAnsi="Times New Roman" w:cs="Times New Roman"/>
          <w:sz w:val="24"/>
          <w:szCs w:val="24"/>
          <w:highlight w:val="cyan"/>
        </w:rPr>
        <w:t xml:space="preserve"> Moreno-Jimenez et al., 2021; Nie et al., 2021;</w:t>
      </w:r>
      <w:r w:rsidRPr="00DA02CA">
        <w:rPr>
          <w:rFonts w:ascii="Times New Roman" w:hAnsi="Times New Roman" w:cs="Times New Roman"/>
          <w:sz w:val="24"/>
          <w:szCs w:val="24"/>
          <w:highlight w:val="cyan"/>
        </w:rPr>
        <w:t xml:space="preserve"> Northfield &amp; Johnston, 2021; </w:t>
      </w:r>
      <w:r w:rsidR="1440BED0" w:rsidRPr="00DA02CA">
        <w:rPr>
          <w:rFonts w:ascii="Times New Roman" w:hAnsi="Times New Roman" w:cs="Times New Roman"/>
          <w:sz w:val="24"/>
          <w:szCs w:val="24"/>
          <w:highlight w:val="cyan"/>
        </w:rPr>
        <w:t>Nowicki et al., 2024; Ottaviani et al., 2024; Ozonder et al., 2023;</w:t>
      </w:r>
      <w:r w:rsidR="6012B4C9" w:rsidRPr="00DA02CA">
        <w:rPr>
          <w:rFonts w:ascii="Times New Roman" w:hAnsi="Times New Roman" w:cs="Times New Roman"/>
          <w:sz w:val="24"/>
          <w:szCs w:val="24"/>
          <w:highlight w:val="cyan"/>
        </w:rPr>
        <w:t xml:space="preserve"> Paeizi et al., 2024; Peng et al., 2021;</w:t>
      </w:r>
      <w:r w:rsidR="1440BED0" w:rsidRPr="00DA02CA">
        <w:rPr>
          <w:rFonts w:ascii="Times New Roman" w:hAnsi="Times New Roman" w:cs="Times New Roman"/>
          <w:sz w:val="24"/>
          <w:szCs w:val="24"/>
          <w:highlight w:val="cyan"/>
        </w:rPr>
        <w:t xml:space="preserve"> Petrocchi et al</w:t>
      </w:r>
      <w:r w:rsidR="3D9EE752" w:rsidRPr="00DA02CA">
        <w:rPr>
          <w:rFonts w:ascii="Times New Roman" w:hAnsi="Times New Roman" w:cs="Times New Roman"/>
          <w:sz w:val="24"/>
          <w:szCs w:val="24"/>
          <w:highlight w:val="cyan"/>
        </w:rPr>
        <w:t>., 2023;</w:t>
      </w:r>
      <w:r w:rsidR="59EB383E" w:rsidRPr="00DA02CA">
        <w:rPr>
          <w:rFonts w:ascii="Times New Roman" w:hAnsi="Times New Roman" w:cs="Times New Roman"/>
          <w:sz w:val="24"/>
          <w:szCs w:val="24"/>
          <w:highlight w:val="cyan"/>
        </w:rPr>
        <w:t xml:space="preserve"> Pfeiffer et al., 2023; Read et al., 2023; Sarialioglu et al., 2022; Song et al., 2024; Sun </w:t>
      </w:r>
      <w:r w:rsidR="068220FA" w:rsidRPr="00DA02CA">
        <w:rPr>
          <w:rFonts w:ascii="Times New Roman" w:hAnsi="Times New Roman" w:cs="Times New Roman"/>
          <w:sz w:val="24"/>
          <w:szCs w:val="24"/>
          <w:highlight w:val="cyan"/>
        </w:rPr>
        <w:t>et al., 2022;</w:t>
      </w:r>
      <w:r w:rsidR="3D9EE752" w:rsidRPr="00DA02CA">
        <w:rPr>
          <w:rFonts w:ascii="Times New Roman" w:hAnsi="Times New Roman" w:cs="Times New Roman"/>
          <w:sz w:val="24"/>
          <w:szCs w:val="24"/>
          <w:highlight w:val="cyan"/>
        </w:rPr>
        <w:t xml:space="preserve"> </w:t>
      </w:r>
      <w:r w:rsidRPr="00DA02CA">
        <w:rPr>
          <w:rFonts w:ascii="Times New Roman" w:hAnsi="Times New Roman" w:cs="Times New Roman"/>
          <w:sz w:val="24"/>
          <w:szCs w:val="24"/>
          <w:highlight w:val="cyan"/>
        </w:rPr>
        <w:t xml:space="preserve">Tu et al., 2023; Ulset &amp; von Soest, 2022; </w:t>
      </w:r>
      <w:r w:rsidR="4D1A442F" w:rsidRPr="00DA02CA">
        <w:rPr>
          <w:rFonts w:ascii="Times New Roman" w:hAnsi="Times New Roman" w:cs="Times New Roman"/>
          <w:sz w:val="24"/>
          <w:szCs w:val="24"/>
          <w:highlight w:val="cyan"/>
        </w:rPr>
        <w:t xml:space="preserve">Uziel et al., 2021; </w:t>
      </w:r>
      <w:r w:rsidRPr="00DA02CA">
        <w:rPr>
          <w:rFonts w:ascii="Times New Roman" w:hAnsi="Times New Roman" w:cs="Times New Roman"/>
          <w:sz w:val="24"/>
          <w:szCs w:val="24"/>
          <w:highlight w:val="cyan"/>
        </w:rPr>
        <w:t>Vazquez et al., 2021;</w:t>
      </w:r>
      <w:r w:rsidR="3CE0CB98" w:rsidRPr="00DA02CA">
        <w:rPr>
          <w:rFonts w:ascii="Times New Roman" w:hAnsi="Times New Roman" w:cs="Times New Roman"/>
          <w:sz w:val="24"/>
          <w:szCs w:val="24"/>
          <w:highlight w:val="cyan"/>
        </w:rPr>
        <w:t xml:space="preserve"> </w:t>
      </w:r>
      <w:r w:rsidR="3CE0CB98" w:rsidRPr="00DA02CA">
        <w:rPr>
          <w:rFonts w:ascii="Times New Roman" w:hAnsi="Times New Roman" w:cs="Times New Roman"/>
          <w:sz w:val="24"/>
          <w:szCs w:val="24"/>
          <w:highlight w:val="cyan"/>
        </w:rPr>
        <w:lastRenderedPageBreak/>
        <w:t xml:space="preserve">Veronese et al., 2022; </w:t>
      </w:r>
      <w:r w:rsidRPr="00DA02CA">
        <w:rPr>
          <w:rFonts w:ascii="Times New Roman" w:hAnsi="Times New Roman" w:cs="Times New Roman"/>
          <w:sz w:val="24"/>
          <w:szCs w:val="24"/>
          <w:highlight w:val="cyan"/>
        </w:rPr>
        <w:t xml:space="preserve"> Wang et al., 2023; Willey et al., 2022; </w:t>
      </w:r>
      <w:r w:rsidR="74DCDCA7" w:rsidRPr="00DA02CA">
        <w:rPr>
          <w:rFonts w:ascii="Times New Roman" w:hAnsi="Times New Roman" w:cs="Times New Roman"/>
          <w:sz w:val="24"/>
          <w:szCs w:val="24"/>
          <w:highlight w:val="cyan"/>
        </w:rPr>
        <w:t xml:space="preserve">Wu, 2024; </w:t>
      </w:r>
      <w:r w:rsidRPr="00DA02CA">
        <w:rPr>
          <w:rFonts w:ascii="Times New Roman" w:hAnsi="Times New Roman" w:cs="Times New Roman"/>
          <w:sz w:val="24"/>
          <w:szCs w:val="24"/>
          <w:highlight w:val="cyan"/>
        </w:rPr>
        <w:t>Yao et al., 2023; Yeung et al., 2022; Yildiz, 2021;</w:t>
      </w:r>
      <w:r w:rsidR="7B850E88" w:rsidRPr="00DA02CA">
        <w:rPr>
          <w:rFonts w:ascii="Times New Roman" w:hAnsi="Times New Roman" w:cs="Times New Roman"/>
          <w:sz w:val="24"/>
          <w:szCs w:val="24"/>
          <w:highlight w:val="cyan"/>
        </w:rPr>
        <w:t xml:space="preserve"> Yilmaz-Karaman et al., 2023; Yim &amp; Kim, 2022; </w:t>
      </w:r>
      <w:r w:rsidRPr="00DA02CA">
        <w:rPr>
          <w:rFonts w:ascii="Times New Roman" w:hAnsi="Times New Roman" w:cs="Times New Roman"/>
          <w:sz w:val="24"/>
          <w:szCs w:val="24"/>
          <w:highlight w:val="cyan"/>
        </w:rPr>
        <w:t xml:space="preserve">Zhang et al., 2021; </w:t>
      </w:r>
      <w:r w:rsidR="07FD789C" w:rsidRPr="00DA02CA">
        <w:rPr>
          <w:rFonts w:ascii="Times New Roman" w:hAnsi="Times New Roman" w:cs="Times New Roman"/>
          <w:sz w:val="24"/>
          <w:szCs w:val="24"/>
          <w:highlight w:val="cyan"/>
        </w:rPr>
        <w:t xml:space="preserve">Zhang et al., 2023; Zeng et al., 2023; </w:t>
      </w:r>
      <w:r w:rsidRPr="00DA02CA">
        <w:rPr>
          <w:rFonts w:ascii="Times New Roman" w:hAnsi="Times New Roman" w:cs="Times New Roman"/>
          <w:sz w:val="24"/>
          <w:szCs w:val="24"/>
          <w:highlight w:val="cyan"/>
        </w:rPr>
        <w:t>Zhou et al., 2020</w:t>
      </w:r>
      <w:r w:rsidR="542A51F4" w:rsidRPr="00DA02CA">
        <w:rPr>
          <w:rFonts w:ascii="Times New Roman" w:hAnsi="Times New Roman" w:cs="Times New Roman"/>
          <w:sz w:val="24"/>
          <w:szCs w:val="24"/>
          <w:highlight w:val="cyan"/>
        </w:rPr>
        <w:t>; Zurko et al., 2022</w:t>
      </w:r>
      <w:r w:rsidRPr="00DA02CA">
        <w:rPr>
          <w:rFonts w:ascii="Times New Roman" w:hAnsi="Times New Roman" w:cs="Times New Roman"/>
          <w:sz w:val="24"/>
          <w:szCs w:val="24"/>
          <w:highlight w:val="cyan"/>
        </w:rPr>
        <w:t>), met the inclusion criteria for the main analysis. 12 studies were selected for subgroup analyses on PTSD citations of them (Arnout &amp; Al-Sufyani, 2021; Chen &amp; Tang, 2021; Chen et al., 2020; Das et al., 2023; El-Khoury Malhame et al., 2023; Lan et al., 2023; Lau et al., 2021; Lewis et al., 2022; Mo et al., 2022; Vazquez et al., 2021; Wang et al., 2023; Zhang et al., 202</w:t>
      </w:r>
      <w:r w:rsidR="3F3CBCC0" w:rsidRPr="00DA02CA">
        <w:rPr>
          <w:rFonts w:ascii="Times New Roman" w:hAnsi="Times New Roman" w:cs="Times New Roman"/>
          <w:sz w:val="24"/>
          <w:szCs w:val="24"/>
          <w:highlight w:val="cyan"/>
        </w:rPr>
        <w:t>1.)</w:t>
      </w:r>
      <w:r w:rsidRPr="3F7078E8">
        <w:rPr>
          <w:rFonts w:ascii="Times New Roman" w:hAnsi="Times New Roman" w:cs="Times New Roman"/>
          <w:sz w:val="24"/>
          <w:szCs w:val="24"/>
          <w:vertAlign w:val="superscript"/>
        </w:rPr>
        <w:t xml:space="preserve"> </w:t>
      </w:r>
      <w:r w:rsidR="00E3580C" w:rsidRPr="3F7078E8">
        <w:rPr>
          <w:rFonts w:ascii="Times New Roman" w:hAnsi="Times New Roman" w:cs="Times New Roman"/>
          <w:sz w:val="24"/>
          <w:szCs w:val="24"/>
        </w:rPr>
        <w:t xml:space="preserve">Of these </w:t>
      </w:r>
      <w:r w:rsidR="00E3580C" w:rsidRPr="3F7078E8">
        <w:rPr>
          <w:rFonts w:ascii="Times New Roman" w:hAnsi="Times New Roman" w:cs="Times New Roman"/>
          <w:sz w:val="24"/>
          <w:szCs w:val="24"/>
          <w:highlight w:val="yellow"/>
        </w:rPr>
        <w:t xml:space="preserve">75 </w:t>
      </w:r>
      <w:r w:rsidR="00E3580C" w:rsidRPr="3F7078E8">
        <w:rPr>
          <w:rFonts w:ascii="Times New Roman" w:hAnsi="Times New Roman" w:cs="Times New Roman"/>
          <w:sz w:val="24"/>
          <w:szCs w:val="24"/>
        </w:rPr>
        <w:t>included in the analysis, all employed PTGI or its variants (e.g. PTGI-SF) to examine PTG</w:t>
      </w:r>
      <w:r w:rsidR="00E3580C">
        <w:rPr>
          <w:rFonts w:ascii="Times New Roman" w:hAnsi="Times New Roman" w:cs="Times New Roman"/>
          <w:sz w:val="24"/>
          <w:szCs w:val="24"/>
        </w:rPr>
        <w:t xml:space="preserve">. </w:t>
      </w:r>
      <w:r w:rsidR="00E3580C" w:rsidRPr="3F7078E8">
        <w:rPr>
          <w:rFonts w:ascii="Times New Roman" w:hAnsi="Times New Roman" w:cs="Times New Roman"/>
          <w:sz w:val="24"/>
          <w:szCs w:val="24"/>
        </w:rPr>
        <w:t xml:space="preserve">For the selected studies involving a total of </w:t>
      </w:r>
      <w:r w:rsidR="00E3580C" w:rsidRPr="00D23A17">
        <w:rPr>
          <w:rFonts w:ascii="Times New Roman" w:hAnsi="Times New Roman" w:cs="Times New Roman"/>
          <w:sz w:val="24"/>
          <w:szCs w:val="24"/>
          <w:highlight w:val="yellow"/>
        </w:rPr>
        <w:t>67,611</w:t>
      </w:r>
      <w:r w:rsidR="00E3580C" w:rsidRPr="00D23A17">
        <w:rPr>
          <w:rFonts w:ascii="Times New Roman" w:hAnsi="Times New Roman" w:cs="Times New Roman"/>
          <w:sz w:val="24"/>
          <w:szCs w:val="24"/>
        </w:rPr>
        <w:t xml:space="preserve"> </w:t>
      </w:r>
      <w:r w:rsidR="00E3580C" w:rsidRPr="3F7078E8">
        <w:rPr>
          <w:rFonts w:ascii="Times New Roman" w:hAnsi="Times New Roman" w:cs="Times New Roman"/>
          <w:sz w:val="24"/>
          <w:szCs w:val="24"/>
        </w:rPr>
        <w:t>individuals, table 1 and table 3 present their overall characteristics</w:t>
      </w:r>
      <w:r w:rsidR="00E3580C" w:rsidRPr="3F7078E8">
        <w:rPr>
          <w:rFonts w:ascii="Times New Roman" w:hAnsi="Times New Roman" w:cs="Times New Roman"/>
          <w:sz w:val="24"/>
          <w:szCs w:val="24"/>
          <w:highlight w:val="yellow"/>
        </w:rPr>
        <w:t>, including study designs</w:t>
      </w:r>
      <w:r w:rsidRPr="3F7078E8">
        <w:rPr>
          <w:rFonts w:ascii="Times New Roman" w:hAnsi="Times New Roman" w:cs="Times New Roman"/>
          <w:sz w:val="24"/>
          <w:szCs w:val="24"/>
          <w:highlight w:val="yellow"/>
        </w:rPr>
        <w:t>.</w:t>
      </w:r>
      <w:r w:rsidRPr="3F7078E8">
        <w:rPr>
          <w:rFonts w:ascii="Times New Roman" w:hAnsi="Times New Roman" w:cs="Times New Roman"/>
          <w:sz w:val="24"/>
          <w:szCs w:val="24"/>
        </w:rPr>
        <w:t xml:space="preserve"> </w:t>
      </w:r>
    </w:p>
    <w:p w14:paraId="67F28EC7" w14:textId="47CD3898" w:rsidR="00487557" w:rsidRDefault="153DF561" w:rsidP="009F3D98">
      <w:pPr>
        <w:spacing w:after="0" w:line="480" w:lineRule="auto"/>
        <w:ind w:firstLine="720"/>
        <w:rPr>
          <w:rFonts w:ascii="Times New Roman" w:hAnsi="Times New Roman" w:cs="Times New Roman"/>
          <w:sz w:val="24"/>
          <w:szCs w:val="24"/>
          <w:highlight w:val="yellow"/>
        </w:rPr>
      </w:pPr>
      <w:r w:rsidRPr="0871E881">
        <w:rPr>
          <w:rFonts w:ascii="Times New Roman" w:hAnsi="Times New Roman" w:cs="Times New Roman"/>
          <w:sz w:val="24"/>
          <w:szCs w:val="24"/>
          <w:highlight w:val="yellow"/>
        </w:rPr>
        <w:t>Among the</w:t>
      </w:r>
      <w:r w:rsidR="002C4016" w:rsidRPr="0871E881">
        <w:rPr>
          <w:rFonts w:ascii="Times New Roman" w:hAnsi="Times New Roman" w:cs="Times New Roman"/>
          <w:sz w:val="24"/>
          <w:szCs w:val="24"/>
          <w:highlight w:val="yellow"/>
        </w:rPr>
        <w:t xml:space="preserve"> selected</w:t>
      </w:r>
      <w:r w:rsidRPr="0871E881">
        <w:rPr>
          <w:rFonts w:ascii="Times New Roman" w:hAnsi="Times New Roman" w:cs="Times New Roman"/>
          <w:sz w:val="24"/>
          <w:szCs w:val="24"/>
          <w:highlight w:val="yellow"/>
        </w:rPr>
        <w:t xml:space="preserve"> studies</w:t>
      </w:r>
      <w:r w:rsidR="002C4016" w:rsidRPr="0871E881">
        <w:rPr>
          <w:rFonts w:ascii="Times New Roman" w:hAnsi="Times New Roman" w:cs="Times New Roman"/>
          <w:sz w:val="24"/>
          <w:szCs w:val="24"/>
          <w:highlight w:val="yellow"/>
        </w:rPr>
        <w:t xml:space="preserve"> from developed countries</w:t>
      </w:r>
      <w:r w:rsidRPr="0871E881">
        <w:rPr>
          <w:rFonts w:ascii="Times New Roman" w:hAnsi="Times New Roman" w:cs="Times New Roman"/>
          <w:sz w:val="24"/>
          <w:szCs w:val="24"/>
          <w:highlight w:val="yellow"/>
        </w:rPr>
        <w:t xml:space="preserve">, </w:t>
      </w:r>
      <w:r w:rsidR="002C4016" w:rsidRPr="0871E881">
        <w:rPr>
          <w:rFonts w:ascii="Times New Roman" w:hAnsi="Times New Roman" w:cs="Times New Roman"/>
          <w:sz w:val="24"/>
          <w:szCs w:val="24"/>
          <w:highlight w:val="yellow"/>
        </w:rPr>
        <w:t xml:space="preserve">two were </w:t>
      </w:r>
      <w:r w:rsidR="00E81310" w:rsidRPr="0871E881">
        <w:rPr>
          <w:rFonts w:ascii="Times New Roman" w:hAnsi="Times New Roman" w:cs="Times New Roman"/>
          <w:sz w:val="24"/>
          <w:szCs w:val="24"/>
          <w:highlight w:val="yellow"/>
        </w:rPr>
        <w:t xml:space="preserve">performed </w:t>
      </w:r>
      <w:r w:rsidR="002C4016" w:rsidRPr="0871E881">
        <w:rPr>
          <w:rFonts w:ascii="Times New Roman" w:hAnsi="Times New Roman" w:cs="Times New Roman"/>
          <w:sz w:val="24"/>
          <w:szCs w:val="24"/>
          <w:highlight w:val="yellow"/>
        </w:rPr>
        <w:t xml:space="preserve">in Australia (Aggar et al., 2022; Foster et al., 2024), </w:t>
      </w:r>
      <w:r w:rsidR="00E81310" w:rsidRPr="0871E881">
        <w:rPr>
          <w:rFonts w:ascii="Times New Roman" w:hAnsi="Times New Roman" w:cs="Times New Roman"/>
          <w:sz w:val="24"/>
          <w:szCs w:val="24"/>
          <w:highlight w:val="yellow"/>
        </w:rPr>
        <w:t>four in Greece (Kalaitzaki et al., 2021; Kalaitzaki et al., 2022; Kalaitzaki et al., 2023; Kalaitzaki et al., 2024), seven in Italy (Cardinali et al., 2023; Carola et al., 2022; Castiglioni et al., 2023; Fino et al., 2023; Gaboardi et al., 2024; Gesi et al., 2024; Lafuenti et al., 2024; Ottavani et al., 2024), two in Poland (Nowicki et al., 2024; Zurko et al., 2022)</w:t>
      </w:r>
      <w:r w:rsidR="00B96C5B" w:rsidRPr="0871E881">
        <w:rPr>
          <w:rFonts w:ascii="Times New Roman" w:hAnsi="Times New Roman" w:cs="Times New Roman"/>
          <w:sz w:val="24"/>
          <w:szCs w:val="24"/>
          <w:highlight w:val="yellow"/>
        </w:rPr>
        <w:t xml:space="preserve">, </w:t>
      </w:r>
      <w:r w:rsidR="00472099" w:rsidRPr="0871E881">
        <w:rPr>
          <w:rFonts w:ascii="Times New Roman" w:hAnsi="Times New Roman" w:cs="Times New Roman"/>
          <w:sz w:val="24"/>
          <w:szCs w:val="24"/>
          <w:highlight w:val="yellow"/>
        </w:rPr>
        <w:t xml:space="preserve">two in Spain (Moreno-Jimenez et al., 2021; Vazquez et al., 2021), ten in the United States (Chen et al., 2021; Deitz, 2024; Liu et al., 2024; Morales et al., 2023; Northfield &amp; Johnston, 2021; Pfeiffer et al., 2023; Tu et al., 2023; Willey et al., 2022; Zhang et al., 2021; Zhou et al., 2020), and three in the United Kingdom (Barnicot et al., 2023; Lewis et al., 2022; Read et al., 2023). </w:t>
      </w:r>
      <w:r w:rsidR="00B96C5B" w:rsidRPr="0871E881">
        <w:rPr>
          <w:rFonts w:ascii="Times New Roman" w:hAnsi="Times New Roman" w:cs="Times New Roman"/>
          <w:sz w:val="24"/>
          <w:szCs w:val="24"/>
          <w:highlight w:val="yellow"/>
        </w:rPr>
        <w:t xml:space="preserve">In addition, Canada, France, Norway, Switzerland, had one study each (Uziel et al., 2021; Petrocchi et al., 2023; Ulset &amp; von Soest, 2022; Uziel et al., 2021). </w:t>
      </w:r>
      <w:r w:rsidR="00E81310" w:rsidRPr="0871E881">
        <w:rPr>
          <w:rFonts w:ascii="Times New Roman" w:hAnsi="Times New Roman" w:cs="Times New Roman"/>
          <w:sz w:val="24"/>
          <w:szCs w:val="24"/>
          <w:highlight w:val="yellow"/>
        </w:rPr>
        <w:t xml:space="preserve"> </w:t>
      </w:r>
    </w:p>
    <w:p w14:paraId="06FD156A" w14:textId="0C693668" w:rsidR="00A1213D" w:rsidRPr="006E5FA1" w:rsidRDefault="00B872B8" w:rsidP="009F3D98">
      <w:pPr>
        <w:spacing w:after="0"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highlight w:val="yellow"/>
        </w:rPr>
        <w:t>Among those from developed countries,</w:t>
      </w:r>
      <w:r w:rsidRPr="00D04FF8">
        <w:rPr>
          <w:rFonts w:ascii="Times New Roman" w:hAnsi="Times New Roman" w:cs="Times New Roman"/>
          <w:sz w:val="24"/>
          <w:szCs w:val="24"/>
          <w:highlight w:val="yellow"/>
        </w:rPr>
        <w:t xml:space="preserve"> </w:t>
      </w:r>
      <w:r w:rsidRPr="006E5FA1">
        <w:rPr>
          <w:rFonts w:ascii="Times New Roman" w:hAnsi="Times New Roman" w:cs="Times New Roman"/>
          <w:sz w:val="24"/>
          <w:szCs w:val="24"/>
          <w:highlight w:val="yellow"/>
        </w:rPr>
        <w:t xml:space="preserve">one </w:t>
      </w:r>
      <w:r w:rsidRPr="00487557">
        <w:rPr>
          <w:rFonts w:ascii="Times New Roman" w:hAnsi="Times New Roman" w:cs="Times New Roman"/>
          <w:sz w:val="24"/>
          <w:szCs w:val="24"/>
          <w:highlight w:val="yellow"/>
        </w:rPr>
        <w:t xml:space="preserve">was conducted </w:t>
      </w:r>
      <w:r w:rsidRPr="006E5FA1">
        <w:rPr>
          <w:rFonts w:ascii="Times New Roman" w:hAnsi="Times New Roman" w:cs="Times New Roman"/>
          <w:sz w:val="24"/>
          <w:szCs w:val="24"/>
          <w:highlight w:val="yellow"/>
        </w:rPr>
        <w:t>in Ghana (</w:t>
      </w:r>
      <w:r w:rsidRPr="00D04FF8">
        <w:rPr>
          <w:rFonts w:ascii="Times New Roman" w:hAnsi="Times New Roman" w:cs="Times New Roman"/>
          <w:sz w:val="24"/>
          <w:szCs w:val="24"/>
          <w:highlight w:val="yellow"/>
        </w:rPr>
        <w:t xml:space="preserve">Adjorlolo et al., 2022), </w:t>
      </w:r>
      <w:r w:rsidR="153DF561" w:rsidRPr="006E5FA1">
        <w:rPr>
          <w:rFonts w:ascii="Times New Roman" w:hAnsi="Times New Roman" w:cs="Times New Roman"/>
          <w:sz w:val="24"/>
          <w:szCs w:val="24"/>
          <w:highlight w:val="yellow"/>
        </w:rPr>
        <w:t>s</w:t>
      </w:r>
      <w:r w:rsidR="0D174AEE" w:rsidRPr="006E5FA1">
        <w:rPr>
          <w:rFonts w:ascii="Times New Roman" w:hAnsi="Times New Roman" w:cs="Times New Roman"/>
          <w:sz w:val="24"/>
          <w:szCs w:val="24"/>
          <w:highlight w:val="yellow"/>
        </w:rPr>
        <w:t xml:space="preserve">eventeen </w:t>
      </w:r>
      <w:r>
        <w:rPr>
          <w:rFonts w:ascii="Times New Roman" w:hAnsi="Times New Roman" w:cs="Times New Roman"/>
          <w:sz w:val="24"/>
          <w:szCs w:val="24"/>
          <w:highlight w:val="yellow"/>
        </w:rPr>
        <w:t>in</w:t>
      </w:r>
      <w:r w:rsidR="0D174AEE" w:rsidRPr="006E5FA1">
        <w:rPr>
          <w:rFonts w:ascii="Times New Roman" w:hAnsi="Times New Roman" w:cs="Times New Roman"/>
          <w:sz w:val="24"/>
          <w:szCs w:val="24"/>
          <w:highlight w:val="yellow"/>
        </w:rPr>
        <w:t xml:space="preserve"> the </w:t>
      </w:r>
      <w:r w:rsidR="153DF561" w:rsidRPr="006E5FA1">
        <w:rPr>
          <w:rFonts w:ascii="Times New Roman" w:hAnsi="Times New Roman" w:cs="Times New Roman"/>
          <w:sz w:val="24"/>
          <w:szCs w:val="24"/>
          <w:highlight w:val="yellow"/>
        </w:rPr>
        <w:t xml:space="preserve">Middle Eastern </w:t>
      </w:r>
      <w:r>
        <w:rPr>
          <w:rFonts w:ascii="Times New Roman" w:hAnsi="Times New Roman" w:cs="Times New Roman"/>
          <w:sz w:val="24"/>
          <w:szCs w:val="24"/>
          <w:highlight w:val="yellow"/>
        </w:rPr>
        <w:t>area</w:t>
      </w:r>
      <w:r w:rsidR="153DF561" w:rsidRPr="006E5FA1">
        <w:rPr>
          <w:rFonts w:ascii="Times New Roman" w:hAnsi="Times New Roman" w:cs="Times New Roman"/>
          <w:sz w:val="24"/>
          <w:szCs w:val="24"/>
          <w:highlight w:val="yellow"/>
        </w:rPr>
        <w:t>s of Turkey, Pakistan</w:t>
      </w:r>
      <w:r w:rsidR="679C807B" w:rsidRPr="006E5FA1">
        <w:rPr>
          <w:rFonts w:ascii="Times New Roman" w:hAnsi="Times New Roman" w:cs="Times New Roman"/>
          <w:sz w:val="24"/>
          <w:szCs w:val="24"/>
          <w:highlight w:val="yellow"/>
        </w:rPr>
        <w:t xml:space="preserve">, Iran, </w:t>
      </w:r>
      <w:r w:rsidR="153DF561" w:rsidRPr="006E5FA1">
        <w:rPr>
          <w:rFonts w:ascii="Times New Roman" w:hAnsi="Times New Roman" w:cs="Times New Roman"/>
          <w:sz w:val="24"/>
          <w:szCs w:val="24"/>
          <w:highlight w:val="yellow"/>
        </w:rPr>
        <w:t>Saudi Arabia,</w:t>
      </w:r>
      <w:r w:rsidR="23C64FF4" w:rsidRPr="006E5FA1">
        <w:rPr>
          <w:rFonts w:ascii="Times New Roman" w:hAnsi="Times New Roman" w:cs="Times New Roman"/>
          <w:sz w:val="24"/>
          <w:szCs w:val="24"/>
          <w:highlight w:val="yellow"/>
        </w:rPr>
        <w:t xml:space="preserve"> Lebanon</w:t>
      </w:r>
      <w:r w:rsidR="153DF561" w:rsidRPr="006E5FA1">
        <w:rPr>
          <w:rFonts w:ascii="Times New Roman" w:hAnsi="Times New Roman" w:cs="Times New Roman"/>
          <w:sz w:val="24"/>
          <w:szCs w:val="24"/>
          <w:highlight w:val="yellow"/>
        </w:rPr>
        <w:t xml:space="preserve"> </w:t>
      </w:r>
      <w:r w:rsidR="153DF561" w:rsidRPr="006E5FA1">
        <w:rPr>
          <w:rFonts w:ascii="Times New Roman" w:hAnsi="Times New Roman" w:cs="Times New Roman"/>
          <w:sz w:val="24"/>
          <w:szCs w:val="24"/>
          <w:highlight w:val="yellow"/>
        </w:rPr>
        <w:lastRenderedPageBreak/>
        <w:t>and Israel (</w:t>
      </w:r>
      <w:r w:rsidR="63F15819" w:rsidRPr="006E5FA1">
        <w:rPr>
          <w:rFonts w:ascii="Times New Roman" w:hAnsi="Times New Roman" w:cs="Times New Roman"/>
          <w:sz w:val="24"/>
          <w:szCs w:val="24"/>
          <w:highlight w:val="yellow"/>
        </w:rPr>
        <w:t xml:space="preserve">Akdag et al., 2023; Atay et al., 2023; </w:t>
      </w:r>
      <w:r w:rsidR="153DF561" w:rsidRPr="006E5FA1">
        <w:rPr>
          <w:rFonts w:ascii="Times New Roman" w:hAnsi="Times New Roman" w:cs="Times New Roman"/>
          <w:sz w:val="24"/>
          <w:szCs w:val="24"/>
          <w:highlight w:val="yellow"/>
        </w:rPr>
        <w:t>Arnout &amp; Al-Sufyani, 2021; Chasson et al., 2022; Das et al., 2023;</w:t>
      </w:r>
      <w:r w:rsidR="379EDB42" w:rsidRPr="006E5FA1">
        <w:rPr>
          <w:rFonts w:ascii="Times New Roman" w:hAnsi="Times New Roman" w:cs="Times New Roman"/>
          <w:sz w:val="24"/>
          <w:szCs w:val="24"/>
          <w:highlight w:val="yellow"/>
        </w:rPr>
        <w:t xml:space="preserve"> Dahan et al., 2022; </w:t>
      </w:r>
      <w:r w:rsidR="153DF561" w:rsidRPr="006E5FA1">
        <w:rPr>
          <w:rFonts w:ascii="Times New Roman" w:hAnsi="Times New Roman" w:cs="Times New Roman"/>
          <w:sz w:val="24"/>
          <w:szCs w:val="24"/>
          <w:highlight w:val="yellow"/>
        </w:rPr>
        <w:t xml:space="preserve"> El-Khoury Malhame et al., 2023; Gul et al., 2023;</w:t>
      </w:r>
      <w:r w:rsidR="582D9556" w:rsidRPr="006E5FA1">
        <w:rPr>
          <w:rFonts w:ascii="Times New Roman" w:hAnsi="Times New Roman" w:cs="Times New Roman"/>
          <w:sz w:val="24"/>
          <w:szCs w:val="24"/>
          <w:highlight w:val="yellow"/>
        </w:rPr>
        <w:t xml:space="preserve"> </w:t>
      </w:r>
      <w:r w:rsidR="143EDE50" w:rsidRPr="006E5FA1">
        <w:rPr>
          <w:rFonts w:ascii="Times New Roman" w:hAnsi="Times New Roman" w:cs="Times New Roman"/>
          <w:sz w:val="24"/>
          <w:szCs w:val="24"/>
          <w:highlight w:val="yellow"/>
        </w:rPr>
        <w:t xml:space="preserve">Kowalski et al., 2021; </w:t>
      </w:r>
      <w:r w:rsidR="582D9556" w:rsidRPr="006E5FA1">
        <w:rPr>
          <w:rFonts w:ascii="Times New Roman" w:hAnsi="Times New Roman" w:cs="Times New Roman"/>
          <w:sz w:val="24"/>
          <w:szCs w:val="24"/>
          <w:highlight w:val="yellow"/>
        </w:rPr>
        <w:t>Levinsky et al., 2024; Ozonder et</w:t>
      </w:r>
      <w:r w:rsidR="62435C18" w:rsidRPr="006E5FA1">
        <w:rPr>
          <w:rFonts w:ascii="Times New Roman" w:hAnsi="Times New Roman" w:cs="Times New Roman"/>
          <w:sz w:val="24"/>
          <w:szCs w:val="24"/>
          <w:highlight w:val="yellow"/>
        </w:rPr>
        <w:t xml:space="preserve"> al., 2023; </w:t>
      </w:r>
      <w:r w:rsidR="5AF07DA4" w:rsidRPr="006E5FA1">
        <w:rPr>
          <w:rFonts w:ascii="Times New Roman" w:hAnsi="Times New Roman" w:cs="Times New Roman"/>
          <w:sz w:val="24"/>
          <w:szCs w:val="24"/>
          <w:highlight w:val="yellow"/>
        </w:rPr>
        <w:t xml:space="preserve">Paeizi et al., 2024; </w:t>
      </w:r>
      <w:r w:rsidR="62435C18" w:rsidRPr="006E5FA1">
        <w:rPr>
          <w:rFonts w:ascii="Times New Roman" w:hAnsi="Times New Roman" w:cs="Times New Roman"/>
          <w:sz w:val="24"/>
          <w:szCs w:val="24"/>
          <w:highlight w:val="yellow"/>
        </w:rPr>
        <w:t>Sarialioglu et al., 2022;</w:t>
      </w:r>
      <w:r w:rsidR="7716EB9C" w:rsidRPr="006E5FA1">
        <w:rPr>
          <w:rFonts w:ascii="Times New Roman" w:hAnsi="Times New Roman" w:cs="Times New Roman"/>
          <w:sz w:val="24"/>
          <w:szCs w:val="24"/>
          <w:highlight w:val="yellow"/>
        </w:rPr>
        <w:t xml:space="preserve"> Uziel et al., 2021; Veronese et al., 2022;</w:t>
      </w:r>
      <w:r w:rsidR="153DF561" w:rsidRPr="006E5FA1">
        <w:rPr>
          <w:rFonts w:ascii="Times New Roman" w:hAnsi="Times New Roman" w:cs="Times New Roman"/>
          <w:sz w:val="24"/>
          <w:szCs w:val="24"/>
          <w:highlight w:val="yellow"/>
        </w:rPr>
        <w:t xml:space="preserve"> Yildiz, 2021</w:t>
      </w:r>
      <w:r w:rsidR="6187E024" w:rsidRPr="006E5FA1">
        <w:rPr>
          <w:rFonts w:ascii="Times New Roman" w:hAnsi="Times New Roman" w:cs="Times New Roman"/>
          <w:sz w:val="24"/>
          <w:szCs w:val="24"/>
          <w:highlight w:val="yellow"/>
        </w:rPr>
        <w:t>; Yilmaz-Karaman et al., 2023</w:t>
      </w:r>
      <w:r w:rsidR="153DF561" w:rsidRPr="006E5FA1">
        <w:rPr>
          <w:rFonts w:ascii="Times New Roman" w:hAnsi="Times New Roman" w:cs="Times New Roman"/>
          <w:sz w:val="24"/>
          <w:szCs w:val="24"/>
          <w:highlight w:val="yellow"/>
        </w:rPr>
        <w:t>),</w:t>
      </w:r>
      <w:r w:rsidR="00487557">
        <w:rPr>
          <w:rFonts w:ascii="Times New Roman" w:hAnsi="Times New Roman" w:cs="Times New Roman"/>
          <w:sz w:val="24"/>
          <w:szCs w:val="24"/>
          <w:highlight w:val="yellow"/>
        </w:rPr>
        <w:t xml:space="preserve"> and</w:t>
      </w:r>
      <w:r w:rsidR="153DF561" w:rsidRPr="006E5FA1">
        <w:rPr>
          <w:rFonts w:ascii="Times New Roman" w:hAnsi="Times New Roman" w:cs="Times New Roman"/>
          <w:sz w:val="24"/>
          <w:szCs w:val="24"/>
          <w:highlight w:val="yellow"/>
        </w:rPr>
        <w:t xml:space="preserve"> </w:t>
      </w:r>
      <w:r w:rsidR="4BB75D74" w:rsidRPr="006E5FA1">
        <w:rPr>
          <w:rFonts w:ascii="Times New Roman" w:hAnsi="Times New Roman" w:cs="Times New Roman"/>
          <w:sz w:val="24"/>
          <w:szCs w:val="24"/>
          <w:highlight w:val="yellow"/>
        </w:rPr>
        <w:t>twenty-four</w:t>
      </w:r>
      <w:r w:rsidR="153DF561" w:rsidRPr="006E5FA1">
        <w:rPr>
          <w:rFonts w:ascii="Times New Roman" w:hAnsi="Times New Roman" w:cs="Times New Roman"/>
          <w:sz w:val="24"/>
          <w:szCs w:val="24"/>
          <w:highlight w:val="yellow"/>
        </w:rPr>
        <w:t xml:space="preserve"> </w:t>
      </w:r>
      <w:r w:rsidR="00487557">
        <w:rPr>
          <w:rFonts w:ascii="Times New Roman" w:hAnsi="Times New Roman" w:cs="Times New Roman"/>
          <w:sz w:val="24"/>
          <w:szCs w:val="24"/>
          <w:highlight w:val="yellow"/>
        </w:rPr>
        <w:t xml:space="preserve">in </w:t>
      </w:r>
      <w:r w:rsidR="5F5FC8BE" w:rsidRPr="006E5FA1">
        <w:rPr>
          <w:rFonts w:ascii="Times New Roman" w:hAnsi="Times New Roman" w:cs="Times New Roman"/>
          <w:sz w:val="24"/>
          <w:szCs w:val="24"/>
          <w:highlight w:val="yellow"/>
        </w:rPr>
        <w:t>Asi</w:t>
      </w:r>
      <w:r w:rsidR="153DF561" w:rsidRPr="006E5FA1">
        <w:rPr>
          <w:rFonts w:ascii="Times New Roman" w:hAnsi="Times New Roman" w:cs="Times New Roman"/>
          <w:sz w:val="24"/>
          <w:szCs w:val="24"/>
          <w:highlight w:val="yellow"/>
        </w:rPr>
        <w:t>a (</w:t>
      </w:r>
      <w:r w:rsidR="645B0C0A" w:rsidRPr="006E5FA1">
        <w:rPr>
          <w:rFonts w:ascii="Times New Roman" w:hAnsi="Times New Roman" w:cs="Times New Roman"/>
          <w:sz w:val="24"/>
          <w:szCs w:val="24"/>
          <w:highlight w:val="yellow"/>
        </w:rPr>
        <w:t xml:space="preserve">Azman et al., 2023; </w:t>
      </w:r>
      <w:r w:rsidR="153DF561" w:rsidRPr="006E5FA1">
        <w:rPr>
          <w:rFonts w:ascii="Times New Roman" w:hAnsi="Times New Roman" w:cs="Times New Roman"/>
          <w:sz w:val="24"/>
          <w:szCs w:val="24"/>
          <w:highlight w:val="yellow"/>
        </w:rPr>
        <w:t xml:space="preserve">Bai et al., 2023; </w:t>
      </w:r>
      <w:r w:rsidR="439B4315" w:rsidRPr="006E5FA1">
        <w:rPr>
          <w:rFonts w:ascii="Times New Roman" w:hAnsi="Times New Roman" w:cs="Times New Roman"/>
          <w:sz w:val="24"/>
          <w:szCs w:val="24"/>
          <w:highlight w:val="yellow"/>
        </w:rPr>
        <w:t xml:space="preserve">Bai et al., 2024; </w:t>
      </w:r>
      <w:r w:rsidR="153DF561" w:rsidRPr="006E5FA1">
        <w:rPr>
          <w:rFonts w:ascii="Times New Roman" w:hAnsi="Times New Roman" w:cs="Times New Roman"/>
          <w:sz w:val="24"/>
          <w:szCs w:val="24"/>
          <w:highlight w:val="yellow"/>
        </w:rPr>
        <w:t xml:space="preserve">Chen &amp; Tang, 2021; </w:t>
      </w:r>
      <w:r w:rsidR="7BBCAEB8" w:rsidRPr="006E5FA1">
        <w:rPr>
          <w:rFonts w:ascii="Times New Roman" w:hAnsi="Times New Roman" w:cs="Times New Roman"/>
          <w:sz w:val="24"/>
          <w:szCs w:val="24"/>
          <w:highlight w:val="yellow"/>
        </w:rPr>
        <w:t xml:space="preserve">Cui et al., 2020; </w:t>
      </w:r>
      <w:r w:rsidR="60BE45A1" w:rsidRPr="006E5FA1">
        <w:rPr>
          <w:rFonts w:ascii="Times New Roman" w:hAnsi="Times New Roman" w:cs="Times New Roman"/>
          <w:sz w:val="24"/>
          <w:szCs w:val="24"/>
          <w:highlight w:val="yellow"/>
        </w:rPr>
        <w:t xml:space="preserve">Jiang et al., 2022; </w:t>
      </w:r>
      <w:r w:rsidR="153DF561" w:rsidRPr="006E5FA1">
        <w:rPr>
          <w:rFonts w:ascii="Times New Roman" w:hAnsi="Times New Roman" w:cs="Times New Roman"/>
          <w:sz w:val="24"/>
          <w:szCs w:val="24"/>
          <w:highlight w:val="yellow"/>
        </w:rPr>
        <w:t xml:space="preserve">Lan et al., 2023; Lau et al., 2021; </w:t>
      </w:r>
      <w:r w:rsidR="6CFD02C8" w:rsidRPr="006E5FA1">
        <w:rPr>
          <w:rFonts w:ascii="Times New Roman" w:hAnsi="Times New Roman" w:cs="Times New Roman"/>
          <w:sz w:val="24"/>
          <w:szCs w:val="24"/>
          <w:highlight w:val="yellow"/>
        </w:rPr>
        <w:t xml:space="preserve">Li et al., 2022; Liu et al., 2021; </w:t>
      </w:r>
      <w:r w:rsidR="3D10BB59" w:rsidRPr="006E5FA1">
        <w:rPr>
          <w:rFonts w:ascii="Times New Roman" w:hAnsi="Times New Roman" w:cs="Times New Roman"/>
          <w:sz w:val="24"/>
          <w:szCs w:val="24"/>
          <w:highlight w:val="yellow"/>
        </w:rPr>
        <w:t xml:space="preserve">Liu et al., 2024; </w:t>
      </w:r>
      <w:r w:rsidR="153DF561" w:rsidRPr="006E5FA1">
        <w:rPr>
          <w:rFonts w:ascii="Times New Roman" w:hAnsi="Times New Roman" w:cs="Times New Roman"/>
          <w:sz w:val="24"/>
          <w:szCs w:val="24"/>
          <w:highlight w:val="yellow"/>
        </w:rPr>
        <w:t xml:space="preserve">Lyu et al., 2021; Mo et al., 2022; </w:t>
      </w:r>
      <w:r w:rsidR="45CA873D" w:rsidRPr="006E5FA1">
        <w:rPr>
          <w:rFonts w:ascii="Times New Roman" w:hAnsi="Times New Roman" w:cs="Times New Roman"/>
          <w:sz w:val="24"/>
          <w:szCs w:val="24"/>
          <w:highlight w:val="yellow"/>
        </w:rPr>
        <w:t xml:space="preserve">Nie et al., 2021; </w:t>
      </w:r>
      <w:r w:rsidR="7D55BCC3" w:rsidRPr="006E5FA1">
        <w:rPr>
          <w:rFonts w:ascii="Times New Roman" w:hAnsi="Times New Roman" w:cs="Times New Roman"/>
          <w:sz w:val="24"/>
          <w:szCs w:val="24"/>
          <w:highlight w:val="yellow"/>
        </w:rPr>
        <w:t xml:space="preserve">Peng et al., 2021; Song et al., 2024; Sun et al., 2022; </w:t>
      </w:r>
      <w:r w:rsidR="153DF561" w:rsidRPr="006E5FA1">
        <w:rPr>
          <w:rFonts w:ascii="Times New Roman" w:hAnsi="Times New Roman" w:cs="Times New Roman"/>
          <w:sz w:val="24"/>
          <w:szCs w:val="24"/>
          <w:highlight w:val="yellow"/>
        </w:rPr>
        <w:t xml:space="preserve">Wang et al., 2023; </w:t>
      </w:r>
      <w:r w:rsidR="7D4A0D68" w:rsidRPr="006E5FA1">
        <w:rPr>
          <w:rFonts w:ascii="Times New Roman" w:hAnsi="Times New Roman" w:cs="Times New Roman"/>
          <w:sz w:val="24"/>
          <w:szCs w:val="24"/>
          <w:highlight w:val="yellow"/>
        </w:rPr>
        <w:t xml:space="preserve">Wu, 2024; </w:t>
      </w:r>
      <w:r w:rsidR="153DF561" w:rsidRPr="006E5FA1">
        <w:rPr>
          <w:rFonts w:ascii="Times New Roman" w:hAnsi="Times New Roman" w:cs="Times New Roman"/>
          <w:sz w:val="24"/>
          <w:szCs w:val="24"/>
          <w:highlight w:val="yellow"/>
        </w:rPr>
        <w:t>Yao et al., 2023; Yeung et al., 2022</w:t>
      </w:r>
      <w:r w:rsidR="7D49AC7A" w:rsidRPr="006E5FA1">
        <w:rPr>
          <w:rFonts w:ascii="Times New Roman" w:hAnsi="Times New Roman" w:cs="Times New Roman"/>
          <w:sz w:val="24"/>
          <w:szCs w:val="24"/>
          <w:highlight w:val="yellow"/>
        </w:rPr>
        <w:t xml:space="preserve">; Yim et al., 2022;  Zeng et al., 2023; Zhang et al., 2023; </w:t>
      </w:r>
      <w:r w:rsidR="153DF561" w:rsidRPr="006E5FA1">
        <w:rPr>
          <w:rFonts w:ascii="Times New Roman" w:hAnsi="Times New Roman" w:cs="Times New Roman"/>
          <w:sz w:val="24"/>
          <w:szCs w:val="24"/>
          <w:highlight w:val="yellow"/>
        </w:rPr>
        <w:t>).</w:t>
      </w:r>
      <w:r w:rsidR="153DF561" w:rsidRPr="006E5FA1">
        <w:rPr>
          <w:rFonts w:ascii="Times New Roman" w:hAnsi="Times New Roman" w:cs="Times New Roman"/>
          <w:sz w:val="24"/>
          <w:szCs w:val="24"/>
          <w:vertAlign w:val="superscript"/>
        </w:rPr>
        <w:t xml:space="preserve"> </w:t>
      </w:r>
    </w:p>
    <w:p w14:paraId="32DFB12F" w14:textId="214CBFC5" w:rsidR="00F6578E" w:rsidRPr="00BF2773" w:rsidRDefault="153DF561" w:rsidP="009F3D98">
      <w:pPr>
        <w:spacing w:after="0" w:line="480" w:lineRule="auto"/>
        <w:ind w:firstLine="720"/>
        <w:rPr>
          <w:rFonts w:ascii="Times New Roman" w:hAnsi="Times New Roman" w:cs="Times New Roman"/>
          <w:sz w:val="24"/>
          <w:szCs w:val="24"/>
        </w:rPr>
      </w:pPr>
      <w:r w:rsidRPr="00DC0B4B">
        <w:rPr>
          <w:rFonts w:ascii="Times New Roman" w:hAnsi="Times New Roman" w:cs="Times New Roman"/>
          <w:sz w:val="24"/>
          <w:szCs w:val="24"/>
        </w:rPr>
        <w:t>Included articles involved a variety of different types of people such</w:t>
      </w:r>
      <w:r w:rsidRPr="00DC0B4B">
        <w:rPr>
          <w:rFonts w:ascii="Times New Roman" w:hAnsi="Times New Roman" w:cs="Times New Roman"/>
          <w:sz w:val="24"/>
          <w:szCs w:val="24"/>
          <w:vertAlign w:val="superscript"/>
        </w:rPr>
        <w:t xml:space="preserve"> </w:t>
      </w:r>
      <w:r w:rsidRPr="00DC0B4B">
        <w:rPr>
          <w:rFonts w:ascii="Times New Roman" w:hAnsi="Times New Roman" w:cs="Times New Roman"/>
          <w:sz w:val="24"/>
          <w:szCs w:val="24"/>
        </w:rPr>
        <w:t>as patients and the general population(Adjorlolo et al.,2022;Arnout &amp; Al-Sufyani,2021;Castiglioni et al.,2023;Chen &amp; Tang,2021;Chen et al.,2020;El-Khoury Malhame et al.,2023;Gul et al.,2023;Kalaitzaki et al.,2022;Lau et al.,2021;Lewis et al.,2022;Northfield &amp; Johnston,2021;Ulset &amp; von Soest,2022;Vazquez et al.,2021;Willey et al., 2022; Zhou et al., 2020), nurses and medical doctors (Bai et al.,2023;Barnicot et al.,2023;Chen et al.,2020;Das et al.,2023;Kalaitzaki et al.,2023;Lyu et al.,2021;Mo et al.,2022;Yao et al.,2023;Yeung et al.,2022;Zhang et al.,2021), pregnant women(Chasson et al.,2022), and students(Lan et al.,2023;Morales et al.,2023;Tu et al.,2023;Wang et al.,2023;Yildiz,2021)</w:t>
      </w:r>
      <w:r w:rsidRPr="00DC0B4B">
        <w:rPr>
          <w:rFonts w:ascii="Times New Roman" w:hAnsi="Times New Roman" w:cs="Times New Roman"/>
          <w:sz w:val="24"/>
          <w:szCs w:val="24"/>
          <w:vertAlign w:val="superscript"/>
        </w:rPr>
        <w:t xml:space="preserve"> </w:t>
      </w:r>
      <w:r w:rsidRPr="00DC0B4B">
        <w:rPr>
          <w:rFonts w:ascii="Times New Roman" w:hAnsi="Times New Roman" w:cs="Times New Roman"/>
          <w:sz w:val="24"/>
          <w:szCs w:val="24"/>
        </w:rPr>
        <w:t>most of which centered on the general population during COVID 19.</w:t>
      </w:r>
    </w:p>
    <w:p w14:paraId="4A9D343C" w14:textId="5224D5F5" w:rsidR="00F6578E" w:rsidRPr="00BF2773" w:rsidRDefault="00ED014D" w:rsidP="00F6578E">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Main </w:t>
      </w:r>
      <w:r>
        <w:rPr>
          <w:rFonts w:ascii="Times New Roman" w:hAnsi="Times New Roman" w:cs="Times New Roman"/>
          <w:b/>
          <w:bCs/>
          <w:sz w:val="24"/>
          <w:szCs w:val="24"/>
          <w:highlight w:val="yellow"/>
        </w:rPr>
        <w:t>A</w:t>
      </w:r>
      <w:r w:rsidRPr="003300D2">
        <w:rPr>
          <w:rFonts w:ascii="Times New Roman" w:hAnsi="Times New Roman" w:cs="Times New Roman"/>
          <w:b/>
          <w:bCs/>
          <w:sz w:val="24"/>
          <w:szCs w:val="24"/>
          <w:highlight w:val="yellow"/>
        </w:rPr>
        <w:t>nalysis for Aim (1)</w:t>
      </w:r>
      <w:r w:rsidR="00F6578E" w:rsidRPr="00BF2773">
        <w:rPr>
          <w:rFonts w:ascii="Times New Roman" w:hAnsi="Times New Roman" w:cs="Times New Roman"/>
          <w:b/>
          <w:bCs/>
          <w:sz w:val="24"/>
          <w:szCs w:val="24"/>
        </w:rPr>
        <w:tab/>
      </w:r>
    </w:p>
    <w:p w14:paraId="53C78AB3" w14:textId="4A1E0D59" w:rsidR="005C0130" w:rsidRDefault="00F6578E" w:rsidP="00F6578E">
      <w:pPr>
        <w:spacing w:after="0" w:line="480" w:lineRule="auto"/>
        <w:ind w:firstLine="720"/>
        <w:rPr>
          <w:rFonts w:ascii="Times New Roman" w:hAnsi="Times New Roman" w:cs="Times New Roman"/>
          <w:sz w:val="24"/>
          <w:szCs w:val="24"/>
        </w:rPr>
      </w:pPr>
      <w:r w:rsidRPr="0871E881">
        <w:rPr>
          <w:rFonts w:ascii="Times New Roman" w:hAnsi="Times New Roman" w:cs="Times New Roman"/>
          <w:sz w:val="24"/>
          <w:szCs w:val="24"/>
          <w:highlight w:val="yellow"/>
        </w:rPr>
        <w:t xml:space="preserve">The main analysis included </w:t>
      </w:r>
      <w:r w:rsidR="004D31BD" w:rsidRPr="0871E881">
        <w:rPr>
          <w:rFonts w:ascii="Times New Roman" w:hAnsi="Times New Roman" w:cs="Times New Roman"/>
          <w:sz w:val="24"/>
          <w:szCs w:val="24"/>
          <w:highlight w:val="yellow"/>
        </w:rPr>
        <w:t>7</w:t>
      </w:r>
      <w:r w:rsidR="004503FC">
        <w:rPr>
          <w:rFonts w:ascii="Times New Roman" w:hAnsi="Times New Roman" w:cs="Times New Roman"/>
          <w:sz w:val="24"/>
          <w:szCs w:val="24"/>
          <w:highlight w:val="yellow"/>
        </w:rPr>
        <w:t>1</w:t>
      </w:r>
      <w:r w:rsidR="004D31BD" w:rsidRPr="0871E881">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studies involving a total of </w:t>
      </w:r>
      <w:r w:rsidR="004D31BD" w:rsidRPr="0871E881">
        <w:rPr>
          <w:rFonts w:ascii="Times New Roman" w:hAnsi="Times New Roman" w:cs="Times New Roman"/>
          <w:sz w:val="24"/>
          <w:szCs w:val="24"/>
          <w:highlight w:val="yellow"/>
        </w:rPr>
        <w:t>65</w:t>
      </w:r>
      <w:r w:rsidRPr="0871E881">
        <w:rPr>
          <w:rFonts w:ascii="Times New Roman" w:hAnsi="Times New Roman" w:cs="Times New Roman"/>
          <w:sz w:val="24"/>
          <w:szCs w:val="24"/>
          <w:highlight w:val="yellow"/>
        </w:rPr>
        <w:t>,</w:t>
      </w:r>
      <w:r w:rsidR="004D31BD" w:rsidRPr="0871E881">
        <w:rPr>
          <w:rFonts w:ascii="Times New Roman" w:hAnsi="Times New Roman" w:cs="Times New Roman"/>
          <w:sz w:val="24"/>
          <w:szCs w:val="24"/>
          <w:highlight w:val="yellow"/>
        </w:rPr>
        <w:t>704</w:t>
      </w:r>
      <w:r w:rsidRPr="0871E881">
        <w:rPr>
          <w:rFonts w:ascii="Times New Roman" w:hAnsi="Times New Roman" w:cs="Times New Roman"/>
          <w:sz w:val="24"/>
          <w:szCs w:val="24"/>
          <w:highlight w:val="yellow"/>
        </w:rPr>
        <w:t xml:space="preserve"> subjects. The sample size of these studies ranged from </w:t>
      </w:r>
      <w:r w:rsidR="004D31BD" w:rsidRPr="0871E881">
        <w:rPr>
          <w:rFonts w:ascii="Times New Roman" w:hAnsi="Times New Roman" w:cs="Times New Roman"/>
          <w:sz w:val="24"/>
          <w:szCs w:val="24"/>
          <w:highlight w:val="yellow"/>
        </w:rPr>
        <w:t xml:space="preserve">35 Carola et al. (2022) </w:t>
      </w:r>
      <w:r w:rsidRPr="0871E881">
        <w:rPr>
          <w:rFonts w:ascii="Times New Roman" w:hAnsi="Times New Roman" w:cs="Times New Roman"/>
          <w:sz w:val="24"/>
          <w:szCs w:val="24"/>
          <w:highlight w:val="yellow"/>
        </w:rPr>
        <w:t xml:space="preserve"> to 12,586 individuals (Ulset</w:t>
      </w:r>
      <w:r w:rsidRPr="0871E881">
        <w:rPr>
          <w:rFonts w:ascii="Times New Roman" w:hAnsi="Times New Roman" w:cs="Times New Roman"/>
          <w:sz w:val="24"/>
          <w:szCs w:val="24"/>
        </w:rPr>
        <w:t xml:space="preserve"> &amp; von Soest, 2022). Among the studies, different proportions of male participants were observed, with </w:t>
      </w:r>
      <w:r w:rsidRPr="0871E881">
        <w:rPr>
          <w:rFonts w:ascii="Times New Roman" w:hAnsi="Times New Roman" w:cs="Times New Roman"/>
          <w:sz w:val="24"/>
          <w:szCs w:val="24"/>
        </w:rPr>
        <w:lastRenderedPageBreak/>
        <w:t xml:space="preserve">the percentage ranging from </w:t>
      </w:r>
      <w:r w:rsidR="5945CA64" w:rsidRPr="006E5FA1">
        <w:rPr>
          <w:rFonts w:ascii="Times New Roman" w:hAnsi="Times New Roman" w:cs="Times New Roman"/>
          <w:sz w:val="24"/>
          <w:szCs w:val="24"/>
          <w:highlight w:val="yellow"/>
        </w:rPr>
        <w:t>3</w:t>
      </w:r>
      <w:r w:rsidRPr="006E5FA1">
        <w:rPr>
          <w:rFonts w:ascii="Times New Roman" w:hAnsi="Times New Roman" w:cs="Times New Roman"/>
          <w:sz w:val="24"/>
          <w:szCs w:val="24"/>
          <w:highlight w:val="yellow"/>
        </w:rPr>
        <w:t>% (</w:t>
      </w:r>
      <w:r w:rsidR="3F534690" w:rsidRPr="006E5FA1">
        <w:rPr>
          <w:rFonts w:ascii="Times New Roman" w:hAnsi="Times New Roman" w:cs="Times New Roman"/>
          <w:sz w:val="24"/>
          <w:szCs w:val="24"/>
          <w:highlight w:val="yellow"/>
        </w:rPr>
        <w:t>Liu</w:t>
      </w:r>
      <w:r w:rsidRPr="006E5FA1">
        <w:rPr>
          <w:rFonts w:ascii="Times New Roman" w:hAnsi="Times New Roman" w:cs="Times New Roman"/>
          <w:sz w:val="24"/>
          <w:szCs w:val="24"/>
          <w:highlight w:val="yellow"/>
        </w:rPr>
        <w:t xml:space="preserve"> et al., 2020)</w:t>
      </w:r>
      <w:r w:rsidRPr="006E5FA1">
        <w:rPr>
          <w:rFonts w:ascii="Times New Roman" w:hAnsi="Times New Roman" w:cs="Times New Roman"/>
          <w:sz w:val="24"/>
          <w:szCs w:val="24"/>
          <w:highlight w:val="yellow"/>
          <w:vertAlign w:val="superscript"/>
        </w:rPr>
        <w:t xml:space="preserve"> </w:t>
      </w:r>
      <w:r w:rsidRPr="006E5FA1">
        <w:rPr>
          <w:rFonts w:ascii="Times New Roman" w:hAnsi="Times New Roman" w:cs="Times New Roman"/>
          <w:sz w:val="24"/>
          <w:szCs w:val="24"/>
          <w:highlight w:val="yellow"/>
        </w:rPr>
        <w:t>to 74% (W</w:t>
      </w:r>
      <w:r w:rsidR="18EF8930" w:rsidRPr="006E5FA1">
        <w:rPr>
          <w:rFonts w:ascii="Times New Roman" w:hAnsi="Times New Roman" w:cs="Times New Roman"/>
          <w:sz w:val="24"/>
          <w:szCs w:val="24"/>
          <w:highlight w:val="yellow"/>
        </w:rPr>
        <w:t>illey</w:t>
      </w:r>
      <w:r w:rsidRPr="006E5FA1">
        <w:rPr>
          <w:rFonts w:ascii="Times New Roman" w:hAnsi="Times New Roman" w:cs="Times New Roman"/>
          <w:sz w:val="24"/>
          <w:szCs w:val="24"/>
          <w:highlight w:val="yellow"/>
        </w:rPr>
        <w:t xml:space="preserve"> et al., 202</w:t>
      </w:r>
      <w:r w:rsidR="1B45DD1F" w:rsidRPr="006E5FA1">
        <w:rPr>
          <w:rFonts w:ascii="Times New Roman" w:hAnsi="Times New Roman" w:cs="Times New Roman"/>
          <w:sz w:val="24"/>
          <w:szCs w:val="24"/>
          <w:highlight w:val="yellow"/>
        </w:rPr>
        <w:t>2</w:t>
      </w:r>
      <w:r w:rsidRPr="006E5FA1">
        <w:rPr>
          <w:rFonts w:ascii="Times New Roman" w:hAnsi="Times New Roman" w:cs="Times New Roman"/>
          <w:sz w:val="24"/>
          <w:szCs w:val="24"/>
          <w:highlight w:val="yellow"/>
        </w:rPr>
        <w:t>).</w:t>
      </w:r>
      <w:r w:rsidRPr="0871E881">
        <w:rPr>
          <w:rFonts w:ascii="Times New Roman" w:hAnsi="Times New Roman" w:cs="Times New Roman"/>
          <w:sz w:val="24"/>
          <w:szCs w:val="24"/>
        </w:rPr>
        <w:t xml:space="preserve"> Mean age of them ranged from age of </w:t>
      </w:r>
      <w:r w:rsidRPr="0871E881">
        <w:rPr>
          <w:rFonts w:ascii="Times New Roman" w:hAnsi="Times New Roman" w:cs="Times New Roman"/>
          <w:sz w:val="24"/>
          <w:szCs w:val="24"/>
          <w:highlight w:val="cyan"/>
        </w:rPr>
        <w:t>24.96 (Zhai et al., 2021) to age of 76.3</w:t>
      </w:r>
      <w:r w:rsidRPr="0871E881">
        <w:rPr>
          <w:rFonts w:ascii="Times New Roman" w:hAnsi="Times New Roman" w:cs="Times New Roman"/>
          <w:sz w:val="24"/>
          <w:szCs w:val="24"/>
        </w:rPr>
        <w:t xml:space="preserve"> (Willey et al., 2022). The mean age of the participants varied with studies, with a few not providing explicit data, but indicating that the participants were adults above 18 years old (Arnout &amp; Al-Sufyani, 2021; Gul et al., 2023; Morales et al., 2023).</w:t>
      </w:r>
      <w:r w:rsidR="00FF2CA3">
        <w:rPr>
          <w:rFonts w:ascii="Times New Roman" w:hAnsi="Times New Roman" w:cs="Times New Roman"/>
          <w:sz w:val="24"/>
          <w:szCs w:val="24"/>
        </w:rPr>
        <w:t xml:space="preserve"> </w:t>
      </w:r>
      <w:r w:rsidRPr="0871E881">
        <w:rPr>
          <w:rFonts w:ascii="Times New Roman" w:hAnsi="Times New Roman" w:cs="Times New Roman"/>
          <w:sz w:val="24"/>
          <w:szCs w:val="24"/>
        </w:rPr>
        <w:t xml:space="preserve">The mean PTG ranged from </w:t>
      </w:r>
      <w:r w:rsidRPr="00DA1A11">
        <w:rPr>
          <w:rFonts w:ascii="Times New Roman" w:hAnsi="Times New Roman" w:cs="Times New Roman"/>
          <w:sz w:val="24"/>
          <w:szCs w:val="24"/>
        </w:rPr>
        <w:t>26.54 to 98.30</w:t>
      </w:r>
      <w:r w:rsidRPr="0871E881">
        <w:rPr>
          <w:rFonts w:ascii="Times New Roman" w:hAnsi="Times New Roman" w:cs="Times New Roman"/>
          <w:sz w:val="24"/>
          <w:szCs w:val="24"/>
        </w:rPr>
        <w:t xml:space="preserve"> with varying degrees of standard deviation, indicative of the range and spread of PTG scores in these studies. Table 1 presents overall characteristics of all studies. </w:t>
      </w:r>
    </w:p>
    <w:p w14:paraId="0BE9CBAD" w14:textId="31A931AF"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The main analysis revealed a significant positive effect </w:t>
      </w:r>
      <w:r w:rsidR="009C30B3">
        <w:rPr>
          <w:rFonts w:ascii="Times New Roman" w:hAnsi="Times New Roman" w:cs="Times New Roman"/>
          <w:sz w:val="24"/>
          <w:szCs w:val="24"/>
        </w:rPr>
        <w:t>(</w:t>
      </w:r>
      <w:r w:rsidR="009C30B3" w:rsidRPr="00DA1A11">
        <w:rPr>
          <w:rFonts w:ascii="Times New Roman" w:hAnsi="Times New Roman" w:cs="Times New Roman"/>
          <w:sz w:val="24"/>
          <w:szCs w:val="24"/>
        </w:rPr>
        <w:t>M = 59.704)</w:t>
      </w:r>
      <w:r w:rsidR="009C30B3">
        <w:rPr>
          <w:rFonts w:ascii="Times New Roman" w:hAnsi="Times New Roman" w:cs="Times New Roman"/>
          <w:sz w:val="24"/>
          <w:szCs w:val="24"/>
        </w:rPr>
        <w:t xml:space="preserve"> </w:t>
      </w:r>
      <w:r w:rsidRPr="75B9AA42">
        <w:rPr>
          <w:rFonts w:ascii="Times New Roman" w:hAnsi="Times New Roman" w:cs="Times New Roman"/>
          <w:sz w:val="24"/>
          <w:szCs w:val="24"/>
        </w:rPr>
        <w:t xml:space="preserve">relative to the cutoff point of 45. The hedges’ g calculated to reflect the deviation from the </w:t>
      </w:r>
      <w:r w:rsidRPr="0097681D">
        <w:rPr>
          <w:rFonts w:ascii="Times New Roman" w:hAnsi="Times New Roman" w:cs="Times New Roman"/>
          <w:sz w:val="24"/>
          <w:szCs w:val="24"/>
          <w:highlight w:val="yellow"/>
        </w:rPr>
        <w:t xml:space="preserve">45 cutoff points was </w:t>
      </w:r>
      <w:r w:rsidR="003301D2" w:rsidRPr="0097681D">
        <w:rPr>
          <w:rFonts w:ascii="Times New Roman" w:hAnsi="Times New Roman" w:cs="Times New Roman"/>
          <w:sz w:val="24"/>
          <w:szCs w:val="24"/>
          <w:highlight w:val="yellow"/>
        </w:rPr>
        <w:t>2.034</w:t>
      </w:r>
      <w:r w:rsidRPr="0097681D">
        <w:rPr>
          <w:rFonts w:ascii="Times New Roman" w:hAnsi="Times New Roman" w:cs="Times New Roman"/>
          <w:sz w:val="24"/>
          <w:szCs w:val="24"/>
          <w:highlight w:val="yellow"/>
        </w:rPr>
        <w:t xml:space="preserve"> with 95% CI [0.</w:t>
      </w:r>
      <w:r w:rsidR="003301D2" w:rsidRPr="0097681D">
        <w:rPr>
          <w:rFonts w:ascii="Times New Roman" w:hAnsi="Times New Roman" w:cs="Times New Roman"/>
          <w:sz w:val="24"/>
          <w:szCs w:val="24"/>
          <w:highlight w:val="yellow"/>
        </w:rPr>
        <w:t>76</w:t>
      </w:r>
      <w:r w:rsidRPr="0097681D">
        <w:rPr>
          <w:rFonts w:ascii="Times New Roman" w:hAnsi="Times New Roman" w:cs="Times New Roman"/>
          <w:sz w:val="24"/>
          <w:szCs w:val="24"/>
          <w:highlight w:val="yellow"/>
        </w:rPr>
        <w:t xml:space="preserve">, </w:t>
      </w:r>
      <w:r w:rsidR="003301D2" w:rsidRPr="0097681D">
        <w:rPr>
          <w:rFonts w:ascii="Times New Roman" w:hAnsi="Times New Roman" w:cs="Times New Roman"/>
          <w:sz w:val="24"/>
          <w:szCs w:val="24"/>
          <w:highlight w:val="yellow"/>
        </w:rPr>
        <w:t>3.31</w:t>
      </w:r>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Based on the rule of thumb, 0.5 showed a medium effect </w:t>
      </w:r>
      <w:r w:rsidRPr="005C0130">
        <w:rPr>
          <w:rFonts w:ascii="Times New Roman" w:hAnsi="Times New Roman" w:cs="Times New Roman"/>
          <w:sz w:val="24"/>
          <w:szCs w:val="24"/>
        </w:rPr>
        <w:t xml:space="preserve">and </w:t>
      </w:r>
      <w:r w:rsidRPr="00DA1A11">
        <w:rPr>
          <w:rFonts w:ascii="Times New Roman" w:hAnsi="Times New Roman" w:cs="Times New Roman"/>
          <w:sz w:val="24"/>
          <w:szCs w:val="24"/>
        </w:rPr>
        <w:t>0.8 or above</w:t>
      </w:r>
      <w:r w:rsidRPr="75B9AA42">
        <w:rPr>
          <w:rFonts w:ascii="Times New Roman" w:hAnsi="Times New Roman" w:cs="Times New Roman"/>
          <w:sz w:val="24"/>
          <w:szCs w:val="24"/>
        </w:rPr>
        <w:t xml:space="preserve"> presented a large effect (Taylor &amp; Alanazi, 2023). These results indicated a highly positive relationship of PTG to COVID-19</w:t>
      </w:r>
      <w:r w:rsidRPr="0097681D">
        <w:rPr>
          <w:rFonts w:ascii="Times New Roman" w:hAnsi="Times New Roman" w:cs="Times New Roman"/>
          <w:sz w:val="24"/>
          <w:szCs w:val="24"/>
          <w:highlight w:val="yellow"/>
        </w:rPr>
        <w:t xml:space="preserve">. </w:t>
      </w:r>
      <w:r w:rsidRPr="0097681D">
        <w:rPr>
          <w:rFonts w:ascii="Times New Roman" w:hAnsi="Times New Roman" w:cs="Times New Roman"/>
          <w:i/>
          <w:iCs/>
          <w:sz w:val="24"/>
          <w:szCs w:val="24"/>
          <w:highlight w:val="yellow"/>
        </w:rPr>
        <w:t>I</w:t>
      </w:r>
      <w:r w:rsidRPr="0097681D">
        <w:rPr>
          <w:rFonts w:ascii="Times New Roman" w:hAnsi="Times New Roman" w:cs="Times New Roman"/>
          <w:i/>
          <w:iCs/>
          <w:sz w:val="24"/>
          <w:szCs w:val="24"/>
          <w:highlight w:val="yellow"/>
          <w:vertAlign w:val="superscript"/>
        </w:rPr>
        <w:t>2</w:t>
      </w:r>
      <w:r w:rsidRPr="0097681D">
        <w:rPr>
          <w:rFonts w:ascii="Times New Roman" w:hAnsi="Times New Roman" w:cs="Times New Roman"/>
          <w:sz w:val="24"/>
          <w:szCs w:val="24"/>
          <w:highlight w:val="yellow"/>
        </w:rPr>
        <w:t xml:space="preserve"> value 99.</w:t>
      </w:r>
      <w:r w:rsidR="003301D2" w:rsidRPr="0097681D">
        <w:rPr>
          <w:rFonts w:ascii="Times New Roman" w:hAnsi="Times New Roman" w:cs="Times New Roman"/>
          <w:sz w:val="24"/>
          <w:szCs w:val="24"/>
          <w:highlight w:val="yellow"/>
        </w:rPr>
        <w:t>99</w:t>
      </w:r>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in table 3 also showed high heterogeneity among selected studies. </w:t>
      </w:r>
    </w:p>
    <w:p w14:paraId="23375237" w14:textId="6A30FAC2"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 xml:space="preserve">Subgroup Analyses </w:t>
      </w:r>
      <w:r w:rsidR="00ED014D" w:rsidRPr="003300D2">
        <w:rPr>
          <w:rFonts w:ascii="Times New Roman" w:hAnsi="Times New Roman" w:cs="Times New Roman"/>
          <w:b/>
          <w:bCs/>
          <w:sz w:val="24"/>
          <w:szCs w:val="24"/>
          <w:highlight w:val="yellow"/>
        </w:rPr>
        <w:t>for Aim (</w:t>
      </w:r>
      <w:r w:rsidR="00ED014D">
        <w:rPr>
          <w:rFonts w:ascii="Times New Roman" w:hAnsi="Times New Roman" w:cs="Times New Roman"/>
          <w:b/>
          <w:bCs/>
          <w:sz w:val="24"/>
          <w:szCs w:val="24"/>
          <w:highlight w:val="yellow"/>
        </w:rPr>
        <w:t>2</w:t>
      </w:r>
      <w:r w:rsidR="00ED014D" w:rsidRPr="003300D2">
        <w:rPr>
          <w:rFonts w:ascii="Times New Roman" w:hAnsi="Times New Roman" w:cs="Times New Roman"/>
          <w:b/>
          <w:bCs/>
          <w:sz w:val="24"/>
          <w:szCs w:val="24"/>
          <w:highlight w:val="yellow"/>
        </w:rPr>
        <w:t>)</w:t>
      </w:r>
    </w:p>
    <w:p w14:paraId="61B6C9FD" w14:textId="77777777" w:rsidR="00982AC0" w:rsidRPr="00152D32" w:rsidRDefault="00982AC0" w:rsidP="00982AC0">
      <w:pPr>
        <w:spacing w:after="0" w:line="480" w:lineRule="auto"/>
        <w:ind w:firstLine="720"/>
        <w:rPr>
          <w:ins w:id="7" w:author="Qizhou Duan" w:date="2024-07-06T15:29:00Z"/>
          <w:rFonts w:ascii="Times New Roman" w:hAnsi="Times New Roman" w:cs="Times New Roman"/>
          <w:sz w:val="24"/>
          <w:szCs w:val="24"/>
        </w:rPr>
      </w:pPr>
      <w:ins w:id="8" w:author="Qizhou Duan" w:date="2024-07-06T15:29:00Z">
        <w:r w:rsidRPr="00152D32">
          <w:rPr>
            <w:rFonts w:ascii="Times New Roman" w:hAnsi="Times New Roman" w:cs="Times New Roman"/>
            <w:sz w:val="24"/>
            <w:szCs w:val="24"/>
          </w:rPr>
          <w:t xml:space="preserve">Table 4 shows the summary of subgroup analyses. The studies included in the study considered several factors in conjunction with PTG such as PTSD/PTSS, depression, anxiety, social support, coping, and spirituality. </w:t>
        </w:r>
      </w:ins>
    </w:p>
    <w:p w14:paraId="3C6FD3B0" w14:textId="77777777" w:rsidR="00982AC0" w:rsidRPr="00152D32" w:rsidRDefault="00982AC0" w:rsidP="00982AC0">
      <w:pPr>
        <w:autoSpaceDE w:val="0"/>
        <w:autoSpaceDN w:val="0"/>
        <w:adjustRightInd w:val="0"/>
        <w:spacing w:after="0" w:line="480" w:lineRule="auto"/>
        <w:rPr>
          <w:ins w:id="9" w:author="Qizhou Duan" w:date="2024-07-06T15:29:00Z"/>
          <w:rFonts w:ascii="Times New Roman" w:hAnsi="Times New Roman" w:cs="Times New Roman"/>
          <w:sz w:val="24"/>
          <w:szCs w:val="24"/>
        </w:rPr>
      </w:pPr>
      <w:ins w:id="10" w:author="Qizhou Duan" w:date="2024-07-06T15:29:00Z">
        <w:r w:rsidRPr="00152D32">
          <w:rPr>
            <w:rFonts w:ascii="Times New Roman" w:hAnsi="Times New Roman" w:cs="Times New Roman"/>
            <w:b/>
            <w:bCs/>
            <w:i/>
            <w:iCs/>
            <w:sz w:val="24"/>
            <w:szCs w:val="24"/>
          </w:rPr>
          <w:t>PTSD/PTSS</w:t>
        </w:r>
      </w:ins>
    </w:p>
    <w:p w14:paraId="2918EC8B" w14:textId="77777777" w:rsidR="00982AC0" w:rsidRPr="00152D32" w:rsidRDefault="00982AC0" w:rsidP="00982AC0">
      <w:pPr>
        <w:spacing w:after="0" w:line="480" w:lineRule="auto"/>
        <w:ind w:firstLine="720"/>
        <w:rPr>
          <w:ins w:id="11" w:author="Qizhou Duan" w:date="2024-07-06T15:29:00Z"/>
          <w:rFonts w:ascii="Times New Roman" w:hAnsi="Times New Roman" w:cs="Times New Roman"/>
          <w:sz w:val="24"/>
          <w:szCs w:val="24"/>
        </w:rPr>
      </w:pPr>
      <w:ins w:id="12" w:author="Qizhou Duan" w:date="2024-07-06T15:29:00Z">
        <w:r w:rsidRPr="00152D32">
          <w:rPr>
            <w:rFonts w:ascii="Times New Roman" w:hAnsi="Times New Roman" w:cs="Times New Roman"/>
            <w:sz w:val="24"/>
            <w:szCs w:val="24"/>
          </w:rPr>
          <w:t xml:space="preserve">Nineteen selected studies presented the association of PTSD with PTG with a total of </w:t>
        </w:r>
        <w:r w:rsidRPr="002B24CE">
          <w:rPr>
            <w:rFonts w:ascii="Times New Roman" w:hAnsi="Times New Roman" w:cs="Times New Roman"/>
            <w:sz w:val="24"/>
            <w:szCs w:val="24"/>
          </w:rPr>
          <w:t>24,033</w:t>
        </w:r>
        <w:r w:rsidRPr="00152D32">
          <w:rPr>
            <w:rFonts w:ascii="Times New Roman" w:hAnsi="Times New Roman" w:cs="Times New Roman"/>
            <w:sz w:val="24"/>
            <w:szCs w:val="24"/>
          </w:rPr>
          <w:t xml:space="preserve"> participants (</w:t>
        </w:r>
        <w:commentRangeStart w:id="13"/>
        <w:r w:rsidRPr="00152D32">
          <w:rPr>
            <w:rFonts w:ascii="Times New Roman" w:hAnsi="Times New Roman" w:cs="Times New Roman"/>
            <w:sz w:val="24"/>
            <w:szCs w:val="24"/>
          </w:rPr>
          <w:t>Arnout &amp; Al-Sufyani, 2021; Chen &amp; Tang, 2021; Chen et al., 2020; Das et al., 2023; El-Khoury Malhame et al., 2023; Lan et al., 2023; Lau et al., 2021; Lewis et al., 2022; Mo et al., 2022; Vazquez et al., 2021; Wang et al., 2023; Zhang et al., 2021</w:t>
        </w:r>
        <w:commentRangeEnd w:id="13"/>
        <w:r>
          <w:rPr>
            <w:rStyle w:val="CommentReference"/>
          </w:rPr>
          <w:commentReference w:id="13"/>
        </w:r>
        <w:r w:rsidRPr="00152D32">
          <w:rPr>
            <w:rFonts w:ascii="Times New Roman" w:hAnsi="Times New Roman" w:cs="Times New Roman"/>
            <w:sz w:val="24"/>
            <w:szCs w:val="24"/>
          </w:rPr>
          <w:t xml:space="preserve">). The baseline effect size (the intercept term) was </w:t>
        </w:r>
        <w:r w:rsidRPr="00152D32">
          <w:rPr>
            <w:rFonts w:ascii="Times New Roman" w:hAnsi="Times New Roman" w:cs="Times New Roman"/>
            <w:i/>
            <w:iCs/>
            <w:sz w:val="24"/>
            <w:szCs w:val="24"/>
          </w:rPr>
          <w:t xml:space="preserve">g </w:t>
        </w:r>
        <w:r w:rsidRPr="00152D32">
          <w:rPr>
            <w:rFonts w:ascii="Times New Roman" w:hAnsi="Times New Roman" w:cs="Times New Roman"/>
            <w:sz w:val="24"/>
            <w:szCs w:val="24"/>
          </w:rPr>
          <w:t xml:space="preserve">= 2.32, and whether the studies investigated PTSD yielded a lower </w:t>
        </w:r>
        <w:r w:rsidRPr="00152D32">
          <w:rPr>
            <w:rFonts w:ascii="Times New Roman" w:hAnsi="Times New Roman" w:cs="Times New Roman"/>
            <w:sz w:val="24"/>
            <w:szCs w:val="24"/>
          </w:rPr>
          <w:t xml:space="preserve"> </w:t>
        </w:r>
        <w:r w:rsidRPr="00152D32">
          <w:rPr>
            <w:rFonts w:ascii="Times New Roman" w:hAnsi="Times New Roman" w:cs="Times New Roman"/>
            <w:sz w:val="24"/>
            <w:szCs w:val="24"/>
          </w:rPr>
          <w:lastRenderedPageBreak/>
          <w:t xml:space="preserve">effect with the regression coefficient associated with the PTSD term being </w:t>
        </w:r>
        <w:r w:rsidRPr="00152D32">
          <w:rPr>
            <w:rFonts w:ascii="Times New Roman" w:hAnsi="Times New Roman" w:cs="Times New Roman"/>
            <w:i/>
            <w:iCs/>
            <w:sz w:val="24"/>
            <w:szCs w:val="24"/>
          </w:rPr>
          <w:t>B=</w:t>
        </w:r>
        <w:r w:rsidRPr="00152D32">
          <w:rPr>
            <w:rFonts w:ascii="Times New Roman" w:hAnsi="Times New Roman" w:cs="Times New Roman"/>
            <w:sz w:val="24"/>
            <w:szCs w:val="24"/>
          </w:rPr>
          <w:t xml:space="preserve">-1.31; 95%CI[-0.412, 1.49]; </w:t>
        </w:r>
        <w:r w:rsidRPr="00152D32">
          <w:rPr>
            <w:rFonts w:ascii="Times New Roman" w:hAnsi="Times New Roman" w:cs="Times New Roman"/>
            <w:i/>
            <w:iCs/>
            <w:sz w:val="24"/>
            <w:szCs w:val="24"/>
          </w:rPr>
          <w:t>p</w:t>
        </w:r>
        <w:r w:rsidRPr="00152D32">
          <w:rPr>
            <w:rFonts w:ascii="Times New Roman" w:hAnsi="Times New Roman" w:cs="Times New Roman"/>
            <w:sz w:val="24"/>
            <w:szCs w:val="24"/>
          </w:rPr>
          <w:t>=0.36.</w:t>
        </w:r>
        <w:r w:rsidRPr="00152D32">
          <w:rPr>
            <w:rFonts w:ascii="AppleSystemUIFont" w:hAnsi="AppleSystemUIFont" w:cs="AppleSystemUIFont"/>
            <w:sz w:val="26"/>
            <w:szCs w:val="26"/>
          </w:rPr>
          <w:t xml:space="preserve"> </w:t>
        </w:r>
        <w:r w:rsidRPr="00152D32">
          <w:rPr>
            <w:rFonts w:ascii="Times New Roman" w:hAnsi="Times New Roman" w:cs="Times New Roman"/>
            <w:sz w:val="24"/>
            <w:szCs w:val="24"/>
          </w:rPr>
          <w:t>However, there was no significant relationship between PTSD and PTG (</w:t>
        </w:r>
        <w:r w:rsidRPr="00152D32">
          <w:rPr>
            <w:rFonts w:ascii="Times New Roman" w:hAnsi="Times New Roman" w:cs="Times New Roman"/>
            <w:i/>
            <w:iCs/>
            <w:sz w:val="24"/>
            <w:szCs w:val="24"/>
          </w:rPr>
          <w:t>p</w:t>
        </w:r>
        <w:r w:rsidRPr="00152D32">
          <w:rPr>
            <w:rFonts w:ascii="Times New Roman" w:hAnsi="Times New Roman" w:cs="Times New Roman"/>
            <w:sz w:val="24"/>
            <w:szCs w:val="24"/>
          </w:rPr>
          <w:t>-value=0.36). Yet, the broad range of effect sizes indicated a considerable amount of uncertainty in the effect estimate (</w:t>
        </w:r>
        <w:r w:rsidRPr="00152D32">
          <w:rPr>
            <w:rFonts w:ascii="Times New Roman" w:hAnsi="Times New Roman" w:cs="Times New Roman"/>
            <w:i/>
            <w:iCs/>
            <w:sz w:val="24"/>
            <w:szCs w:val="24"/>
          </w:rPr>
          <w:t>SE</w:t>
        </w:r>
        <w:r w:rsidRPr="00152D32">
          <w:rPr>
            <w:rFonts w:ascii="Times New Roman" w:hAnsi="Times New Roman" w:cs="Times New Roman"/>
            <w:sz w:val="24"/>
            <w:szCs w:val="24"/>
          </w:rPr>
          <w:t xml:space="preserve">=1.43). An </w:t>
        </w:r>
        <w:r w:rsidRPr="00152D32">
          <w:rPr>
            <w:rFonts w:ascii="Times New Roman" w:hAnsi="Times New Roman" w:cs="Times New Roman"/>
            <w:i/>
            <w:iCs/>
            <w:sz w:val="24"/>
            <w:szCs w:val="24"/>
          </w:rPr>
          <w:t>I</w:t>
        </w:r>
        <w:r w:rsidRPr="00152D32">
          <w:rPr>
            <w:rFonts w:ascii="Times New Roman" w:hAnsi="Times New Roman" w:cs="Times New Roman"/>
            <w:i/>
            <w:iCs/>
            <w:sz w:val="24"/>
            <w:szCs w:val="24"/>
            <w:vertAlign w:val="superscript"/>
          </w:rPr>
          <w:t>2</w:t>
        </w:r>
        <w:r w:rsidRPr="00152D32">
          <w:rPr>
            <w:rFonts w:ascii="Times New Roman" w:hAnsi="Times New Roman" w:cs="Times New Roman"/>
            <w:sz w:val="24"/>
            <w:szCs w:val="24"/>
          </w:rPr>
          <w:t xml:space="preserve"> value of 99.99% showed substantial heterogeneity across the studies.</w:t>
        </w:r>
      </w:ins>
    </w:p>
    <w:p w14:paraId="3C374FA9" w14:textId="77777777" w:rsidR="00982AC0" w:rsidRPr="00152D32" w:rsidRDefault="00982AC0" w:rsidP="00982AC0">
      <w:pPr>
        <w:autoSpaceDE w:val="0"/>
        <w:autoSpaceDN w:val="0"/>
        <w:adjustRightInd w:val="0"/>
        <w:spacing w:after="0" w:line="480" w:lineRule="auto"/>
        <w:rPr>
          <w:ins w:id="14" w:author="Qizhou Duan" w:date="2024-07-06T15:29:00Z"/>
          <w:rFonts w:ascii="Times New Roman" w:hAnsi="Times New Roman" w:cs="Times New Roman"/>
          <w:sz w:val="24"/>
          <w:szCs w:val="24"/>
        </w:rPr>
      </w:pPr>
      <w:ins w:id="15" w:author="Qizhou Duan" w:date="2024-07-06T15:29:00Z">
        <w:r w:rsidRPr="00152D32">
          <w:rPr>
            <w:rFonts w:ascii="Times New Roman" w:hAnsi="Times New Roman" w:cs="Times New Roman"/>
            <w:b/>
            <w:bCs/>
            <w:i/>
            <w:iCs/>
            <w:sz w:val="24"/>
            <w:szCs w:val="24"/>
          </w:rPr>
          <w:t xml:space="preserve">Mental Health </w:t>
        </w:r>
        <w:r w:rsidRPr="00152D32">
          <w:rPr>
            <w:rFonts w:ascii="Times New Roman" w:hAnsi="Times New Roman" w:cs="Times New Roman"/>
            <w:b/>
            <w:bCs/>
            <w:sz w:val="24"/>
            <w:szCs w:val="24"/>
          </w:rPr>
          <w:t>(</w:t>
        </w:r>
        <w:r w:rsidRPr="00152D32">
          <w:rPr>
            <w:rFonts w:ascii="Times New Roman" w:hAnsi="Times New Roman" w:cs="Times New Roman"/>
            <w:b/>
            <w:bCs/>
            <w:i/>
            <w:iCs/>
            <w:sz w:val="24"/>
            <w:szCs w:val="24"/>
          </w:rPr>
          <w:t>Depression, Anxiety</w:t>
        </w:r>
        <w:r w:rsidRPr="00152D32">
          <w:rPr>
            <w:rFonts w:ascii="Times New Roman" w:hAnsi="Times New Roman" w:cs="Times New Roman"/>
            <w:b/>
            <w:bCs/>
            <w:sz w:val="24"/>
            <w:szCs w:val="24"/>
          </w:rPr>
          <w:t>)</w:t>
        </w:r>
        <w:r w:rsidRPr="00152D32">
          <w:rPr>
            <w:rFonts w:ascii="Times New Roman" w:hAnsi="Times New Roman" w:cs="Times New Roman"/>
            <w:sz w:val="24"/>
            <w:szCs w:val="24"/>
          </w:rPr>
          <w:t xml:space="preserve"> </w:t>
        </w:r>
      </w:ins>
    </w:p>
    <w:p w14:paraId="30F7E4F5" w14:textId="77777777" w:rsidR="00982AC0" w:rsidRPr="00152D32" w:rsidRDefault="00982AC0" w:rsidP="00982AC0">
      <w:pPr>
        <w:autoSpaceDE w:val="0"/>
        <w:autoSpaceDN w:val="0"/>
        <w:adjustRightInd w:val="0"/>
        <w:spacing w:after="0" w:line="480" w:lineRule="auto"/>
        <w:ind w:firstLine="720"/>
        <w:rPr>
          <w:ins w:id="16" w:author="Qizhou Duan" w:date="2024-07-06T15:29:00Z"/>
          <w:rFonts w:ascii="Times New Roman" w:hAnsi="Times New Roman" w:cs="Times New Roman"/>
          <w:sz w:val="24"/>
          <w:szCs w:val="24"/>
        </w:rPr>
      </w:pPr>
      <w:ins w:id="17" w:author="Qizhou Duan" w:date="2024-07-06T15:29:00Z">
        <w:r w:rsidRPr="00152D32">
          <w:rPr>
            <w:rFonts w:ascii="Times New Roman" w:hAnsi="Times New Roman" w:cs="Times New Roman"/>
            <w:sz w:val="24"/>
            <w:szCs w:val="24"/>
          </w:rPr>
          <w:t xml:space="preserve">Eighteen selected studies presented the association of depression with PTG with a total of </w:t>
        </w:r>
        <w:r w:rsidRPr="009B05AB">
          <w:rPr>
            <w:rFonts w:ascii="Times New Roman" w:hAnsi="Times New Roman" w:cs="Times New Roman"/>
            <w:sz w:val="24"/>
            <w:szCs w:val="24"/>
          </w:rPr>
          <w:t>21,802</w:t>
        </w:r>
        <w:r w:rsidRPr="00152D32" w:rsidDel="00711024">
          <w:rPr>
            <w:rFonts w:ascii="Times New Roman" w:hAnsi="Times New Roman" w:cs="Times New Roman"/>
            <w:sz w:val="24"/>
            <w:szCs w:val="24"/>
          </w:rPr>
          <w:t xml:space="preserve"> </w:t>
        </w:r>
        <w:r w:rsidRPr="00152D32">
          <w:rPr>
            <w:rFonts w:ascii="Times New Roman" w:hAnsi="Times New Roman" w:cs="Times New Roman"/>
            <w:sz w:val="24"/>
            <w:szCs w:val="24"/>
          </w:rPr>
          <w:t>participants (</w:t>
        </w:r>
        <w:commentRangeStart w:id="18"/>
        <w:r w:rsidRPr="00152D32">
          <w:rPr>
            <w:rFonts w:ascii="Times New Roman" w:hAnsi="Times New Roman" w:cs="Times New Roman"/>
            <w:sz w:val="24"/>
            <w:szCs w:val="24"/>
          </w:rPr>
          <w:t>Adjorlolo et al., 2022; Arnout &amp; Al-Sufyani, 2021; Barnicot et al., 2023; Castiglioni et al., 2023; Kalaitzaki et al., 2022; Morales et al., 2023; Tu et al., 2023; Ulset &amp; Soest, 2021; Willey et al., 2022; Zhou et al., 2020</w:t>
        </w:r>
        <w:commentRangeEnd w:id="18"/>
        <w:r w:rsidRPr="009B05AB">
          <w:rPr>
            <w:rStyle w:val="CommentReference"/>
          </w:rPr>
          <w:commentReference w:id="18"/>
        </w:r>
        <w:r w:rsidRPr="00152D32">
          <w:rPr>
            <w:rFonts w:ascii="Times New Roman" w:hAnsi="Times New Roman" w:cs="Times New Roman"/>
            <w:sz w:val="24"/>
            <w:szCs w:val="24"/>
          </w:rPr>
          <w:t xml:space="preserve">). The baseline effect size was </w:t>
        </w:r>
        <w:r w:rsidRPr="00152D32">
          <w:rPr>
            <w:rFonts w:ascii="Times New Roman" w:hAnsi="Times New Roman" w:cs="Times New Roman"/>
            <w:i/>
            <w:iCs/>
            <w:sz w:val="24"/>
            <w:szCs w:val="24"/>
          </w:rPr>
          <w:t>g</w:t>
        </w:r>
        <w:r w:rsidRPr="00152D32">
          <w:rPr>
            <w:rFonts w:ascii="Times New Roman" w:hAnsi="Times New Roman" w:cs="Times New Roman"/>
            <w:sz w:val="24"/>
            <w:szCs w:val="24"/>
          </w:rPr>
          <w:t xml:space="preserve">=2.49, and the regression coefficient for depression is </w:t>
        </w:r>
        <w:r w:rsidRPr="00152D32">
          <w:rPr>
            <w:rFonts w:ascii="Times New Roman" w:hAnsi="Times New Roman" w:cs="Times New Roman"/>
            <w:i/>
            <w:iCs/>
            <w:sz w:val="24"/>
            <w:szCs w:val="24"/>
          </w:rPr>
          <w:t>B</w:t>
        </w:r>
        <w:r w:rsidRPr="00152D32">
          <w:rPr>
            <w:rFonts w:ascii="Times New Roman" w:hAnsi="Times New Roman" w:cs="Times New Roman"/>
            <w:sz w:val="24"/>
            <w:szCs w:val="24"/>
          </w:rPr>
          <w:t xml:space="preserve">=-2.10; 95%CI[0.15, -4.93]; </w:t>
        </w:r>
        <w:r w:rsidRPr="00152D32">
          <w:rPr>
            <w:rFonts w:ascii="Times New Roman" w:hAnsi="Times New Roman" w:cs="Times New Roman"/>
            <w:i/>
            <w:iCs/>
            <w:sz w:val="24"/>
            <w:szCs w:val="24"/>
          </w:rPr>
          <w:t>p</w:t>
        </w:r>
        <w:r w:rsidRPr="00152D32">
          <w:rPr>
            <w:rFonts w:ascii="Times New Roman" w:hAnsi="Times New Roman" w:cs="Times New Roman"/>
            <w:sz w:val="24"/>
            <w:szCs w:val="24"/>
          </w:rPr>
          <w:t>=0.14, indicating no overall</w:t>
        </w:r>
        <w:r w:rsidRPr="00152D32">
          <w:rPr>
            <w:rFonts w:ascii="Times New Roman" w:hAnsi="Times New Roman"/>
            <w:sz w:val="24"/>
            <w:szCs w:val="24"/>
          </w:rPr>
          <w:t xml:space="preserve"> effect </w:t>
        </w:r>
        <w:r w:rsidRPr="00152D32">
          <w:rPr>
            <w:rFonts w:ascii="Times New Roman" w:hAnsi="Times New Roman" w:cs="Times New Roman"/>
            <w:sz w:val="24"/>
            <w:szCs w:val="24"/>
          </w:rPr>
          <w:t>on PTG of</w:t>
        </w:r>
        <w:r w:rsidRPr="00152D32">
          <w:rPr>
            <w:rFonts w:ascii="Times New Roman" w:hAnsi="Times New Roman"/>
            <w:sz w:val="24"/>
            <w:szCs w:val="24"/>
          </w:rPr>
          <w:t xml:space="preserve"> depression</w:t>
        </w:r>
        <w:r w:rsidRPr="00152D32">
          <w:rPr>
            <w:rFonts w:ascii="Times New Roman" w:hAnsi="Times New Roman" w:cs="Times New Roman"/>
            <w:sz w:val="24"/>
            <w:szCs w:val="24"/>
          </w:rPr>
          <w:t xml:space="preserve"> on PTG. The broad range indicated considerable uncertainty in the effect estimate. A high </w:t>
        </w:r>
        <w:r w:rsidRPr="00152D32">
          <w:rPr>
            <w:rFonts w:ascii="Times New Roman" w:hAnsi="Times New Roman" w:cs="Times New Roman"/>
            <w:i/>
            <w:iCs/>
            <w:sz w:val="24"/>
            <w:szCs w:val="24"/>
          </w:rPr>
          <w:t>I</w:t>
        </w:r>
        <w:r w:rsidRPr="00152D32">
          <w:rPr>
            <w:rFonts w:ascii="Times New Roman" w:hAnsi="Times New Roman" w:cs="Times New Roman"/>
            <w:i/>
            <w:iCs/>
            <w:sz w:val="24"/>
            <w:szCs w:val="24"/>
            <w:vertAlign w:val="superscript"/>
          </w:rPr>
          <w:t>2</w:t>
        </w:r>
        <w:r w:rsidRPr="00152D32">
          <w:rPr>
            <w:rFonts w:ascii="Times New Roman" w:hAnsi="Times New Roman" w:cs="Times New Roman"/>
            <w:sz w:val="24"/>
            <w:szCs w:val="24"/>
          </w:rPr>
          <w:t xml:space="preserve"> value of 99.99% showed substantial heterogeneity across these studies.</w:t>
        </w:r>
      </w:ins>
    </w:p>
    <w:p w14:paraId="31174753" w14:textId="77777777" w:rsidR="00982AC0" w:rsidRPr="00152D32" w:rsidRDefault="00982AC0" w:rsidP="00982AC0">
      <w:pPr>
        <w:autoSpaceDE w:val="0"/>
        <w:autoSpaceDN w:val="0"/>
        <w:adjustRightInd w:val="0"/>
        <w:spacing w:after="0" w:line="480" w:lineRule="auto"/>
        <w:ind w:firstLine="720"/>
        <w:rPr>
          <w:ins w:id="19" w:author="Qizhou Duan" w:date="2024-07-06T15:29:00Z"/>
          <w:rFonts w:ascii="Times New Roman" w:hAnsi="Times New Roman" w:cs="Times New Roman"/>
          <w:b/>
          <w:bCs/>
          <w:sz w:val="24"/>
          <w:szCs w:val="24"/>
          <w:lang w:eastAsia="zh-CN"/>
        </w:rPr>
      </w:pPr>
      <w:ins w:id="20" w:author="Qizhou Duan" w:date="2024-07-06T15:29:00Z">
        <w:r w:rsidRPr="00152D32">
          <w:rPr>
            <w:rFonts w:ascii="Times New Roman" w:hAnsi="Times New Roman" w:cs="Times New Roman"/>
            <w:sz w:val="24"/>
            <w:szCs w:val="24"/>
          </w:rPr>
          <w:t xml:space="preserve">With regards to Anxiety, there were 28 studies discussed and measured anxiety levels, spanning </w:t>
        </w:r>
        <w:r w:rsidRPr="00A0223E">
          <w:rPr>
            <w:rFonts w:ascii="Times New Roman" w:hAnsi="Times New Roman" w:cs="Times New Roman"/>
            <w:sz w:val="24"/>
            <w:szCs w:val="24"/>
          </w:rPr>
          <w:t>19,522</w:t>
        </w:r>
        <w:r w:rsidRPr="00152D32">
          <w:rPr>
            <w:rFonts w:ascii="Times New Roman" w:hAnsi="Times New Roman" w:cs="Times New Roman"/>
            <w:sz w:val="24"/>
            <w:szCs w:val="24"/>
          </w:rPr>
          <w:t xml:space="preserve"> participants. The baseline effect was </w:t>
        </w:r>
        <w:r w:rsidRPr="00152D32">
          <w:rPr>
            <w:rFonts w:ascii="Times New Roman" w:hAnsi="Times New Roman" w:cs="Times New Roman"/>
            <w:i/>
            <w:iCs/>
            <w:sz w:val="24"/>
            <w:szCs w:val="24"/>
          </w:rPr>
          <w:t>g</w:t>
        </w:r>
        <w:r w:rsidRPr="00152D32">
          <w:rPr>
            <w:rFonts w:ascii="Times New Roman" w:hAnsi="Times New Roman" w:cs="Times New Roman"/>
            <w:sz w:val="24"/>
            <w:szCs w:val="24"/>
          </w:rPr>
          <w:t>=</w:t>
        </w:r>
        <w:r>
          <w:rPr>
            <w:rFonts w:ascii="Times New Roman" w:hAnsi="Times New Roman" w:cs="Times New Roman"/>
            <w:sz w:val="24"/>
            <w:szCs w:val="24"/>
          </w:rPr>
          <w:t>2.87</w:t>
        </w:r>
        <w:r w:rsidRPr="00152D32">
          <w:rPr>
            <w:rFonts w:ascii="Times New Roman" w:hAnsi="Times New Roman" w:cs="Times New Roman"/>
            <w:sz w:val="24"/>
            <w:szCs w:val="24"/>
          </w:rPr>
          <w:t xml:space="preserve">, with Anxiety having a regression coefficient of </w:t>
        </w:r>
        <w:r w:rsidRPr="00152D32">
          <w:rPr>
            <w:rFonts w:ascii="Times New Roman" w:hAnsi="Times New Roman" w:cs="Times New Roman"/>
            <w:i/>
            <w:iCs/>
            <w:sz w:val="24"/>
            <w:szCs w:val="24"/>
          </w:rPr>
          <w:t>B</w:t>
        </w:r>
        <w:r w:rsidRPr="00152D32">
          <w:rPr>
            <w:rFonts w:ascii="Times New Roman" w:hAnsi="Times New Roman" w:cs="Times New Roman"/>
            <w:sz w:val="24"/>
            <w:szCs w:val="24"/>
          </w:rPr>
          <w:t>=-</w:t>
        </w:r>
        <w:r>
          <w:rPr>
            <w:rFonts w:ascii="Times New Roman" w:hAnsi="Times New Roman" w:cs="Times New Roman"/>
            <w:sz w:val="24"/>
            <w:szCs w:val="24"/>
          </w:rPr>
          <w:t>2.35</w:t>
        </w:r>
        <w:r w:rsidRPr="00152D32">
          <w:rPr>
            <w:rFonts w:ascii="Times New Roman" w:hAnsi="Times New Roman" w:cs="Times New Roman"/>
            <w:sz w:val="24"/>
            <w:szCs w:val="24"/>
          </w:rPr>
          <w:t xml:space="preserve"> with 95%CI [-</w:t>
        </w:r>
        <w:r>
          <w:rPr>
            <w:rFonts w:ascii="Times New Roman" w:hAnsi="Times New Roman" w:cs="Times New Roman"/>
            <w:sz w:val="24"/>
            <w:szCs w:val="24"/>
          </w:rPr>
          <w:t>4.83</w:t>
        </w:r>
        <w:r w:rsidRPr="00152D32">
          <w:rPr>
            <w:rFonts w:ascii="Times New Roman" w:hAnsi="Times New Roman" w:cs="Times New Roman"/>
            <w:sz w:val="24"/>
            <w:szCs w:val="24"/>
          </w:rPr>
          <w:t>, 0.</w:t>
        </w:r>
        <w:r>
          <w:rPr>
            <w:rFonts w:ascii="Times New Roman" w:hAnsi="Times New Roman" w:cs="Times New Roman"/>
            <w:sz w:val="24"/>
            <w:szCs w:val="24"/>
          </w:rPr>
          <w:t>13</w:t>
        </w:r>
        <w:r w:rsidRPr="00152D32">
          <w:rPr>
            <w:rFonts w:ascii="Times New Roman" w:hAnsi="Times New Roman" w:cs="Times New Roman"/>
            <w:sz w:val="24"/>
            <w:szCs w:val="24"/>
          </w:rPr>
          <w:t xml:space="preserve">]; </w:t>
        </w:r>
        <w:r w:rsidRPr="00152D32">
          <w:rPr>
            <w:rFonts w:ascii="Times New Roman" w:hAnsi="Times New Roman" w:cs="Times New Roman"/>
            <w:i/>
            <w:iCs/>
            <w:sz w:val="24"/>
            <w:szCs w:val="24"/>
          </w:rPr>
          <w:t>p</w:t>
        </w:r>
        <w:r w:rsidRPr="00152D32">
          <w:rPr>
            <w:rFonts w:ascii="Times New Roman" w:hAnsi="Times New Roman" w:cs="Times New Roman"/>
            <w:sz w:val="24"/>
            <w:szCs w:val="24"/>
          </w:rPr>
          <w:t>=0.</w:t>
        </w:r>
        <w:r>
          <w:rPr>
            <w:rFonts w:ascii="Times New Roman" w:hAnsi="Times New Roman" w:cs="Times New Roman"/>
            <w:sz w:val="24"/>
            <w:szCs w:val="24"/>
          </w:rPr>
          <w:t>06</w:t>
        </w:r>
        <w:r w:rsidRPr="00152D32">
          <w:rPr>
            <w:rFonts w:ascii="Times New Roman" w:hAnsi="Times New Roman" w:cs="Times New Roman"/>
            <w:sz w:val="24"/>
            <w:szCs w:val="24"/>
          </w:rPr>
          <w:t xml:space="preserve">, indicating </w:t>
        </w:r>
        <w:r>
          <w:rPr>
            <w:rFonts w:ascii="Times New Roman" w:hAnsi="Times New Roman" w:cs="Times New Roman"/>
            <w:sz w:val="24"/>
            <w:szCs w:val="24"/>
          </w:rPr>
          <w:t xml:space="preserve">almost significant </w:t>
        </w:r>
        <w:r w:rsidRPr="00152D32">
          <w:rPr>
            <w:rFonts w:ascii="Times New Roman" w:hAnsi="Times New Roman" w:cs="Times New Roman"/>
            <w:sz w:val="24"/>
            <w:szCs w:val="24"/>
          </w:rPr>
          <w:t xml:space="preserve">effect of Anxiety on PTG. The heterogeneity after considering Anxiety as a moderator was also high indicate by an </w:t>
        </w:r>
      </w:ins>
      <m:oMath>
        <m:sSup>
          <m:sSupPr>
            <m:ctrlPr>
              <w:ins w:id="21" w:author="Qizhou Duan" w:date="2024-07-06T15:29:00Z">
                <w:rPr>
                  <w:rFonts w:ascii="Cambria Math" w:hAnsi="Cambria Math" w:cs="Times New Roman"/>
                  <w:i/>
                  <w:sz w:val="24"/>
                  <w:szCs w:val="24"/>
                </w:rPr>
              </w:ins>
            </m:ctrlPr>
          </m:sSupPr>
          <m:e>
            <m:r>
              <w:ins w:id="22" w:author="Qizhou Duan" w:date="2024-07-06T15:29:00Z">
                <w:rPr>
                  <w:rFonts w:ascii="Cambria Math" w:hAnsi="Cambria Math" w:cs="Times New Roman"/>
                  <w:sz w:val="24"/>
                  <w:szCs w:val="24"/>
                </w:rPr>
                <m:t>I</m:t>
              </w:ins>
            </m:r>
          </m:e>
          <m:sup>
            <m:r>
              <w:ins w:id="23" w:author="Qizhou Duan" w:date="2024-07-06T15:29:00Z">
                <w:rPr>
                  <w:rFonts w:ascii="Cambria Math" w:hAnsi="Cambria Math" w:cs="Times New Roman"/>
                  <w:sz w:val="24"/>
                  <w:szCs w:val="24"/>
                </w:rPr>
                <m:t>2</m:t>
              </w:ins>
            </m:r>
          </m:sup>
        </m:sSup>
      </m:oMath>
      <w:ins w:id="24" w:author="Qizhou Duan" w:date="2024-07-06T15:29:00Z">
        <w:r w:rsidRPr="00152D32">
          <w:rPr>
            <w:rFonts w:ascii="Times New Roman" w:hAnsi="Times New Roman" w:cs="Times New Roman"/>
            <w:sz w:val="24"/>
            <w:szCs w:val="24"/>
          </w:rPr>
          <w:t xml:space="preserve"> of </w:t>
        </w:r>
        <w:r w:rsidRPr="00152D32">
          <w:rPr>
            <w:rFonts w:ascii="Times New Roman" w:hAnsi="Times New Roman" w:cs="Times New Roman"/>
            <w:sz w:val="24"/>
            <w:szCs w:val="24"/>
            <w:lang w:eastAsia="zh-CN"/>
          </w:rPr>
          <w:t>99.</w:t>
        </w:r>
        <w:r>
          <w:rPr>
            <w:rFonts w:ascii="Times New Roman" w:hAnsi="Times New Roman" w:cs="Times New Roman"/>
            <w:sz w:val="24"/>
            <w:szCs w:val="24"/>
            <w:lang w:eastAsia="zh-CN"/>
          </w:rPr>
          <w:t>99</w:t>
        </w:r>
        <w:r w:rsidRPr="00152D32">
          <w:rPr>
            <w:rFonts w:ascii="Times New Roman" w:hAnsi="Times New Roman" w:cs="Times New Roman"/>
            <w:sz w:val="24"/>
            <w:szCs w:val="24"/>
            <w:lang w:eastAsia="zh-CN"/>
          </w:rPr>
          <w:t>%.</w:t>
        </w:r>
      </w:ins>
    </w:p>
    <w:p w14:paraId="6517F718" w14:textId="77777777" w:rsidR="00982AC0" w:rsidRPr="00152D32" w:rsidRDefault="00982AC0" w:rsidP="00982AC0">
      <w:pPr>
        <w:autoSpaceDE w:val="0"/>
        <w:autoSpaceDN w:val="0"/>
        <w:adjustRightInd w:val="0"/>
        <w:spacing w:after="0" w:line="480" w:lineRule="auto"/>
        <w:rPr>
          <w:ins w:id="25" w:author="Qizhou Duan" w:date="2024-07-06T15:29:00Z"/>
          <w:rFonts w:ascii="Times New Roman" w:hAnsi="Times New Roman" w:cs="Times New Roman"/>
          <w:b/>
          <w:bCs/>
          <w:i/>
          <w:iCs/>
          <w:sz w:val="24"/>
          <w:szCs w:val="24"/>
        </w:rPr>
      </w:pPr>
      <w:ins w:id="26" w:author="Qizhou Duan" w:date="2024-07-06T15:29:00Z">
        <w:r w:rsidRPr="00152D32">
          <w:rPr>
            <w:rFonts w:ascii="Times New Roman" w:hAnsi="Times New Roman" w:cs="Times New Roman"/>
            <w:b/>
            <w:bCs/>
            <w:i/>
            <w:iCs/>
            <w:sz w:val="24"/>
            <w:szCs w:val="24"/>
          </w:rPr>
          <w:t xml:space="preserve">Social Support </w:t>
        </w:r>
      </w:ins>
    </w:p>
    <w:p w14:paraId="636F398B" w14:textId="77777777" w:rsidR="00982AC0" w:rsidRPr="00152D32" w:rsidRDefault="00982AC0" w:rsidP="00982AC0">
      <w:pPr>
        <w:autoSpaceDE w:val="0"/>
        <w:autoSpaceDN w:val="0"/>
        <w:adjustRightInd w:val="0"/>
        <w:spacing w:after="0" w:line="480" w:lineRule="auto"/>
        <w:ind w:firstLine="720"/>
        <w:rPr>
          <w:ins w:id="27" w:author="Qizhou Duan" w:date="2024-07-06T15:29:00Z"/>
          <w:rFonts w:ascii="Times New Roman" w:hAnsi="Times New Roman" w:cs="Times New Roman"/>
          <w:b/>
          <w:bCs/>
          <w:sz w:val="24"/>
          <w:szCs w:val="24"/>
        </w:rPr>
      </w:pPr>
      <w:ins w:id="28" w:author="Qizhou Duan" w:date="2024-07-06T15:29:00Z">
        <w:r w:rsidRPr="00DA1A11">
          <w:rPr>
            <w:rFonts w:ascii="Times New Roman" w:hAnsi="Times New Roman" w:cs="Times New Roman"/>
            <w:sz w:val="24"/>
            <w:szCs w:val="24"/>
            <w:highlight w:val="yellow"/>
          </w:rPr>
          <w:t>Seventeen</w:t>
        </w:r>
        <w:r w:rsidRPr="005558B6">
          <w:rPr>
            <w:rFonts w:ascii="Times New Roman" w:hAnsi="Times New Roman" w:cs="Times New Roman"/>
            <w:sz w:val="24"/>
            <w:szCs w:val="24"/>
            <w:highlight w:val="cyan"/>
          </w:rPr>
          <w:t xml:space="preserve"> </w:t>
        </w:r>
        <w:r w:rsidRPr="00152D32">
          <w:rPr>
            <w:rFonts w:ascii="Times New Roman" w:hAnsi="Times New Roman" w:cs="Times New Roman"/>
            <w:sz w:val="24"/>
            <w:szCs w:val="24"/>
          </w:rPr>
          <w:t xml:space="preserve">selected studies discussed social support concerning PTG with a total of </w:t>
        </w:r>
        <w:r w:rsidRPr="00726503">
          <w:rPr>
            <w:rFonts w:ascii="Times New Roman" w:hAnsi="Times New Roman" w:cs="Times New Roman"/>
            <w:sz w:val="24"/>
            <w:szCs w:val="24"/>
          </w:rPr>
          <w:t>20,912</w:t>
        </w:r>
        <w:r w:rsidRPr="00152D32" w:rsidDel="002578E5">
          <w:rPr>
            <w:rFonts w:ascii="Times New Roman" w:hAnsi="Times New Roman" w:cs="Times New Roman"/>
            <w:sz w:val="24"/>
            <w:szCs w:val="24"/>
          </w:rPr>
          <w:t xml:space="preserve"> </w:t>
        </w:r>
        <w:r w:rsidRPr="00152D32">
          <w:rPr>
            <w:rFonts w:ascii="Times New Roman" w:hAnsi="Times New Roman" w:cs="Times New Roman"/>
            <w:sz w:val="24"/>
            <w:szCs w:val="24"/>
          </w:rPr>
          <w:t>participants (</w:t>
        </w:r>
        <w:commentRangeStart w:id="29"/>
        <w:r w:rsidRPr="00152D32">
          <w:rPr>
            <w:rFonts w:ascii="Times New Roman" w:hAnsi="Times New Roman" w:cs="Times New Roman"/>
            <w:sz w:val="24"/>
            <w:szCs w:val="24"/>
          </w:rPr>
          <w:t>Gul et al., 2023; Kalaitzaki et al., 2022; Mo et al., 2022; Morales et al., 2023; Northfield &amp; Johnston, 2021; Zhang et al., 2021; Zhou et al., 2020</w:t>
        </w:r>
        <w:commentRangeEnd w:id="29"/>
        <w:r w:rsidRPr="00726503">
          <w:rPr>
            <w:rStyle w:val="CommentReference"/>
          </w:rPr>
          <w:commentReference w:id="29"/>
        </w:r>
        <w:r w:rsidRPr="00152D32">
          <w:rPr>
            <w:rFonts w:ascii="Times New Roman" w:hAnsi="Times New Roman" w:cs="Times New Roman"/>
            <w:sz w:val="24"/>
            <w:szCs w:val="24"/>
          </w:rPr>
          <w:t xml:space="preserve">).The baseline effect </w:t>
        </w:r>
        <w:r w:rsidRPr="00152D32">
          <w:rPr>
            <w:rFonts w:ascii="Times New Roman" w:hAnsi="Times New Roman" w:cs="Times New Roman"/>
            <w:sz w:val="24"/>
            <w:szCs w:val="24"/>
          </w:rPr>
          <w:lastRenderedPageBreak/>
          <w:t xml:space="preserve">was </w:t>
        </w:r>
        <w:r w:rsidRPr="00152D32">
          <w:rPr>
            <w:rFonts w:ascii="Times New Roman" w:hAnsi="Times New Roman" w:cs="Times New Roman"/>
            <w:i/>
            <w:iCs/>
            <w:sz w:val="24"/>
            <w:szCs w:val="24"/>
          </w:rPr>
          <w:t>g</w:t>
        </w:r>
        <w:r w:rsidRPr="00152D32">
          <w:rPr>
            <w:rFonts w:ascii="Times New Roman" w:hAnsi="Times New Roman" w:cs="Times New Roman"/>
            <w:sz w:val="24"/>
            <w:szCs w:val="24"/>
          </w:rPr>
          <w:t>=</w:t>
        </w:r>
        <w:r w:rsidRPr="00726503">
          <w:t xml:space="preserve"> </w:t>
        </w:r>
        <w:r w:rsidRPr="00726503">
          <w:rPr>
            <w:rFonts w:ascii="Times New Roman" w:hAnsi="Times New Roman" w:cs="Times New Roman"/>
            <w:sz w:val="24"/>
            <w:szCs w:val="24"/>
          </w:rPr>
          <w:t>1.6806</w:t>
        </w:r>
        <w:r w:rsidRPr="00152D32" w:rsidDel="00750ECD">
          <w:rPr>
            <w:rFonts w:ascii="Times New Roman" w:hAnsi="Times New Roman" w:cs="Times New Roman"/>
            <w:sz w:val="24"/>
            <w:szCs w:val="24"/>
          </w:rPr>
          <w:t xml:space="preserve"> </w:t>
        </w:r>
        <w:r w:rsidRPr="00152D32">
          <w:rPr>
            <w:rFonts w:ascii="Times New Roman" w:hAnsi="Times New Roman" w:cs="Times New Roman"/>
            <w:sz w:val="24"/>
            <w:szCs w:val="24"/>
          </w:rPr>
          <w:t xml:space="preserve">, with Social Support having a regression coefficient of </w:t>
        </w:r>
        <w:r w:rsidRPr="00152D32">
          <w:rPr>
            <w:rFonts w:ascii="Times New Roman" w:hAnsi="Times New Roman" w:cs="Times New Roman"/>
            <w:i/>
            <w:iCs/>
            <w:sz w:val="24"/>
            <w:szCs w:val="24"/>
          </w:rPr>
          <w:t>B</w:t>
        </w:r>
        <w:r w:rsidRPr="00152D32">
          <w:rPr>
            <w:rFonts w:ascii="Times New Roman" w:hAnsi="Times New Roman" w:cs="Times New Roman"/>
            <w:sz w:val="24"/>
            <w:szCs w:val="24"/>
          </w:rPr>
          <w:t xml:space="preserve">= </w:t>
        </w:r>
        <w:r w:rsidRPr="00726503">
          <w:rPr>
            <w:rFonts w:ascii="Times New Roman" w:hAnsi="Times New Roman" w:cs="Times New Roman"/>
            <w:sz w:val="24"/>
            <w:szCs w:val="24"/>
          </w:rPr>
          <w:t>1.3138</w:t>
        </w:r>
        <w:r w:rsidRPr="00152D32" w:rsidDel="00407462">
          <w:rPr>
            <w:rFonts w:ascii="Times New Roman" w:hAnsi="Times New Roman" w:cs="Times New Roman"/>
            <w:sz w:val="24"/>
            <w:szCs w:val="24"/>
          </w:rPr>
          <w:t xml:space="preserve"> </w:t>
        </w:r>
        <w:r w:rsidRPr="00152D32">
          <w:rPr>
            <w:rFonts w:ascii="Times New Roman" w:hAnsi="Times New Roman" w:cs="Times New Roman"/>
            <w:sz w:val="24"/>
            <w:szCs w:val="24"/>
          </w:rPr>
          <w:t>; 95%CI[-</w:t>
        </w:r>
        <w:r>
          <w:rPr>
            <w:rFonts w:ascii="Times New Roman" w:hAnsi="Times New Roman" w:cs="Times New Roman"/>
            <w:sz w:val="24"/>
            <w:szCs w:val="24"/>
          </w:rPr>
          <w:t>1</w:t>
        </w:r>
        <w:r w:rsidRPr="00152D32">
          <w:rPr>
            <w:rFonts w:ascii="Times New Roman" w:hAnsi="Times New Roman" w:cs="Times New Roman"/>
            <w:sz w:val="24"/>
            <w:szCs w:val="24"/>
          </w:rPr>
          <w:t>.</w:t>
        </w:r>
        <w:r>
          <w:rPr>
            <w:rFonts w:ascii="Times New Roman" w:hAnsi="Times New Roman" w:cs="Times New Roman"/>
            <w:sz w:val="24"/>
            <w:szCs w:val="24"/>
          </w:rPr>
          <w:t>61</w:t>
        </w:r>
        <w:r w:rsidRPr="00152D32">
          <w:rPr>
            <w:rFonts w:ascii="Times New Roman" w:hAnsi="Times New Roman" w:cs="Times New Roman"/>
            <w:sz w:val="24"/>
            <w:szCs w:val="24"/>
          </w:rPr>
          <w:t xml:space="preserve">, </w:t>
        </w:r>
        <w:r>
          <w:rPr>
            <w:rFonts w:ascii="Times New Roman" w:hAnsi="Times New Roman" w:cs="Times New Roman"/>
            <w:sz w:val="24"/>
            <w:szCs w:val="24"/>
          </w:rPr>
          <w:t>4.24</w:t>
        </w:r>
        <w:r w:rsidRPr="00152D32">
          <w:rPr>
            <w:rFonts w:ascii="Times New Roman" w:hAnsi="Times New Roman" w:cs="Times New Roman"/>
            <w:sz w:val="24"/>
            <w:szCs w:val="24"/>
          </w:rPr>
          <w:t xml:space="preserve">]; </w:t>
        </w:r>
        <w:r w:rsidRPr="00152D32">
          <w:rPr>
            <w:rFonts w:ascii="Times New Roman" w:hAnsi="Times New Roman" w:cs="Times New Roman"/>
            <w:i/>
            <w:iCs/>
            <w:sz w:val="24"/>
            <w:szCs w:val="24"/>
          </w:rPr>
          <w:t>p</w:t>
        </w:r>
        <w:r w:rsidRPr="00152D32">
          <w:rPr>
            <w:rFonts w:ascii="Times New Roman" w:hAnsi="Times New Roman" w:cs="Times New Roman"/>
            <w:sz w:val="24"/>
            <w:szCs w:val="24"/>
          </w:rPr>
          <w:t xml:space="preserve">=0.37. Overall, social support did not contribute much to `variability in PTG across studies. This can be seen from the high  </w:t>
        </w:r>
      </w:ins>
      <m:oMath>
        <m:sSup>
          <m:sSupPr>
            <m:ctrlPr>
              <w:ins w:id="30" w:author="Qizhou Duan" w:date="2024-07-06T15:29:00Z">
                <w:rPr>
                  <w:rFonts w:ascii="Cambria Math" w:hAnsi="Cambria Math" w:cs="Times New Roman"/>
                  <w:i/>
                  <w:sz w:val="24"/>
                  <w:szCs w:val="24"/>
                </w:rPr>
              </w:ins>
            </m:ctrlPr>
          </m:sSupPr>
          <m:e>
            <m:r>
              <w:ins w:id="31" w:author="Qizhou Duan" w:date="2024-07-06T15:29:00Z">
                <w:rPr>
                  <w:rFonts w:ascii="Cambria Math" w:hAnsi="Cambria Math" w:cs="Times New Roman"/>
                  <w:sz w:val="24"/>
                  <w:szCs w:val="24"/>
                </w:rPr>
                <m:t>I</m:t>
              </w:ins>
            </m:r>
          </m:e>
          <m:sup>
            <m:r>
              <w:ins w:id="32" w:author="Qizhou Duan" w:date="2024-07-06T15:29:00Z">
                <w:rPr>
                  <w:rFonts w:ascii="Cambria Math" w:hAnsi="Cambria Math" w:cs="Times New Roman"/>
                  <w:sz w:val="24"/>
                  <w:szCs w:val="24"/>
                </w:rPr>
                <m:t>2</m:t>
              </w:ins>
            </m:r>
          </m:sup>
        </m:sSup>
      </m:oMath>
      <w:ins w:id="33" w:author="Qizhou Duan" w:date="2024-07-06T15:29:00Z">
        <w:r w:rsidRPr="00152D32">
          <w:rPr>
            <w:rFonts w:ascii="Times New Roman" w:hAnsi="Times New Roman" w:cs="Times New Roman"/>
            <w:sz w:val="24"/>
            <w:szCs w:val="24"/>
          </w:rPr>
          <w:t xml:space="preserve"> of 99.99% for the model that considered social support. Overall, social support did not contribute much to moderating the variability in PTG across studies.</w:t>
        </w:r>
      </w:ins>
    </w:p>
    <w:p w14:paraId="3CFF83EE" w14:textId="77777777" w:rsidR="00982AC0" w:rsidRPr="005558B6" w:rsidRDefault="00982AC0" w:rsidP="00982AC0">
      <w:pPr>
        <w:autoSpaceDE w:val="0"/>
        <w:autoSpaceDN w:val="0"/>
        <w:adjustRightInd w:val="0"/>
        <w:spacing w:after="0" w:line="480" w:lineRule="auto"/>
        <w:rPr>
          <w:ins w:id="34" w:author="Qizhou Duan" w:date="2024-07-06T15:29:00Z"/>
          <w:rFonts w:ascii="Times New Roman" w:hAnsi="Times New Roman" w:cs="Times New Roman"/>
          <w:b/>
          <w:bCs/>
          <w:i/>
          <w:iCs/>
          <w:sz w:val="24"/>
          <w:szCs w:val="24"/>
          <w:highlight w:val="cyan"/>
        </w:rPr>
      </w:pPr>
      <w:ins w:id="35" w:author="Qizhou Duan" w:date="2024-07-06T15:29:00Z">
        <w:r w:rsidRPr="00152D32">
          <w:rPr>
            <w:rFonts w:ascii="Times New Roman" w:hAnsi="Times New Roman" w:cs="Times New Roman"/>
            <w:b/>
            <w:bCs/>
            <w:i/>
            <w:iCs/>
            <w:sz w:val="24"/>
            <w:szCs w:val="24"/>
          </w:rPr>
          <w:t>Coping</w:t>
        </w:r>
        <w:r w:rsidRPr="005558B6">
          <w:rPr>
            <w:rFonts w:ascii="Times New Roman" w:hAnsi="Times New Roman" w:cs="Times New Roman"/>
            <w:b/>
            <w:bCs/>
            <w:i/>
            <w:iCs/>
            <w:sz w:val="24"/>
            <w:szCs w:val="24"/>
            <w:highlight w:val="cyan"/>
          </w:rPr>
          <w:t xml:space="preserve"> </w:t>
        </w:r>
      </w:ins>
    </w:p>
    <w:p w14:paraId="317513A9" w14:textId="77777777" w:rsidR="00982AC0" w:rsidRPr="00152D32" w:rsidRDefault="00982AC0" w:rsidP="00982AC0">
      <w:pPr>
        <w:autoSpaceDE w:val="0"/>
        <w:autoSpaceDN w:val="0"/>
        <w:adjustRightInd w:val="0"/>
        <w:spacing w:after="0" w:line="480" w:lineRule="auto"/>
        <w:ind w:firstLine="720"/>
        <w:rPr>
          <w:ins w:id="36" w:author="Qizhou Duan" w:date="2024-07-06T15:29:00Z"/>
          <w:rFonts w:ascii="Times New Roman" w:hAnsi="Times New Roman" w:cs="Times New Roman"/>
          <w:sz w:val="24"/>
          <w:szCs w:val="24"/>
        </w:rPr>
      </w:pPr>
      <w:ins w:id="37" w:author="Qizhou Duan" w:date="2024-07-06T15:29:00Z">
        <w:r w:rsidRPr="00DA1A11">
          <w:rPr>
            <w:rFonts w:ascii="Times New Roman" w:hAnsi="Times New Roman" w:cs="Times New Roman"/>
            <w:sz w:val="24"/>
            <w:szCs w:val="24"/>
          </w:rPr>
          <w:t xml:space="preserve">Various types of coping strategies were investigated with PTG in </w:t>
        </w:r>
        <w:r w:rsidRPr="00DA1A11">
          <w:rPr>
            <w:rFonts w:ascii="Times New Roman" w:hAnsi="Times New Roman" w:cs="Times New Roman"/>
            <w:sz w:val="24"/>
            <w:szCs w:val="24"/>
            <w:highlight w:val="yellow"/>
          </w:rPr>
          <w:t>3</w:t>
        </w:r>
        <w:r>
          <w:rPr>
            <w:rFonts w:ascii="Times New Roman" w:hAnsi="Times New Roman" w:cs="Times New Roman"/>
            <w:sz w:val="24"/>
            <w:szCs w:val="24"/>
            <w:highlight w:val="yellow"/>
          </w:rPr>
          <w:t>8</w:t>
        </w:r>
        <w:r w:rsidRPr="00DA1A11">
          <w:rPr>
            <w:rFonts w:ascii="Times New Roman" w:hAnsi="Times New Roman" w:cs="Times New Roman"/>
            <w:sz w:val="24"/>
            <w:szCs w:val="24"/>
          </w:rPr>
          <w:t xml:space="preserve"> </w:t>
        </w:r>
        <w:r w:rsidRPr="007D54A0">
          <w:rPr>
            <w:rFonts w:ascii="Times New Roman" w:hAnsi="Times New Roman" w:cs="Times New Roman"/>
            <w:sz w:val="24"/>
            <w:szCs w:val="24"/>
          </w:rPr>
          <w:t>studies</w:t>
        </w:r>
        <w:r w:rsidRPr="00152D32">
          <w:rPr>
            <w:rFonts w:ascii="Times New Roman" w:hAnsi="Times New Roman" w:cs="Times New Roman"/>
            <w:sz w:val="24"/>
            <w:szCs w:val="24"/>
          </w:rPr>
          <w:t xml:space="preserve"> (</w:t>
        </w:r>
        <w:commentRangeStart w:id="38"/>
        <w:r w:rsidRPr="00152D32">
          <w:rPr>
            <w:rFonts w:ascii="Times New Roman" w:hAnsi="Times New Roman" w:cs="Times New Roman"/>
            <w:sz w:val="24"/>
            <w:szCs w:val="24"/>
          </w:rPr>
          <w:t>Kalaitzaki et al., 2022; Kalaitzaki et al., 2023; Willey et al.,2022; Zhang et al.,2021; Zhou et al., 2020</w:t>
        </w:r>
        <w:commentRangeEnd w:id="38"/>
        <w:r w:rsidRPr="007D54A0">
          <w:rPr>
            <w:rStyle w:val="CommentReference"/>
          </w:rPr>
          <w:commentReference w:id="38"/>
        </w:r>
        <w:r w:rsidRPr="00152D32">
          <w:rPr>
            <w:rFonts w:ascii="Times New Roman" w:hAnsi="Times New Roman" w:cs="Times New Roman"/>
            <w:sz w:val="24"/>
            <w:szCs w:val="24"/>
          </w:rPr>
          <w:t xml:space="preserve">) with a total of </w:t>
        </w:r>
        <w:r w:rsidRPr="007D54A0">
          <w:rPr>
            <w:rFonts w:ascii="Times New Roman" w:hAnsi="Times New Roman" w:cs="Times New Roman"/>
            <w:sz w:val="24"/>
            <w:szCs w:val="24"/>
          </w:rPr>
          <w:t>23,386</w:t>
        </w:r>
        <w:r w:rsidRPr="00152D32" w:rsidDel="00915699">
          <w:rPr>
            <w:rFonts w:ascii="Times New Roman" w:hAnsi="Times New Roman" w:cs="Times New Roman"/>
            <w:sz w:val="24"/>
            <w:szCs w:val="24"/>
          </w:rPr>
          <w:t xml:space="preserve"> </w:t>
        </w:r>
        <w:r w:rsidRPr="00152D32">
          <w:rPr>
            <w:rFonts w:ascii="Times New Roman" w:hAnsi="Times New Roman" w:cs="Times New Roman"/>
            <w:sz w:val="24"/>
            <w:szCs w:val="24"/>
          </w:rPr>
          <w:t xml:space="preserve">participants. The baseline effect size was </w:t>
        </w:r>
        <w:r w:rsidRPr="00152D32">
          <w:rPr>
            <w:rFonts w:ascii="Times New Roman" w:hAnsi="Times New Roman" w:cs="Times New Roman"/>
            <w:i/>
            <w:iCs/>
            <w:sz w:val="24"/>
            <w:szCs w:val="24"/>
          </w:rPr>
          <w:t>g</w:t>
        </w:r>
        <w:r w:rsidRPr="00152D32">
          <w:rPr>
            <w:rFonts w:ascii="Times New Roman" w:hAnsi="Times New Roman" w:cs="Times New Roman"/>
            <w:sz w:val="24"/>
            <w:szCs w:val="24"/>
          </w:rPr>
          <w:t>=</w:t>
        </w:r>
        <w:r w:rsidRPr="00F55476">
          <w:t xml:space="preserve"> </w:t>
        </w:r>
        <w:r w:rsidRPr="00F55476">
          <w:rPr>
            <w:rFonts w:ascii="Times New Roman" w:hAnsi="Times New Roman" w:cs="Times New Roman"/>
            <w:sz w:val="24"/>
            <w:szCs w:val="24"/>
          </w:rPr>
          <w:t>0.77</w:t>
        </w:r>
        <w:r w:rsidRPr="00152D32">
          <w:rPr>
            <w:rFonts w:ascii="Times New Roman" w:hAnsi="Times New Roman" w:cs="Times New Roman"/>
            <w:sz w:val="24"/>
            <w:szCs w:val="24"/>
          </w:rPr>
          <w:t xml:space="preserve">, and the regression coefficient for coping was </w:t>
        </w:r>
        <w:r w:rsidRPr="00152D32">
          <w:rPr>
            <w:rFonts w:ascii="Times New Roman" w:hAnsi="Times New Roman" w:cs="Times New Roman"/>
            <w:i/>
            <w:iCs/>
            <w:sz w:val="24"/>
            <w:szCs w:val="24"/>
          </w:rPr>
          <w:t>B</w:t>
        </w:r>
        <w:r>
          <w:rPr>
            <w:rFonts w:ascii="Times New Roman" w:hAnsi="Times New Roman" w:cs="Times New Roman"/>
            <w:i/>
            <w:iCs/>
            <w:sz w:val="24"/>
            <w:szCs w:val="24"/>
          </w:rPr>
          <w:t xml:space="preserve">= </w:t>
        </w:r>
        <w:r w:rsidRPr="00D64008">
          <w:rPr>
            <w:rFonts w:ascii="Times New Roman" w:hAnsi="Times New Roman" w:cs="Times New Roman"/>
            <w:i/>
            <w:iCs/>
            <w:sz w:val="24"/>
            <w:szCs w:val="24"/>
          </w:rPr>
          <w:t>2.4</w:t>
        </w:r>
        <w:r>
          <w:rPr>
            <w:rFonts w:ascii="Times New Roman" w:hAnsi="Times New Roman" w:cs="Times New Roman"/>
            <w:i/>
            <w:iCs/>
            <w:sz w:val="24"/>
            <w:szCs w:val="24"/>
          </w:rPr>
          <w:t>2</w:t>
        </w:r>
        <w:r w:rsidRPr="00152D32">
          <w:rPr>
            <w:rFonts w:ascii="Times New Roman" w:hAnsi="Times New Roman" w:cs="Times New Roman"/>
            <w:sz w:val="24"/>
            <w:szCs w:val="24"/>
          </w:rPr>
          <w:t>; 95%CI[</w:t>
        </w:r>
        <w:r>
          <w:rPr>
            <w:rFonts w:ascii="Times New Roman" w:hAnsi="Times New Roman" w:cs="Times New Roman"/>
            <w:sz w:val="24"/>
            <w:szCs w:val="24"/>
          </w:rPr>
          <w:t>0.016</w:t>
        </w:r>
        <w:r w:rsidRPr="00152D32">
          <w:rPr>
            <w:rFonts w:ascii="Times New Roman" w:hAnsi="Times New Roman" w:cs="Times New Roman"/>
            <w:sz w:val="24"/>
            <w:szCs w:val="24"/>
          </w:rPr>
          <w:t xml:space="preserve">, </w:t>
        </w:r>
        <w:r>
          <w:rPr>
            <w:rFonts w:ascii="Times New Roman" w:hAnsi="Times New Roman" w:cs="Times New Roman"/>
            <w:sz w:val="24"/>
            <w:szCs w:val="24"/>
          </w:rPr>
          <w:t>4</w:t>
        </w:r>
        <w:r w:rsidRPr="00152D32">
          <w:rPr>
            <w:rFonts w:ascii="Times New Roman" w:hAnsi="Times New Roman" w:cs="Times New Roman"/>
            <w:sz w:val="24"/>
            <w:szCs w:val="24"/>
          </w:rPr>
          <w:t>.</w:t>
        </w:r>
        <w:r>
          <w:rPr>
            <w:rFonts w:ascii="Times New Roman" w:hAnsi="Times New Roman" w:cs="Times New Roman"/>
            <w:sz w:val="24"/>
            <w:szCs w:val="24"/>
          </w:rPr>
          <w:t>82</w:t>
        </w:r>
        <w:r w:rsidRPr="00152D32">
          <w:rPr>
            <w:rFonts w:ascii="Times New Roman" w:hAnsi="Times New Roman" w:cs="Times New Roman"/>
            <w:sz w:val="24"/>
            <w:szCs w:val="24"/>
          </w:rPr>
          <w:t xml:space="preserve">]; </w:t>
        </w:r>
        <w:r w:rsidRPr="00152D32">
          <w:rPr>
            <w:rFonts w:ascii="Times New Roman" w:hAnsi="Times New Roman" w:cs="Times New Roman"/>
            <w:i/>
            <w:iCs/>
            <w:sz w:val="24"/>
            <w:szCs w:val="24"/>
          </w:rPr>
          <w:t>p</w:t>
        </w:r>
        <w:r w:rsidRPr="00152D32">
          <w:rPr>
            <w:rFonts w:ascii="Times New Roman" w:hAnsi="Times New Roman" w:cs="Times New Roman"/>
            <w:sz w:val="24"/>
            <w:szCs w:val="24"/>
          </w:rPr>
          <w:t>=0.</w:t>
        </w:r>
        <w:r>
          <w:rPr>
            <w:rFonts w:ascii="Times New Roman" w:hAnsi="Times New Roman" w:cs="Times New Roman"/>
            <w:sz w:val="24"/>
            <w:szCs w:val="24"/>
          </w:rPr>
          <w:t>0485</w:t>
        </w:r>
        <w:r w:rsidRPr="00152D32">
          <w:rPr>
            <w:rFonts w:ascii="Times New Roman" w:hAnsi="Times New Roman" w:cs="Times New Roman"/>
            <w:sz w:val="24"/>
            <w:szCs w:val="24"/>
          </w:rPr>
          <w:t>. Coping</w:t>
        </w:r>
        <w:r>
          <w:rPr>
            <w:rFonts w:ascii="Times New Roman" w:hAnsi="Times New Roman" w:cs="Times New Roman"/>
            <w:sz w:val="24"/>
            <w:szCs w:val="24"/>
          </w:rPr>
          <w:t xml:space="preserve"> has </w:t>
        </w:r>
        <w:r w:rsidRPr="00152D32">
          <w:rPr>
            <w:rFonts w:ascii="Times New Roman" w:hAnsi="Times New Roman" w:cs="Times New Roman"/>
            <w:sz w:val="24"/>
            <w:szCs w:val="24"/>
          </w:rPr>
          <w:t xml:space="preserve">a significant effect in the model baseline effect size. </w:t>
        </w:r>
        <w:r>
          <w:rPr>
            <w:rFonts w:ascii="Times New Roman" w:hAnsi="Times New Roman" w:cs="Times New Roman"/>
            <w:sz w:val="24"/>
            <w:szCs w:val="24"/>
          </w:rPr>
          <w:t>T</w:t>
        </w:r>
        <w:r w:rsidRPr="00152D32">
          <w:rPr>
            <w:rFonts w:ascii="Times New Roman" w:hAnsi="Times New Roman" w:cs="Times New Roman"/>
            <w:sz w:val="24"/>
            <w:szCs w:val="24"/>
          </w:rPr>
          <w:t xml:space="preserve">he </w:t>
        </w:r>
      </w:ins>
      <m:oMath>
        <m:sSup>
          <m:sSupPr>
            <m:ctrlPr>
              <w:ins w:id="39" w:author="Qizhou Duan" w:date="2024-07-06T15:29:00Z">
                <w:rPr>
                  <w:rFonts w:ascii="Cambria Math" w:hAnsi="Cambria Math" w:cs="Times New Roman"/>
                  <w:i/>
                  <w:sz w:val="24"/>
                  <w:szCs w:val="24"/>
                </w:rPr>
              </w:ins>
            </m:ctrlPr>
          </m:sSupPr>
          <m:e>
            <m:r>
              <w:ins w:id="40" w:author="Qizhou Duan" w:date="2024-07-06T15:29:00Z">
                <w:rPr>
                  <w:rFonts w:ascii="Cambria Math" w:hAnsi="Cambria Math" w:cs="Times New Roman"/>
                  <w:sz w:val="24"/>
                  <w:szCs w:val="24"/>
                </w:rPr>
                <m:t>I</m:t>
              </w:ins>
            </m:r>
          </m:e>
          <m:sup>
            <m:r>
              <w:ins w:id="41" w:author="Qizhou Duan" w:date="2024-07-06T15:29:00Z">
                <w:rPr>
                  <w:rFonts w:ascii="Cambria Math" w:hAnsi="Cambria Math" w:cs="Times New Roman"/>
                  <w:sz w:val="24"/>
                  <w:szCs w:val="24"/>
                </w:rPr>
                <m:t>2</m:t>
              </w:ins>
            </m:r>
          </m:sup>
        </m:sSup>
      </m:oMath>
      <w:ins w:id="42" w:author="Qizhou Duan" w:date="2024-07-06T15:29:00Z">
        <w:r w:rsidRPr="00152D32">
          <w:rPr>
            <w:rFonts w:ascii="Times New Roman" w:hAnsi="Times New Roman" w:cs="Times New Roman"/>
            <w:sz w:val="24"/>
            <w:szCs w:val="24"/>
          </w:rPr>
          <w:t xml:space="preserve">  for the model considering coping was 99.</w:t>
        </w:r>
        <w:r>
          <w:rPr>
            <w:rFonts w:ascii="Times New Roman" w:hAnsi="Times New Roman" w:cs="Times New Roman"/>
            <w:sz w:val="24"/>
            <w:szCs w:val="24"/>
          </w:rPr>
          <w:t>99</w:t>
        </w:r>
        <w:r w:rsidRPr="00152D32">
          <w:rPr>
            <w:rFonts w:ascii="Times New Roman" w:hAnsi="Times New Roman" w:cs="Times New Roman"/>
            <w:sz w:val="24"/>
            <w:szCs w:val="24"/>
          </w:rPr>
          <w:t xml:space="preserve">%. </w:t>
        </w:r>
      </w:ins>
    </w:p>
    <w:p w14:paraId="737FF7D5" w14:textId="77777777" w:rsidR="00982AC0" w:rsidRPr="00152D32" w:rsidRDefault="00982AC0" w:rsidP="00982AC0">
      <w:pPr>
        <w:tabs>
          <w:tab w:val="left" w:pos="2400"/>
        </w:tabs>
        <w:autoSpaceDE w:val="0"/>
        <w:autoSpaceDN w:val="0"/>
        <w:adjustRightInd w:val="0"/>
        <w:spacing w:after="0" w:line="480" w:lineRule="auto"/>
        <w:rPr>
          <w:ins w:id="43" w:author="Qizhou Duan" w:date="2024-07-06T15:29:00Z"/>
          <w:rFonts w:ascii="Times New Roman" w:hAnsi="Times New Roman" w:cs="Times New Roman"/>
          <w:i/>
          <w:iCs/>
          <w:sz w:val="24"/>
          <w:szCs w:val="24"/>
        </w:rPr>
      </w:pPr>
      <w:ins w:id="44" w:author="Qizhou Duan" w:date="2024-07-06T15:29:00Z">
        <w:r w:rsidRPr="00152D32">
          <w:rPr>
            <w:rFonts w:ascii="Times New Roman" w:hAnsi="Times New Roman" w:cs="Times New Roman"/>
            <w:b/>
            <w:bCs/>
            <w:i/>
            <w:iCs/>
            <w:sz w:val="24"/>
            <w:szCs w:val="24"/>
          </w:rPr>
          <w:t>Spirituality</w:t>
        </w:r>
        <w:r w:rsidRPr="00152D32">
          <w:rPr>
            <w:rFonts w:ascii="Times New Roman" w:hAnsi="Times New Roman" w:cs="Times New Roman"/>
            <w:b/>
            <w:bCs/>
            <w:i/>
            <w:iCs/>
            <w:sz w:val="24"/>
            <w:szCs w:val="24"/>
          </w:rPr>
          <w:tab/>
        </w:r>
      </w:ins>
    </w:p>
    <w:p w14:paraId="0F53A47D" w14:textId="77777777" w:rsidR="00982AC0" w:rsidRPr="00BF2773" w:rsidRDefault="00982AC0" w:rsidP="00982AC0">
      <w:pPr>
        <w:pStyle w:val="LO-normal"/>
        <w:spacing w:after="0" w:line="480" w:lineRule="auto"/>
        <w:ind w:firstLine="720"/>
        <w:rPr>
          <w:ins w:id="45" w:author="Qizhou Duan" w:date="2024-07-06T15:29:00Z"/>
          <w:rFonts w:ascii="Times New Roman" w:hAnsi="Times New Roman" w:cs="Times New Roman"/>
          <w:sz w:val="24"/>
          <w:szCs w:val="24"/>
          <w:lang w:eastAsia="zh-CN"/>
        </w:rPr>
      </w:pPr>
      <w:ins w:id="46" w:author="Qizhou Duan" w:date="2024-07-06T15:29:00Z">
        <w:r w:rsidRPr="00152D32">
          <w:rPr>
            <w:rFonts w:ascii="Times New Roman" w:hAnsi="Times New Roman" w:cs="Times New Roman"/>
            <w:sz w:val="24"/>
            <w:szCs w:val="24"/>
          </w:rPr>
          <w:t>Finally, there were 25</w:t>
        </w:r>
        <w:r w:rsidRPr="004316C0">
          <w:rPr>
            <w:rFonts w:ascii="Times New Roman" w:hAnsi="Times New Roman" w:cs="Times New Roman"/>
            <w:sz w:val="24"/>
            <w:szCs w:val="24"/>
          </w:rPr>
          <w:t xml:space="preserve"> </w:t>
        </w:r>
        <w:r w:rsidRPr="00152D32">
          <w:rPr>
            <w:rFonts w:ascii="Times New Roman" w:hAnsi="Times New Roman" w:cs="Times New Roman"/>
            <w:sz w:val="24"/>
            <w:szCs w:val="24"/>
          </w:rPr>
          <w:t xml:space="preserve">studies that examined religion and spirituality with a total of </w:t>
        </w:r>
        <w:r w:rsidRPr="004316C0">
          <w:rPr>
            <w:rFonts w:ascii="Times New Roman" w:hAnsi="Times New Roman" w:cs="Times New Roman"/>
            <w:sz w:val="24"/>
            <w:szCs w:val="24"/>
          </w:rPr>
          <w:t>15,263</w:t>
        </w:r>
        <w:r w:rsidRPr="00152D32">
          <w:rPr>
            <w:rFonts w:ascii="Times New Roman" w:hAnsi="Times New Roman" w:cs="Times New Roman"/>
            <w:sz w:val="24"/>
            <w:szCs w:val="24"/>
          </w:rPr>
          <w:t xml:space="preserve"> participants (</w:t>
        </w:r>
        <w:commentRangeStart w:id="47"/>
        <w:r w:rsidRPr="00152D32">
          <w:rPr>
            <w:rFonts w:ascii="Times New Roman" w:hAnsi="Times New Roman" w:cs="Times New Roman"/>
            <w:sz w:val="24"/>
            <w:szCs w:val="24"/>
          </w:rPr>
          <w:t>Castiglioni et al., 2023; Das et al., 2023; El-Khoury Malhame et al., 2023; Kalaitzaki et al., 2022; Kalaitzaki et al., 2023; Morales et al., 2023; Tu et al., 2023; Vazquez et al., 2021; Willey et al., 2022;Yao et al., 2023; Yeung et al., 2022; Zhang et al., 2021; Zhou et al., 2020</w:t>
        </w:r>
        <w:commentRangeEnd w:id="47"/>
        <w:r w:rsidRPr="004316C0">
          <w:rPr>
            <w:rStyle w:val="CommentReference"/>
            <w:rFonts w:ascii="Calibri" w:eastAsia="SimSun" w:hAnsi="Calibri"/>
            <w:kern w:val="0"/>
            <w14:ligatures w14:val="none"/>
          </w:rPr>
          <w:commentReference w:id="47"/>
        </w:r>
        <w:r w:rsidRPr="00152D32">
          <w:rPr>
            <w:rFonts w:ascii="Times New Roman" w:hAnsi="Times New Roman" w:cs="Times New Roman"/>
            <w:sz w:val="24"/>
            <w:szCs w:val="24"/>
          </w:rPr>
          <w:t xml:space="preserve">). The baseline effect size was </w:t>
        </w:r>
        <w:r w:rsidRPr="00152D32">
          <w:rPr>
            <w:rFonts w:ascii="Times New Roman" w:hAnsi="Times New Roman" w:cs="Times New Roman"/>
            <w:i/>
            <w:iCs/>
            <w:sz w:val="24"/>
            <w:szCs w:val="24"/>
          </w:rPr>
          <w:t>g</w:t>
        </w:r>
        <w:r w:rsidRPr="00152D32">
          <w:rPr>
            <w:rFonts w:ascii="Times New Roman" w:hAnsi="Times New Roman" w:cs="Times New Roman"/>
            <w:sz w:val="24"/>
            <w:szCs w:val="24"/>
          </w:rPr>
          <w:t>=</w:t>
        </w:r>
        <w:r w:rsidRPr="004316C0">
          <w:t xml:space="preserve"> </w:t>
        </w:r>
        <w:r w:rsidRPr="004316C0">
          <w:rPr>
            <w:rFonts w:ascii="Times New Roman" w:hAnsi="Times New Roman" w:cs="Times New Roman"/>
            <w:sz w:val="24"/>
            <w:szCs w:val="24"/>
          </w:rPr>
          <w:t>1.42</w:t>
        </w:r>
        <w:r w:rsidRPr="004316C0" w:rsidDel="004316C0">
          <w:rPr>
            <w:rFonts w:ascii="Times New Roman" w:hAnsi="Times New Roman" w:cs="Times New Roman"/>
            <w:sz w:val="24"/>
            <w:szCs w:val="24"/>
          </w:rPr>
          <w:t xml:space="preserve"> </w:t>
        </w:r>
        <w:r w:rsidRPr="00152D32">
          <w:rPr>
            <w:rFonts w:ascii="Times New Roman" w:hAnsi="Times New Roman" w:cs="Times New Roman"/>
            <w:sz w:val="24"/>
            <w:szCs w:val="24"/>
          </w:rPr>
          <w:t xml:space="preserve">, and the regression estimate for spirituality was </w:t>
        </w:r>
        <w:r w:rsidRPr="00152D32">
          <w:rPr>
            <w:rFonts w:ascii="Times New Roman" w:hAnsi="Times New Roman" w:cs="Times New Roman"/>
            <w:i/>
            <w:iCs/>
            <w:sz w:val="24"/>
            <w:szCs w:val="24"/>
          </w:rPr>
          <w:t>B</w:t>
        </w:r>
        <w:r w:rsidRPr="00152D32">
          <w:rPr>
            <w:rFonts w:ascii="Times New Roman" w:hAnsi="Times New Roman" w:cs="Times New Roman"/>
            <w:sz w:val="24"/>
            <w:szCs w:val="24"/>
          </w:rPr>
          <w:t>=</w:t>
        </w:r>
        <w:r w:rsidRPr="006369F3">
          <w:t xml:space="preserve"> </w:t>
        </w:r>
        <w:r w:rsidRPr="006369F3">
          <w:rPr>
            <w:rFonts w:ascii="Times New Roman" w:hAnsi="Times New Roman" w:cs="Times New Roman"/>
            <w:sz w:val="24"/>
            <w:szCs w:val="24"/>
          </w:rPr>
          <w:t>1.6</w:t>
        </w:r>
        <w:r>
          <w:rPr>
            <w:rFonts w:ascii="Times New Roman" w:hAnsi="Times New Roman" w:cs="Times New Roman"/>
            <w:sz w:val="24"/>
            <w:szCs w:val="24"/>
          </w:rPr>
          <w:t>6</w:t>
        </w:r>
        <w:r w:rsidRPr="00152D32">
          <w:rPr>
            <w:rFonts w:ascii="Times New Roman" w:hAnsi="Times New Roman" w:cs="Times New Roman"/>
            <w:sz w:val="24"/>
            <w:szCs w:val="24"/>
          </w:rPr>
          <w:t>; 95%CI</w:t>
        </w:r>
        <w:r w:rsidRPr="00727DB5">
          <w:t xml:space="preserve"> </w:t>
        </w:r>
        <w:r w:rsidRPr="00727DB5">
          <w:rPr>
            <w:rFonts w:ascii="Times New Roman" w:hAnsi="Times New Roman" w:cs="Times New Roman"/>
            <w:sz w:val="24"/>
            <w:szCs w:val="24"/>
          </w:rPr>
          <w:t>-0.9</w:t>
        </w:r>
        <w:r>
          <w:rPr>
            <w:rFonts w:ascii="Times New Roman" w:hAnsi="Times New Roman" w:cs="Times New Roman"/>
            <w:sz w:val="24"/>
            <w:szCs w:val="24"/>
          </w:rPr>
          <w:t>3</w:t>
        </w:r>
        <w:r w:rsidRPr="00727DB5" w:rsidDel="00727DB5">
          <w:rPr>
            <w:rFonts w:ascii="Times New Roman" w:hAnsi="Times New Roman" w:cs="Times New Roman"/>
            <w:sz w:val="24"/>
            <w:szCs w:val="24"/>
          </w:rPr>
          <w:t xml:space="preserve"> </w:t>
        </w:r>
        <w:r w:rsidRPr="00152D32">
          <w:rPr>
            <w:rFonts w:ascii="Times New Roman" w:hAnsi="Times New Roman" w:cs="Times New Roman"/>
            <w:sz w:val="24"/>
            <w:szCs w:val="24"/>
          </w:rPr>
          <w:t xml:space="preserve">, </w:t>
        </w:r>
        <w:r w:rsidRPr="00727DB5">
          <w:rPr>
            <w:rFonts w:ascii="Times New Roman" w:hAnsi="Times New Roman" w:cs="Times New Roman"/>
            <w:sz w:val="24"/>
            <w:szCs w:val="24"/>
          </w:rPr>
          <w:t>4.2</w:t>
        </w:r>
        <w:r>
          <w:rPr>
            <w:rFonts w:ascii="Times New Roman" w:hAnsi="Times New Roman" w:cs="Times New Roman"/>
            <w:sz w:val="24"/>
            <w:szCs w:val="24"/>
          </w:rPr>
          <w:t>4</w:t>
        </w:r>
        <w:r w:rsidRPr="00152D32">
          <w:rPr>
            <w:rFonts w:ascii="Times New Roman" w:hAnsi="Times New Roman" w:cs="Times New Roman"/>
            <w:sz w:val="24"/>
            <w:szCs w:val="24"/>
          </w:rPr>
          <w:t xml:space="preserve">]; </w:t>
        </w:r>
        <w:r w:rsidRPr="00152D32">
          <w:rPr>
            <w:rFonts w:ascii="Times New Roman" w:hAnsi="Times New Roman" w:cs="Times New Roman"/>
            <w:i/>
            <w:iCs/>
            <w:sz w:val="24"/>
            <w:szCs w:val="24"/>
          </w:rPr>
          <w:t>p</w:t>
        </w:r>
        <w:r w:rsidRPr="00152D32">
          <w:rPr>
            <w:rFonts w:ascii="Times New Roman" w:hAnsi="Times New Roman" w:cs="Times New Roman"/>
            <w:sz w:val="24"/>
            <w:szCs w:val="24"/>
          </w:rPr>
          <w:t>=</w:t>
        </w:r>
        <w:r w:rsidRPr="00727DB5">
          <w:t xml:space="preserve"> </w:t>
        </w:r>
        <w:r w:rsidRPr="00727DB5">
          <w:rPr>
            <w:rFonts w:ascii="Times New Roman" w:hAnsi="Times New Roman" w:cs="Times New Roman"/>
            <w:sz w:val="24"/>
            <w:szCs w:val="24"/>
          </w:rPr>
          <w:t>0.2</w:t>
        </w:r>
        <w:r>
          <w:rPr>
            <w:rFonts w:ascii="Times New Roman" w:hAnsi="Times New Roman" w:cs="Times New Roman"/>
            <w:sz w:val="24"/>
            <w:szCs w:val="24"/>
          </w:rPr>
          <w:t>1</w:t>
        </w:r>
        <w:r w:rsidRPr="00152D32">
          <w:rPr>
            <w:rFonts w:ascii="Times New Roman" w:hAnsi="Times New Roman" w:cs="Times New Roman"/>
            <w:sz w:val="24"/>
            <w:szCs w:val="24"/>
          </w:rPr>
          <w:t xml:space="preserve">. Thus, there was no relation between spirituality and PTG. The </w:t>
        </w:r>
      </w:ins>
      <m:oMath>
        <m:sSup>
          <m:sSupPr>
            <m:ctrlPr>
              <w:ins w:id="48" w:author="Qizhou Duan" w:date="2024-07-06T15:29:00Z">
                <w:rPr>
                  <w:rFonts w:ascii="Cambria Math" w:hAnsi="Cambria Math" w:cs="Times New Roman"/>
                  <w:i/>
                  <w:sz w:val="24"/>
                  <w:szCs w:val="24"/>
                </w:rPr>
              </w:ins>
            </m:ctrlPr>
          </m:sSupPr>
          <m:e>
            <m:r>
              <w:ins w:id="49" w:author="Qizhou Duan" w:date="2024-07-06T15:29:00Z">
                <w:rPr>
                  <w:rFonts w:ascii="Cambria Math" w:hAnsi="Cambria Math" w:cs="Times New Roman"/>
                  <w:sz w:val="24"/>
                  <w:szCs w:val="24"/>
                </w:rPr>
                <m:t>I</m:t>
              </w:ins>
            </m:r>
          </m:e>
          <m:sup>
            <m:r>
              <w:ins w:id="50" w:author="Qizhou Duan" w:date="2024-07-06T15:29:00Z">
                <w:rPr>
                  <w:rFonts w:ascii="Cambria Math" w:hAnsi="Cambria Math" w:cs="Times New Roman"/>
                  <w:sz w:val="24"/>
                  <w:szCs w:val="24"/>
                </w:rPr>
                <m:t>2</m:t>
              </w:ins>
            </m:r>
          </m:sup>
        </m:sSup>
      </m:oMath>
      <w:ins w:id="51" w:author="Qizhou Duan" w:date="2024-07-06T15:29:00Z">
        <w:r w:rsidRPr="00152D32">
          <w:rPr>
            <w:rFonts w:ascii="Times New Roman" w:hAnsi="Times New Roman" w:cs="Times New Roman"/>
            <w:sz w:val="24"/>
            <w:szCs w:val="24"/>
          </w:rPr>
          <w:t xml:space="preserve">  for the model regarding spirituality was (99.</w:t>
        </w:r>
        <w:r>
          <w:rPr>
            <w:rFonts w:ascii="Times New Roman" w:hAnsi="Times New Roman" w:cs="Times New Roman"/>
            <w:sz w:val="24"/>
            <w:szCs w:val="24"/>
          </w:rPr>
          <w:t>99</w:t>
        </w:r>
        <w:r w:rsidRPr="00152D32">
          <w:rPr>
            <w:rFonts w:ascii="Times New Roman" w:hAnsi="Times New Roman" w:cs="Times New Roman"/>
            <w:sz w:val="24"/>
            <w:szCs w:val="24"/>
          </w:rPr>
          <w:t>%).</w:t>
        </w:r>
      </w:ins>
    </w:p>
    <w:p w14:paraId="1C59BB75" w14:textId="1789DF46" w:rsidR="00F6578E" w:rsidRPr="005558B6" w:rsidDel="00982AC0" w:rsidRDefault="00F6578E" w:rsidP="00F6578E">
      <w:pPr>
        <w:spacing w:after="0" w:line="480" w:lineRule="auto"/>
        <w:ind w:firstLine="720"/>
        <w:rPr>
          <w:del w:id="52" w:author="Qizhou Duan" w:date="2024-07-06T15:29:00Z"/>
          <w:rFonts w:ascii="Times New Roman" w:hAnsi="Times New Roman" w:cs="Times New Roman"/>
          <w:sz w:val="24"/>
          <w:szCs w:val="24"/>
          <w:highlight w:val="cyan"/>
        </w:rPr>
      </w:pPr>
      <w:del w:id="53" w:author="Qizhou Duan" w:date="2024-07-06T15:29:00Z">
        <w:r w:rsidRPr="005558B6" w:rsidDel="00982AC0">
          <w:rPr>
            <w:rFonts w:ascii="Times New Roman" w:hAnsi="Times New Roman" w:cs="Times New Roman"/>
            <w:sz w:val="24"/>
            <w:szCs w:val="24"/>
            <w:highlight w:val="cyan"/>
          </w:rPr>
          <w:delText xml:space="preserve">Table 4 shows the summary of subgroup analyses. The studies included in the study considered several factors in conjunction with PTG such as PTSD/PTSS, depression, anxiety, social support, coping, and spirituality. </w:delText>
        </w:r>
      </w:del>
    </w:p>
    <w:p w14:paraId="3979492D" w14:textId="0973FEE6" w:rsidR="00F6578E" w:rsidRPr="005558B6" w:rsidDel="00982AC0" w:rsidRDefault="00F6578E" w:rsidP="00F6578E">
      <w:pPr>
        <w:autoSpaceDE w:val="0"/>
        <w:autoSpaceDN w:val="0"/>
        <w:adjustRightInd w:val="0"/>
        <w:spacing w:after="0" w:line="480" w:lineRule="auto"/>
        <w:rPr>
          <w:del w:id="54" w:author="Qizhou Duan" w:date="2024-07-06T15:29:00Z"/>
          <w:rFonts w:ascii="Times New Roman" w:hAnsi="Times New Roman" w:cs="Times New Roman"/>
          <w:sz w:val="24"/>
          <w:szCs w:val="24"/>
          <w:highlight w:val="cyan"/>
        </w:rPr>
      </w:pPr>
      <w:del w:id="55" w:author="Qizhou Duan" w:date="2024-07-06T15:29:00Z">
        <w:r w:rsidRPr="005558B6" w:rsidDel="00982AC0">
          <w:rPr>
            <w:rFonts w:ascii="Times New Roman" w:hAnsi="Times New Roman" w:cs="Times New Roman"/>
            <w:b/>
            <w:bCs/>
            <w:i/>
            <w:iCs/>
            <w:sz w:val="24"/>
            <w:szCs w:val="24"/>
            <w:highlight w:val="cyan"/>
          </w:rPr>
          <w:delText>PTSD/PTSS</w:delText>
        </w:r>
      </w:del>
    </w:p>
    <w:p w14:paraId="7CF91CBC" w14:textId="131DFFDC" w:rsidR="00F6578E" w:rsidRPr="005558B6" w:rsidDel="00982AC0" w:rsidRDefault="00186B79" w:rsidP="00DA1A11">
      <w:pPr>
        <w:spacing w:after="0" w:line="480" w:lineRule="auto"/>
        <w:ind w:firstLine="720"/>
        <w:rPr>
          <w:del w:id="56" w:author="Qizhou Duan" w:date="2024-07-06T15:29:00Z"/>
          <w:rFonts w:ascii="Times New Roman" w:hAnsi="Times New Roman" w:cs="Times New Roman"/>
          <w:sz w:val="24"/>
          <w:szCs w:val="24"/>
          <w:highlight w:val="cyan"/>
        </w:rPr>
      </w:pPr>
      <w:del w:id="57" w:author="Qizhou Duan" w:date="2024-07-06T15:29:00Z">
        <w:r w:rsidRPr="00DA1A11" w:rsidDel="00982AC0">
          <w:rPr>
            <w:rFonts w:ascii="Times New Roman" w:hAnsi="Times New Roman" w:cs="Times New Roman"/>
            <w:sz w:val="24"/>
            <w:szCs w:val="24"/>
            <w:highlight w:val="yellow"/>
          </w:rPr>
          <w:delText xml:space="preserve">Eighteen </w:delText>
        </w:r>
        <w:r w:rsidR="00F6578E" w:rsidRPr="00DA1A11" w:rsidDel="00982AC0">
          <w:rPr>
            <w:rFonts w:ascii="Times New Roman" w:hAnsi="Times New Roman" w:cs="Times New Roman"/>
            <w:sz w:val="24"/>
            <w:szCs w:val="24"/>
            <w:highlight w:val="yellow"/>
          </w:rPr>
          <w:delText>s</w:delText>
        </w:r>
        <w:r w:rsidR="00F6578E" w:rsidRPr="005558B6" w:rsidDel="00982AC0">
          <w:rPr>
            <w:rFonts w:ascii="Times New Roman" w:hAnsi="Times New Roman" w:cs="Times New Roman"/>
            <w:sz w:val="24"/>
            <w:szCs w:val="24"/>
            <w:highlight w:val="cyan"/>
          </w:rPr>
          <w:delText xml:space="preserve">elected studies presented the association of PTSD with PTG with a total of 19,774 participants (Arnout &amp; Al-Sufyani, 2021; Chen &amp; Tang, 2021; Chen et al., 2020; Das et al., 2023; El-Khoury Malhame et al., 2023; Lan et al., 2023; Lau et al., 2021; Lewis et al., 2022; Mo et al., 2022; Vazquez et al., 2021; Wang et al., 2023; Zhang et al., 2021).The baseline effect size (the intercept term) was </w:delText>
        </w:r>
        <w:r w:rsidR="00F6578E" w:rsidRPr="005558B6" w:rsidDel="00982AC0">
          <w:rPr>
            <w:rFonts w:ascii="Times New Roman" w:hAnsi="Times New Roman" w:cs="Times New Roman"/>
            <w:i/>
            <w:iCs/>
            <w:sz w:val="24"/>
            <w:szCs w:val="24"/>
            <w:highlight w:val="cyan"/>
          </w:rPr>
          <w:delText>g</w:delText>
        </w:r>
        <w:r w:rsidR="00F6578E" w:rsidRPr="005558B6" w:rsidDel="00982AC0">
          <w:rPr>
            <w:rFonts w:ascii="Times New Roman" w:hAnsi="Times New Roman" w:cs="Times New Roman"/>
            <w:sz w:val="24"/>
            <w:szCs w:val="24"/>
            <w:highlight w:val="cyan"/>
          </w:rPr>
          <w:delText xml:space="preserve">=0.55, and whether the studies investigated PTSD yielded a higher effect with the regression coefficient associated with the PTSD term being </w:delText>
        </w:r>
        <w:r w:rsidR="00F6578E" w:rsidRPr="005558B6" w:rsidDel="00982AC0">
          <w:rPr>
            <w:rFonts w:ascii="Times New Roman" w:hAnsi="Times New Roman" w:cs="Times New Roman"/>
            <w:i/>
            <w:iCs/>
            <w:sz w:val="24"/>
            <w:szCs w:val="24"/>
            <w:highlight w:val="cyan"/>
          </w:rPr>
          <w:delText>B=</w:delText>
        </w:r>
        <w:r w:rsidR="00F6578E" w:rsidRPr="005558B6" w:rsidDel="00982AC0">
          <w:rPr>
            <w:rFonts w:ascii="Times New Roman" w:hAnsi="Times New Roman" w:cs="Times New Roman"/>
            <w:sz w:val="24"/>
            <w:szCs w:val="24"/>
            <w:highlight w:val="cyan"/>
          </w:rPr>
          <w:delText xml:space="preserve">0.49; 95%CI[-0.1, 1.08]; </w:delText>
        </w:r>
        <w:r w:rsidR="00F6578E" w:rsidRPr="005558B6" w:rsidDel="00982AC0">
          <w:rPr>
            <w:rFonts w:ascii="Times New Roman" w:hAnsi="Times New Roman" w:cs="Times New Roman"/>
            <w:i/>
            <w:iCs/>
            <w:sz w:val="24"/>
            <w:szCs w:val="24"/>
            <w:highlight w:val="cyan"/>
          </w:rPr>
          <w:delText>p</w:delText>
        </w:r>
        <w:r w:rsidR="00F6578E" w:rsidRPr="005558B6" w:rsidDel="00982AC0">
          <w:rPr>
            <w:rFonts w:ascii="Times New Roman" w:hAnsi="Times New Roman" w:cs="Times New Roman"/>
            <w:sz w:val="24"/>
            <w:szCs w:val="24"/>
            <w:highlight w:val="cyan"/>
          </w:rPr>
          <w:delText>=0.11.</w:delText>
        </w:r>
        <w:r w:rsidR="00F6578E" w:rsidRPr="005558B6" w:rsidDel="00982AC0">
          <w:rPr>
            <w:rFonts w:ascii="AppleSystemUIFont" w:hAnsi="AppleSystemUIFont" w:cs="AppleSystemUIFont"/>
            <w:sz w:val="26"/>
            <w:szCs w:val="26"/>
            <w:highlight w:val="cyan"/>
          </w:rPr>
          <w:delText xml:space="preserve"> </w:delText>
        </w:r>
        <w:r w:rsidR="00F6578E" w:rsidRPr="005558B6" w:rsidDel="00982AC0">
          <w:rPr>
            <w:rFonts w:ascii="Times New Roman" w:hAnsi="Times New Roman" w:cs="Times New Roman"/>
            <w:sz w:val="24"/>
            <w:szCs w:val="24"/>
            <w:highlight w:val="cyan"/>
          </w:rPr>
          <w:delText>However, , there was no significant relationship between PTSD and PTG (</w:delText>
        </w:r>
        <w:r w:rsidR="00F6578E" w:rsidRPr="005558B6" w:rsidDel="00982AC0">
          <w:rPr>
            <w:rFonts w:ascii="Times New Roman" w:hAnsi="Times New Roman" w:cs="Times New Roman"/>
            <w:i/>
            <w:iCs/>
            <w:sz w:val="24"/>
            <w:szCs w:val="24"/>
            <w:highlight w:val="cyan"/>
          </w:rPr>
          <w:delText>p</w:delText>
        </w:r>
        <w:r w:rsidR="00F6578E" w:rsidRPr="005558B6" w:rsidDel="00982AC0">
          <w:rPr>
            <w:rFonts w:ascii="Times New Roman" w:hAnsi="Times New Roman" w:cs="Times New Roman"/>
            <w:sz w:val="24"/>
            <w:szCs w:val="24"/>
            <w:highlight w:val="cyan"/>
          </w:rPr>
          <w:delText>-value=0.11). Yet, the broad range of effect sizes indicated a considerable amount of uncertainty in the effect estimate (</w:delText>
        </w:r>
        <w:r w:rsidR="00F6578E" w:rsidRPr="005558B6" w:rsidDel="00982AC0">
          <w:rPr>
            <w:rFonts w:ascii="Times New Roman" w:hAnsi="Times New Roman" w:cs="Times New Roman"/>
            <w:i/>
            <w:iCs/>
            <w:sz w:val="24"/>
            <w:szCs w:val="24"/>
            <w:highlight w:val="cyan"/>
          </w:rPr>
          <w:delText>SE</w:delText>
        </w:r>
        <w:r w:rsidR="00F6578E" w:rsidRPr="005558B6" w:rsidDel="00982AC0">
          <w:rPr>
            <w:rFonts w:ascii="Times New Roman" w:hAnsi="Times New Roman" w:cs="Times New Roman"/>
            <w:sz w:val="24"/>
            <w:szCs w:val="24"/>
            <w:highlight w:val="cyan"/>
          </w:rPr>
          <w:delText xml:space="preserve">=0.30). An </w:delText>
        </w:r>
        <w:r w:rsidR="00F6578E" w:rsidRPr="005558B6" w:rsidDel="00982AC0">
          <w:rPr>
            <w:rFonts w:ascii="Times New Roman" w:hAnsi="Times New Roman" w:cs="Times New Roman"/>
            <w:i/>
            <w:iCs/>
            <w:sz w:val="24"/>
            <w:szCs w:val="24"/>
            <w:highlight w:val="cyan"/>
          </w:rPr>
          <w:delText>I</w:delText>
        </w:r>
        <w:r w:rsidR="00F6578E" w:rsidRPr="005558B6" w:rsidDel="00982AC0">
          <w:rPr>
            <w:rFonts w:ascii="Times New Roman" w:hAnsi="Times New Roman" w:cs="Times New Roman"/>
            <w:i/>
            <w:iCs/>
            <w:sz w:val="24"/>
            <w:szCs w:val="24"/>
            <w:highlight w:val="cyan"/>
            <w:vertAlign w:val="superscript"/>
          </w:rPr>
          <w:delText>2</w:delText>
        </w:r>
        <w:r w:rsidR="00F6578E" w:rsidRPr="005558B6" w:rsidDel="00982AC0">
          <w:rPr>
            <w:rFonts w:ascii="Times New Roman" w:hAnsi="Times New Roman" w:cs="Times New Roman"/>
            <w:sz w:val="24"/>
            <w:szCs w:val="24"/>
            <w:highlight w:val="cyan"/>
          </w:rPr>
          <w:delText xml:space="preserve"> value of 99.60% showed substantial heterogeneity across the studies.</w:delText>
        </w:r>
      </w:del>
    </w:p>
    <w:p w14:paraId="7BD04CE2" w14:textId="4D73421D" w:rsidR="00F6578E" w:rsidRPr="005558B6" w:rsidDel="00982AC0" w:rsidRDefault="00F6578E" w:rsidP="00F6578E">
      <w:pPr>
        <w:autoSpaceDE w:val="0"/>
        <w:autoSpaceDN w:val="0"/>
        <w:adjustRightInd w:val="0"/>
        <w:spacing w:after="0" w:line="480" w:lineRule="auto"/>
        <w:rPr>
          <w:del w:id="58" w:author="Qizhou Duan" w:date="2024-07-06T15:29:00Z"/>
          <w:rFonts w:ascii="Times New Roman" w:hAnsi="Times New Roman" w:cs="Times New Roman"/>
          <w:sz w:val="24"/>
          <w:szCs w:val="24"/>
          <w:highlight w:val="cyan"/>
        </w:rPr>
      </w:pPr>
      <w:del w:id="59" w:author="Qizhou Duan" w:date="2024-07-06T15:29:00Z">
        <w:r w:rsidRPr="005558B6" w:rsidDel="00982AC0">
          <w:rPr>
            <w:rFonts w:ascii="Times New Roman" w:hAnsi="Times New Roman" w:cs="Times New Roman"/>
            <w:b/>
            <w:bCs/>
            <w:i/>
            <w:iCs/>
            <w:sz w:val="24"/>
            <w:szCs w:val="24"/>
            <w:highlight w:val="cyan"/>
          </w:rPr>
          <w:delText xml:space="preserve">Mental Health </w:delText>
        </w:r>
        <w:r w:rsidRPr="005558B6" w:rsidDel="00982AC0">
          <w:rPr>
            <w:rFonts w:ascii="Times New Roman" w:hAnsi="Times New Roman" w:cs="Times New Roman"/>
            <w:b/>
            <w:bCs/>
            <w:sz w:val="24"/>
            <w:szCs w:val="24"/>
            <w:highlight w:val="cyan"/>
          </w:rPr>
          <w:delText>(</w:delText>
        </w:r>
        <w:r w:rsidRPr="005558B6" w:rsidDel="00982AC0">
          <w:rPr>
            <w:rFonts w:ascii="Times New Roman" w:hAnsi="Times New Roman" w:cs="Times New Roman"/>
            <w:b/>
            <w:bCs/>
            <w:i/>
            <w:iCs/>
            <w:sz w:val="24"/>
            <w:szCs w:val="24"/>
            <w:highlight w:val="cyan"/>
          </w:rPr>
          <w:delText>Depression, Anxiety</w:delText>
        </w:r>
        <w:r w:rsidRPr="005558B6" w:rsidDel="00982AC0">
          <w:rPr>
            <w:rFonts w:ascii="Times New Roman" w:hAnsi="Times New Roman" w:cs="Times New Roman"/>
            <w:b/>
            <w:bCs/>
            <w:sz w:val="24"/>
            <w:szCs w:val="24"/>
            <w:highlight w:val="cyan"/>
          </w:rPr>
          <w:delText>)</w:delText>
        </w:r>
        <w:r w:rsidRPr="005558B6" w:rsidDel="00982AC0">
          <w:rPr>
            <w:rFonts w:ascii="Times New Roman" w:hAnsi="Times New Roman" w:cs="Times New Roman"/>
            <w:sz w:val="24"/>
            <w:szCs w:val="24"/>
            <w:highlight w:val="cyan"/>
          </w:rPr>
          <w:delText xml:space="preserve"> </w:delText>
        </w:r>
      </w:del>
    </w:p>
    <w:p w14:paraId="01226C39" w14:textId="31DBD5BA" w:rsidR="00F6578E" w:rsidRPr="005558B6" w:rsidDel="00982AC0" w:rsidRDefault="00C0182B" w:rsidP="00F6578E">
      <w:pPr>
        <w:autoSpaceDE w:val="0"/>
        <w:autoSpaceDN w:val="0"/>
        <w:adjustRightInd w:val="0"/>
        <w:spacing w:after="0" w:line="480" w:lineRule="auto"/>
        <w:ind w:firstLine="720"/>
        <w:rPr>
          <w:del w:id="60" w:author="Qizhou Duan" w:date="2024-07-06T15:29:00Z"/>
          <w:rFonts w:ascii="Times New Roman" w:hAnsi="Times New Roman" w:cs="Times New Roman"/>
          <w:sz w:val="24"/>
          <w:szCs w:val="24"/>
          <w:highlight w:val="cyan"/>
        </w:rPr>
      </w:pPr>
      <w:del w:id="61" w:author="Qizhou Duan" w:date="2024-07-06T15:29:00Z">
        <w:r w:rsidRPr="00DA1A11" w:rsidDel="00982AC0">
          <w:rPr>
            <w:rFonts w:ascii="Times New Roman" w:hAnsi="Times New Roman" w:cs="Times New Roman"/>
            <w:sz w:val="24"/>
            <w:szCs w:val="24"/>
            <w:highlight w:val="yellow"/>
          </w:rPr>
          <w:delText>Seventeen</w:delText>
        </w:r>
        <w:r w:rsidRPr="005558B6" w:rsidDel="00982AC0">
          <w:rPr>
            <w:rFonts w:ascii="Times New Roman" w:hAnsi="Times New Roman" w:cs="Times New Roman"/>
            <w:sz w:val="24"/>
            <w:szCs w:val="24"/>
            <w:highlight w:val="cyan"/>
          </w:rPr>
          <w:delText xml:space="preserve"> </w:delText>
        </w:r>
        <w:r w:rsidR="00F6578E" w:rsidRPr="005558B6" w:rsidDel="00982AC0">
          <w:rPr>
            <w:rFonts w:ascii="Times New Roman" w:hAnsi="Times New Roman" w:cs="Times New Roman"/>
            <w:sz w:val="24"/>
            <w:szCs w:val="24"/>
            <w:highlight w:val="cyan"/>
          </w:rPr>
          <w:delText xml:space="preserve">selected studies presented the association of depression with PTG with a total of 17,064 participants (Adjorlolo et al., 2022; Arnout &amp; Al-Sufyani, 2021; Barnicot et al., 2023; Castiglioni et al., 2023; Kalaitzaki et al., 2022; Morales et al., 2023; Tu et al., 2023; Ulset &amp; Soest, 2021; Willey et al., 2022; Zhou et al., 2020).The baseline effect size was </w:delText>
        </w:r>
        <w:r w:rsidR="00F6578E" w:rsidRPr="005558B6" w:rsidDel="00982AC0">
          <w:rPr>
            <w:rFonts w:ascii="Times New Roman" w:hAnsi="Times New Roman" w:cs="Times New Roman"/>
            <w:i/>
            <w:iCs/>
            <w:sz w:val="24"/>
            <w:szCs w:val="24"/>
            <w:highlight w:val="cyan"/>
          </w:rPr>
          <w:delText>g</w:delText>
        </w:r>
        <w:r w:rsidR="00F6578E" w:rsidRPr="005558B6" w:rsidDel="00982AC0">
          <w:rPr>
            <w:rFonts w:ascii="Times New Roman" w:hAnsi="Times New Roman" w:cs="Times New Roman"/>
            <w:sz w:val="24"/>
            <w:szCs w:val="24"/>
            <w:highlight w:val="cyan"/>
          </w:rPr>
          <w:delText xml:space="preserve">=0.92, and the regression coefficient for depression is </w:delText>
        </w:r>
        <w:r w:rsidR="00F6578E" w:rsidRPr="005558B6" w:rsidDel="00982AC0">
          <w:rPr>
            <w:rFonts w:ascii="Times New Roman" w:hAnsi="Times New Roman" w:cs="Times New Roman"/>
            <w:i/>
            <w:iCs/>
            <w:sz w:val="24"/>
            <w:szCs w:val="24"/>
            <w:highlight w:val="cyan"/>
          </w:rPr>
          <w:delText>B</w:delText>
        </w:r>
        <w:r w:rsidR="00F6578E" w:rsidRPr="005558B6" w:rsidDel="00982AC0">
          <w:rPr>
            <w:rFonts w:ascii="Times New Roman" w:hAnsi="Times New Roman" w:cs="Times New Roman"/>
            <w:sz w:val="24"/>
            <w:szCs w:val="24"/>
            <w:highlight w:val="cyan"/>
          </w:rPr>
          <w:delText xml:space="preserve">=-0.52; 95%CI[-1.14, 0.09]; </w:delText>
        </w:r>
        <w:r w:rsidR="00F6578E" w:rsidRPr="005558B6" w:rsidDel="00982AC0">
          <w:rPr>
            <w:rFonts w:ascii="Times New Roman" w:hAnsi="Times New Roman" w:cs="Times New Roman"/>
            <w:i/>
            <w:iCs/>
            <w:sz w:val="24"/>
            <w:szCs w:val="24"/>
            <w:highlight w:val="cyan"/>
          </w:rPr>
          <w:delText>p</w:delText>
        </w:r>
        <w:r w:rsidR="00F6578E" w:rsidRPr="005558B6" w:rsidDel="00982AC0">
          <w:rPr>
            <w:rFonts w:ascii="Times New Roman" w:hAnsi="Times New Roman" w:cs="Times New Roman"/>
            <w:sz w:val="24"/>
            <w:szCs w:val="24"/>
            <w:highlight w:val="cyan"/>
          </w:rPr>
          <w:delText>=0.09, indicating no overall</w:delText>
        </w:r>
        <w:r w:rsidR="00F6578E" w:rsidRPr="005558B6" w:rsidDel="00982AC0">
          <w:rPr>
            <w:rFonts w:ascii="Times New Roman" w:hAnsi="Times New Roman"/>
            <w:sz w:val="24"/>
            <w:szCs w:val="24"/>
            <w:highlight w:val="cyan"/>
          </w:rPr>
          <w:delText xml:space="preserve"> effect </w:delText>
        </w:r>
        <w:r w:rsidR="00F6578E" w:rsidRPr="005558B6" w:rsidDel="00982AC0">
          <w:rPr>
            <w:rFonts w:ascii="Times New Roman" w:hAnsi="Times New Roman" w:cs="Times New Roman"/>
            <w:sz w:val="24"/>
            <w:szCs w:val="24"/>
            <w:highlight w:val="cyan"/>
          </w:rPr>
          <w:delText>on PTG of</w:delText>
        </w:r>
        <w:r w:rsidR="00F6578E" w:rsidRPr="005558B6" w:rsidDel="00982AC0">
          <w:rPr>
            <w:rFonts w:ascii="Times New Roman" w:hAnsi="Times New Roman"/>
            <w:sz w:val="24"/>
            <w:szCs w:val="24"/>
            <w:highlight w:val="cyan"/>
          </w:rPr>
          <w:delText xml:space="preserve"> depression</w:delText>
        </w:r>
        <w:r w:rsidR="00F6578E" w:rsidRPr="005558B6" w:rsidDel="00982AC0">
          <w:rPr>
            <w:rFonts w:ascii="Times New Roman" w:hAnsi="Times New Roman" w:cs="Times New Roman"/>
            <w:sz w:val="24"/>
            <w:szCs w:val="24"/>
            <w:highlight w:val="cyan"/>
          </w:rPr>
          <w:delText xml:space="preserve"> on PTG. The broad range indicated considerable uncertainty in the effect estimate. A high </w:delText>
        </w:r>
        <w:r w:rsidR="00F6578E" w:rsidRPr="005558B6" w:rsidDel="00982AC0">
          <w:rPr>
            <w:rFonts w:ascii="Times New Roman" w:hAnsi="Times New Roman" w:cs="Times New Roman"/>
            <w:i/>
            <w:iCs/>
            <w:sz w:val="24"/>
            <w:szCs w:val="24"/>
            <w:highlight w:val="cyan"/>
          </w:rPr>
          <w:delText>I</w:delText>
        </w:r>
        <w:r w:rsidR="00F6578E" w:rsidRPr="005558B6" w:rsidDel="00982AC0">
          <w:rPr>
            <w:rFonts w:ascii="Times New Roman" w:hAnsi="Times New Roman" w:cs="Times New Roman"/>
            <w:i/>
            <w:iCs/>
            <w:sz w:val="24"/>
            <w:szCs w:val="24"/>
            <w:highlight w:val="cyan"/>
            <w:vertAlign w:val="superscript"/>
          </w:rPr>
          <w:delText>2</w:delText>
        </w:r>
        <w:r w:rsidR="00F6578E" w:rsidRPr="005558B6" w:rsidDel="00982AC0">
          <w:rPr>
            <w:rFonts w:ascii="Times New Roman" w:hAnsi="Times New Roman" w:cs="Times New Roman"/>
            <w:sz w:val="24"/>
            <w:szCs w:val="24"/>
            <w:highlight w:val="cyan"/>
          </w:rPr>
          <w:delText xml:space="preserve"> value of 99.59% showed substantial heterogeneity across these studies.</w:delText>
        </w:r>
      </w:del>
    </w:p>
    <w:p w14:paraId="209E6C66" w14:textId="60150886" w:rsidR="00F6578E" w:rsidRPr="005558B6" w:rsidDel="00982AC0" w:rsidRDefault="00F6578E" w:rsidP="00F6578E">
      <w:pPr>
        <w:autoSpaceDE w:val="0"/>
        <w:autoSpaceDN w:val="0"/>
        <w:adjustRightInd w:val="0"/>
        <w:spacing w:after="0" w:line="480" w:lineRule="auto"/>
        <w:ind w:firstLine="720"/>
        <w:rPr>
          <w:del w:id="62" w:author="Qizhou Duan" w:date="2024-07-06T15:29:00Z"/>
          <w:rFonts w:ascii="Times New Roman" w:hAnsi="Times New Roman" w:cs="Times New Roman"/>
          <w:b/>
          <w:bCs/>
          <w:sz w:val="24"/>
          <w:szCs w:val="24"/>
          <w:highlight w:val="cyan"/>
          <w:lang w:eastAsia="zh-CN"/>
        </w:rPr>
      </w:pPr>
      <w:del w:id="63" w:author="Qizhou Duan" w:date="2024-07-06T15:29:00Z">
        <w:r w:rsidRPr="005558B6" w:rsidDel="00982AC0">
          <w:rPr>
            <w:rFonts w:ascii="Times New Roman" w:hAnsi="Times New Roman" w:cs="Times New Roman"/>
            <w:sz w:val="24"/>
            <w:szCs w:val="24"/>
            <w:highlight w:val="cyan"/>
          </w:rPr>
          <w:delText xml:space="preserve">With regards to Anxiety, there were 11 studies discussed and measured anxiety levels, spanning 7,245 participants. The baseline effect was </w:delText>
        </w:r>
        <w:r w:rsidRPr="005558B6" w:rsidDel="00982AC0">
          <w:rPr>
            <w:rFonts w:ascii="Times New Roman" w:hAnsi="Times New Roman" w:cs="Times New Roman"/>
            <w:i/>
            <w:iCs/>
            <w:sz w:val="24"/>
            <w:szCs w:val="24"/>
            <w:highlight w:val="cyan"/>
          </w:rPr>
          <w:delText>g</w:delText>
        </w:r>
        <w:r w:rsidRPr="005558B6" w:rsidDel="00982AC0">
          <w:rPr>
            <w:rFonts w:ascii="Times New Roman" w:hAnsi="Times New Roman" w:cs="Times New Roman"/>
            <w:sz w:val="24"/>
            <w:szCs w:val="24"/>
            <w:highlight w:val="cyan"/>
          </w:rPr>
          <w:delText xml:space="preserve">=0.84, with Anxiety having a regression coefficient of </w:delText>
        </w:r>
        <w:r w:rsidRPr="005558B6" w:rsidDel="00982AC0">
          <w:rPr>
            <w:rFonts w:ascii="Times New Roman" w:hAnsi="Times New Roman" w:cs="Times New Roman"/>
            <w:i/>
            <w:iCs/>
            <w:sz w:val="24"/>
            <w:szCs w:val="24"/>
            <w:highlight w:val="cyan"/>
          </w:rPr>
          <w:delText>B</w:delText>
        </w:r>
        <w:r w:rsidRPr="005558B6" w:rsidDel="00982AC0">
          <w:rPr>
            <w:rFonts w:ascii="Times New Roman" w:hAnsi="Times New Roman" w:cs="Times New Roman"/>
            <w:sz w:val="24"/>
            <w:szCs w:val="24"/>
            <w:highlight w:val="cyan"/>
          </w:rPr>
          <w:delText xml:space="preserve">=-0.24 with 95%CI [-0.86, 0.38]; </w:delText>
        </w:r>
        <w:r w:rsidRPr="005558B6" w:rsidDel="00982AC0">
          <w:rPr>
            <w:rFonts w:ascii="Times New Roman" w:hAnsi="Times New Roman" w:cs="Times New Roman"/>
            <w:i/>
            <w:iCs/>
            <w:sz w:val="24"/>
            <w:szCs w:val="24"/>
            <w:highlight w:val="cyan"/>
          </w:rPr>
          <w:delText>p</w:delText>
        </w:r>
        <w:r w:rsidRPr="005558B6" w:rsidDel="00982AC0">
          <w:rPr>
            <w:rFonts w:ascii="Times New Roman" w:hAnsi="Times New Roman" w:cs="Times New Roman"/>
            <w:sz w:val="24"/>
            <w:szCs w:val="24"/>
            <w:highlight w:val="cyan"/>
          </w:rPr>
          <w:delText xml:space="preserve">=0.44, indicating no effect of Anxiety on PTG. The heterogeneity after considering Anxiety as a moderator was also high indicate by an </w:delText>
        </w:r>
      </w:del>
      <m:oMath>
        <m:sSup>
          <m:sSupPr>
            <m:ctrlPr>
              <w:del w:id="64" w:author="Qizhou Duan" w:date="2024-07-06T15:29:00Z">
                <w:rPr>
                  <w:rFonts w:ascii="Cambria Math" w:hAnsi="Cambria Math" w:cs="Times New Roman"/>
                  <w:i/>
                  <w:sz w:val="24"/>
                  <w:szCs w:val="24"/>
                  <w:highlight w:val="cyan"/>
                </w:rPr>
              </w:del>
            </m:ctrlPr>
          </m:sSupPr>
          <m:e>
            <m:r>
              <w:del w:id="65" w:author="Qizhou Duan" w:date="2024-07-06T15:29:00Z">
                <w:rPr>
                  <w:rFonts w:ascii="Cambria Math" w:hAnsi="Cambria Math" w:cs="Times New Roman"/>
                  <w:sz w:val="24"/>
                  <w:szCs w:val="24"/>
                  <w:highlight w:val="cyan"/>
                </w:rPr>
                <m:t>I</m:t>
              </w:del>
            </m:r>
          </m:e>
          <m:sup>
            <m:r>
              <w:del w:id="66" w:author="Qizhou Duan" w:date="2024-07-06T15:29:00Z">
                <w:rPr>
                  <w:rFonts w:ascii="Cambria Math" w:hAnsi="Cambria Math" w:cs="Times New Roman"/>
                  <w:sz w:val="24"/>
                  <w:szCs w:val="24"/>
                  <w:highlight w:val="cyan"/>
                </w:rPr>
                <m:t>2</m:t>
              </w:del>
            </m:r>
          </m:sup>
        </m:sSup>
      </m:oMath>
      <w:del w:id="67" w:author="Qizhou Duan" w:date="2024-07-06T15:29:00Z">
        <w:r w:rsidRPr="005558B6" w:rsidDel="00982AC0">
          <w:rPr>
            <w:rFonts w:ascii="Times New Roman" w:hAnsi="Times New Roman" w:cs="Times New Roman"/>
            <w:sz w:val="24"/>
            <w:szCs w:val="24"/>
            <w:highlight w:val="cyan"/>
          </w:rPr>
          <w:delText xml:space="preserve"> of </w:delText>
        </w:r>
        <w:r w:rsidRPr="005558B6" w:rsidDel="00982AC0">
          <w:rPr>
            <w:rFonts w:ascii="Times New Roman" w:hAnsi="Times New Roman" w:cs="Times New Roman"/>
            <w:sz w:val="24"/>
            <w:szCs w:val="24"/>
            <w:highlight w:val="cyan"/>
            <w:lang w:eastAsia="zh-CN"/>
          </w:rPr>
          <w:delText>99.71%.</w:delText>
        </w:r>
      </w:del>
    </w:p>
    <w:p w14:paraId="78B1468A" w14:textId="4A746B5D" w:rsidR="00F6578E" w:rsidRPr="005558B6" w:rsidDel="00982AC0" w:rsidRDefault="00F6578E" w:rsidP="00F6578E">
      <w:pPr>
        <w:autoSpaceDE w:val="0"/>
        <w:autoSpaceDN w:val="0"/>
        <w:adjustRightInd w:val="0"/>
        <w:spacing w:after="0" w:line="480" w:lineRule="auto"/>
        <w:rPr>
          <w:del w:id="68" w:author="Qizhou Duan" w:date="2024-07-06T15:29:00Z"/>
          <w:rFonts w:ascii="Times New Roman" w:hAnsi="Times New Roman" w:cs="Times New Roman"/>
          <w:b/>
          <w:bCs/>
          <w:i/>
          <w:iCs/>
          <w:sz w:val="24"/>
          <w:szCs w:val="24"/>
          <w:highlight w:val="cyan"/>
        </w:rPr>
      </w:pPr>
      <w:del w:id="69" w:author="Qizhou Duan" w:date="2024-07-06T15:29:00Z">
        <w:r w:rsidRPr="005558B6" w:rsidDel="00982AC0">
          <w:rPr>
            <w:rFonts w:ascii="Times New Roman" w:hAnsi="Times New Roman" w:cs="Times New Roman"/>
            <w:b/>
            <w:bCs/>
            <w:i/>
            <w:iCs/>
            <w:sz w:val="24"/>
            <w:szCs w:val="24"/>
            <w:highlight w:val="cyan"/>
          </w:rPr>
          <w:delText xml:space="preserve">Social Support </w:delText>
        </w:r>
      </w:del>
    </w:p>
    <w:p w14:paraId="43EC1E65" w14:textId="00B76398" w:rsidR="00F6578E" w:rsidRPr="005558B6" w:rsidDel="00982AC0" w:rsidRDefault="00F6578E" w:rsidP="00F6578E">
      <w:pPr>
        <w:autoSpaceDE w:val="0"/>
        <w:autoSpaceDN w:val="0"/>
        <w:adjustRightInd w:val="0"/>
        <w:spacing w:after="0" w:line="480" w:lineRule="auto"/>
        <w:ind w:firstLine="720"/>
        <w:rPr>
          <w:del w:id="70" w:author="Qizhou Duan" w:date="2024-07-06T15:29:00Z"/>
          <w:rFonts w:ascii="Times New Roman" w:hAnsi="Times New Roman" w:cs="Times New Roman"/>
          <w:b/>
          <w:bCs/>
          <w:sz w:val="24"/>
          <w:szCs w:val="24"/>
          <w:highlight w:val="cyan"/>
        </w:rPr>
      </w:pPr>
      <w:del w:id="71" w:author="Qizhou Duan" w:date="2024-07-06T15:29:00Z">
        <w:r w:rsidRPr="00DA1A11" w:rsidDel="00982AC0">
          <w:rPr>
            <w:rFonts w:ascii="Times New Roman" w:hAnsi="Times New Roman" w:cs="Times New Roman"/>
            <w:sz w:val="24"/>
            <w:szCs w:val="24"/>
            <w:highlight w:val="yellow"/>
          </w:rPr>
          <w:delText>Seven</w:delText>
        </w:r>
        <w:r w:rsidR="00CE2768" w:rsidRPr="00DA1A11" w:rsidDel="00982AC0">
          <w:rPr>
            <w:rFonts w:ascii="Times New Roman" w:hAnsi="Times New Roman" w:cs="Times New Roman"/>
            <w:sz w:val="24"/>
            <w:szCs w:val="24"/>
            <w:highlight w:val="yellow"/>
          </w:rPr>
          <w:delText>teen</w:delText>
        </w:r>
        <w:r w:rsidRPr="005558B6" w:rsidDel="00982AC0">
          <w:rPr>
            <w:rFonts w:ascii="Times New Roman" w:hAnsi="Times New Roman" w:cs="Times New Roman"/>
            <w:sz w:val="24"/>
            <w:szCs w:val="24"/>
            <w:highlight w:val="cyan"/>
          </w:rPr>
          <w:delText xml:space="preserve"> selected studies discussed social support concerning PTG with a total of 4231 participants (Gul et al., 2023; Kalaitzaki et al., 2022; Mo et al., 2022; Morales et al., 2023; Northfield &amp; Johnston, 2021; Zhang et al., 2021; Zhou et al., 2020).The baseline effect was </w:delText>
        </w:r>
        <w:r w:rsidRPr="005558B6" w:rsidDel="00982AC0">
          <w:rPr>
            <w:rFonts w:ascii="Times New Roman" w:hAnsi="Times New Roman" w:cs="Times New Roman"/>
            <w:i/>
            <w:iCs/>
            <w:sz w:val="24"/>
            <w:szCs w:val="24"/>
            <w:highlight w:val="cyan"/>
          </w:rPr>
          <w:delText>g</w:delText>
        </w:r>
        <w:r w:rsidRPr="005558B6" w:rsidDel="00982AC0">
          <w:rPr>
            <w:rFonts w:ascii="Times New Roman" w:hAnsi="Times New Roman" w:cs="Times New Roman"/>
            <w:sz w:val="24"/>
            <w:szCs w:val="24"/>
            <w:highlight w:val="cyan"/>
          </w:rPr>
          <w:delText xml:space="preserve">=0.75, with Social Support having a regression coefficient of </w:delText>
        </w:r>
        <w:r w:rsidRPr="005558B6" w:rsidDel="00982AC0">
          <w:rPr>
            <w:rFonts w:ascii="Times New Roman" w:hAnsi="Times New Roman" w:cs="Times New Roman"/>
            <w:i/>
            <w:iCs/>
            <w:sz w:val="24"/>
            <w:szCs w:val="24"/>
            <w:highlight w:val="cyan"/>
          </w:rPr>
          <w:delText>B</w:delText>
        </w:r>
        <w:r w:rsidRPr="005558B6" w:rsidDel="00982AC0">
          <w:rPr>
            <w:rFonts w:ascii="Times New Roman" w:hAnsi="Times New Roman" w:cs="Times New Roman"/>
            <w:sz w:val="24"/>
            <w:szCs w:val="24"/>
            <w:highlight w:val="cyan"/>
          </w:rPr>
          <w:delText xml:space="preserve">=-0.03; 95%CI[-0.74, 0.69]; </w:delText>
        </w:r>
        <w:r w:rsidRPr="005558B6" w:rsidDel="00982AC0">
          <w:rPr>
            <w:rFonts w:ascii="Times New Roman" w:hAnsi="Times New Roman" w:cs="Times New Roman"/>
            <w:i/>
            <w:iCs/>
            <w:sz w:val="24"/>
            <w:szCs w:val="24"/>
            <w:highlight w:val="cyan"/>
          </w:rPr>
          <w:delText>p</w:delText>
        </w:r>
        <w:r w:rsidRPr="005558B6" w:rsidDel="00982AC0">
          <w:rPr>
            <w:rFonts w:ascii="Times New Roman" w:hAnsi="Times New Roman" w:cs="Times New Roman"/>
            <w:sz w:val="24"/>
            <w:szCs w:val="24"/>
            <w:highlight w:val="cyan"/>
          </w:rPr>
          <w:delText xml:space="preserve">=0.94. Overall, social support did not contribute much to `variability in PTG across studies. This can be seen from the high  </w:delText>
        </w:r>
      </w:del>
      <m:oMath>
        <m:sSup>
          <m:sSupPr>
            <m:ctrlPr>
              <w:del w:id="72" w:author="Qizhou Duan" w:date="2024-07-06T15:29:00Z">
                <w:rPr>
                  <w:rFonts w:ascii="Cambria Math" w:hAnsi="Cambria Math" w:cs="Times New Roman"/>
                  <w:i/>
                  <w:sz w:val="24"/>
                  <w:szCs w:val="24"/>
                  <w:highlight w:val="cyan"/>
                </w:rPr>
              </w:del>
            </m:ctrlPr>
          </m:sSupPr>
          <m:e>
            <m:r>
              <w:del w:id="73" w:author="Qizhou Duan" w:date="2024-07-06T15:29:00Z">
                <w:rPr>
                  <w:rFonts w:ascii="Cambria Math" w:hAnsi="Cambria Math" w:cs="Times New Roman"/>
                  <w:sz w:val="24"/>
                  <w:szCs w:val="24"/>
                  <w:highlight w:val="cyan"/>
                </w:rPr>
                <m:t>I</m:t>
              </w:del>
            </m:r>
          </m:e>
          <m:sup>
            <m:r>
              <w:del w:id="74" w:author="Qizhou Duan" w:date="2024-07-06T15:29:00Z">
                <w:rPr>
                  <w:rFonts w:ascii="Cambria Math" w:hAnsi="Cambria Math" w:cs="Times New Roman"/>
                  <w:sz w:val="24"/>
                  <w:szCs w:val="24"/>
                  <w:highlight w:val="cyan"/>
                </w:rPr>
                <m:t>2</m:t>
              </w:del>
            </m:r>
          </m:sup>
        </m:sSup>
      </m:oMath>
      <w:del w:id="75" w:author="Qizhou Duan" w:date="2024-07-06T15:29:00Z">
        <w:r w:rsidRPr="005558B6" w:rsidDel="00982AC0">
          <w:rPr>
            <w:rFonts w:ascii="Times New Roman" w:hAnsi="Times New Roman" w:cs="Times New Roman"/>
            <w:sz w:val="24"/>
            <w:szCs w:val="24"/>
            <w:highlight w:val="cyan"/>
          </w:rPr>
          <w:delText xml:space="preserve"> of 99.72% for the model that considered social support. Overall, social support did not contribute much to moderating the variability in PTG across studies.</w:delText>
        </w:r>
      </w:del>
    </w:p>
    <w:p w14:paraId="5456ED78" w14:textId="0D4E7EED" w:rsidR="00F6578E" w:rsidRPr="005558B6" w:rsidDel="00982AC0" w:rsidRDefault="00F6578E" w:rsidP="00F6578E">
      <w:pPr>
        <w:autoSpaceDE w:val="0"/>
        <w:autoSpaceDN w:val="0"/>
        <w:adjustRightInd w:val="0"/>
        <w:spacing w:after="0" w:line="480" w:lineRule="auto"/>
        <w:rPr>
          <w:del w:id="76" w:author="Qizhou Duan" w:date="2024-07-06T15:29:00Z"/>
          <w:rFonts w:ascii="Times New Roman" w:hAnsi="Times New Roman" w:cs="Times New Roman"/>
          <w:b/>
          <w:bCs/>
          <w:i/>
          <w:iCs/>
          <w:sz w:val="24"/>
          <w:szCs w:val="24"/>
          <w:highlight w:val="cyan"/>
        </w:rPr>
      </w:pPr>
      <w:del w:id="77" w:author="Qizhou Duan" w:date="2024-07-06T15:29:00Z">
        <w:r w:rsidRPr="005558B6" w:rsidDel="00982AC0">
          <w:rPr>
            <w:rFonts w:ascii="Times New Roman" w:hAnsi="Times New Roman" w:cs="Times New Roman"/>
            <w:b/>
            <w:bCs/>
            <w:i/>
            <w:iCs/>
            <w:sz w:val="24"/>
            <w:szCs w:val="24"/>
            <w:highlight w:val="cyan"/>
          </w:rPr>
          <w:delText xml:space="preserve">Coping </w:delText>
        </w:r>
      </w:del>
    </w:p>
    <w:p w14:paraId="25E0FA33" w14:textId="54098A0F" w:rsidR="00F6578E" w:rsidRPr="005558B6" w:rsidDel="00982AC0" w:rsidRDefault="00F6578E" w:rsidP="00F6578E">
      <w:pPr>
        <w:autoSpaceDE w:val="0"/>
        <w:autoSpaceDN w:val="0"/>
        <w:adjustRightInd w:val="0"/>
        <w:spacing w:after="0" w:line="480" w:lineRule="auto"/>
        <w:ind w:firstLine="720"/>
        <w:rPr>
          <w:del w:id="78" w:author="Qizhou Duan" w:date="2024-07-06T15:29:00Z"/>
          <w:rFonts w:ascii="Times New Roman" w:hAnsi="Times New Roman" w:cs="Times New Roman"/>
          <w:sz w:val="24"/>
          <w:szCs w:val="24"/>
          <w:highlight w:val="cyan"/>
        </w:rPr>
      </w:pPr>
      <w:del w:id="79" w:author="Qizhou Duan" w:date="2024-07-06T15:29:00Z">
        <w:r w:rsidRPr="00DA1A11" w:rsidDel="00982AC0">
          <w:rPr>
            <w:rFonts w:ascii="Times New Roman" w:hAnsi="Times New Roman" w:cs="Times New Roman"/>
            <w:sz w:val="24"/>
            <w:szCs w:val="24"/>
          </w:rPr>
          <w:delText xml:space="preserve">Various types of coping strategies were investigated with PTG in </w:delText>
        </w:r>
        <w:r w:rsidR="007B7E8C" w:rsidRPr="00DA1A11" w:rsidDel="00982AC0">
          <w:rPr>
            <w:rFonts w:ascii="Times New Roman" w:hAnsi="Times New Roman" w:cs="Times New Roman"/>
            <w:sz w:val="24"/>
            <w:szCs w:val="24"/>
            <w:highlight w:val="yellow"/>
          </w:rPr>
          <w:delText>35</w:delText>
        </w:r>
        <w:r w:rsidR="007B7E8C" w:rsidRPr="00DA1A11" w:rsidDel="00982AC0">
          <w:rPr>
            <w:rFonts w:ascii="Times New Roman" w:hAnsi="Times New Roman" w:cs="Times New Roman"/>
            <w:sz w:val="24"/>
            <w:szCs w:val="24"/>
          </w:rPr>
          <w:delText xml:space="preserve"> </w:delText>
        </w:r>
        <w:r w:rsidRPr="00DA1A11" w:rsidDel="00982AC0">
          <w:rPr>
            <w:rFonts w:ascii="Times New Roman" w:hAnsi="Times New Roman" w:cs="Times New Roman"/>
            <w:sz w:val="24"/>
            <w:szCs w:val="24"/>
          </w:rPr>
          <w:delText>studies</w:delText>
        </w:r>
        <w:r w:rsidRPr="005558B6" w:rsidDel="00982AC0">
          <w:rPr>
            <w:rFonts w:ascii="Times New Roman" w:hAnsi="Times New Roman" w:cs="Times New Roman"/>
            <w:sz w:val="24"/>
            <w:szCs w:val="24"/>
            <w:highlight w:val="cyan"/>
          </w:rPr>
          <w:delText xml:space="preserve"> (Kalaitzaki et al., 2022; Kalaitzaki et al., 2023; Willey et al.,2022; Zhang et al.,2021; Zhou et al., 2020) with a total of 3,189 participants. The baseline effect size was </w:delText>
        </w:r>
        <w:r w:rsidRPr="005558B6" w:rsidDel="00982AC0">
          <w:rPr>
            <w:rFonts w:ascii="Times New Roman" w:hAnsi="Times New Roman" w:cs="Times New Roman"/>
            <w:i/>
            <w:iCs/>
            <w:sz w:val="24"/>
            <w:szCs w:val="24"/>
            <w:highlight w:val="cyan"/>
          </w:rPr>
          <w:delText>g</w:delText>
        </w:r>
        <w:r w:rsidRPr="005558B6" w:rsidDel="00982AC0">
          <w:rPr>
            <w:rFonts w:ascii="Times New Roman" w:hAnsi="Times New Roman" w:cs="Times New Roman"/>
            <w:sz w:val="24"/>
            <w:szCs w:val="24"/>
            <w:highlight w:val="cyan"/>
          </w:rPr>
          <w:delText xml:space="preserve">=0.80, and the regression coefficient for coping was </w:delText>
        </w:r>
        <w:r w:rsidRPr="005558B6" w:rsidDel="00982AC0">
          <w:rPr>
            <w:rFonts w:ascii="Times New Roman" w:hAnsi="Times New Roman" w:cs="Times New Roman"/>
            <w:i/>
            <w:iCs/>
            <w:sz w:val="24"/>
            <w:szCs w:val="24"/>
            <w:highlight w:val="cyan"/>
          </w:rPr>
          <w:delText>B</w:delText>
        </w:r>
        <w:r w:rsidRPr="005558B6" w:rsidDel="00982AC0">
          <w:rPr>
            <w:rFonts w:ascii="Times New Roman" w:hAnsi="Times New Roman" w:cs="Times New Roman"/>
            <w:sz w:val="24"/>
            <w:szCs w:val="24"/>
            <w:highlight w:val="cyan"/>
          </w:rPr>
          <w:delText xml:space="preserve">=-0.29; 95%CI[-1.10, 0.51]; </w:delText>
        </w:r>
        <w:r w:rsidRPr="005558B6" w:rsidDel="00982AC0">
          <w:rPr>
            <w:rFonts w:ascii="Times New Roman" w:hAnsi="Times New Roman" w:cs="Times New Roman"/>
            <w:i/>
            <w:iCs/>
            <w:sz w:val="24"/>
            <w:szCs w:val="24"/>
            <w:highlight w:val="cyan"/>
          </w:rPr>
          <w:delText>p</w:delText>
        </w:r>
        <w:r w:rsidRPr="005558B6" w:rsidDel="00982AC0">
          <w:rPr>
            <w:rFonts w:ascii="Times New Roman" w:hAnsi="Times New Roman" w:cs="Times New Roman"/>
            <w:sz w:val="24"/>
            <w:szCs w:val="24"/>
            <w:highlight w:val="cyan"/>
          </w:rPr>
          <w:delText xml:space="preserve">=0.47. Coping was not a significant effect in the model baseline effect size. . The </w:delText>
        </w:r>
      </w:del>
      <m:oMath>
        <m:sSup>
          <m:sSupPr>
            <m:ctrlPr>
              <w:del w:id="80" w:author="Qizhou Duan" w:date="2024-07-06T15:29:00Z">
                <w:rPr>
                  <w:rFonts w:ascii="Cambria Math" w:hAnsi="Cambria Math" w:cs="Times New Roman"/>
                  <w:i/>
                  <w:sz w:val="24"/>
                  <w:szCs w:val="24"/>
                  <w:highlight w:val="cyan"/>
                </w:rPr>
              </w:del>
            </m:ctrlPr>
          </m:sSupPr>
          <m:e>
            <m:r>
              <w:del w:id="81" w:author="Qizhou Duan" w:date="2024-07-06T15:29:00Z">
                <w:rPr>
                  <w:rFonts w:ascii="Cambria Math" w:hAnsi="Cambria Math" w:cs="Times New Roman"/>
                  <w:sz w:val="24"/>
                  <w:szCs w:val="24"/>
                  <w:highlight w:val="cyan"/>
                </w:rPr>
                <m:t>I</m:t>
              </w:del>
            </m:r>
          </m:e>
          <m:sup>
            <m:r>
              <w:del w:id="82" w:author="Qizhou Duan" w:date="2024-07-06T15:29:00Z">
                <w:rPr>
                  <w:rFonts w:ascii="Cambria Math" w:hAnsi="Cambria Math" w:cs="Times New Roman"/>
                  <w:sz w:val="24"/>
                  <w:szCs w:val="24"/>
                  <w:highlight w:val="cyan"/>
                </w:rPr>
                <m:t>2</m:t>
              </w:del>
            </m:r>
          </m:sup>
        </m:sSup>
      </m:oMath>
      <w:del w:id="83" w:author="Qizhou Duan" w:date="2024-07-06T15:29:00Z">
        <w:r w:rsidRPr="005558B6" w:rsidDel="00982AC0">
          <w:rPr>
            <w:rFonts w:ascii="Times New Roman" w:hAnsi="Times New Roman" w:cs="Times New Roman"/>
            <w:sz w:val="24"/>
            <w:szCs w:val="24"/>
            <w:highlight w:val="cyan"/>
          </w:rPr>
          <w:delText xml:space="preserve">  for the model considering coping was 99.72%. </w:delText>
        </w:r>
      </w:del>
    </w:p>
    <w:p w14:paraId="42EB35B1" w14:textId="283F27DA" w:rsidR="00F6578E" w:rsidRPr="005558B6" w:rsidDel="00982AC0" w:rsidRDefault="00F6578E" w:rsidP="00F6578E">
      <w:pPr>
        <w:tabs>
          <w:tab w:val="left" w:pos="2400"/>
        </w:tabs>
        <w:autoSpaceDE w:val="0"/>
        <w:autoSpaceDN w:val="0"/>
        <w:adjustRightInd w:val="0"/>
        <w:spacing w:after="0" w:line="480" w:lineRule="auto"/>
        <w:rPr>
          <w:del w:id="84" w:author="Qizhou Duan" w:date="2024-07-06T15:29:00Z"/>
          <w:rFonts w:ascii="Times New Roman" w:hAnsi="Times New Roman" w:cs="Times New Roman"/>
          <w:i/>
          <w:iCs/>
          <w:sz w:val="24"/>
          <w:szCs w:val="24"/>
          <w:highlight w:val="cyan"/>
        </w:rPr>
      </w:pPr>
      <w:del w:id="85" w:author="Qizhou Duan" w:date="2024-07-06T15:29:00Z">
        <w:r w:rsidRPr="005558B6" w:rsidDel="00982AC0">
          <w:rPr>
            <w:rFonts w:ascii="Times New Roman" w:hAnsi="Times New Roman" w:cs="Times New Roman"/>
            <w:b/>
            <w:bCs/>
            <w:i/>
            <w:iCs/>
            <w:sz w:val="24"/>
            <w:szCs w:val="24"/>
            <w:highlight w:val="cyan"/>
          </w:rPr>
          <w:delText>Spirituality</w:delText>
        </w:r>
        <w:r w:rsidRPr="005558B6" w:rsidDel="00982AC0">
          <w:rPr>
            <w:rFonts w:ascii="Times New Roman" w:hAnsi="Times New Roman" w:cs="Times New Roman"/>
            <w:b/>
            <w:bCs/>
            <w:i/>
            <w:iCs/>
            <w:sz w:val="24"/>
            <w:szCs w:val="24"/>
            <w:highlight w:val="cyan"/>
          </w:rPr>
          <w:tab/>
        </w:r>
      </w:del>
    </w:p>
    <w:p w14:paraId="5477A5DC" w14:textId="3F20A06A" w:rsidR="00F6578E" w:rsidRPr="00BF2773" w:rsidDel="00982AC0" w:rsidRDefault="00F6578E" w:rsidP="00F6578E">
      <w:pPr>
        <w:pStyle w:val="LO-normal"/>
        <w:spacing w:after="0" w:line="480" w:lineRule="auto"/>
        <w:ind w:firstLine="720"/>
        <w:rPr>
          <w:del w:id="86" w:author="Qizhou Duan" w:date="2024-07-06T15:29:00Z"/>
          <w:rFonts w:ascii="Times New Roman" w:hAnsi="Times New Roman" w:cs="Times New Roman"/>
          <w:sz w:val="24"/>
          <w:szCs w:val="24"/>
          <w:lang w:eastAsia="zh-CN"/>
        </w:rPr>
      </w:pPr>
      <w:del w:id="87" w:author="Qizhou Duan" w:date="2024-07-06T15:29:00Z">
        <w:r w:rsidRPr="005558B6" w:rsidDel="00982AC0">
          <w:rPr>
            <w:rFonts w:ascii="Times New Roman" w:hAnsi="Times New Roman" w:cs="Times New Roman"/>
            <w:sz w:val="24"/>
            <w:szCs w:val="24"/>
            <w:highlight w:val="cyan"/>
          </w:rPr>
          <w:delText xml:space="preserve">Finally, there were </w:delText>
        </w:r>
        <w:r w:rsidR="00814FB3" w:rsidRPr="00DA1A11" w:rsidDel="00982AC0">
          <w:rPr>
            <w:rFonts w:ascii="Times New Roman" w:hAnsi="Times New Roman" w:cs="Times New Roman"/>
            <w:sz w:val="24"/>
            <w:szCs w:val="24"/>
            <w:highlight w:val="yellow"/>
          </w:rPr>
          <w:delText>25</w:delText>
        </w:r>
        <w:r w:rsidRPr="00DA1A11" w:rsidDel="00982AC0">
          <w:rPr>
            <w:rFonts w:ascii="Times New Roman" w:hAnsi="Times New Roman" w:cs="Times New Roman"/>
            <w:sz w:val="24"/>
            <w:szCs w:val="24"/>
          </w:rPr>
          <w:delText xml:space="preserve"> </w:delText>
        </w:r>
        <w:r w:rsidRPr="005558B6" w:rsidDel="00982AC0">
          <w:rPr>
            <w:rFonts w:ascii="Times New Roman" w:hAnsi="Times New Roman" w:cs="Times New Roman"/>
            <w:sz w:val="24"/>
            <w:szCs w:val="24"/>
            <w:highlight w:val="cyan"/>
          </w:rPr>
          <w:delText xml:space="preserve">studies that examined religion and spirituality with a total of 10,388 participants (Castiglioni et al., 2023; Das et al., 2023; El-Khoury Malhame et al., 2023; Kalaitzaki et al., 2022; Kalaitzaki et al., 2023; Morales et al., 2023; Tu et al., 2023; Vazquez et al., 2021; Willey et al., 2022;Yao et al., 2023; Yeung et al., 2022; Zhang et al., 2021; Zhou et al., 2020). The baseline effect size was </w:delText>
        </w:r>
        <w:r w:rsidRPr="005558B6" w:rsidDel="00982AC0">
          <w:rPr>
            <w:rFonts w:ascii="Times New Roman" w:hAnsi="Times New Roman" w:cs="Times New Roman"/>
            <w:i/>
            <w:iCs/>
            <w:sz w:val="24"/>
            <w:szCs w:val="24"/>
            <w:highlight w:val="cyan"/>
          </w:rPr>
          <w:delText>g</w:delText>
        </w:r>
        <w:r w:rsidRPr="005558B6" w:rsidDel="00982AC0">
          <w:rPr>
            <w:rFonts w:ascii="Times New Roman" w:hAnsi="Times New Roman" w:cs="Times New Roman"/>
            <w:sz w:val="24"/>
            <w:szCs w:val="24"/>
            <w:highlight w:val="cyan"/>
          </w:rPr>
          <w:delText xml:space="preserve">=0.74, and the regression estimate for spirituality was </w:delText>
        </w:r>
        <w:r w:rsidRPr="005558B6" w:rsidDel="00982AC0">
          <w:rPr>
            <w:rFonts w:ascii="Times New Roman" w:hAnsi="Times New Roman" w:cs="Times New Roman"/>
            <w:i/>
            <w:iCs/>
            <w:sz w:val="24"/>
            <w:szCs w:val="24"/>
            <w:highlight w:val="cyan"/>
          </w:rPr>
          <w:delText>B</w:delText>
        </w:r>
        <w:r w:rsidRPr="005558B6" w:rsidDel="00982AC0">
          <w:rPr>
            <w:rFonts w:ascii="Times New Roman" w:hAnsi="Times New Roman" w:cs="Times New Roman"/>
            <w:sz w:val="24"/>
            <w:szCs w:val="24"/>
            <w:highlight w:val="cyan"/>
          </w:rPr>
          <w:delText xml:space="preserve">=0.008; 95%CI[-0.60, 0.62]; </w:delText>
        </w:r>
        <w:r w:rsidRPr="005558B6" w:rsidDel="00982AC0">
          <w:rPr>
            <w:rFonts w:ascii="Times New Roman" w:hAnsi="Times New Roman" w:cs="Times New Roman"/>
            <w:i/>
            <w:iCs/>
            <w:sz w:val="24"/>
            <w:szCs w:val="24"/>
            <w:highlight w:val="cyan"/>
          </w:rPr>
          <w:delText>p</w:delText>
        </w:r>
        <w:r w:rsidRPr="005558B6" w:rsidDel="00982AC0">
          <w:rPr>
            <w:rFonts w:ascii="Times New Roman" w:hAnsi="Times New Roman" w:cs="Times New Roman"/>
            <w:sz w:val="24"/>
            <w:szCs w:val="24"/>
            <w:highlight w:val="cyan"/>
          </w:rPr>
          <w:delText xml:space="preserve">=0.98. Thus, there was no relation between spirituality and PTG. The </w:delText>
        </w:r>
      </w:del>
      <m:oMath>
        <m:sSup>
          <m:sSupPr>
            <m:ctrlPr>
              <w:del w:id="88" w:author="Qizhou Duan" w:date="2024-07-06T15:29:00Z">
                <w:rPr>
                  <w:rFonts w:ascii="Cambria Math" w:hAnsi="Cambria Math" w:cs="Times New Roman"/>
                  <w:i/>
                  <w:sz w:val="24"/>
                  <w:szCs w:val="24"/>
                  <w:highlight w:val="cyan"/>
                </w:rPr>
              </w:del>
            </m:ctrlPr>
          </m:sSupPr>
          <m:e>
            <m:r>
              <w:del w:id="89" w:author="Qizhou Duan" w:date="2024-07-06T15:29:00Z">
                <w:rPr>
                  <w:rFonts w:ascii="Cambria Math" w:hAnsi="Cambria Math" w:cs="Times New Roman"/>
                  <w:sz w:val="24"/>
                  <w:szCs w:val="24"/>
                  <w:highlight w:val="cyan"/>
                </w:rPr>
                <m:t>I</m:t>
              </w:del>
            </m:r>
          </m:e>
          <m:sup>
            <m:r>
              <w:del w:id="90" w:author="Qizhou Duan" w:date="2024-07-06T15:29:00Z">
                <w:rPr>
                  <w:rFonts w:ascii="Cambria Math" w:hAnsi="Cambria Math" w:cs="Times New Roman"/>
                  <w:sz w:val="24"/>
                  <w:szCs w:val="24"/>
                  <w:highlight w:val="cyan"/>
                </w:rPr>
                <m:t>2</m:t>
              </w:del>
            </m:r>
          </m:sup>
        </m:sSup>
      </m:oMath>
      <w:del w:id="91" w:author="Qizhou Duan" w:date="2024-07-06T15:29:00Z">
        <w:r w:rsidRPr="005558B6" w:rsidDel="00982AC0">
          <w:rPr>
            <w:rFonts w:ascii="Times New Roman" w:hAnsi="Times New Roman" w:cs="Times New Roman"/>
            <w:sz w:val="24"/>
            <w:szCs w:val="24"/>
            <w:highlight w:val="cyan"/>
          </w:rPr>
          <w:delText xml:space="preserve">  for the model regarding spirituality was (99.71%).</w:delText>
        </w:r>
      </w:del>
    </w:p>
    <w:p w14:paraId="0D22CB9B"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Discussion</w:t>
      </w:r>
    </w:p>
    <w:p w14:paraId="0AE9B541" w14:textId="4845D429" w:rsidR="00F6578E" w:rsidRPr="00BF2773" w:rsidRDefault="00BD7691" w:rsidP="005558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T</w:t>
      </w:r>
      <w:r w:rsidR="00001869" w:rsidRPr="00E95263">
        <w:rPr>
          <w:rFonts w:ascii="Times New Roman" w:hAnsi="Times New Roman" w:cs="Times New Roman"/>
          <w:sz w:val="24"/>
          <w:szCs w:val="24"/>
          <w:highlight w:val="yellow"/>
        </w:rPr>
        <w:t>his study</w:t>
      </w:r>
      <w:r w:rsidR="00C351A8">
        <w:rPr>
          <w:rFonts w:ascii="Times New Roman" w:hAnsi="Times New Roman" w:cs="Times New Roman"/>
          <w:sz w:val="24"/>
          <w:szCs w:val="24"/>
          <w:highlight w:val="yellow"/>
        </w:rPr>
        <w:t>,</w:t>
      </w:r>
      <w:r w:rsidR="00C351A8" w:rsidRPr="00C351A8">
        <w:rPr>
          <w:rFonts w:ascii="Times New Roman" w:hAnsi="Times New Roman" w:cs="Times New Roman"/>
          <w:sz w:val="24"/>
          <w:szCs w:val="24"/>
          <w:highlight w:val="yellow"/>
        </w:rPr>
        <w:t xml:space="preserve"> </w:t>
      </w:r>
      <w:r w:rsidR="00C351A8" w:rsidRPr="00E95263">
        <w:rPr>
          <w:rFonts w:ascii="Times New Roman" w:hAnsi="Times New Roman" w:cs="Times New Roman"/>
          <w:sz w:val="24"/>
          <w:szCs w:val="24"/>
          <w:highlight w:val="yellow"/>
        </w:rPr>
        <w:t>first</w:t>
      </w:r>
      <w:r w:rsidR="00121E2A">
        <w:rPr>
          <w:rFonts w:ascii="Times New Roman" w:hAnsi="Times New Roman" w:cs="Times New Roman"/>
          <w:sz w:val="24"/>
          <w:szCs w:val="24"/>
          <w:highlight w:val="yellow"/>
        </w:rPr>
        <w:t xml:space="preserve"> large scale comprehensive</w:t>
      </w:r>
      <w:r w:rsidR="00C351A8" w:rsidRPr="00E95263">
        <w:rPr>
          <w:rFonts w:ascii="Times New Roman" w:hAnsi="Times New Roman" w:cs="Times New Roman"/>
          <w:sz w:val="24"/>
          <w:szCs w:val="24"/>
          <w:highlight w:val="yellow"/>
        </w:rPr>
        <w:t xml:space="preserve"> meta-analysis</w:t>
      </w:r>
      <w:r w:rsidR="00C351A8">
        <w:rPr>
          <w:rFonts w:ascii="Times New Roman" w:hAnsi="Times New Roman" w:cs="Times New Roman"/>
          <w:sz w:val="24"/>
          <w:szCs w:val="24"/>
          <w:highlight w:val="yellow"/>
        </w:rPr>
        <w:t>,</w:t>
      </w:r>
      <w:r w:rsidR="00C038B7">
        <w:rPr>
          <w:rFonts w:ascii="Times New Roman" w:hAnsi="Times New Roman" w:cs="Times New Roman"/>
          <w:sz w:val="24"/>
          <w:szCs w:val="24"/>
          <w:highlight w:val="yellow"/>
        </w:rPr>
        <w:t xml:space="preserve"> </w:t>
      </w:r>
      <w:r w:rsidR="00C351A8">
        <w:rPr>
          <w:rFonts w:ascii="Times New Roman" w:eastAsia="Times New Roman" w:hAnsi="Times New Roman" w:cs="Times New Roman"/>
          <w:sz w:val="24"/>
          <w:szCs w:val="24"/>
          <w:highlight w:val="yellow"/>
        </w:rPr>
        <w:t>was ai</w:t>
      </w:r>
      <w:r>
        <w:rPr>
          <w:rFonts w:ascii="Times New Roman" w:eastAsia="Times New Roman" w:hAnsi="Times New Roman" w:cs="Times New Roman"/>
          <w:sz w:val="24"/>
          <w:szCs w:val="24"/>
          <w:highlight w:val="yellow"/>
        </w:rPr>
        <w:t>med to determine</w:t>
      </w:r>
      <w:r w:rsidR="00C351A8">
        <w:rPr>
          <w:rFonts w:ascii="Times New Roman" w:eastAsia="Times New Roman" w:hAnsi="Times New Roman" w:cs="Times New Roman"/>
          <w:sz w:val="24"/>
          <w:szCs w:val="24"/>
          <w:highlight w:val="yellow"/>
        </w:rPr>
        <w:t xml:space="preserve"> the</w:t>
      </w:r>
      <w:r w:rsidR="006D146B" w:rsidRPr="00E95263">
        <w:rPr>
          <w:rFonts w:ascii="Times New Roman" w:eastAsia="Times New Roman" w:hAnsi="Times New Roman" w:cs="Times New Roman"/>
          <w:sz w:val="24"/>
          <w:szCs w:val="24"/>
          <w:highlight w:val="yellow"/>
        </w:rPr>
        <w:t xml:space="preserve"> </w:t>
      </w:r>
      <w:r w:rsidR="00C038B7">
        <w:rPr>
          <w:rFonts w:ascii="Times New Roman" w:eastAsia="Times New Roman" w:hAnsi="Times New Roman" w:cs="Times New Roman"/>
          <w:sz w:val="24"/>
          <w:szCs w:val="24"/>
          <w:highlight w:val="yellow"/>
        </w:rPr>
        <w:t>extent</w:t>
      </w:r>
      <w:r>
        <w:rPr>
          <w:rFonts w:ascii="Times New Roman" w:eastAsia="Times New Roman" w:hAnsi="Times New Roman" w:cs="Times New Roman"/>
          <w:sz w:val="24"/>
          <w:szCs w:val="24"/>
          <w:highlight w:val="yellow"/>
        </w:rPr>
        <w:t xml:space="preserve"> to which</w:t>
      </w:r>
      <w:r w:rsidR="006D146B" w:rsidRPr="00E95263">
        <w:rPr>
          <w:rFonts w:ascii="Times New Roman" w:eastAsia="Times New Roman" w:hAnsi="Times New Roman" w:cs="Times New Roman"/>
          <w:sz w:val="24"/>
          <w:szCs w:val="24"/>
          <w:highlight w:val="yellow"/>
        </w:rPr>
        <w:t xml:space="preserve"> </w:t>
      </w:r>
      <w:r w:rsidRPr="00E95263">
        <w:rPr>
          <w:rFonts w:ascii="Times New Roman" w:eastAsia="Times New Roman" w:hAnsi="Times New Roman" w:cs="Times New Roman"/>
          <w:sz w:val="24"/>
          <w:szCs w:val="24"/>
          <w:highlight w:val="yellow"/>
        </w:rPr>
        <w:t xml:space="preserve">PTG </w:t>
      </w:r>
      <w:r>
        <w:rPr>
          <w:rFonts w:ascii="Times New Roman" w:eastAsia="Times New Roman" w:hAnsi="Times New Roman" w:cs="Times New Roman"/>
          <w:sz w:val="24"/>
          <w:szCs w:val="24"/>
          <w:highlight w:val="yellow"/>
        </w:rPr>
        <w:t xml:space="preserve">was </w:t>
      </w:r>
      <w:r w:rsidRPr="00E95263">
        <w:rPr>
          <w:rFonts w:ascii="Times New Roman" w:eastAsia="Times New Roman" w:hAnsi="Times New Roman" w:cs="Times New Roman"/>
          <w:sz w:val="24"/>
          <w:szCs w:val="24"/>
          <w:highlight w:val="yellow"/>
        </w:rPr>
        <w:t xml:space="preserve">related </w:t>
      </w:r>
      <w:r>
        <w:rPr>
          <w:rFonts w:ascii="Times New Roman" w:eastAsia="Times New Roman" w:hAnsi="Times New Roman" w:cs="Times New Roman"/>
          <w:sz w:val="24"/>
          <w:szCs w:val="24"/>
          <w:highlight w:val="yellow"/>
        </w:rPr>
        <w:t xml:space="preserve">to </w:t>
      </w:r>
      <w:r w:rsidR="00001869" w:rsidRPr="00E95263">
        <w:rPr>
          <w:rFonts w:ascii="Times New Roman" w:eastAsia="Times New Roman" w:hAnsi="Times New Roman" w:cs="Times New Roman"/>
          <w:sz w:val="24"/>
          <w:szCs w:val="24"/>
          <w:highlight w:val="yellow"/>
        </w:rPr>
        <w:t xml:space="preserve">the global </w:t>
      </w:r>
      <w:r w:rsidR="00425EEF" w:rsidRPr="00BF1A44">
        <w:rPr>
          <w:rFonts w:ascii="Times New Roman" w:hAnsi="Times New Roman" w:cs="Times New Roman"/>
          <w:sz w:val="24"/>
          <w:szCs w:val="24"/>
          <w:highlight w:val="yellow"/>
        </w:rPr>
        <w:t>traumatic pandemic</w:t>
      </w:r>
      <w:r w:rsidR="00425EEF" w:rsidRPr="00425EEF">
        <w:rPr>
          <w:rFonts w:ascii="Times New Roman" w:eastAsia="Times New Roman" w:hAnsi="Times New Roman" w:cs="Times New Roman"/>
          <w:sz w:val="24"/>
          <w:szCs w:val="24"/>
          <w:highlight w:val="yellow"/>
        </w:rPr>
        <w:t xml:space="preserve"> </w:t>
      </w:r>
      <w:r w:rsidR="00001869" w:rsidRPr="00E95263">
        <w:rPr>
          <w:rFonts w:ascii="Times New Roman" w:eastAsia="Times New Roman" w:hAnsi="Times New Roman" w:cs="Times New Roman"/>
          <w:sz w:val="24"/>
          <w:szCs w:val="24"/>
          <w:highlight w:val="yellow"/>
        </w:rPr>
        <w:t>of Covid-19</w:t>
      </w:r>
      <w:r w:rsidR="006D146B" w:rsidRPr="00E95263">
        <w:rPr>
          <w:rFonts w:ascii="Times New Roman" w:eastAsia="Times New Roman" w:hAnsi="Times New Roman" w:cs="Times New Roman"/>
          <w:sz w:val="24"/>
          <w:szCs w:val="24"/>
          <w:highlight w:val="yellow"/>
        </w:rPr>
        <w:t xml:space="preserve">. </w:t>
      </w:r>
      <w:r w:rsidR="00683A2F">
        <w:rPr>
          <w:rFonts w:ascii="Times New Roman" w:hAnsi="Times New Roman" w:cs="Times New Roman"/>
          <w:sz w:val="24"/>
          <w:szCs w:val="24"/>
          <w:highlight w:val="yellow"/>
        </w:rPr>
        <w:t>As we hypothesized, t</w:t>
      </w:r>
      <w:r w:rsidR="00C351A8">
        <w:rPr>
          <w:rFonts w:ascii="Times New Roman" w:hAnsi="Times New Roman" w:cs="Times New Roman"/>
          <w:sz w:val="24"/>
          <w:szCs w:val="24"/>
          <w:highlight w:val="yellow"/>
        </w:rPr>
        <w:t>he</w:t>
      </w:r>
      <w:r w:rsidR="00683A2F">
        <w:rPr>
          <w:rFonts w:ascii="Times New Roman" w:hAnsi="Times New Roman" w:cs="Times New Roman"/>
          <w:sz w:val="24"/>
          <w:szCs w:val="24"/>
          <w:highlight w:val="yellow"/>
        </w:rPr>
        <w:t xml:space="preserve"> </w:t>
      </w:r>
      <w:r w:rsidR="008E790C">
        <w:rPr>
          <w:rFonts w:ascii="Times New Roman" w:hAnsi="Times New Roman" w:cs="Times New Roman"/>
          <w:sz w:val="24"/>
          <w:szCs w:val="24"/>
          <w:highlight w:val="yellow"/>
        </w:rPr>
        <w:t xml:space="preserve">synthesized </w:t>
      </w:r>
      <w:r w:rsidR="00683A2F">
        <w:rPr>
          <w:rFonts w:ascii="Times New Roman" w:hAnsi="Times New Roman" w:cs="Times New Roman"/>
          <w:sz w:val="24"/>
          <w:szCs w:val="24"/>
          <w:highlight w:val="yellow"/>
        </w:rPr>
        <w:t>result</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demonstrate</w:t>
      </w:r>
      <w:r w:rsidR="00683A2F">
        <w:rPr>
          <w:rFonts w:ascii="Times New Roman" w:hAnsi="Times New Roman" w:cs="Times New Roman"/>
          <w:sz w:val="24"/>
          <w:szCs w:val="24"/>
          <w:highlight w:val="yellow"/>
        </w:rPr>
        <w:t>s</w:t>
      </w:r>
      <w:r w:rsidR="00683A2F" w:rsidRPr="00E95263">
        <w:rPr>
          <w:rFonts w:ascii="Times New Roman" w:hAnsi="Times New Roman" w:cs="Times New Roman"/>
          <w:sz w:val="24"/>
          <w:szCs w:val="24"/>
          <w:highlight w:val="yellow"/>
        </w:rPr>
        <w:t xml:space="preserve"> a moderate level</w:t>
      </w:r>
      <w:r w:rsidR="00683A2F">
        <w:rPr>
          <w:rFonts w:ascii="Times New Roman" w:hAnsi="Times New Roman" w:cs="Times New Roman"/>
          <w:sz w:val="24"/>
          <w:szCs w:val="24"/>
          <w:highlight w:val="yellow"/>
        </w:rPr>
        <w:t xml:space="preserve"> of growth</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 xml:space="preserve">in diverse </w:t>
      </w:r>
      <w:r w:rsidR="00683A2F">
        <w:rPr>
          <w:rFonts w:ascii="Times New Roman" w:hAnsi="Times New Roman" w:cs="Times New Roman"/>
          <w:sz w:val="24"/>
          <w:szCs w:val="24"/>
          <w:highlight w:val="yellow"/>
        </w:rPr>
        <w:lastRenderedPageBreak/>
        <w:t>populations.</w:t>
      </w:r>
      <w:r w:rsidR="00683A2F" w:rsidRPr="00683A2F">
        <w:rPr>
          <w:rFonts w:ascii="Times New Roman" w:hAnsi="Times New Roman"/>
          <w:sz w:val="24"/>
          <w:szCs w:val="24"/>
          <w:highlight w:val="yellow"/>
        </w:rPr>
        <w:t xml:space="preserve"> </w:t>
      </w:r>
      <w:r w:rsidR="00F81164" w:rsidRPr="00DA1A11">
        <w:rPr>
          <w:rFonts w:ascii="Times New Roman" w:hAnsi="Times New Roman" w:cs="Times New Roman"/>
          <w:sz w:val="24"/>
          <w:szCs w:val="24"/>
        </w:rPr>
        <w:t xml:space="preserve">The association of Covid-19 and PTG is shown with a weighted mean PTGI score </w:t>
      </w:r>
      <w:r w:rsidR="008836D6" w:rsidRPr="00DA1A11">
        <w:rPr>
          <w:rFonts w:ascii="Times New Roman" w:hAnsi="Times New Roman" w:cs="Times New Roman"/>
          <w:sz w:val="24"/>
          <w:szCs w:val="24"/>
          <w:highlight w:val="yellow"/>
        </w:rPr>
        <w:t>59</w:t>
      </w:r>
      <w:r w:rsidR="008836D6" w:rsidRPr="00DA1A11">
        <w:rPr>
          <w:rFonts w:ascii="Times New Roman" w:hAnsi="Times New Roman" w:cs="Times New Roman"/>
          <w:sz w:val="24"/>
          <w:szCs w:val="24"/>
        </w:rPr>
        <w:t xml:space="preserve"> </w:t>
      </w:r>
      <w:r w:rsidR="00D51FEA" w:rsidRPr="00DA1A11">
        <w:rPr>
          <w:rFonts w:ascii="Times New Roman" w:hAnsi="Times New Roman" w:cs="Times New Roman"/>
          <w:sz w:val="24"/>
          <w:szCs w:val="24"/>
        </w:rPr>
        <w:t>involving</w:t>
      </w:r>
      <w:r w:rsidR="00905A34" w:rsidRPr="00DA1A11">
        <w:rPr>
          <w:rFonts w:ascii="Times New Roman" w:hAnsi="Times New Roman" w:cs="Times New Roman"/>
          <w:sz w:val="24"/>
          <w:szCs w:val="24"/>
        </w:rPr>
        <w:t xml:space="preserve"> </w:t>
      </w:r>
      <w:r w:rsidR="00AD4AC3" w:rsidRPr="00D23A17">
        <w:rPr>
          <w:rFonts w:ascii="Times New Roman" w:hAnsi="Times New Roman" w:cs="Times New Roman"/>
          <w:sz w:val="24"/>
          <w:szCs w:val="24"/>
          <w:highlight w:val="yellow"/>
        </w:rPr>
        <w:t>67,611</w:t>
      </w:r>
      <w:r w:rsidR="00AD4AC3" w:rsidRPr="00D23A17" w:rsidDel="00E067F3">
        <w:rPr>
          <w:rFonts w:ascii="Times New Roman" w:hAnsi="Times New Roman" w:cs="Times New Roman"/>
          <w:sz w:val="24"/>
          <w:szCs w:val="24"/>
        </w:rPr>
        <w:t xml:space="preserve"> </w:t>
      </w:r>
      <w:r w:rsidR="00F6578E" w:rsidRPr="00E95263">
        <w:rPr>
          <w:rFonts w:ascii="Times New Roman" w:hAnsi="Times New Roman" w:cs="Times New Roman"/>
          <w:sz w:val="24"/>
          <w:szCs w:val="24"/>
          <w:highlight w:val="yellow"/>
        </w:rPr>
        <w:t xml:space="preserve">participants </w:t>
      </w:r>
      <w:r w:rsidR="00D51FEA" w:rsidRPr="00E95263">
        <w:rPr>
          <w:rFonts w:ascii="Times New Roman" w:hAnsi="Times New Roman" w:cs="Times New Roman"/>
          <w:sz w:val="24"/>
          <w:szCs w:val="24"/>
          <w:highlight w:val="yellow"/>
        </w:rPr>
        <w:t xml:space="preserve">from </w:t>
      </w:r>
      <w:r w:rsidR="003D5AF9" w:rsidRPr="00DC0B4B">
        <w:rPr>
          <w:rFonts w:ascii="Times New Roman" w:hAnsi="Times New Roman" w:cs="Times New Roman"/>
          <w:sz w:val="24"/>
          <w:szCs w:val="24"/>
          <w:highlight w:val="yellow"/>
        </w:rPr>
        <w:t>75</w:t>
      </w:r>
      <w:r w:rsidR="00AD4AC3" w:rsidRPr="00DC0B4B">
        <w:rPr>
          <w:rFonts w:ascii="Times New Roman" w:hAnsi="Times New Roman" w:cs="Times New Roman"/>
          <w:sz w:val="24"/>
          <w:szCs w:val="24"/>
          <w:highlight w:val="yellow"/>
        </w:rPr>
        <w:t xml:space="preserve"> </w:t>
      </w:r>
      <w:r w:rsidR="00163809" w:rsidRPr="00AD4AC3">
        <w:rPr>
          <w:rFonts w:ascii="Times New Roman" w:hAnsi="Times New Roman" w:cs="Times New Roman"/>
          <w:sz w:val="24"/>
          <w:szCs w:val="24"/>
          <w:highlight w:val="yellow"/>
        </w:rPr>
        <w:t>i</w:t>
      </w:r>
      <w:r w:rsidR="00163809">
        <w:rPr>
          <w:rFonts w:ascii="Times New Roman" w:hAnsi="Times New Roman" w:cs="Times New Roman"/>
          <w:sz w:val="24"/>
          <w:szCs w:val="24"/>
          <w:highlight w:val="yellow"/>
        </w:rPr>
        <w:t>nternational</w:t>
      </w:r>
      <w:r w:rsidR="00D51FEA" w:rsidRPr="00E95263">
        <w:rPr>
          <w:rFonts w:ascii="Times New Roman" w:hAnsi="Times New Roman" w:cs="Times New Roman"/>
          <w:sz w:val="24"/>
          <w:szCs w:val="24"/>
          <w:highlight w:val="yellow"/>
        </w:rPr>
        <w:t xml:space="preserve"> studies</w:t>
      </w:r>
      <w:r w:rsidR="00D51FEA" w:rsidRPr="75B9AA42">
        <w:rPr>
          <w:rFonts w:ascii="Times New Roman" w:hAnsi="Times New Roman" w:cs="Times New Roman"/>
          <w:sz w:val="24"/>
          <w:szCs w:val="24"/>
        </w:rPr>
        <w:t xml:space="preserve"> </w:t>
      </w:r>
      <w:r w:rsidR="1A2307FC" w:rsidRPr="01025A39">
        <w:rPr>
          <w:rFonts w:ascii="Times New Roman" w:hAnsi="Times New Roman" w:cs="Times New Roman"/>
          <w:sz w:val="24"/>
          <w:szCs w:val="24"/>
        </w:rPr>
        <w:t>(</w:t>
      </w:r>
      <w:r w:rsidR="00DA02CA" w:rsidRPr="002B7A91">
        <w:rPr>
          <w:rFonts w:ascii="Times New Roman" w:hAnsi="Times New Roman" w:cs="Times New Roman"/>
          <w:sz w:val="24"/>
          <w:szCs w:val="24"/>
          <w:highlight w:val="cyan"/>
        </w:rPr>
        <w:t xml:space="preserve">QZ, to reduce space, should we state: See Table X and delete the citation below? </w:t>
      </w:r>
      <w:r w:rsidR="1A2307FC" w:rsidRPr="00DA02CA">
        <w:rPr>
          <w:rFonts w:ascii="Times New Roman" w:hAnsi="Times New Roman" w:cs="Times New Roman"/>
          <w:sz w:val="24"/>
          <w:szCs w:val="24"/>
          <w:highlight w:val="yellow"/>
        </w:rPr>
        <w:t>Adjorlolo et al., 2022; Aggar et al., 2022; Akdag et al., 2023; Arnout &amp; Al-Sufyani, 2021; Atay et al., 2023; Azman et al., 2023; Bai et al., 2023; Bai &amp; Bai, 2024; Barnicot et al., 2023; Cardinali et al., 2024; Carola et al., 2022; Castiglioni et al., 2023; Chasson et al., 2022; Chen &amp; Tang, 2021; Chen et al., 2020; Cui et al., 2021; Dahan et al., 2022; Das et al., 2023; Deitz, 2024;  El-Khoury Malhame et al., 2023; Fino et al., 2023; Foster et al., 2024; Gaboardi et al., 2024; Gesi et al., 2024; Gul et al., 2023; Jiang et al., 2022; Kalaitzaki et al., 2021; Kalaitzaki et al., 2022; Kalaitzaki et al., 2023; Kalaitzaki et al., 2024; Kowalski et al., 2021; Lafuenti et al., 2023;  Lan et al., 2023; Lau et al., 2021; Levinsky et al., 2024; Lewis et al., 2022; Li et al., 2021; Liu et al., 2024; Liu et al., 2024; Liu et al., 2021; Lyu et al., 2021; Mo et al., 2022; Morales et al., 2023; Moreno-Jimenez et al., 2021; Nie et al., 2021; Northfield &amp; Johnston, 2021; Nowicki et al., 2024; Ottaviani et al., 2024; Ozonder et al., 2023; Paeizi et al., 2024; Peng et al., 2021; Petrocchi et al., 2023; Pfeiffer et al., 2023; Read et al., 2023; Sarialioglu et al., 2022; Song et al., 2024; Sun et al., 2022; Tu et al., 2023; Ulset &amp; von Soest, 2022; Uziel et al., 2021; Vazquez et al., 2021; Veronese et al., 2022;  Wang et al., 2023; Willey et al., 2022; Wu, 2024; Yao et al., 2023; Yeung et al., 2022; Yildiz, 2021; Yilmaz-Karaman et al., 2023; Yim &amp; Kim, 2022; Zhang et al., 2021; Zhang et al., 2023; Zeng et al., 2023; Zhou et al., 2020; Zurko et al., 2022), met the inclusion criteria for the main analysis. 12 studies were selected for subgroup analyses on PTSD citations of them (</w:t>
      </w:r>
      <w:r w:rsidR="44EA4BC6" w:rsidRPr="00DA02CA">
        <w:rPr>
          <w:rFonts w:ascii="Times New Roman" w:hAnsi="Times New Roman" w:cs="Times New Roman"/>
          <w:sz w:val="24"/>
          <w:szCs w:val="24"/>
          <w:highlight w:val="yellow"/>
        </w:rPr>
        <w:t xml:space="preserve">Akdag et al., 2023; </w:t>
      </w:r>
      <w:r w:rsidR="1A2307FC" w:rsidRPr="00DA02CA">
        <w:rPr>
          <w:rFonts w:ascii="Times New Roman" w:hAnsi="Times New Roman" w:cs="Times New Roman"/>
          <w:sz w:val="24"/>
          <w:szCs w:val="24"/>
          <w:highlight w:val="yellow"/>
        </w:rPr>
        <w:t>Arnout &amp; Al-Sufyani, 2021; Chen &amp; Tang, 2021; Chen et al., 2020; Das et al., 2023;</w:t>
      </w:r>
      <w:r w:rsidR="406D36BB" w:rsidRPr="00DA02CA">
        <w:rPr>
          <w:rFonts w:ascii="Times New Roman" w:hAnsi="Times New Roman" w:cs="Times New Roman"/>
          <w:sz w:val="24"/>
          <w:szCs w:val="24"/>
          <w:highlight w:val="yellow"/>
        </w:rPr>
        <w:t xml:space="preserve"> Deitz et al., 2024;</w:t>
      </w:r>
      <w:r w:rsidR="1A2307FC" w:rsidRPr="00DA02CA">
        <w:rPr>
          <w:rFonts w:ascii="Times New Roman" w:hAnsi="Times New Roman" w:cs="Times New Roman"/>
          <w:sz w:val="24"/>
          <w:szCs w:val="24"/>
          <w:highlight w:val="yellow"/>
        </w:rPr>
        <w:t xml:space="preserve"> El-Khoury Malhame et al., 2023;</w:t>
      </w:r>
      <w:r w:rsidR="3B020D28" w:rsidRPr="00DA02CA">
        <w:rPr>
          <w:rFonts w:ascii="Times New Roman" w:hAnsi="Times New Roman" w:cs="Times New Roman"/>
          <w:sz w:val="24"/>
          <w:szCs w:val="24"/>
          <w:highlight w:val="yellow"/>
        </w:rPr>
        <w:t xml:space="preserve"> Fino et al., 2023; Jiang et al., 2022; Lafuenti et al., 2024;</w:t>
      </w:r>
      <w:r w:rsidR="1A2307FC" w:rsidRPr="00DA02CA">
        <w:rPr>
          <w:rFonts w:ascii="Times New Roman" w:hAnsi="Times New Roman" w:cs="Times New Roman"/>
          <w:sz w:val="24"/>
          <w:szCs w:val="24"/>
          <w:highlight w:val="yellow"/>
        </w:rPr>
        <w:t xml:space="preserve"> Lan et al., 2023; Lau et al., 2021; Lewis et al., 2022; Mo et al., 2022; Vazquez et al., 2021;</w:t>
      </w:r>
      <w:r w:rsidR="6D1EF518" w:rsidRPr="00DA02CA">
        <w:rPr>
          <w:rFonts w:ascii="Times New Roman" w:hAnsi="Times New Roman" w:cs="Times New Roman"/>
          <w:sz w:val="24"/>
          <w:szCs w:val="24"/>
          <w:highlight w:val="yellow"/>
        </w:rPr>
        <w:t xml:space="preserve"> </w:t>
      </w:r>
      <w:r w:rsidR="6D1EF518" w:rsidRPr="00DA02CA">
        <w:rPr>
          <w:rFonts w:ascii="Times New Roman" w:hAnsi="Times New Roman" w:cs="Times New Roman"/>
          <w:sz w:val="24"/>
          <w:szCs w:val="24"/>
          <w:highlight w:val="yellow"/>
        </w:rPr>
        <w:lastRenderedPageBreak/>
        <w:t>Veronese et al., 2022;</w:t>
      </w:r>
      <w:r w:rsidR="1A2307FC" w:rsidRPr="00DA02CA">
        <w:rPr>
          <w:rFonts w:ascii="Times New Roman" w:hAnsi="Times New Roman" w:cs="Times New Roman"/>
          <w:sz w:val="24"/>
          <w:szCs w:val="24"/>
          <w:highlight w:val="yellow"/>
        </w:rPr>
        <w:t xml:space="preserve"> Wang et al., 2023; </w:t>
      </w:r>
      <w:r w:rsidR="2472082D" w:rsidRPr="00DA02CA">
        <w:rPr>
          <w:rFonts w:ascii="Times New Roman" w:hAnsi="Times New Roman" w:cs="Times New Roman"/>
          <w:sz w:val="24"/>
          <w:szCs w:val="24"/>
          <w:highlight w:val="yellow"/>
        </w:rPr>
        <w:t xml:space="preserve">Yim et al., 2022; </w:t>
      </w:r>
      <w:r w:rsidR="1A2307FC" w:rsidRPr="00DA02CA">
        <w:rPr>
          <w:rFonts w:ascii="Times New Roman" w:hAnsi="Times New Roman" w:cs="Times New Roman"/>
          <w:sz w:val="24"/>
          <w:szCs w:val="24"/>
          <w:highlight w:val="yellow"/>
        </w:rPr>
        <w:t>Zhang et al., 2021</w:t>
      </w:r>
      <w:r w:rsidR="00F6578E" w:rsidRPr="01025A39">
        <w:rPr>
          <w:rFonts w:ascii="Times New Roman" w:hAnsi="Times New Roman" w:cs="Times New Roman"/>
          <w:sz w:val="24"/>
          <w:szCs w:val="24"/>
        </w:rPr>
        <w:t>.</w:t>
      </w:r>
      <w:r w:rsidR="3151F005" w:rsidRPr="01025A39">
        <w:rPr>
          <w:rFonts w:ascii="Times New Roman" w:hAnsi="Times New Roman" w:cs="Times New Roman"/>
          <w:sz w:val="24"/>
          <w:szCs w:val="24"/>
        </w:rPr>
        <w:t>)</w:t>
      </w:r>
      <w:r w:rsidR="00F6578E" w:rsidRPr="01025A39">
        <w:rPr>
          <w:rFonts w:ascii="Times New Roman" w:hAnsi="Times New Roman" w:cs="Times New Roman"/>
          <w:sz w:val="24"/>
          <w:szCs w:val="24"/>
          <w:vertAlign w:val="superscript"/>
        </w:rPr>
        <w:t xml:space="preserve"> </w:t>
      </w:r>
      <w:r w:rsidR="00F6578E" w:rsidRPr="01025A39">
        <w:rPr>
          <w:rFonts w:ascii="Times New Roman" w:hAnsi="Times New Roman"/>
          <w:sz w:val="24"/>
          <w:szCs w:val="24"/>
        </w:rPr>
        <w:t xml:space="preserve">The finding </w:t>
      </w:r>
      <w:r w:rsidR="00F6578E" w:rsidRPr="01025A39">
        <w:rPr>
          <w:rFonts w:ascii="Times New Roman" w:hAnsi="Times New Roman" w:cs="Times New Roman"/>
          <w:sz w:val="24"/>
          <w:szCs w:val="24"/>
        </w:rPr>
        <w:t xml:space="preserve">from </w:t>
      </w:r>
      <w:r w:rsidR="00F6578E" w:rsidRPr="75B9AA42">
        <w:rPr>
          <w:rFonts w:ascii="Times New Roman" w:hAnsi="Times New Roman"/>
          <w:sz w:val="24"/>
          <w:szCs w:val="24"/>
        </w:rPr>
        <w:t>the main analysis indicates</w:t>
      </w:r>
      <w:r w:rsidR="00F6578E">
        <w:rPr>
          <w:rFonts w:ascii="Times New Roman" w:hAnsi="Times New Roman"/>
          <w:sz w:val="24"/>
          <w:szCs w:val="24"/>
        </w:rPr>
        <w:t xml:space="preserve"> that</w:t>
      </w:r>
      <w:r w:rsidR="00022C47" w:rsidRPr="01025A39">
        <w:rPr>
          <w:rFonts w:ascii="Times New Roman" w:hAnsi="Times New Roman"/>
          <w:sz w:val="24"/>
          <w:szCs w:val="24"/>
        </w:rPr>
        <w:t xml:space="preserve"> </w:t>
      </w:r>
      <w:r w:rsidR="00022C47" w:rsidRPr="005558B6">
        <w:rPr>
          <w:rFonts w:ascii="Times New Roman" w:hAnsi="Times New Roman"/>
          <w:sz w:val="24"/>
          <w:szCs w:val="24"/>
          <w:highlight w:val="yellow"/>
        </w:rPr>
        <w:t>a</w:t>
      </w:r>
      <w:r w:rsidR="00F6578E" w:rsidRPr="005558B6">
        <w:rPr>
          <w:rFonts w:ascii="Times New Roman" w:hAnsi="Times New Roman"/>
          <w:sz w:val="24"/>
          <w:szCs w:val="24"/>
          <w:highlight w:val="yellow"/>
        </w:rPr>
        <w:t xml:space="preserve"> positive </w:t>
      </w:r>
      <w:r w:rsidR="00C038B7" w:rsidRPr="005558B6">
        <w:rPr>
          <w:rFonts w:ascii="Times New Roman" w:hAnsi="Times New Roman"/>
          <w:sz w:val="24"/>
          <w:szCs w:val="24"/>
          <w:highlight w:val="yellow"/>
        </w:rPr>
        <w:t xml:space="preserve">outcome </w:t>
      </w:r>
      <w:r w:rsidR="00F6578E" w:rsidRPr="01025A39">
        <w:rPr>
          <w:rFonts w:ascii="Times New Roman" w:hAnsi="Times New Roman"/>
          <w:sz w:val="24"/>
          <w:szCs w:val="24"/>
          <w:highlight w:val="yellow"/>
        </w:rPr>
        <w:t>could</w:t>
      </w:r>
      <w:r w:rsidR="00F6578E" w:rsidRPr="01025A39">
        <w:rPr>
          <w:rFonts w:ascii="Times New Roman" w:hAnsi="Times New Roman"/>
          <w:sz w:val="24"/>
          <w:szCs w:val="24"/>
        </w:rPr>
        <w:t xml:space="preserve"> </w:t>
      </w:r>
      <w:r w:rsidR="00C038B7" w:rsidRPr="005558B6">
        <w:rPr>
          <w:rFonts w:ascii="Times New Roman" w:hAnsi="Times New Roman"/>
          <w:sz w:val="24"/>
          <w:szCs w:val="24"/>
          <w:highlight w:val="yellow"/>
        </w:rPr>
        <w:t xml:space="preserve">rise </w:t>
      </w:r>
      <w:r w:rsidR="00F6578E">
        <w:rPr>
          <w:rFonts w:ascii="Times New Roman" w:hAnsi="Times New Roman"/>
          <w:sz w:val="24"/>
          <w:szCs w:val="24"/>
          <w:highlight w:val="yellow"/>
        </w:rPr>
        <w:t xml:space="preserve">from the </w:t>
      </w:r>
      <w:r w:rsidR="00C038B7" w:rsidRPr="005558B6">
        <w:rPr>
          <w:rFonts w:ascii="Times New Roman" w:hAnsi="Times New Roman"/>
          <w:sz w:val="24"/>
          <w:szCs w:val="24"/>
          <w:highlight w:val="yellow"/>
        </w:rPr>
        <w:t xml:space="preserve">ashes of a </w:t>
      </w:r>
      <w:r w:rsidR="00F6578E" w:rsidRPr="00C038B7">
        <w:rPr>
          <w:rFonts w:ascii="Times New Roman" w:hAnsi="Times New Roman"/>
          <w:sz w:val="24"/>
          <w:szCs w:val="24"/>
          <w:highlight w:val="yellow"/>
        </w:rPr>
        <w:t xml:space="preserve">catastrophic event that imposed existential </w:t>
      </w:r>
      <w:r w:rsidR="00F6578E" w:rsidRPr="005558B6">
        <w:rPr>
          <w:rFonts w:ascii="Times New Roman" w:hAnsi="Times New Roman"/>
          <w:sz w:val="24"/>
          <w:szCs w:val="24"/>
          <w:highlight w:val="yellow"/>
        </w:rPr>
        <w:t>crisis</w:t>
      </w:r>
      <w:r w:rsidR="00C038B7" w:rsidRPr="01025A39">
        <w:rPr>
          <w:rFonts w:ascii="Times New Roman" w:hAnsi="Times New Roman"/>
          <w:sz w:val="24"/>
          <w:szCs w:val="24"/>
          <w:highlight w:val="yellow"/>
        </w:rPr>
        <w:t xml:space="preserve"> worldwide</w:t>
      </w:r>
      <w:r w:rsidR="00F6578E" w:rsidRPr="01025A39">
        <w:rPr>
          <w:rFonts w:ascii="Times New Roman" w:hAnsi="Times New Roman"/>
          <w:sz w:val="24"/>
          <w:szCs w:val="24"/>
        </w:rPr>
        <w:t>.</w:t>
      </w:r>
      <w:r w:rsidR="00F6578E" w:rsidRPr="01025A39">
        <w:rPr>
          <w:rFonts w:ascii="Times New Roman" w:hAnsi="Times New Roman" w:cs="Times New Roman"/>
          <w:sz w:val="24"/>
          <w:szCs w:val="24"/>
        </w:rPr>
        <w:t xml:space="preserve"> </w:t>
      </w:r>
    </w:p>
    <w:p w14:paraId="19BBD124" w14:textId="3B865535" w:rsidR="00D8301B" w:rsidRPr="0086757B" w:rsidRDefault="00D64246" w:rsidP="00836647">
      <w:pPr>
        <w:spacing w:after="0" w:line="480" w:lineRule="auto"/>
        <w:ind w:firstLine="720"/>
        <w:rPr>
          <w:rFonts w:ascii="Times New Roman" w:hAnsi="Times New Roman" w:cs="Times New Roman"/>
          <w:sz w:val="24"/>
          <w:szCs w:val="24"/>
        </w:rPr>
      </w:pPr>
      <w:r w:rsidRPr="005558B6">
        <w:rPr>
          <w:rFonts w:ascii="Times New Roman" w:hAnsi="Times New Roman" w:cs="Times New Roman"/>
          <w:sz w:val="24"/>
          <w:szCs w:val="24"/>
          <w:highlight w:val="yellow"/>
        </w:rPr>
        <w:t>A strength in this meta-analysis lies in</w:t>
      </w:r>
      <w:r w:rsidR="008F3FDD" w:rsidRPr="005558B6">
        <w:rPr>
          <w:rFonts w:ascii="Times New Roman" w:hAnsi="Times New Roman" w:cs="Times New Roman"/>
          <w:sz w:val="24"/>
          <w:szCs w:val="24"/>
          <w:highlight w:val="yellow"/>
        </w:rPr>
        <w:t xml:space="preserve"> the </w:t>
      </w:r>
      <w:r w:rsidR="008F3FDD" w:rsidRPr="008F3FDD">
        <w:rPr>
          <w:rFonts w:ascii="Times New Roman" w:hAnsi="Times New Roman" w:cs="Times New Roman"/>
          <w:sz w:val="24"/>
          <w:szCs w:val="24"/>
          <w:highlight w:val="yellow"/>
        </w:rPr>
        <w:t>global</w:t>
      </w:r>
      <w:r w:rsidR="008F3FDD" w:rsidRPr="005558B6">
        <w:rPr>
          <w:rFonts w:ascii="Times New Roman" w:hAnsi="Times New Roman" w:cs="Times New Roman"/>
          <w:sz w:val="24"/>
          <w:szCs w:val="24"/>
          <w:highlight w:val="yellow"/>
        </w:rPr>
        <w:t xml:space="preserve"> diversity of data sources</w:t>
      </w:r>
      <w:r w:rsidR="008F3FDD">
        <w:rPr>
          <w:rFonts w:ascii="Times New Roman" w:hAnsi="Times New Roman" w:cs="Times New Roman"/>
          <w:sz w:val="24"/>
          <w:szCs w:val="24"/>
        </w:rPr>
        <w:t>.</w:t>
      </w:r>
      <w:r>
        <w:rPr>
          <w:rFonts w:ascii="Times New Roman" w:hAnsi="Times New Roman" w:cs="Times New Roman"/>
          <w:sz w:val="24"/>
          <w:szCs w:val="24"/>
        </w:rPr>
        <w:t xml:space="preserve"> </w:t>
      </w:r>
      <w:r w:rsidR="00F6578E" w:rsidRPr="75B9AA42">
        <w:rPr>
          <w:rFonts w:ascii="Times New Roman" w:hAnsi="Times New Roman" w:cs="Times New Roman"/>
          <w:sz w:val="24"/>
          <w:szCs w:val="24"/>
        </w:rPr>
        <w:t>Selected studies cover research being conducted in the United States and beyond</w:t>
      </w:r>
      <w:r w:rsidR="00B710E7" w:rsidRPr="005558B6">
        <w:rPr>
          <w:rFonts w:ascii="Times New Roman" w:hAnsi="Times New Roman" w:cs="Times New Roman"/>
          <w:sz w:val="24"/>
          <w:szCs w:val="24"/>
          <w:highlight w:val="yellow"/>
        </w:rPr>
        <w:t>,</w:t>
      </w:r>
      <w:r w:rsidR="00F81164" w:rsidRPr="005558B6">
        <w:rPr>
          <w:rFonts w:ascii="Times New Roman" w:hAnsi="Times New Roman" w:cs="Times New Roman"/>
          <w:sz w:val="24"/>
          <w:szCs w:val="24"/>
          <w:highlight w:val="yellow"/>
        </w:rPr>
        <w:t xml:space="preserve"> including </w:t>
      </w:r>
      <w:r w:rsidR="008F3FDD" w:rsidRPr="005558B6">
        <w:rPr>
          <w:rFonts w:ascii="Times New Roman" w:hAnsi="Times New Roman" w:cs="Times New Roman"/>
          <w:sz w:val="24"/>
          <w:szCs w:val="24"/>
          <w:highlight w:val="yellow"/>
        </w:rPr>
        <w:t xml:space="preserve">various </w:t>
      </w:r>
      <w:r w:rsidR="00F6578E" w:rsidRPr="005558B6">
        <w:rPr>
          <w:rFonts w:ascii="Times New Roman" w:hAnsi="Times New Roman" w:cs="Times New Roman"/>
          <w:sz w:val="24"/>
          <w:szCs w:val="24"/>
          <w:highlight w:val="yellow"/>
        </w:rPr>
        <w:t>population</w:t>
      </w:r>
      <w:r w:rsidR="00B710E7" w:rsidRPr="005558B6">
        <w:rPr>
          <w:rFonts w:ascii="Times New Roman" w:hAnsi="Times New Roman" w:cs="Times New Roman"/>
          <w:sz w:val="24"/>
          <w:szCs w:val="24"/>
          <w:highlight w:val="yellow"/>
        </w:rPr>
        <w:t xml:space="preserve">s </w:t>
      </w:r>
      <w:r w:rsidR="00B710E7" w:rsidRPr="00B710E7">
        <w:rPr>
          <w:rFonts w:ascii="Times New Roman" w:hAnsi="Times New Roman" w:cs="Times New Roman"/>
          <w:sz w:val="24"/>
          <w:szCs w:val="24"/>
          <w:highlight w:val="yellow"/>
        </w:rPr>
        <w:t xml:space="preserve">from </w:t>
      </w:r>
      <w:r w:rsidR="00D8301B" w:rsidRPr="00AD79E9">
        <w:rPr>
          <w:rFonts w:ascii="Times New Roman" w:hAnsi="Times New Roman" w:cs="Times New Roman"/>
          <w:sz w:val="24"/>
          <w:szCs w:val="24"/>
          <w:highlight w:val="yellow"/>
        </w:rPr>
        <w:t>both</w:t>
      </w:r>
      <w:r w:rsidR="00D8301B">
        <w:rPr>
          <w:rFonts w:ascii="Times New Roman" w:hAnsi="Times New Roman" w:cs="Times New Roman"/>
          <w:sz w:val="24"/>
          <w:szCs w:val="24"/>
          <w:highlight w:val="yellow"/>
        </w:rPr>
        <w:t xml:space="preserve"> </w:t>
      </w:r>
      <w:r w:rsidR="00F81164" w:rsidRPr="005558B6">
        <w:rPr>
          <w:rFonts w:ascii="Times New Roman" w:hAnsi="Times New Roman" w:cs="Times New Roman"/>
          <w:sz w:val="24"/>
          <w:szCs w:val="24"/>
          <w:highlight w:val="yellow"/>
        </w:rPr>
        <w:t>high and low incomes</w:t>
      </w:r>
      <w:r w:rsidR="00F81164" w:rsidRPr="00B710E7">
        <w:rPr>
          <w:rFonts w:ascii="Times New Roman" w:hAnsi="Times New Roman" w:cs="Times New Roman"/>
          <w:sz w:val="24"/>
          <w:szCs w:val="24"/>
          <w:highlight w:val="yellow"/>
        </w:rPr>
        <w:t xml:space="preserve"> </w:t>
      </w:r>
      <w:r w:rsidR="00F6578E" w:rsidRPr="005558B6">
        <w:rPr>
          <w:rFonts w:ascii="Times New Roman" w:hAnsi="Times New Roman" w:cs="Times New Roman"/>
          <w:sz w:val="24"/>
          <w:szCs w:val="24"/>
          <w:highlight w:val="yellow"/>
        </w:rPr>
        <w:t>in four</w:t>
      </w:r>
      <w:r w:rsidR="008F3FDD" w:rsidRPr="005558B6">
        <w:rPr>
          <w:rFonts w:ascii="Times New Roman" w:hAnsi="Times New Roman" w:cs="Times New Roman"/>
          <w:sz w:val="24"/>
          <w:szCs w:val="24"/>
          <w:highlight w:val="yellow"/>
        </w:rPr>
        <w:t xml:space="preserve"> most popularized</w:t>
      </w:r>
      <w:r w:rsidR="00F6578E" w:rsidRPr="005558B6">
        <w:rPr>
          <w:rFonts w:ascii="Times New Roman" w:hAnsi="Times New Roman" w:cs="Times New Roman"/>
          <w:sz w:val="24"/>
          <w:szCs w:val="24"/>
          <w:highlight w:val="yellow"/>
        </w:rPr>
        <w:t xml:space="preserve"> continents</w:t>
      </w:r>
      <w:r w:rsidR="00B710E7" w:rsidRPr="005558B6">
        <w:rPr>
          <w:rFonts w:ascii="Times New Roman" w:hAnsi="Times New Roman" w:cs="Times New Roman"/>
          <w:sz w:val="24"/>
          <w:szCs w:val="24"/>
          <w:highlight w:val="yellow"/>
        </w:rPr>
        <w:t xml:space="preserve">. </w:t>
      </w:r>
      <w:r w:rsidR="00BB6B27" w:rsidRPr="005558B6">
        <w:rPr>
          <w:rFonts w:ascii="Times New Roman" w:hAnsi="Times New Roman" w:cs="Times New Roman"/>
          <w:sz w:val="24"/>
          <w:szCs w:val="24"/>
          <w:highlight w:val="yellow"/>
        </w:rPr>
        <w:t xml:space="preserve">As such, the </w:t>
      </w:r>
      <w:r w:rsidR="00F6578E" w:rsidRPr="005558B6">
        <w:rPr>
          <w:rFonts w:ascii="Times New Roman" w:hAnsi="Times New Roman" w:cs="Times New Roman"/>
          <w:sz w:val="24"/>
          <w:szCs w:val="24"/>
          <w:highlight w:val="yellow"/>
        </w:rPr>
        <w:t>current review provides compelling evidence for Covid-19-assocated PTG over three years since late 2019</w:t>
      </w:r>
      <w:r w:rsidR="0073716A" w:rsidRPr="005558B6">
        <w:rPr>
          <w:rFonts w:ascii="Times New Roman" w:hAnsi="Times New Roman" w:cs="Times New Roman"/>
          <w:sz w:val="24"/>
          <w:szCs w:val="24"/>
          <w:highlight w:val="yellow"/>
        </w:rPr>
        <w:t>, one that implies the resiliency of humankind as whole</w:t>
      </w:r>
      <w:r w:rsidR="00F6578E" w:rsidRPr="005558B6">
        <w:rPr>
          <w:rFonts w:ascii="Times New Roman" w:hAnsi="Times New Roman" w:cs="Times New Roman"/>
          <w:sz w:val="24"/>
          <w:szCs w:val="24"/>
          <w:highlight w:val="yellow"/>
        </w:rPr>
        <w:t xml:space="preserve">. </w:t>
      </w:r>
      <w:r w:rsidR="00836647" w:rsidRPr="005558B6">
        <w:rPr>
          <w:rFonts w:ascii="Times New Roman" w:hAnsi="Times New Roman" w:cs="Times New Roman"/>
          <w:sz w:val="24"/>
          <w:szCs w:val="24"/>
          <w:highlight w:val="yellow"/>
        </w:rPr>
        <w:t xml:space="preserve">In other words, through collective struggles the </w:t>
      </w:r>
      <w:r w:rsidR="00F6578E" w:rsidRPr="005558B6">
        <w:rPr>
          <w:rFonts w:ascii="Times New Roman" w:hAnsi="Times New Roman" w:cs="Times New Roman"/>
          <w:sz w:val="24"/>
          <w:szCs w:val="24"/>
          <w:highlight w:val="yellow"/>
        </w:rPr>
        <w:t xml:space="preserve">affected </w:t>
      </w:r>
      <w:r w:rsidR="00BB6B27" w:rsidRPr="005558B6">
        <w:rPr>
          <w:rFonts w:ascii="Times New Roman" w:hAnsi="Times New Roman" w:cs="Times New Roman"/>
          <w:sz w:val="24"/>
          <w:szCs w:val="24"/>
          <w:highlight w:val="yellow"/>
        </w:rPr>
        <w:t>world’s</w:t>
      </w:r>
      <w:r w:rsidR="00BB6B27" w:rsidRPr="75B9AA42">
        <w:rPr>
          <w:rFonts w:ascii="Times New Roman" w:hAnsi="Times New Roman" w:cs="Times New Roman"/>
          <w:sz w:val="24"/>
          <w:szCs w:val="24"/>
        </w:rPr>
        <w:t xml:space="preserve"> </w:t>
      </w:r>
      <w:r w:rsidR="00F6578E" w:rsidRPr="75B9AA42">
        <w:rPr>
          <w:rFonts w:ascii="Times New Roman" w:hAnsi="Times New Roman" w:cs="Times New Roman"/>
          <w:sz w:val="24"/>
          <w:szCs w:val="24"/>
        </w:rPr>
        <w:t xml:space="preserve">populations could become stronger after experiencing the deadly challenge of a pandemic disease, as was shown in other chronic ailments with certain life risks (Ma et al., 2022; Pieta &amp; Rzeszutek, 2022; Sawyer et </w:t>
      </w:r>
      <w:r w:rsidR="00F6578E" w:rsidRPr="0086757B">
        <w:rPr>
          <w:rFonts w:ascii="Times New Roman" w:hAnsi="Times New Roman" w:cs="Times New Roman"/>
          <w:sz w:val="24"/>
          <w:szCs w:val="24"/>
        </w:rPr>
        <w:t>al.,</w:t>
      </w:r>
      <w:r w:rsidR="0073716A" w:rsidRPr="00DA02CA">
        <w:rPr>
          <w:rFonts w:ascii="Times New Roman" w:hAnsi="Times New Roman" w:cs="Times New Roman"/>
          <w:sz w:val="24"/>
          <w:szCs w:val="24"/>
        </w:rPr>
        <w:t xml:space="preserve"> </w:t>
      </w:r>
      <w:r w:rsidR="00F6578E" w:rsidRPr="00DA02CA">
        <w:rPr>
          <w:rFonts w:ascii="Times New Roman" w:hAnsi="Times New Roman" w:cs="Times New Roman"/>
          <w:sz w:val="24"/>
          <w:szCs w:val="24"/>
        </w:rPr>
        <w:t>2010; Shand et al.,2015; Wang et al., 2022</w:t>
      </w:r>
      <w:r w:rsidR="00F6578E" w:rsidRPr="0086757B">
        <w:rPr>
          <w:rFonts w:ascii="Times New Roman" w:hAnsi="Times New Roman" w:cs="Times New Roman"/>
          <w:sz w:val="24"/>
          <w:szCs w:val="24"/>
        </w:rPr>
        <w:t>).</w:t>
      </w:r>
      <w:r w:rsidR="00163809" w:rsidRPr="0086757B">
        <w:rPr>
          <w:rFonts w:ascii="Times New Roman" w:hAnsi="Times New Roman" w:cs="Times New Roman"/>
          <w:sz w:val="24"/>
          <w:szCs w:val="24"/>
        </w:rPr>
        <w:t xml:space="preserve"> </w:t>
      </w:r>
    </w:p>
    <w:p w14:paraId="5A04E978" w14:textId="5DBD3216" w:rsidR="00377D38" w:rsidRPr="005558B6" w:rsidRDefault="0073716A" w:rsidP="00377D38">
      <w:pPr>
        <w:spacing w:after="0" w:line="480" w:lineRule="auto"/>
        <w:ind w:firstLine="720"/>
        <w:rPr>
          <w:rFonts w:ascii="Times New Roman" w:hAnsi="Times New Roman"/>
          <w:sz w:val="24"/>
          <w:szCs w:val="24"/>
          <w:highlight w:val="cyan"/>
        </w:rPr>
      </w:pPr>
      <w:r>
        <w:rPr>
          <w:rFonts w:ascii="Times New Roman" w:hAnsi="Times New Roman" w:cs="Times New Roman"/>
          <w:sz w:val="24"/>
          <w:szCs w:val="24"/>
          <w:highlight w:val="yellow"/>
        </w:rPr>
        <w:t>Further</w:t>
      </w:r>
      <w:r w:rsidR="00D8301B">
        <w:rPr>
          <w:rFonts w:ascii="Times New Roman" w:hAnsi="Times New Roman" w:cs="Times New Roman"/>
          <w:sz w:val="24"/>
          <w:szCs w:val="24"/>
          <w:highlight w:val="yellow"/>
        </w:rPr>
        <w:t>more</w:t>
      </w:r>
      <w:r>
        <w:rPr>
          <w:rFonts w:ascii="Times New Roman" w:hAnsi="Times New Roman" w:cs="Times New Roman"/>
          <w:sz w:val="24"/>
          <w:szCs w:val="24"/>
          <w:highlight w:val="yellow"/>
        </w:rPr>
        <w:t>, s</w:t>
      </w:r>
      <w:r w:rsidRPr="00FB095B">
        <w:rPr>
          <w:rFonts w:ascii="Times New Roman" w:hAnsi="Times New Roman" w:cs="Times New Roman"/>
          <w:sz w:val="24"/>
          <w:szCs w:val="24"/>
          <w:highlight w:val="yellow"/>
        </w:rPr>
        <w:t xml:space="preserve">elected study samples involve their different roles during Covid-19 (e.g., patients, health care providers, students, veterans, and general populations). </w:t>
      </w:r>
      <w:r w:rsidR="00FF277B">
        <w:rPr>
          <w:rFonts w:ascii="Times New Roman" w:hAnsi="Times New Roman" w:cs="Times New Roman"/>
          <w:sz w:val="24"/>
          <w:szCs w:val="24"/>
          <w:highlight w:val="yellow"/>
        </w:rPr>
        <w:t xml:space="preserve">This implies that the overall sample have both very sick and very healthy people but all faced the same crisis, Covid-19. </w:t>
      </w:r>
      <w:r w:rsidR="00F6578E" w:rsidRPr="00E95263">
        <w:rPr>
          <w:rFonts w:ascii="Times New Roman" w:hAnsi="Times New Roman" w:cs="Times New Roman"/>
          <w:sz w:val="24"/>
          <w:szCs w:val="24"/>
          <w:highlight w:val="yellow"/>
        </w:rPr>
        <w:t>D</w:t>
      </w:r>
      <w:r w:rsidR="00F6578E" w:rsidRPr="75B9AA42">
        <w:rPr>
          <w:rFonts w:ascii="Times New Roman" w:hAnsi="Times New Roman" w:cs="Times New Roman"/>
          <w:sz w:val="24"/>
          <w:szCs w:val="24"/>
        </w:rPr>
        <w:t xml:space="preserve">ifferent from those previously evident diseases, Covid-19 took lives of nurses and physicians who provided direct or indirect services of patients who were infected. </w:t>
      </w:r>
      <w:r w:rsidR="00836647" w:rsidRPr="005558B6">
        <w:rPr>
          <w:rFonts w:ascii="Times New Roman" w:hAnsi="Times New Roman" w:cs="Times New Roman"/>
          <w:sz w:val="24"/>
          <w:szCs w:val="24"/>
          <w:highlight w:val="yellow"/>
        </w:rPr>
        <w:t>Accordingly, t</w:t>
      </w:r>
      <w:r w:rsidR="00F6578E" w:rsidRPr="005558B6">
        <w:rPr>
          <w:rFonts w:ascii="Times New Roman" w:hAnsi="Times New Roman" w:cs="Times New Roman"/>
          <w:sz w:val="24"/>
          <w:szCs w:val="24"/>
          <w:highlight w:val="yellow"/>
        </w:rPr>
        <w:t>he</w:t>
      </w:r>
      <w:r w:rsidR="00F6578E" w:rsidRPr="75B9AA42">
        <w:rPr>
          <w:rFonts w:ascii="Times New Roman" w:hAnsi="Times New Roman" w:cs="Times New Roman"/>
          <w:sz w:val="24"/>
          <w:szCs w:val="24"/>
        </w:rPr>
        <w:t xml:space="preserve"> current finding may provide valuable information for </w:t>
      </w:r>
      <w:r w:rsidR="00163809" w:rsidRPr="00E95263">
        <w:rPr>
          <w:rFonts w:ascii="Times New Roman" w:hAnsi="Times New Roman" w:cs="Times New Roman"/>
          <w:sz w:val="24"/>
          <w:szCs w:val="24"/>
          <w:highlight w:val="yellow"/>
        </w:rPr>
        <w:t xml:space="preserve">trauma psychologists, </w:t>
      </w:r>
      <w:r w:rsidR="00F6578E" w:rsidRPr="00E95263">
        <w:rPr>
          <w:rFonts w:ascii="Times New Roman" w:hAnsi="Times New Roman" w:cs="Times New Roman"/>
          <w:sz w:val="24"/>
          <w:szCs w:val="24"/>
          <w:highlight w:val="yellow"/>
        </w:rPr>
        <w:t xml:space="preserve">public health </w:t>
      </w:r>
      <w:r w:rsidR="00163809" w:rsidRPr="00E95263">
        <w:rPr>
          <w:rFonts w:ascii="Times New Roman" w:hAnsi="Times New Roman" w:cs="Times New Roman"/>
          <w:sz w:val="24"/>
          <w:szCs w:val="24"/>
          <w:highlight w:val="yellow"/>
        </w:rPr>
        <w:t xml:space="preserve">workers, </w:t>
      </w:r>
      <w:r w:rsidR="00F6578E" w:rsidRPr="00E95263">
        <w:rPr>
          <w:rFonts w:ascii="Times New Roman" w:hAnsi="Times New Roman" w:cs="Times New Roman"/>
          <w:sz w:val="24"/>
          <w:szCs w:val="24"/>
          <w:highlight w:val="yellow"/>
        </w:rPr>
        <w:t xml:space="preserve">and </w:t>
      </w:r>
      <w:r w:rsidR="00163809" w:rsidRPr="00E95263">
        <w:rPr>
          <w:rFonts w:ascii="Times New Roman" w:hAnsi="Times New Roman" w:cs="Times New Roman"/>
          <w:sz w:val="24"/>
          <w:szCs w:val="24"/>
          <w:highlight w:val="yellow"/>
        </w:rPr>
        <w:t>health</w:t>
      </w:r>
      <w:r w:rsidR="00163809">
        <w:rPr>
          <w:rFonts w:ascii="Times New Roman" w:hAnsi="Times New Roman" w:cs="Times New Roman"/>
          <w:sz w:val="24"/>
          <w:szCs w:val="24"/>
        </w:rPr>
        <w:t xml:space="preserve"> </w:t>
      </w:r>
      <w:r w:rsidR="00F6578E" w:rsidRPr="75B9AA42">
        <w:rPr>
          <w:rFonts w:ascii="Times New Roman" w:hAnsi="Times New Roman" w:cs="Times New Roman"/>
          <w:sz w:val="24"/>
          <w:szCs w:val="24"/>
        </w:rPr>
        <w:t>care providers with respect to pandemic-related risk-management and emergency care in the future.</w:t>
      </w:r>
      <w:r w:rsidR="00D8301B">
        <w:rPr>
          <w:rFonts w:ascii="Times New Roman" w:hAnsi="Times New Roman" w:cs="Times New Roman"/>
          <w:sz w:val="24"/>
          <w:szCs w:val="24"/>
        </w:rPr>
        <w:t xml:space="preserve"> </w:t>
      </w:r>
      <w:r w:rsidR="00D8301B">
        <w:rPr>
          <w:rFonts w:ascii="Times New Roman" w:hAnsi="Times New Roman"/>
          <w:sz w:val="24"/>
          <w:szCs w:val="24"/>
          <w:highlight w:val="yellow"/>
        </w:rPr>
        <w:t xml:space="preserve">However, there was </w:t>
      </w:r>
      <w:r w:rsidR="00D8301B" w:rsidRPr="00E95263">
        <w:rPr>
          <w:rFonts w:ascii="Times New Roman" w:hAnsi="Times New Roman"/>
          <w:sz w:val="24"/>
          <w:szCs w:val="24"/>
          <w:highlight w:val="yellow"/>
        </w:rPr>
        <w:t>heterogeneity (</w:t>
      </w:r>
      <w:r w:rsidR="00D8301B" w:rsidRPr="00E95263">
        <w:rPr>
          <w:rFonts w:ascii="Times New Roman" w:hAnsi="Times New Roman"/>
          <w:i/>
          <w:iCs/>
          <w:sz w:val="24"/>
          <w:szCs w:val="24"/>
          <w:highlight w:val="yellow"/>
        </w:rPr>
        <w:t xml:space="preserve">I </w:t>
      </w:r>
      <w:r w:rsidR="00D8301B" w:rsidRPr="00E95263">
        <w:rPr>
          <w:rFonts w:ascii="Times New Roman" w:hAnsi="Times New Roman"/>
          <w:sz w:val="24"/>
          <w:szCs w:val="24"/>
          <w:highlight w:val="yellow"/>
        </w:rPr>
        <w:t>statistic of 99.72%),</w:t>
      </w:r>
      <w:r w:rsidR="00377D38">
        <w:rPr>
          <w:rFonts w:ascii="Times New Roman" w:hAnsi="Times New Roman"/>
          <w:sz w:val="24"/>
          <w:szCs w:val="24"/>
          <w:highlight w:val="yellow"/>
        </w:rPr>
        <w:t xml:space="preserve"> which may not be a surprise given the divers</w:t>
      </w:r>
      <w:r w:rsidR="00B6203B">
        <w:rPr>
          <w:rFonts w:ascii="Times New Roman" w:hAnsi="Times New Roman"/>
          <w:sz w:val="24"/>
          <w:szCs w:val="24"/>
          <w:highlight w:val="yellow"/>
        </w:rPr>
        <w:t>ity reflected in</w:t>
      </w:r>
      <w:r w:rsidR="00377D38">
        <w:rPr>
          <w:rFonts w:ascii="Times New Roman" w:hAnsi="Times New Roman"/>
          <w:sz w:val="24"/>
          <w:szCs w:val="24"/>
          <w:highlight w:val="yellow"/>
        </w:rPr>
        <w:t xml:space="preserve"> populations, settings, </w:t>
      </w:r>
      <w:r w:rsidR="00B6203B">
        <w:rPr>
          <w:rFonts w:ascii="Times New Roman" w:hAnsi="Times New Roman"/>
          <w:sz w:val="24"/>
          <w:szCs w:val="24"/>
          <w:highlight w:val="yellow"/>
        </w:rPr>
        <w:t>and designs of selected studies.</w:t>
      </w:r>
      <w:r w:rsidR="00D8301B" w:rsidRPr="00E95263">
        <w:rPr>
          <w:rFonts w:ascii="Times New Roman" w:hAnsi="Times New Roman" w:cs="Times New Roman"/>
          <w:sz w:val="24"/>
          <w:szCs w:val="24"/>
          <w:highlight w:val="yellow"/>
        </w:rPr>
        <w:t xml:space="preserve"> </w:t>
      </w:r>
      <w:r w:rsidR="00723C56">
        <w:rPr>
          <w:rFonts w:ascii="Times New Roman" w:hAnsi="Times New Roman"/>
          <w:sz w:val="24"/>
          <w:szCs w:val="24"/>
          <w:highlight w:val="cyan"/>
        </w:rPr>
        <w:t>Also,</w:t>
      </w:r>
      <w:r w:rsidR="00377D38">
        <w:rPr>
          <w:rFonts w:ascii="Times New Roman" w:hAnsi="Times New Roman"/>
          <w:sz w:val="24"/>
          <w:szCs w:val="24"/>
          <w:highlight w:val="cyan"/>
        </w:rPr>
        <w:t xml:space="preserve"> </w:t>
      </w:r>
      <w:r w:rsidR="00D8301B" w:rsidRPr="008C2258">
        <w:rPr>
          <w:rFonts w:ascii="Times New Roman" w:hAnsi="Times New Roman"/>
          <w:sz w:val="24"/>
          <w:szCs w:val="24"/>
          <w:highlight w:val="cyan"/>
        </w:rPr>
        <w:t>subgroup analyses</w:t>
      </w:r>
      <w:r w:rsidR="00723C56">
        <w:rPr>
          <w:rFonts w:ascii="Times New Roman" w:hAnsi="Times New Roman"/>
          <w:sz w:val="24"/>
          <w:szCs w:val="24"/>
          <w:highlight w:val="cyan"/>
        </w:rPr>
        <w:t xml:space="preserve"> </w:t>
      </w:r>
      <w:r w:rsidR="00D8301B" w:rsidRPr="008C2258">
        <w:rPr>
          <w:rFonts w:ascii="Times New Roman" w:hAnsi="Times New Roman"/>
          <w:sz w:val="24"/>
          <w:szCs w:val="24"/>
          <w:highlight w:val="cyan"/>
        </w:rPr>
        <w:t>did not provide explanation for this</w:t>
      </w:r>
      <w:r w:rsidR="00B6203B">
        <w:rPr>
          <w:rFonts w:ascii="Times New Roman" w:hAnsi="Times New Roman"/>
          <w:sz w:val="24"/>
          <w:szCs w:val="24"/>
          <w:highlight w:val="cyan"/>
        </w:rPr>
        <w:t xml:space="preserve"> </w:t>
      </w:r>
      <w:r w:rsidR="00B6203B" w:rsidRPr="00E95263">
        <w:rPr>
          <w:rFonts w:ascii="Times New Roman" w:hAnsi="Times New Roman"/>
          <w:sz w:val="24"/>
          <w:szCs w:val="24"/>
          <w:highlight w:val="yellow"/>
        </w:rPr>
        <w:t>heterogeneity</w:t>
      </w:r>
      <w:r w:rsidR="00D8301B" w:rsidRPr="008C2258">
        <w:rPr>
          <w:rFonts w:ascii="Times New Roman" w:hAnsi="Times New Roman"/>
          <w:sz w:val="24"/>
          <w:szCs w:val="24"/>
          <w:highlight w:val="cyan"/>
        </w:rPr>
        <w:t xml:space="preserve">. </w:t>
      </w:r>
      <w:r w:rsidR="00723C56">
        <w:rPr>
          <w:rFonts w:ascii="Times New Roman" w:hAnsi="Times New Roman"/>
          <w:sz w:val="24"/>
          <w:szCs w:val="24"/>
          <w:highlight w:val="cyan"/>
        </w:rPr>
        <w:lastRenderedPageBreak/>
        <w:t>Thus</w:t>
      </w:r>
      <w:r w:rsidR="00D8301B" w:rsidRPr="008C2258">
        <w:rPr>
          <w:rFonts w:ascii="Times New Roman" w:hAnsi="Times New Roman"/>
          <w:sz w:val="24"/>
          <w:szCs w:val="24"/>
          <w:highlight w:val="cyan"/>
        </w:rPr>
        <w:t>, it remains unclear if individual characteristics (e.g., gender, age) and risk or protective factors may take a part</w:t>
      </w:r>
      <w:r w:rsidR="00D8301B">
        <w:rPr>
          <w:rFonts w:ascii="Times New Roman" w:hAnsi="Times New Roman"/>
          <w:sz w:val="24"/>
          <w:szCs w:val="24"/>
        </w:rPr>
        <w:t>.</w:t>
      </w:r>
      <w:r w:rsidR="00377D38">
        <w:rPr>
          <w:rFonts w:ascii="Times New Roman" w:hAnsi="Times New Roman" w:cs="Times New Roman"/>
          <w:sz w:val="24"/>
          <w:szCs w:val="24"/>
          <w:highlight w:val="cyan"/>
        </w:rPr>
        <w:t xml:space="preserve"> </w:t>
      </w:r>
    </w:p>
    <w:p w14:paraId="6FE95955" w14:textId="6BB387E7" w:rsidR="00F6578E" w:rsidRPr="00BF2773" w:rsidRDefault="00835B50" w:rsidP="00377D38">
      <w:pPr>
        <w:spacing w:after="0" w:line="480" w:lineRule="auto"/>
        <w:ind w:firstLine="720"/>
        <w:rPr>
          <w:rFonts w:ascii="Times New Roman" w:hAnsi="Times New Roman" w:cs="Times New Roman"/>
          <w:sz w:val="24"/>
          <w:szCs w:val="24"/>
        </w:rPr>
      </w:pPr>
      <w:r w:rsidRPr="005558B6">
        <w:rPr>
          <w:rFonts w:ascii="Times New Roman" w:hAnsi="Times New Roman" w:cs="Times New Roman"/>
          <w:sz w:val="24"/>
          <w:szCs w:val="24"/>
          <w:highlight w:val="cyan"/>
        </w:rPr>
        <w:t>As noted, we</w:t>
      </w:r>
      <w:r w:rsidR="00F6578E" w:rsidRPr="005558B6">
        <w:rPr>
          <w:rFonts w:ascii="Times New Roman" w:hAnsi="Times New Roman" w:cs="Times New Roman"/>
          <w:sz w:val="24"/>
          <w:szCs w:val="24"/>
          <w:highlight w:val="cyan"/>
        </w:rPr>
        <w:t xml:space="preserve"> found no significant association</w:t>
      </w:r>
      <w:r w:rsidR="00F6578E" w:rsidRPr="75B9AA42">
        <w:rPr>
          <w:rFonts w:ascii="Times New Roman" w:hAnsi="Times New Roman" w:cs="Times New Roman"/>
          <w:sz w:val="24"/>
          <w:szCs w:val="24"/>
        </w:rPr>
        <w:t xml:space="preserve"> between PTG and risk/protective factors (Anxiety, Depression, Coping, Social Support, and Spirituality). This surprise result suggests that more concise analysis should be done to identify these relationships across diverse populations or roles during the pandemic to facilitate better intervention and prevention in the future. Twenty-two of the selected studies demonstrated the mental health damage of Covid 19 in this analysis (Adjorlolo et al., 2022; Arnout &amp; Al‐Sufyani, 2021; Barnicot et al, 2023; Castiglioni et. al, 2023; Chasson et al., 2022; Chen &amp; Tang, 2021; Chen et al., 2020; Das et al., 2023; El-Khoury Malhame et al., 2023; Kalaitzaki et al., 2022; Lan et al, 2023; Lau et al., 2021; Lewis et al. ,2022; Mo ,2022; Morales et al, 2023; Tu et al., 2023; Ulset &amp; Soest ,2022; Vazquez et al., 2021; Wang et. al, 2023; Willey et al., 2022; Zhang et al., 2021; Zhou et al., 2020).</w:t>
      </w:r>
      <w:r w:rsidR="00F6578E" w:rsidRPr="75B9AA42">
        <w:rPr>
          <w:rFonts w:ascii="Times New Roman" w:hAnsi="Times New Roman" w:cs="Times New Roman"/>
          <w:sz w:val="24"/>
          <w:szCs w:val="24"/>
          <w:vertAlign w:val="superscript"/>
        </w:rPr>
        <w:t xml:space="preserve"> </w:t>
      </w:r>
      <w:r w:rsidR="00F6578E" w:rsidRPr="75B9AA42">
        <w:rPr>
          <w:rFonts w:ascii="Times New Roman" w:hAnsi="Times New Roman" w:cs="Times New Roman"/>
          <w:sz w:val="24"/>
          <w:szCs w:val="24"/>
        </w:rPr>
        <w:t>Observed PTG indicates the renewal of worldview, including restoration of meaning and purpose. Individuals high in growth could possess other unrevealed psychosocial strengths or traits, motivationally, behaviorally, and affectively. This negative finding does not end but calls for a new level of clinical awareness and investigation after the Covid-19 survival.</w:t>
      </w:r>
    </w:p>
    <w:p w14:paraId="66150A70"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Clinical Significance</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503E4E91" w14:textId="77777777"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pooled international evidence on Covid-based PTG points to three potential directions for future pandemic health care and investigation. First, this systematic review involves considerable variability in study samples, global locations, age range, and cultural diversity. The consistent growth phenomenon, however, suggest that the PTGI may be a suitable instrument for assessing the positive outcome following Covid-19 and similar pandemics. </w:t>
      </w:r>
      <w:r w:rsidRPr="00BF2773">
        <w:rPr>
          <w:rFonts w:ascii="Times New Roman" w:hAnsi="Times New Roman" w:cs="Times New Roman"/>
          <w:sz w:val="24"/>
          <w:szCs w:val="24"/>
        </w:rPr>
        <w:lastRenderedPageBreak/>
        <w:t xml:space="preserve">Further longitudinal research might provide more information for its application as a tool (e.g., its short form) in clinical settings.  </w:t>
      </w:r>
    </w:p>
    <w:p w14:paraId="0158EF64"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Second, Covid-19 and similar deadly pandemics may cause catastrophe in public health and long-term health damage in certain proportions of large populations (e.g., long-Covid). Whether PTG will be related to the better prognosis of pathological process and a survival benefit for victims of long Covid-19 remains unknown. However, meta-analyses showed its association with low mortality in non-pandemic patients (Ma et al., 2022; Wan et al., 2023).</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 xml:space="preserve">If this is the case for people affected by pandemics, the development of PTG-enhancing interventions may benefit patients and high-risk care providers. </w:t>
      </w:r>
    </w:p>
    <w:p w14:paraId="4BE47338"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Finally, PTG and pathology (e.g., depression, PTSD) belong to two different paradigms in posttraumatic human wellbeing, </w:t>
      </w:r>
      <w:r w:rsidRPr="75B9AA42">
        <w:rPr>
          <w:rFonts w:ascii="Times New Roman" w:hAnsi="Times New Roman" w:cs="Times New Roman"/>
          <w:i/>
          <w:iCs/>
          <w:sz w:val="24"/>
          <w:szCs w:val="24"/>
        </w:rPr>
        <w:t xml:space="preserve">hedonic </w:t>
      </w:r>
      <w:r w:rsidRPr="75B9AA42">
        <w:rPr>
          <w:rFonts w:ascii="Times New Roman" w:hAnsi="Times New Roman" w:cs="Times New Roman"/>
          <w:sz w:val="24"/>
          <w:szCs w:val="24"/>
        </w:rPr>
        <w:t>versus</w:t>
      </w:r>
      <w:r w:rsidRPr="75B9AA42">
        <w:rPr>
          <w:rFonts w:ascii="Times New Roman" w:hAnsi="Times New Roman" w:cs="Times New Roman"/>
          <w:i/>
          <w:iCs/>
          <w:sz w:val="24"/>
          <w:szCs w:val="24"/>
        </w:rPr>
        <w:t xml:space="preserve"> eudaemonic well-</w:t>
      </w:r>
      <w:r w:rsidRPr="75B9AA42">
        <w:rPr>
          <w:rFonts w:ascii="Times New Roman" w:hAnsi="Times New Roman" w:cs="Times New Roman"/>
          <w:sz w:val="24"/>
          <w:szCs w:val="24"/>
        </w:rPr>
        <w:t>being (Ai et al., 2013; 2021), while PTG and PTSD are both related to struggle as two sides for one coin, trauma. Beyond PTG-related psycho-behavioral theories, a new study also suggested the complicated mechanisms involving many domains (e.g., physiological, biochemical, immunological, neuronal, and genetic alteration (Dell’Osso et al., 2023). More interdisciplinary studies are warranted in this regard to better inform clinical medicine for both sides.</w:t>
      </w:r>
    </w:p>
    <w:p w14:paraId="16250569"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Mechanisms</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254D58D3" w14:textId="58E79362" w:rsidR="00F6578E" w:rsidRPr="00BF2773" w:rsidRDefault="00C33F7E" w:rsidP="00F6578E">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The literature suggests certain overlapping areas between the emerging research on the scientific mechanism of PTG and the more established one on that of PTSD. Because PTSD, and other psychiatric disorders (e.g., depression) have been related to the poor prognosis of CVD, more interdisciplinary research on the mechanism PTG may assist better clinical CVD care through enhancement on CVD-related PTG in the future.</w:t>
      </w:r>
      <w:r w:rsidR="00F6578E" w:rsidRPr="00BF2773">
        <w:rPr>
          <w:rFonts w:ascii="Times New Roman" w:hAnsi="Times New Roman" w:cs="Times New Roman"/>
          <w:sz w:val="24"/>
          <w:szCs w:val="24"/>
        </w:rPr>
        <w:t xml:space="preserve">Most studies in this meta-analysis did not involve basic science investigation, but evidence has emerged in the past decade. In the </w:t>
      </w:r>
      <w:r w:rsidR="00F6578E" w:rsidRPr="00BF2773">
        <w:rPr>
          <w:rFonts w:ascii="Times New Roman" w:hAnsi="Times New Roman" w:cs="Times New Roman"/>
          <w:sz w:val="24"/>
          <w:szCs w:val="24"/>
        </w:rPr>
        <w:lastRenderedPageBreak/>
        <w:t>neuroendocrine and immunological area, research has assorted higher levels of PTG with low levels of cortisol in patients suffering from PTSD and women with breast c</w:t>
      </w:r>
      <w:r w:rsidR="00F6578E" w:rsidRPr="00BF2773">
        <w:rPr>
          <w:rFonts w:ascii="Times New Roman" w:hAnsi="Times New Roman" w:cs="Times New Roman"/>
          <w:sz w:val="24"/>
          <w:szCs w:val="24"/>
        </w:rPr>
        <w:softHyphen/>
      </w:r>
      <w:r w:rsidR="00F6578E" w:rsidRPr="00BF2773">
        <w:rPr>
          <w:rFonts w:ascii="Times New Roman" w:hAnsi="Times New Roman" w:cs="Times New Roman"/>
          <w:sz w:val="24"/>
          <w:szCs w:val="24"/>
        </w:rPr>
        <w:softHyphen/>
        <w:t xml:space="preserve">ancer, </w:t>
      </w:r>
      <w:r w:rsidR="00F6578E">
        <w:rPr>
          <w:rFonts w:ascii="Times New Roman" w:hAnsi="Times New Roman" w:cs="Times New Roman"/>
          <w:sz w:val="24"/>
          <w:szCs w:val="24"/>
        </w:rPr>
        <w:t>respectively (Smyth et al., 2008; Diaz et al., 2014)</w:t>
      </w:r>
      <w:r w:rsidR="00F6578E" w:rsidRPr="00BF2773">
        <w:rPr>
          <w:rFonts w:ascii="Times New Roman" w:hAnsi="Times New Roman" w:cs="Times New Roman"/>
          <w:sz w:val="24"/>
          <w:szCs w:val="24"/>
        </w:rPr>
        <w:t xml:space="preserve">. In studies on brain function and structures, PTG was linked with the frontocentral EEG alpha asymmetry in survivors of motor vehicle accidents, controlling for trait positive </w:t>
      </w:r>
      <w:r w:rsidR="00F6578E">
        <w:rPr>
          <w:rFonts w:ascii="Times New Roman" w:hAnsi="Times New Roman" w:cs="Times New Roman"/>
          <w:sz w:val="24"/>
          <w:szCs w:val="24"/>
        </w:rPr>
        <w:t>affect (Rabe et al., 2006)</w:t>
      </w:r>
      <w:r w:rsidR="00F6578E" w:rsidRPr="00BF2773">
        <w:rPr>
          <w:rFonts w:ascii="Times New Roman" w:hAnsi="Times New Roman" w:cs="Times New Roman"/>
          <w:sz w:val="24"/>
          <w:szCs w:val="24"/>
        </w:rPr>
        <w:t xml:space="preserve"> and was negatively correlated with grey matter volume in left dorsolateral prefrontal cortex during Covid-19 </w:t>
      </w:r>
      <w:r w:rsidR="00F6578E">
        <w:rPr>
          <w:rFonts w:ascii="Times New Roman" w:hAnsi="Times New Roman" w:cs="Times New Roman"/>
          <w:sz w:val="24"/>
          <w:szCs w:val="24"/>
        </w:rPr>
        <w:t>(Lan et al., 2023)</w:t>
      </w:r>
      <w:r w:rsidR="00F6578E" w:rsidRPr="00BF2773">
        <w:rPr>
          <w:rFonts w:ascii="Times New Roman" w:hAnsi="Times New Roman" w:cs="Times New Roman"/>
          <w:sz w:val="24"/>
          <w:szCs w:val="24"/>
        </w:rPr>
        <w:t xml:space="preserve">. However, PTSS was positively associated with grey matter volume in medial prefrontal cortex/dorsal anterior singular cortex in structured magnetic resonance imaging data acquired before the </w:t>
      </w:r>
      <w:r w:rsidR="00F6578E">
        <w:rPr>
          <w:rFonts w:ascii="Times New Roman" w:hAnsi="Times New Roman" w:cs="Times New Roman"/>
          <w:sz w:val="24"/>
          <w:szCs w:val="24"/>
        </w:rPr>
        <w:t>pandemic (Lan et al., 2023).</w:t>
      </w:r>
    </w:p>
    <w:p w14:paraId="23555BAA" w14:textId="77777777" w:rsidR="00F6578E" w:rsidRPr="00BF2773" w:rsidRDefault="00F6578E" w:rsidP="00F6578E">
      <w:pPr>
        <w:spacing w:after="0" w:line="480" w:lineRule="auto"/>
        <w:ind w:firstLine="720"/>
        <w:rPr>
          <w:rFonts w:ascii="Times New Roman" w:hAnsi="Times New Roman" w:cs="Times New Roman"/>
          <w:sz w:val="24"/>
          <w:szCs w:val="24"/>
          <w:lang w:eastAsia="zh-CN"/>
        </w:rPr>
      </w:pPr>
      <w:r w:rsidRPr="00BF2773">
        <w:rPr>
          <w:rFonts w:ascii="Times New Roman" w:hAnsi="Times New Roman" w:cs="Times New Roman"/>
          <w:sz w:val="24"/>
          <w:szCs w:val="24"/>
        </w:rPr>
        <w:t xml:space="preserve">A pioneer work in the genomic area found a relation of PTG to the gene-environment (GxE) interaction study using a New Orleans sample of low-income non-Hispanic Black individuals who exposed to Hurricane </w:t>
      </w:r>
      <w:r>
        <w:rPr>
          <w:rFonts w:ascii="Times New Roman" w:hAnsi="Times New Roman" w:cs="Times New Roman"/>
          <w:sz w:val="24"/>
          <w:szCs w:val="24"/>
        </w:rPr>
        <w:t>Katrina (Dunn et al., 2014)</w:t>
      </w:r>
      <w:r w:rsidRPr="00BF2773">
        <w:rPr>
          <w:rFonts w:ascii="Times New Roman" w:hAnsi="Times New Roman" w:cs="Times New Roman"/>
          <w:sz w:val="24"/>
          <w:szCs w:val="24"/>
        </w:rPr>
        <w:t>.</w:t>
      </w:r>
      <w:r>
        <w:rPr>
          <w:rFonts w:ascii="Times New Roman" w:hAnsi="Times New Roman" w:cs="Times New Roman"/>
          <w:sz w:val="24"/>
          <w:szCs w:val="24"/>
        </w:rPr>
        <w:t xml:space="preserve"> </w:t>
      </w:r>
      <w:r w:rsidRPr="00BF2773">
        <w:rPr>
          <w:rFonts w:ascii="Times New Roman" w:hAnsi="Times New Roman" w:cs="Times New Roman"/>
          <w:sz w:val="24"/>
          <w:szCs w:val="24"/>
        </w:rPr>
        <w:t xml:space="preserve">Among the identified ten common variants in seven genes, the presence of homozygotes rs4606 variants of RGS2 gene was strongly associated with greater PTG after multiple testing, which appeared to be driven by a GxE interaction. </w:t>
      </w:r>
      <w:r w:rsidRPr="00BF2773">
        <w:rPr>
          <w:rFonts w:ascii="Times New Roman" w:hAnsi="Times New Roman" w:cs="Times New Roman"/>
          <w:sz w:val="24"/>
          <w:szCs w:val="24"/>
          <w:shd w:val="clear" w:color="auto" w:fill="FFFFFF"/>
        </w:rPr>
        <w:t xml:space="preserve">Finally, due to the emergent pandemic, studies in this meta-analysis were published in a narrow period (2020-2022) with a few conducted using a prospective design. </w:t>
      </w:r>
      <w:r w:rsidRPr="00BF2773">
        <w:rPr>
          <w:rFonts w:ascii="Times New Roman" w:hAnsi="Times New Roman" w:cs="Times New Roman"/>
          <w:sz w:val="24"/>
          <w:szCs w:val="24"/>
        </w:rPr>
        <w:t>Accordingly, basic science research of PTG in Covid-19 may assist better understanding of its medical implications.</w:t>
      </w:r>
    </w:p>
    <w:p w14:paraId="1CAA4766" w14:textId="77777777"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Limitations</w:t>
      </w:r>
    </w:p>
    <w:p w14:paraId="55B1F7C0" w14:textId="5BF6EF88" w:rsidR="00723C56"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limitations of this meta-analysis should be acknowledged. First, methodological heterogeneousness </w:t>
      </w:r>
      <w:r w:rsidR="003B18DF" w:rsidRPr="005558B6">
        <w:rPr>
          <w:rFonts w:ascii="Times New Roman" w:hAnsi="Times New Roman" w:cs="Times New Roman"/>
          <w:sz w:val="24"/>
          <w:szCs w:val="24"/>
          <w:highlight w:val="yellow"/>
        </w:rPr>
        <w:t>exists</w:t>
      </w:r>
      <w:r w:rsidRPr="00BF2773">
        <w:rPr>
          <w:rFonts w:ascii="Times New Roman" w:hAnsi="Times New Roman" w:cs="Times New Roman"/>
          <w:sz w:val="24"/>
          <w:szCs w:val="24"/>
        </w:rPr>
        <w:t xml:space="preserve"> across studies and contributed to divergent findings of studies included. The diverse populations, concerning age, race, cultural, geographic location, and roles in the pandemic (e.g., patients, health providers, general populations), may also lead to heterogeneous </w:t>
      </w:r>
      <w:r w:rsidRPr="00BF2773">
        <w:rPr>
          <w:rFonts w:ascii="Times New Roman" w:hAnsi="Times New Roman" w:cs="Times New Roman"/>
          <w:sz w:val="24"/>
          <w:szCs w:val="24"/>
        </w:rPr>
        <w:lastRenderedPageBreak/>
        <w:t xml:space="preserve">findings. This divergence suggests the need for further subgroup analysis (e.g., roles). </w:t>
      </w:r>
      <w:r w:rsidRPr="00BF2773">
        <w:rPr>
          <w:rFonts w:ascii="Times New Roman" w:hAnsi="Times New Roman" w:cs="Times New Roman"/>
          <w:sz w:val="24"/>
          <w:szCs w:val="24"/>
          <w:shd w:val="clear" w:color="auto" w:fill="FFFFFF"/>
        </w:rPr>
        <w:t xml:space="preserve">The link between Covid-19 and PTG was nevertheless </w:t>
      </w:r>
      <w:r w:rsidRPr="005558B6">
        <w:rPr>
          <w:rFonts w:ascii="Times New Roman" w:hAnsi="Times New Roman" w:cs="Times New Roman"/>
          <w:sz w:val="24"/>
          <w:szCs w:val="24"/>
          <w:highlight w:val="yellow"/>
          <w:shd w:val="clear" w:color="auto" w:fill="FFFFFF"/>
        </w:rPr>
        <w:t xml:space="preserve">evident </w:t>
      </w:r>
      <w:r w:rsidR="003B18DF" w:rsidRPr="005558B6">
        <w:rPr>
          <w:rFonts w:ascii="Times New Roman" w:hAnsi="Times New Roman" w:cs="Times New Roman"/>
          <w:sz w:val="24"/>
          <w:szCs w:val="24"/>
          <w:highlight w:val="yellow"/>
          <w:shd w:val="clear" w:color="auto" w:fill="FFFFFF"/>
        </w:rPr>
        <w:t>through</w:t>
      </w:r>
      <w:r w:rsidRPr="00BF2773">
        <w:rPr>
          <w:rFonts w:ascii="Times New Roman" w:hAnsi="Times New Roman" w:cs="Times New Roman"/>
          <w:sz w:val="24"/>
          <w:szCs w:val="24"/>
          <w:shd w:val="clear" w:color="auto" w:fill="FFFFFF"/>
        </w:rPr>
        <w:t xml:space="preserve"> these studies.</w:t>
      </w:r>
      <w:r w:rsidRPr="00BF2773">
        <w:rPr>
          <w:rFonts w:ascii="Times New Roman" w:hAnsi="Times New Roman" w:cs="Times New Roman"/>
          <w:sz w:val="24"/>
          <w:szCs w:val="24"/>
        </w:rPr>
        <w:t xml:space="preserve"> Second, to be conceptually sound, we excluded studies with scales without specific foci on growth and those with only invalidated, single-item measures. This decision could exclude potentially valuable information</w:t>
      </w:r>
      <w:r w:rsidR="003B18DF">
        <w:rPr>
          <w:rFonts w:ascii="Times New Roman" w:hAnsi="Times New Roman" w:cs="Times New Roman"/>
          <w:sz w:val="24"/>
          <w:szCs w:val="24"/>
        </w:rPr>
        <w:t xml:space="preserve"> </w:t>
      </w:r>
      <w:r w:rsidR="003B18DF" w:rsidRPr="005558B6">
        <w:rPr>
          <w:rFonts w:ascii="Times New Roman" w:hAnsi="Times New Roman" w:cs="Times New Roman"/>
          <w:sz w:val="24"/>
          <w:szCs w:val="24"/>
          <w:highlight w:val="cyan"/>
        </w:rPr>
        <w:t>or deflate the effect size</w:t>
      </w:r>
      <w:r w:rsidRPr="00BF2773">
        <w:rPr>
          <w:rFonts w:ascii="Times New Roman" w:hAnsi="Times New Roman" w:cs="Times New Roman"/>
          <w:sz w:val="24"/>
          <w:szCs w:val="24"/>
        </w:rPr>
        <w:t xml:space="preserve">. </w:t>
      </w:r>
    </w:p>
    <w:p w14:paraId="4B81E833" w14:textId="0678030A" w:rsidR="00F6578E" w:rsidRPr="005558B6" w:rsidRDefault="00F6578E" w:rsidP="00723C56">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Third,</w:t>
      </w:r>
      <w:r w:rsidR="003B18DF">
        <w:rPr>
          <w:rFonts w:ascii="Times New Roman" w:hAnsi="Times New Roman" w:cs="Times New Roman"/>
          <w:sz w:val="24"/>
          <w:szCs w:val="24"/>
        </w:rPr>
        <w:t xml:space="preserve"> </w:t>
      </w:r>
      <w:r w:rsidRPr="00BF2773">
        <w:rPr>
          <w:rFonts w:ascii="Times New Roman" w:hAnsi="Times New Roman" w:cs="Times New Roman"/>
          <w:sz w:val="24"/>
          <w:szCs w:val="24"/>
        </w:rPr>
        <w:t xml:space="preserve">important medical indices are missing in most studies; thus, we could not systematically assess their associations with </w:t>
      </w:r>
      <w:r w:rsidRPr="00723C56">
        <w:rPr>
          <w:rFonts w:ascii="Times New Roman" w:hAnsi="Times New Roman" w:cs="Times New Roman"/>
          <w:sz w:val="24"/>
          <w:szCs w:val="24"/>
        </w:rPr>
        <w:t>PTG. Fourth,</w:t>
      </w:r>
      <w:r w:rsidRPr="00BF2773">
        <w:rPr>
          <w:rFonts w:ascii="Times New Roman" w:hAnsi="Times New Roman" w:cs="Times New Roman"/>
          <w:sz w:val="24"/>
          <w:szCs w:val="24"/>
        </w:rPr>
        <w:t xml:space="preserve"> covariates included in studies vary wildly, which may account for the heterogeneity in our subgroup analysis.</w:t>
      </w:r>
      <w:r w:rsidR="000D6398">
        <w:rPr>
          <w:rFonts w:ascii="Times New Roman" w:hAnsi="Times New Roman" w:cs="Times New Roman"/>
          <w:sz w:val="24"/>
          <w:szCs w:val="24"/>
          <w:shd w:val="clear" w:color="auto" w:fill="FFFFFF"/>
        </w:rPr>
        <w:t xml:space="preserve"> </w:t>
      </w:r>
      <w:r w:rsidR="000D6398" w:rsidRPr="005558B6">
        <w:rPr>
          <w:rFonts w:ascii="Times New Roman" w:hAnsi="Times New Roman" w:cs="Times New Roman"/>
          <w:sz w:val="24"/>
          <w:szCs w:val="24"/>
          <w:highlight w:val="yellow"/>
          <w:shd w:val="clear" w:color="auto" w:fill="FFFFFF"/>
        </w:rPr>
        <w:t>Fifth</w:t>
      </w:r>
      <w:r w:rsidRPr="005558B6">
        <w:rPr>
          <w:rFonts w:ascii="Times New Roman" w:hAnsi="Times New Roman" w:cs="Times New Roman"/>
          <w:sz w:val="24"/>
          <w:szCs w:val="24"/>
          <w:highlight w:val="yellow"/>
          <w:shd w:val="clear" w:color="auto" w:fill="FFFFFF"/>
        </w:rPr>
        <w:t xml:space="preserve">, </w:t>
      </w:r>
      <w:r w:rsidR="008B5B51">
        <w:rPr>
          <w:rFonts w:ascii="Times New Roman" w:hAnsi="Times New Roman" w:cs="Times New Roman"/>
          <w:sz w:val="24"/>
          <w:szCs w:val="24"/>
          <w:highlight w:val="yellow"/>
          <w:shd w:val="clear" w:color="auto" w:fill="FFFFFF"/>
        </w:rPr>
        <w:t xml:space="preserve">most studies employed convenient samples that compromise the representativeness of them. </w:t>
      </w:r>
      <w:r w:rsidR="00FF277B" w:rsidRPr="005558B6">
        <w:rPr>
          <w:rFonts w:ascii="Times New Roman" w:hAnsi="Times New Roman" w:cs="Times New Roman"/>
          <w:sz w:val="24"/>
          <w:szCs w:val="24"/>
          <w:highlight w:val="cyan"/>
          <w:shd w:val="clear" w:color="auto" w:fill="FFFFFF"/>
        </w:rPr>
        <w:t xml:space="preserve">QZ, please add at least one sample for the opposite if you can find one! </w:t>
      </w:r>
      <w:r w:rsidR="008B5B51" w:rsidRPr="005558B6">
        <w:rPr>
          <w:rFonts w:ascii="Times New Roman" w:hAnsi="Times New Roman" w:cs="Times New Roman"/>
          <w:sz w:val="24"/>
          <w:szCs w:val="24"/>
          <w:highlight w:val="yellow"/>
          <w:shd w:val="clear" w:color="auto" w:fill="FFFFFF"/>
        </w:rPr>
        <w:t xml:space="preserve">Finally, </w:t>
      </w:r>
      <w:r w:rsidRPr="005558B6">
        <w:rPr>
          <w:rFonts w:ascii="Times New Roman" w:hAnsi="Times New Roman" w:cs="Times New Roman"/>
          <w:sz w:val="24"/>
          <w:szCs w:val="24"/>
          <w:highlight w:val="yellow"/>
          <w:shd w:val="clear" w:color="auto" w:fill="FFFFFF"/>
        </w:rPr>
        <w:t>due</w:t>
      </w:r>
      <w:r w:rsidRPr="00BF2773">
        <w:rPr>
          <w:rFonts w:ascii="Times New Roman" w:hAnsi="Times New Roman" w:cs="Times New Roman"/>
          <w:sz w:val="24"/>
          <w:szCs w:val="24"/>
          <w:shd w:val="clear" w:color="auto" w:fill="FFFFFF"/>
        </w:rPr>
        <w:t xml:space="preserve"> to the emergent pandemic, studies in this meta-analysis were published in a close period (2020-</w:t>
      </w:r>
      <w:r w:rsidRPr="005558B6">
        <w:rPr>
          <w:rFonts w:ascii="Times New Roman" w:hAnsi="Times New Roman" w:cs="Times New Roman"/>
          <w:sz w:val="24"/>
          <w:szCs w:val="24"/>
          <w:highlight w:val="yellow"/>
          <w:shd w:val="clear" w:color="auto" w:fill="FFFFFF"/>
        </w:rPr>
        <w:t>202</w:t>
      </w:r>
      <w:r w:rsidR="001A2308" w:rsidRPr="005558B6">
        <w:rPr>
          <w:rFonts w:ascii="Times New Roman" w:hAnsi="Times New Roman" w:cs="Times New Roman"/>
          <w:sz w:val="24"/>
          <w:szCs w:val="24"/>
          <w:highlight w:val="yellow"/>
          <w:shd w:val="clear" w:color="auto" w:fill="FFFFFF"/>
        </w:rPr>
        <w:t>4</w:t>
      </w:r>
      <w:r w:rsidRPr="00BF2773">
        <w:rPr>
          <w:rFonts w:ascii="Times New Roman" w:hAnsi="Times New Roman" w:cs="Times New Roman"/>
          <w:sz w:val="24"/>
          <w:szCs w:val="24"/>
          <w:shd w:val="clear" w:color="auto" w:fill="FFFFFF"/>
        </w:rPr>
        <w:t xml:space="preserve">) with few were conducted in a prospective design. </w:t>
      </w:r>
      <w:r w:rsidR="001A2308" w:rsidRPr="005558B6">
        <w:rPr>
          <w:rFonts w:ascii="Times New Roman" w:hAnsi="Times New Roman" w:cs="Times New Roman"/>
          <w:sz w:val="24"/>
          <w:szCs w:val="24"/>
          <w:highlight w:val="yellow"/>
        </w:rPr>
        <w:t>Many studies are cross-sectional</w:t>
      </w:r>
      <w:r w:rsidR="000D6398">
        <w:rPr>
          <w:rFonts w:ascii="Times New Roman" w:hAnsi="Times New Roman" w:cs="Times New Roman"/>
          <w:sz w:val="24"/>
          <w:szCs w:val="24"/>
          <w:highlight w:val="yellow"/>
        </w:rPr>
        <w:t>, which does not allow conclusions on causality</w:t>
      </w:r>
      <w:r w:rsidR="001A2308" w:rsidRPr="005558B6">
        <w:rPr>
          <w:rFonts w:ascii="Times New Roman" w:hAnsi="Times New Roman" w:cs="Times New Roman"/>
          <w:sz w:val="24"/>
          <w:szCs w:val="24"/>
          <w:highlight w:val="yellow"/>
        </w:rPr>
        <w:t>.</w:t>
      </w:r>
      <w:r w:rsidR="001A2308" w:rsidRPr="00BF2773">
        <w:rPr>
          <w:rFonts w:ascii="Times New Roman" w:hAnsi="Times New Roman" w:cs="Times New Roman"/>
          <w:sz w:val="24"/>
          <w:szCs w:val="24"/>
        </w:rPr>
        <w:t xml:space="preserve"> </w:t>
      </w:r>
      <w:r w:rsidRPr="00BF2773">
        <w:rPr>
          <w:rFonts w:ascii="Times New Roman" w:hAnsi="Times New Roman" w:cs="Times New Roman"/>
          <w:sz w:val="24"/>
          <w:szCs w:val="24"/>
        </w:rPr>
        <w:t xml:space="preserve">The increased overtime growth has been observed by a new Covid-19 </w:t>
      </w:r>
      <w:r>
        <w:rPr>
          <w:rFonts w:ascii="Times New Roman" w:hAnsi="Times New Roman" w:cs="Times New Roman"/>
          <w:sz w:val="24"/>
          <w:szCs w:val="24"/>
        </w:rPr>
        <w:t xml:space="preserve">(Kalaitzaki et al., 2023) </w:t>
      </w:r>
      <w:r w:rsidRPr="00BF2773">
        <w:rPr>
          <w:rFonts w:ascii="Times New Roman" w:hAnsi="Times New Roman" w:cs="Times New Roman"/>
          <w:sz w:val="24"/>
          <w:szCs w:val="24"/>
        </w:rPr>
        <w:t>and a few non-</w:t>
      </w:r>
      <w:r>
        <w:rPr>
          <w:rFonts w:ascii="Times New Roman" w:hAnsi="Times New Roman" w:cs="Times New Roman"/>
          <w:sz w:val="24"/>
          <w:szCs w:val="24"/>
        </w:rPr>
        <w:t>Covid (Ai et al.,2021; Hu et al., 2020; Kelly et al., 2018)</w:t>
      </w:r>
      <w:r w:rsidRPr="00BF2773">
        <w:rPr>
          <w:rFonts w:ascii="Times New Roman" w:hAnsi="Times New Roman" w:cs="Times New Roman"/>
          <w:sz w:val="24"/>
          <w:szCs w:val="24"/>
        </w:rPr>
        <w:t xml:space="preserve"> studies, a fact underscoring the need to follow-up post-pandemic PTG. </w:t>
      </w:r>
    </w:p>
    <w:p w14:paraId="51B5C5B1"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Conclusions</w:t>
      </w:r>
    </w:p>
    <w:p w14:paraId="456DF6FC" w14:textId="424990D3"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Over the past two decades, burgeoning research has shown PTG as a promising endpoint after trauma and disasters. The findings from this first meta-analysis suggest that the optimal outcome could occur among patients, health care providers, and general populations who were all exposed to the Covid-19 threat globally. PTG includes a posttraumatic outlook change in varied domains, or positive outlook, that could lead to optimal behavioral changes. The worldview-based gain is consistent with psychiatrist Frankl’s</w:t>
      </w:r>
      <w:r>
        <w:rPr>
          <w:rFonts w:ascii="Times New Roman" w:hAnsi="Times New Roman" w:cs="Times New Roman"/>
          <w:sz w:val="24"/>
          <w:szCs w:val="24"/>
        </w:rPr>
        <w:t xml:space="preserve"> (2004; p. XIII)</w:t>
      </w:r>
      <w:r>
        <w:rPr>
          <w:rFonts w:ascii="Times New Roman" w:hAnsi="Times New Roman" w:cs="Times New Roman"/>
          <w:sz w:val="24"/>
          <w:szCs w:val="24"/>
          <w:vertAlign w:val="superscript"/>
        </w:rPr>
        <w:t xml:space="preserve"> </w:t>
      </w:r>
      <w:r w:rsidRPr="00BF2773">
        <w:rPr>
          <w:rFonts w:ascii="Times New Roman" w:hAnsi="Times New Roman" w:cs="Times New Roman"/>
          <w:sz w:val="24"/>
          <w:szCs w:val="24"/>
        </w:rPr>
        <w:t xml:space="preserve">survival tenon: “when we are no longer able to change a situation, we are challenged to change ourselves.” </w:t>
      </w:r>
      <w:r>
        <w:rPr>
          <w:rFonts w:ascii="Times New Roman" w:hAnsi="Times New Roman" w:cs="Times New Roman"/>
          <w:sz w:val="24"/>
          <w:szCs w:val="24"/>
        </w:rPr>
        <w:lastRenderedPageBreak/>
        <w:t>Based on the finding, social science related health care policies may encourage the population under threat of deadly pandemics to</w:t>
      </w:r>
      <w:r w:rsidRPr="00BF2773">
        <w:rPr>
          <w:rFonts w:ascii="Times New Roman" w:hAnsi="Times New Roman" w:cs="Times New Roman"/>
          <w:sz w:val="24"/>
          <w:szCs w:val="24"/>
        </w:rPr>
        <w:t xml:space="preserve"> </w:t>
      </w:r>
      <w:r>
        <w:rPr>
          <w:rFonts w:ascii="Times New Roman" w:hAnsi="Times New Roman" w:cs="Times New Roman"/>
          <w:sz w:val="24"/>
          <w:szCs w:val="24"/>
        </w:rPr>
        <w:t>seek such positive changes cognitively and behaviorally as part of emergency and crisis management</w:t>
      </w:r>
      <w:r w:rsidRPr="00BF2773">
        <w:rPr>
          <w:rFonts w:ascii="Times New Roman" w:hAnsi="Times New Roman" w:cs="Times New Roman"/>
          <w:sz w:val="24"/>
          <w:szCs w:val="24"/>
        </w:rPr>
        <w:t>. Investigations</w:t>
      </w:r>
      <w:r>
        <w:rPr>
          <w:rFonts w:ascii="Times New Roman" w:hAnsi="Times New Roman" w:cs="Times New Roman"/>
          <w:sz w:val="24"/>
          <w:szCs w:val="24"/>
        </w:rPr>
        <w:t xml:space="preserve"> s</w:t>
      </w:r>
      <w:r w:rsidRPr="00BF2773">
        <w:rPr>
          <w:rFonts w:ascii="Times New Roman" w:hAnsi="Times New Roman" w:cs="Times New Roman"/>
          <w:sz w:val="24"/>
          <w:szCs w:val="24"/>
        </w:rPr>
        <w:t>hould also address important medical questions (e.g., What could be behavioral and salutogenic bio-psycho-behavioral mechanism to inform clinical practices</w:t>
      </w:r>
      <w:r>
        <w:rPr>
          <w:rFonts w:ascii="Times New Roman" w:hAnsi="Times New Roman" w:cs="Times New Roman"/>
          <w:sz w:val="24"/>
          <w:szCs w:val="24"/>
        </w:rPr>
        <w:t>)</w:t>
      </w:r>
      <w:r w:rsidRPr="00BF2773">
        <w:rPr>
          <w:rFonts w:ascii="Times New Roman" w:hAnsi="Times New Roman" w:cs="Times New Roman"/>
          <w:sz w:val="24"/>
          <w:szCs w:val="24"/>
        </w:rPr>
        <w:t>.</w:t>
      </w:r>
      <w:r w:rsidR="003D3FE1">
        <w:rPr>
          <w:rFonts w:ascii="Times New Roman" w:hAnsi="Times New Roman" w:cs="Times New Roman"/>
          <w:sz w:val="24"/>
          <w:szCs w:val="24"/>
        </w:rPr>
        <w:t xml:space="preserve"> </w:t>
      </w:r>
      <w:r w:rsidR="003D3FE1" w:rsidRPr="005558B6">
        <w:rPr>
          <w:rFonts w:ascii="Times New Roman" w:hAnsi="Times New Roman" w:cs="Times New Roman"/>
          <w:sz w:val="24"/>
          <w:szCs w:val="24"/>
          <w:highlight w:val="yellow"/>
        </w:rPr>
        <w:t>Finally, trauma psychologists may help distressed clients under the pandemic related existential threat to prioritize their goals and strategies with openness to positive changes and other potentials</w:t>
      </w:r>
      <w:r w:rsidR="00B97083" w:rsidRPr="005558B6">
        <w:rPr>
          <w:rFonts w:ascii="Times New Roman" w:hAnsi="Times New Roman" w:cs="Times New Roman"/>
          <w:sz w:val="24"/>
          <w:szCs w:val="24"/>
          <w:highlight w:val="yellow"/>
        </w:rPr>
        <w:t xml:space="preserve"> for optimal survival.</w:t>
      </w:r>
      <w:r w:rsidR="00B97083">
        <w:rPr>
          <w:rFonts w:ascii="Times New Roman" w:hAnsi="Times New Roman" w:cs="Times New Roman"/>
          <w:sz w:val="24"/>
          <w:szCs w:val="24"/>
        </w:rPr>
        <w:t xml:space="preserve"> </w:t>
      </w:r>
    </w:p>
    <w:p w14:paraId="26A8F9AA" w14:textId="77777777" w:rsidR="00F6578E" w:rsidRDefault="00F6578E" w:rsidP="00F6578E">
      <w:pPr>
        <w:spacing w:after="0" w:line="480" w:lineRule="auto"/>
        <w:jc w:val="center"/>
        <w:rPr>
          <w:rFonts w:ascii="Times New Roman" w:eastAsia="Times New Roman" w:hAnsi="Times New Roman" w:cs="Times New Roman"/>
          <w:sz w:val="28"/>
          <w:szCs w:val="28"/>
        </w:rPr>
      </w:pPr>
      <w:r w:rsidRPr="75B9AA42">
        <w:rPr>
          <w:rFonts w:ascii="Times New Roman" w:eastAsia="Times New Roman" w:hAnsi="Times New Roman" w:cs="Times New Roman"/>
          <w:sz w:val="28"/>
          <w:szCs w:val="28"/>
        </w:rPr>
        <w:t>Reference</w:t>
      </w:r>
    </w:p>
    <w:p w14:paraId="3B7EB99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Adjorlolo, S., Adjorlolo, P., Andoh-Arthur, J., Ahiable, E. K., Kretchy, I. A., &amp; Osafo, J. (2022). Post-traumatic growth and resilience among hospitalized Covid-19 survivors: A gendered analysis. </w:t>
      </w:r>
      <w:r w:rsidRPr="75B9AA42">
        <w:rPr>
          <w:rFonts w:ascii="Times New Roman" w:eastAsia="Times New Roman" w:hAnsi="Times New Roman" w:cs="Times New Roman"/>
          <w:i/>
          <w:iCs/>
          <w:sz w:val="24"/>
          <w:szCs w:val="24"/>
        </w:rPr>
        <w:t>International Journal of Environmental Research and Public Health, 19(16)</w:t>
      </w:r>
      <w:r w:rsidRPr="75B9AA42">
        <w:rPr>
          <w:rFonts w:ascii="Times New Roman" w:eastAsia="Times New Roman" w:hAnsi="Times New Roman" w:cs="Times New Roman"/>
          <w:sz w:val="24"/>
          <w:szCs w:val="24"/>
        </w:rPr>
        <w:t xml:space="preserve">, 10014. </w:t>
      </w:r>
      <w:hyperlink r:id="rId26">
        <w:r w:rsidRPr="75B9AA42">
          <w:rPr>
            <w:rStyle w:val="Hyperlink"/>
            <w:rFonts w:ascii="Times New Roman" w:eastAsia="Times New Roman" w:hAnsi="Times New Roman" w:cs="Times New Roman"/>
            <w:sz w:val="24"/>
            <w:szCs w:val="24"/>
          </w:rPr>
          <w:t>https://doi.org/10.3390/ijerph191610014</w:t>
        </w:r>
      </w:hyperlink>
      <w:r w:rsidRPr="75B9AA42">
        <w:rPr>
          <w:rFonts w:ascii="Times New Roman" w:eastAsia="Times New Roman" w:hAnsi="Times New Roman" w:cs="Times New Roman"/>
          <w:sz w:val="24"/>
          <w:szCs w:val="24"/>
        </w:rPr>
        <w:t xml:space="preserve">    </w:t>
      </w:r>
    </w:p>
    <w:p w14:paraId="07A3811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Ai, A. L., Hall, D., Pargament, K., &amp; Tice, T. N. (2013). Posttraumatic growth in patients who survived cardiac surgery: the predictive and mediating roles of faith-based factors. </w:t>
      </w:r>
      <w:r w:rsidRPr="75B9AA42">
        <w:rPr>
          <w:rFonts w:ascii="Times New Roman" w:eastAsia="Times New Roman" w:hAnsi="Times New Roman" w:cs="Times New Roman"/>
          <w:i/>
          <w:iCs/>
          <w:sz w:val="24"/>
          <w:szCs w:val="24"/>
        </w:rPr>
        <w:t>Journal of behavioral medicine, 36(2)</w:t>
      </w:r>
      <w:r w:rsidRPr="75B9AA42">
        <w:rPr>
          <w:rFonts w:ascii="Times New Roman" w:eastAsia="Times New Roman" w:hAnsi="Times New Roman" w:cs="Times New Roman"/>
          <w:sz w:val="24"/>
          <w:szCs w:val="24"/>
        </w:rPr>
        <w:t xml:space="preserve">, 186–198.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 xml:space="preserve">https://doi.org/10.1007/s10865-012-9412-6" </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https://doi.org/10.1007/s10865-012-9412-6</w:t>
      </w:r>
      <w:r w:rsidRPr="75B9AA42">
        <w:rPr>
          <w:rFonts w:ascii="Times New Roman" w:eastAsia="Times New Roman" w:hAnsi="Times New Roman" w:cs="Times New Roman"/>
          <w:sz w:val="24"/>
          <w:szCs w:val="24"/>
        </w:rPr>
        <w:fldChar w:fldCharType="end"/>
      </w:r>
    </w:p>
    <w:p w14:paraId="269D47D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Ai, A. L., Raney, A., &amp; Huang, B. (2023). Well-being following Hurricane Michael: Complex pathways involving substance use and character strengths.</w:t>
      </w:r>
      <w:r w:rsidRPr="75B9AA42">
        <w:rPr>
          <w:rFonts w:ascii="Times New Roman" w:eastAsia="Times New Roman" w:hAnsi="Times New Roman" w:cs="Times New Roman"/>
          <w:i/>
          <w:iCs/>
          <w:sz w:val="24"/>
          <w:szCs w:val="24"/>
        </w:rPr>
        <w:t xml:space="preserve"> Applied Research in Quality of Life, 18(1)</w:t>
      </w:r>
      <w:r w:rsidRPr="75B9AA42">
        <w:rPr>
          <w:rFonts w:ascii="Times New Roman" w:eastAsia="Times New Roman" w:hAnsi="Times New Roman" w:cs="Times New Roman"/>
          <w:sz w:val="24"/>
          <w:szCs w:val="24"/>
        </w:rPr>
        <w:t xml:space="preserve">, 435-453. DOI: 10.1007/s11482-022-10083-7  </w:t>
      </w:r>
    </w:p>
    <w:p w14:paraId="7ADB06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Arnout, B. A., &amp; Al‐Sufyani, H. H. (2021). Quantifying the impact of Covid‐19 on the individuals in the kingdom of Saudi Arabia: A cross‐sectional descriptive study of the posttraumatic growth. </w:t>
      </w:r>
      <w:r w:rsidRPr="75B9AA42">
        <w:rPr>
          <w:rFonts w:ascii="Times New Roman" w:eastAsia="Times New Roman" w:hAnsi="Times New Roman" w:cs="Times New Roman"/>
          <w:i/>
          <w:iCs/>
          <w:sz w:val="24"/>
          <w:szCs w:val="24"/>
        </w:rPr>
        <w:t>Journal of Public Affairs, 21(4)</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https://doi.org/10.1002/pa.2659" \h</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https://doi.org/10.1002/pa.2659</w:t>
      </w:r>
      <w:r w:rsidRPr="75B9AA42">
        <w:rPr>
          <w:rFonts w:ascii="Times New Roman" w:eastAsia="Times New Roman" w:hAnsi="Times New Roman" w:cs="Times New Roman"/>
          <w:sz w:val="24"/>
          <w:szCs w:val="24"/>
        </w:rPr>
        <w:fldChar w:fldCharType="end"/>
      </w:r>
      <w:r w:rsidRPr="75B9AA42">
        <w:rPr>
          <w:rFonts w:ascii="Times New Roman" w:eastAsia="Times New Roman" w:hAnsi="Times New Roman" w:cs="Times New Roman"/>
          <w:sz w:val="24"/>
          <w:szCs w:val="24"/>
        </w:rPr>
        <w:t xml:space="preserve"> </w:t>
      </w:r>
    </w:p>
    <w:p w14:paraId="3F8360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Bai, C., Ma, J., Bai, B., &amp; Zhu, S. (2023). How does strength use relate to posttraumatic growth in health care workers during the COVID-19 pandemic? The mediating role of self-efficacy and optimism.</w:t>
      </w:r>
      <w:r w:rsidRPr="75B9AA42">
        <w:rPr>
          <w:rFonts w:ascii="Times New Roman" w:eastAsia="Times New Roman" w:hAnsi="Times New Roman" w:cs="Times New Roman"/>
          <w:i/>
          <w:iCs/>
          <w:sz w:val="24"/>
          <w:szCs w:val="24"/>
        </w:rPr>
        <w:t xml:space="preserve"> Psychological trauma: theory, research, practice and policy, </w:t>
      </w:r>
      <w:r w:rsidRPr="75B9AA42">
        <w:rPr>
          <w:rFonts w:ascii="Times New Roman" w:eastAsia="Times New Roman" w:hAnsi="Times New Roman" w:cs="Times New Roman"/>
          <w:sz w:val="24"/>
          <w:szCs w:val="24"/>
        </w:rPr>
        <w:t xml:space="preserve">10.1037/tra0001626. </w:t>
      </w:r>
      <w:hyperlink r:id="rId27">
        <w:r w:rsidRPr="75B9AA42">
          <w:rPr>
            <w:rStyle w:val="Hyperlink"/>
            <w:rFonts w:ascii="Times New Roman" w:eastAsia="Times New Roman" w:hAnsi="Times New Roman" w:cs="Times New Roman"/>
            <w:sz w:val="24"/>
            <w:szCs w:val="24"/>
          </w:rPr>
          <w:t>https://doi.org/10.1037/tra0001626</w:t>
        </w:r>
      </w:hyperlink>
      <w:r w:rsidRPr="75B9AA42">
        <w:rPr>
          <w:rFonts w:ascii="Times New Roman" w:eastAsia="Times New Roman" w:hAnsi="Times New Roman" w:cs="Times New Roman"/>
          <w:sz w:val="24"/>
          <w:szCs w:val="24"/>
        </w:rPr>
        <w:t xml:space="preserve">   </w:t>
      </w:r>
    </w:p>
    <w:p w14:paraId="2E25C170"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 xml:space="preserve">Barnicot, K., McCabe, R., Bogosian, A., Papadopoulos, R., Crawford, M., Aitken, P., Christensen, T., Wilson, J., Teague, B., Rana, R., Willis, D., Barclay, R., Chung, A., &amp; Rohricht, F. (2023). Predictors of post-traumatic growth in a sample of United Kingdom mental and </w:t>
      </w:r>
      <w:r w:rsidRPr="3F7078E8">
        <w:rPr>
          <w:rFonts w:ascii="Times New Roman" w:eastAsia="Times New Roman" w:hAnsi="Times New Roman" w:cs="Times New Roman"/>
          <w:sz w:val="24"/>
          <w:szCs w:val="24"/>
        </w:rPr>
        <w:lastRenderedPageBreak/>
        <w:t xml:space="preserve">community healthcare workers during the COVID-19 pandemic. </w:t>
      </w:r>
      <w:r w:rsidRPr="3F7078E8">
        <w:rPr>
          <w:rFonts w:ascii="Times New Roman" w:eastAsia="Times New Roman" w:hAnsi="Times New Roman" w:cs="Times New Roman"/>
          <w:i/>
          <w:iCs/>
          <w:sz w:val="24"/>
          <w:szCs w:val="24"/>
        </w:rPr>
        <w:t>International journal of environmental research and public health, 20(4)</w:t>
      </w:r>
      <w:r w:rsidRPr="3F7078E8">
        <w:rPr>
          <w:rFonts w:ascii="Times New Roman" w:eastAsia="Times New Roman" w:hAnsi="Times New Roman" w:cs="Times New Roman"/>
          <w:sz w:val="24"/>
          <w:szCs w:val="24"/>
        </w:rPr>
        <w:t xml:space="preserve">, 3539. </w:t>
      </w:r>
      <w:hyperlink r:id="rId28">
        <w:r w:rsidRPr="3F7078E8">
          <w:rPr>
            <w:rStyle w:val="Hyperlink"/>
            <w:rFonts w:ascii="Times New Roman" w:eastAsia="Times New Roman" w:hAnsi="Times New Roman" w:cs="Times New Roman"/>
            <w:sz w:val="24"/>
            <w:szCs w:val="24"/>
          </w:rPr>
          <w:t>https://doi.org/10.3390/ijerph20043539</w:t>
        </w:r>
      </w:hyperlink>
      <w:r w:rsidRPr="3F7078E8">
        <w:rPr>
          <w:rFonts w:ascii="Times New Roman" w:eastAsia="Times New Roman" w:hAnsi="Times New Roman" w:cs="Times New Roman"/>
          <w:sz w:val="24"/>
          <w:szCs w:val="24"/>
        </w:rPr>
        <w:t xml:space="preserve"> </w:t>
      </w:r>
    </w:p>
    <w:p w14:paraId="1BB3F676" w14:textId="308D8304" w:rsidR="2C675F91" w:rsidRDefault="2C675F91" w:rsidP="3F7078E8">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Bovero, A., Balzani, S., Tormen, G., Malandrone, F., &amp; Carletto, S. (2023). Factors Associated with Post-Traumatic Growth during the COVID-19 Pandemic: A Systematic Review. Journal of clinical medicine, 13(1), 95. https://doi.org/10.3390/jcm13010095</w:t>
      </w:r>
    </w:p>
    <w:p w14:paraId="797AB02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Calhoun, L. G., &amp; Tedeschi, R. G. (2006). The Foundations of Posttraumatic Growth: An Expanded Framework. In L. G. Calhoun &amp; R. G. Tedeschi (Eds.), Handbook of posttraumatic growth: </w:t>
      </w:r>
      <w:r w:rsidRPr="75B9AA42">
        <w:rPr>
          <w:rFonts w:ascii="Times New Roman" w:eastAsia="Times New Roman" w:hAnsi="Times New Roman" w:cs="Times New Roman"/>
          <w:i/>
          <w:iCs/>
          <w:sz w:val="24"/>
          <w:szCs w:val="24"/>
        </w:rPr>
        <w:t>Research &amp; practice,</w:t>
      </w:r>
      <w:r w:rsidRPr="75B9AA42">
        <w:rPr>
          <w:rFonts w:ascii="Times New Roman" w:eastAsia="Times New Roman" w:hAnsi="Times New Roman" w:cs="Times New Roman"/>
          <w:sz w:val="24"/>
          <w:szCs w:val="24"/>
        </w:rPr>
        <w:t xml:space="preserve"> 3–23. Lawrence Erlbaum Associates Publishers.</w:t>
      </w:r>
    </w:p>
    <w:p w14:paraId="72C52A3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Castiglioni, M., Caldiroli, C. L., Procaccia, R., Conte, F., Neimeyer, R. A., Zamin, C., Paladino, A., &amp; Negri, A. (2023). The up-side of the COVID-19 pandemic: Are core belief violation and meaning making associated with post-traumatic growth?. </w:t>
      </w:r>
      <w:r w:rsidRPr="75B9AA42">
        <w:rPr>
          <w:rFonts w:ascii="Times New Roman" w:eastAsia="Times New Roman" w:hAnsi="Times New Roman" w:cs="Times New Roman"/>
          <w:i/>
          <w:iCs/>
          <w:sz w:val="24"/>
          <w:szCs w:val="24"/>
        </w:rPr>
        <w:t>International journal of environmental research and public health, 20(11)</w:t>
      </w:r>
      <w:r w:rsidRPr="75B9AA42">
        <w:rPr>
          <w:rFonts w:ascii="Times New Roman" w:eastAsia="Times New Roman" w:hAnsi="Times New Roman" w:cs="Times New Roman"/>
          <w:sz w:val="24"/>
          <w:szCs w:val="24"/>
        </w:rPr>
        <w:t xml:space="preserve">, 5991. </w:t>
      </w:r>
      <w:hyperlink r:id="rId29">
        <w:r w:rsidRPr="75B9AA42">
          <w:rPr>
            <w:rStyle w:val="Hyperlink"/>
            <w:rFonts w:ascii="Times New Roman" w:eastAsia="Times New Roman" w:hAnsi="Times New Roman" w:cs="Times New Roman"/>
            <w:sz w:val="24"/>
            <w:szCs w:val="24"/>
          </w:rPr>
          <w:t>https://doi.org/10.3390/ijerph20115991</w:t>
        </w:r>
      </w:hyperlink>
      <w:r w:rsidRPr="75B9AA42">
        <w:rPr>
          <w:rFonts w:ascii="Times New Roman" w:eastAsia="Times New Roman" w:hAnsi="Times New Roman" w:cs="Times New Roman"/>
          <w:sz w:val="24"/>
          <w:szCs w:val="24"/>
        </w:rPr>
        <w:t xml:space="preserve"> </w:t>
      </w:r>
    </w:p>
    <w:p w14:paraId="10F1CD5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Chasson, M., Orit, T., Ben, A., &amp; Salam, A.S. (2022). Posttraumatic growtma, h in the wake of COVID-19 among Jewish and Arab pregnant women in Israel. </w:t>
      </w:r>
      <w:r w:rsidRPr="75B9AA42">
        <w:rPr>
          <w:rFonts w:ascii="Times New Roman" w:eastAsia="Times New Roman" w:hAnsi="Times New Roman" w:cs="Times New Roman"/>
          <w:i/>
          <w:iCs/>
          <w:sz w:val="24"/>
          <w:szCs w:val="24"/>
        </w:rPr>
        <w:t>Psychological trauma: theory, research, practice and policy, 14(8)</w:t>
      </w:r>
      <w:r w:rsidRPr="75B9AA42">
        <w:rPr>
          <w:rFonts w:ascii="Times New Roman" w:eastAsia="Times New Roman" w:hAnsi="Times New Roman" w:cs="Times New Roman"/>
          <w:sz w:val="24"/>
          <w:szCs w:val="24"/>
        </w:rPr>
        <w:t xml:space="preserve">, 1324-1332. doi:10.1037/tra0001189 </w:t>
      </w:r>
    </w:p>
    <w:p w14:paraId="2760179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Chen, C., &amp; Tang, S. (2021). Profiles of grief, post-traumatic stress, and post-traumatic growth among people bereaved due to Covid-19.</w:t>
      </w:r>
      <w:r w:rsidRPr="75B9AA42">
        <w:rPr>
          <w:rFonts w:ascii="Times New Roman" w:eastAsia="Times New Roman" w:hAnsi="Times New Roman" w:cs="Times New Roman"/>
          <w:i/>
          <w:iCs/>
          <w:sz w:val="24"/>
          <w:szCs w:val="24"/>
        </w:rPr>
        <w:t xml:space="preserve"> European journal of psychotraumatology, 12(1)</w:t>
      </w:r>
      <w:r w:rsidRPr="75B9AA42">
        <w:rPr>
          <w:rFonts w:ascii="Times New Roman" w:eastAsia="Times New Roman" w:hAnsi="Times New Roman" w:cs="Times New Roman"/>
          <w:sz w:val="24"/>
          <w:szCs w:val="24"/>
        </w:rPr>
        <w:t xml:space="preserve">, 1947563. doi:10.1080/20008198.2021.1947563 </w:t>
      </w:r>
    </w:p>
    <w:p w14:paraId="2C76D0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Chen, R., Sun, C., Chen, J. J., Jen, H. J., Kang, X. L., Kao, C. C., &amp; Chou, K. R. (2021). A large-scale survey on trauma, burnout, and posttraumatic growth among nurses during the COVID-19 pandemic. </w:t>
      </w:r>
      <w:r w:rsidRPr="01025A39">
        <w:rPr>
          <w:rFonts w:ascii="Times New Roman" w:eastAsia="Times New Roman" w:hAnsi="Times New Roman" w:cs="Times New Roman"/>
          <w:i/>
          <w:iCs/>
          <w:sz w:val="24"/>
          <w:szCs w:val="24"/>
        </w:rPr>
        <w:t>International journal of mental health nursing, 30(1)</w:t>
      </w:r>
      <w:r w:rsidRPr="01025A39">
        <w:rPr>
          <w:rFonts w:ascii="Times New Roman" w:eastAsia="Times New Roman" w:hAnsi="Times New Roman" w:cs="Times New Roman"/>
          <w:sz w:val="24"/>
          <w:szCs w:val="24"/>
        </w:rPr>
        <w:t xml:space="preserve">, 102-116. doi:10.1111/inm.12796  </w:t>
      </w:r>
    </w:p>
    <w:p w14:paraId="4355F070" w14:textId="1A9C57AC" w:rsidR="00F6578E" w:rsidRPr="004248F7" w:rsidRDefault="59C22C83" w:rsidP="01025A39">
      <w:pPr>
        <w:spacing w:after="0" w:line="360" w:lineRule="auto"/>
        <w:ind w:firstLine="360"/>
        <w:rPr>
          <w:rFonts w:ascii="Times New Roman" w:eastAsia="Times New Roman" w:hAnsi="Times New Roman" w:cs="Times New Roman"/>
          <w:sz w:val="24"/>
          <w:szCs w:val="24"/>
        </w:rPr>
      </w:pPr>
      <w:r w:rsidRPr="00DA02CA">
        <w:rPr>
          <w:rFonts w:ascii="Times New Roman" w:eastAsia="Times New Roman" w:hAnsi="Times New Roman" w:cs="Times New Roman"/>
          <w:sz w:val="24"/>
          <w:szCs w:val="24"/>
          <w:highlight w:val="yellow"/>
        </w:rPr>
        <w:t>Covidence systematic review software, Veritas Health Innovation, Melbourne, Australia. Available at www.covidence.org.</w:t>
      </w:r>
    </w:p>
    <w:p w14:paraId="65178F42" w14:textId="34DF2D0D"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Cui, P. P., Wang, P. P., Wang, K., Ping, Z., Wang, P., &amp; Chen, C. (2021). Post-traumatic growth and influencing factors among frontline nurses fighting against COVID-19. </w:t>
      </w:r>
      <w:r w:rsidRPr="01025A39">
        <w:rPr>
          <w:rFonts w:ascii="Times New Roman" w:eastAsia="Times New Roman" w:hAnsi="Times New Roman" w:cs="Times New Roman"/>
          <w:i/>
          <w:iCs/>
          <w:sz w:val="24"/>
          <w:szCs w:val="24"/>
        </w:rPr>
        <w:t>Occupational and environmental medicine, 78(2)</w:t>
      </w:r>
      <w:r w:rsidRPr="01025A39">
        <w:rPr>
          <w:rFonts w:ascii="Times New Roman" w:eastAsia="Times New Roman" w:hAnsi="Times New Roman" w:cs="Times New Roman"/>
          <w:sz w:val="24"/>
          <w:szCs w:val="24"/>
        </w:rPr>
        <w:t xml:space="preserve">, 129–135. </w:t>
      </w:r>
      <w:hyperlink r:id="rId30" w:history="1">
        <w:r w:rsidRPr="01025A39">
          <w:rPr>
            <w:rStyle w:val="Hyperlink"/>
            <w:rFonts w:ascii="Times New Roman" w:eastAsia="Times New Roman" w:hAnsi="Times New Roman" w:cs="Times New Roman"/>
            <w:sz w:val="24"/>
            <w:szCs w:val="24"/>
          </w:rPr>
          <w:t>https://doi.org/10.1136/oemed-2020-106540</w:t>
        </w:r>
      </w:hyperlink>
    </w:p>
    <w:p w14:paraId="53DFB45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Das, K., Qureshi, S., Haider, A., Tarique, M., &amp; Bhatija, R. R. (2023). Post-traumatic growth among frontline doctors fighting against COVID-19 at a tertiary care public hospital in Karachi, Pakistan. </w:t>
      </w:r>
      <w:r w:rsidRPr="75B9AA42">
        <w:rPr>
          <w:rFonts w:ascii="Times New Roman" w:eastAsia="Times New Roman" w:hAnsi="Times New Roman" w:cs="Times New Roman"/>
          <w:i/>
          <w:iCs/>
          <w:sz w:val="24"/>
          <w:szCs w:val="24"/>
        </w:rPr>
        <w:t>The Journal of the Pakistan Medical Association, 73(8)</w:t>
      </w:r>
      <w:r w:rsidRPr="75B9AA42">
        <w:rPr>
          <w:rFonts w:ascii="Times New Roman" w:eastAsia="Times New Roman" w:hAnsi="Times New Roman" w:cs="Times New Roman"/>
          <w:sz w:val="24"/>
          <w:szCs w:val="24"/>
        </w:rPr>
        <w:t xml:space="preserve">, 1653–1657. </w:t>
      </w:r>
      <w:hyperlink r:id="rId31">
        <w:r w:rsidRPr="75B9AA42">
          <w:rPr>
            <w:rStyle w:val="Hyperlink"/>
            <w:rFonts w:ascii="Times New Roman" w:eastAsia="Times New Roman" w:hAnsi="Times New Roman" w:cs="Times New Roman"/>
            <w:sz w:val="24"/>
            <w:szCs w:val="24"/>
          </w:rPr>
          <w:t>https://doi.org/10.47391/JPMA.7813</w:t>
        </w:r>
      </w:hyperlink>
      <w:r w:rsidRPr="75B9AA42">
        <w:rPr>
          <w:rFonts w:ascii="Times New Roman" w:eastAsia="Times New Roman" w:hAnsi="Times New Roman" w:cs="Times New Roman"/>
          <w:sz w:val="24"/>
          <w:szCs w:val="24"/>
        </w:rPr>
        <w:t xml:space="preserve">   </w:t>
      </w:r>
    </w:p>
    <w:p w14:paraId="48162D8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Dell'Osso, L., Carpita, B., Nardi, B., Bonelli, C., Calvaruso, M., &amp; Cremone, I. M. (2023). Biological correlates of post-traumatic growth (PTG): A literature review. </w:t>
      </w:r>
      <w:r w:rsidRPr="75B9AA42">
        <w:rPr>
          <w:rFonts w:ascii="Times New Roman" w:eastAsia="Times New Roman" w:hAnsi="Times New Roman" w:cs="Times New Roman"/>
          <w:i/>
          <w:iCs/>
          <w:sz w:val="24"/>
          <w:szCs w:val="24"/>
        </w:rPr>
        <w:t>Brain Sciences, 13(2)</w:t>
      </w:r>
      <w:r w:rsidRPr="75B9AA42">
        <w:rPr>
          <w:rFonts w:ascii="Times New Roman" w:eastAsia="Times New Roman" w:hAnsi="Times New Roman" w:cs="Times New Roman"/>
          <w:sz w:val="24"/>
          <w:szCs w:val="24"/>
        </w:rPr>
        <w:t xml:space="preserve">, 305. </w:t>
      </w:r>
      <w:hyperlink r:id="rId32">
        <w:r w:rsidRPr="75B9AA42">
          <w:rPr>
            <w:rStyle w:val="Hyperlink"/>
            <w:rFonts w:ascii="Times New Roman" w:eastAsia="Times New Roman" w:hAnsi="Times New Roman" w:cs="Times New Roman"/>
            <w:sz w:val="24"/>
            <w:szCs w:val="24"/>
          </w:rPr>
          <w:t>https://doi.org/10.3390/brainsci13020305</w:t>
        </w:r>
      </w:hyperlink>
      <w:r w:rsidRPr="75B9AA42">
        <w:rPr>
          <w:rFonts w:ascii="Times New Roman" w:eastAsia="Times New Roman" w:hAnsi="Times New Roman" w:cs="Times New Roman"/>
          <w:sz w:val="24"/>
          <w:szCs w:val="24"/>
        </w:rPr>
        <w:t xml:space="preserve"> </w:t>
      </w:r>
    </w:p>
    <w:p w14:paraId="15DD1ED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Diaz, M., Aldridge-Gerry, A., &amp; Spiegel, D. (2014). Posttraumatic growth and diurnal cortisol slope among women with metastatic breast cancer. </w:t>
      </w:r>
      <w:r w:rsidRPr="75B9AA42">
        <w:rPr>
          <w:rFonts w:ascii="Times New Roman" w:eastAsia="Times New Roman" w:hAnsi="Times New Roman" w:cs="Times New Roman"/>
          <w:i/>
          <w:iCs/>
          <w:sz w:val="24"/>
          <w:szCs w:val="24"/>
        </w:rPr>
        <w:t>Psychoneuroendocrinology, 44</w:t>
      </w:r>
      <w:r w:rsidRPr="75B9AA42">
        <w:rPr>
          <w:rFonts w:ascii="Times New Roman" w:eastAsia="Times New Roman" w:hAnsi="Times New Roman" w:cs="Times New Roman"/>
          <w:sz w:val="24"/>
          <w:szCs w:val="24"/>
        </w:rPr>
        <w:t xml:space="preserve">, 83-87. </w:t>
      </w:r>
      <w:hyperlink r:id="rId33">
        <w:r w:rsidRPr="75B9AA42">
          <w:rPr>
            <w:rStyle w:val="Hyperlink"/>
            <w:rFonts w:ascii="Times New Roman" w:eastAsia="Times New Roman" w:hAnsi="Times New Roman" w:cs="Times New Roman"/>
            <w:sz w:val="24"/>
            <w:szCs w:val="24"/>
          </w:rPr>
          <w:t>https://doi.org/10.1016/j.psyneuen.2014.03.001</w:t>
        </w:r>
      </w:hyperlink>
      <w:r w:rsidRPr="75B9AA42">
        <w:rPr>
          <w:rFonts w:ascii="Times New Roman" w:eastAsia="Times New Roman" w:hAnsi="Times New Roman" w:cs="Times New Roman"/>
          <w:sz w:val="24"/>
          <w:szCs w:val="24"/>
        </w:rPr>
        <w:t xml:space="preserve">  </w:t>
      </w:r>
    </w:p>
    <w:p w14:paraId="5EF4B13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Dunn, E. C., Solovieff, N., Lowe, S. R., Gallagher, P. J., Chaponis, J., Rosand, J., Koenen, K. C., Waters, M. C., Rhodes, J. E., &amp; Smoller, J. W. (2014). Interaction between genetic variants and exposure to Hurricane Katrina on post-traumatic stress and post-traumatic growth: a prospective analysis of low income adults.</w:t>
      </w:r>
      <w:r w:rsidRPr="75B9AA42">
        <w:rPr>
          <w:rFonts w:ascii="Times New Roman" w:eastAsia="Times New Roman" w:hAnsi="Times New Roman" w:cs="Times New Roman"/>
          <w:i/>
          <w:iCs/>
          <w:sz w:val="24"/>
          <w:szCs w:val="24"/>
        </w:rPr>
        <w:t xml:space="preserve"> Journal of affective disorders,</w:t>
      </w:r>
      <w:r w:rsidRPr="75B9AA42">
        <w:rPr>
          <w:rFonts w:ascii="Times New Roman" w:eastAsia="Times New Roman" w:hAnsi="Times New Roman" w:cs="Times New Roman"/>
          <w:sz w:val="24"/>
          <w:szCs w:val="24"/>
        </w:rPr>
        <w:t xml:space="preserve"> 152-154, 243–249. </w:t>
      </w:r>
      <w:hyperlink r:id="rId34">
        <w:r w:rsidRPr="75B9AA42">
          <w:rPr>
            <w:rStyle w:val="Hyperlink"/>
            <w:rFonts w:ascii="Times New Roman" w:eastAsia="Times New Roman" w:hAnsi="Times New Roman" w:cs="Times New Roman"/>
            <w:sz w:val="24"/>
            <w:szCs w:val="24"/>
          </w:rPr>
          <w:t>https://doi.org/10.1016/j.jad.2013.09.018</w:t>
        </w:r>
      </w:hyperlink>
    </w:p>
    <w:p w14:paraId="6C3F4AA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El Khoury-Malhame, M., Sfeir, M., Hallit, S., &amp; Sawma, T. (2023). Factors associated with posttraumatic growth: Gratitude, PTSD and distress; one year into the COVID-19 pandemic in Lebanon.</w:t>
      </w:r>
      <w:r w:rsidRPr="75B9AA42">
        <w:rPr>
          <w:rFonts w:ascii="Times New Roman" w:eastAsia="Times New Roman" w:hAnsi="Times New Roman" w:cs="Times New Roman"/>
          <w:i/>
          <w:iCs/>
          <w:sz w:val="24"/>
          <w:szCs w:val="24"/>
        </w:rPr>
        <w:t xml:space="preserve"> Current psychology (New Brunswick, N.J.)</w:t>
      </w:r>
      <w:r w:rsidRPr="75B9AA42">
        <w:rPr>
          <w:rFonts w:ascii="Times New Roman" w:eastAsia="Times New Roman" w:hAnsi="Times New Roman" w:cs="Times New Roman"/>
          <w:sz w:val="24"/>
          <w:szCs w:val="24"/>
        </w:rPr>
        <w:t xml:space="preserve">, 1–10. </w:t>
      </w:r>
      <w:hyperlink r:id="rId35">
        <w:r w:rsidRPr="75B9AA42">
          <w:rPr>
            <w:rStyle w:val="Hyperlink"/>
            <w:rFonts w:ascii="Times New Roman" w:eastAsia="Times New Roman" w:hAnsi="Times New Roman" w:cs="Times New Roman"/>
            <w:sz w:val="24"/>
            <w:szCs w:val="24"/>
          </w:rPr>
          <w:t>https://doi.org/10.1007/s12144-022-04159-8</w:t>
        </w:r>
      </w:hyperlink>
      <w:r w:rsidRPr="75B9AA42">
        <w:rPr>
          <w:rFonts w:ascii="Times New Roman" w:eastAsia="Times New Roman" w:hAnsi="Times New Roman" w:cs="Times New Roman"/>
          <w:sz w:val="24"/>
          <w:szCs w:val="24"/>
        </w:rPr>
        <w:t xml:space="preserve">   </w:t>
      </w:r>
    </w:p>
    <w:p w14:paraId="6C3DCCC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Gul, H., Ehsan, N., Iqbal, N., &amp; Hassan, B. (2023). Illness perception, social isolation, psychological distress, and posttraumatic growth in the aftermath of Covid-19. Pakistan </w:t>
      </w:r>
      <w:r w:rsidRPr="75B9AA42">
        <w:rPr>
          <w:rFonts w:ascii="Times New Roman" w:eastAsia="Times New Roman" w:hAnsi="Times New Roman" w:cs="Times New Roman"/>
          <w:i/>
          <w:iCs/>
          <w:sz w:val="24"/>
          <w:szCs w:val="24"/>
        </w:rPr>
        <w:t>Journal of Psychological Research, 38(2)</w:t>
      </w:r>
      <w:r w:rsidRPr="75B9AA42">
        <w:rPr>
          <w:rFonts w:ascii="Times New Roman" w:eastAsia="Times New Roman" w:hAnsi="Times New Roman" w:cs="Times New Roman"/>
          <w:sz w:val="24"/>
          <w:szCs w:val="24"/>
        </w:rPr>
        <w:t xml:space="preserve">, 309–327. </w:t>
      </w:r>
      <w:hyperlink r:id="rId36">
        <w:r w:rsidRPr="75B9AA42">
          <w:rPr>
            <w:rStyle w:val="Hyperlink"/>
            <w:rFonts w:ascii="Times New Roman" w:eastAsia="Times New Roman" w:hAnsi="Times New Roman" w:cs="Times New Roman"/>
            <w:sz w:val="24"/>
            <w:szCs w:val="24"/>
          </w:rPr>
          <w:t>https://doi.org/10.33824/pjpr.2023.38.2.19</w:t>
        </w:r>
      </w:hyperlink>
      <w:r w:rsidRPr="75B9AA42">
        <w:rPr>
          <w:rFonts w:ascii="Times New Roman" w:eastAsia="Times New Roman" w:hAnsi="Times New Roman" w:cs="Times New Roman"/>
          <w:sz w:val="24"/>
          <w:szCs w:val="24"/>
        </w:rPr>
        <w:t xml:space="preserve"> </w:t>
      </w:r>
    </w:p>
    <w:p w14:paraId="19E6EA42"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Hu, R., Wang, X., Liu, Z., Hou, J., Liu, Y., Tu, J., Jia, M., Liu, Y., &amp; Zhou, H. (2022). Stigma, depression, and post-traumatic growth among Chinese stroke survivors: A longitudinal study examining patterns and correlations.</w:t>
      </w:r>
      <w:r w:rsidRPr="3F7078E8">
        <w:rPr>
          <w:rFonts w:ascii="Times New Roman" w:eastAsia="Times New Roman" w:hAnsi="Times New Roman" w:cs="Times New Roman"/>
          <w:i/>
          <w:iCs/>
          <w:sz w:val="24"/>
          <w:szCs w:val="24"/>
        </w:rPr>
        <w:t xml:space="preserve"> Topics in stroke rehabilitation, 29(1),</w:t>
      </w:r>
      <w:r w:rsidRPr="3F7078E8">
        <w:rPr>
          <w:rFonts w:ascii="Times New Roman" w:eastAsia="Times New Roman" w:hAnsi="Times New Roman" w:cs="Times New Roman"/>
          <w:sz w:val="24"/>
          <w:szCs w:val="24"/>
        </w:rPr>
        <w:t xml:space="preserve"> 16–29. https://doi.org/10.1080/10749357.2020.1864965</w:t>
      </w:r>
    </w:p>
    <w:p w14:paraId="02B893F2" w14:textId="16116990" w:rsidR="69BDC394" w:rsidRDefault="69BDC394" w:rsidP="3F7078E8">
      <w:pPr>
        <w:spacing w:after="0" w:line="360" w:lineRule="auto"/>
        <w:ind w:firstLine="360"/>
        <w:rPr>
          <w:rFonts w:ascii="Times New Roman" w:eastAsia="Times New Roman" w:hAnsi="Times New Roman" w:cs="Times New Roman"/>
          <w:sz w:val="24"/>
          <w:szCs w:val="24"/>
        </w:rPr>
      </w:pPr>
      <w:r w:rsidRPr="0086757B">
        <w:rPr>
          <w:rFonts w:ascii="Times New Roman" w:eastAsia="Times New Roman" w:hAnsi="Times New Roman" w:cs="Times New Roman"/>
          <w:sz w:val="24"/>
          <w:szCs w:val="24"/>
          <w:highlight w:val="yellow"/>
        </w:rPr>
        <w:t>Huang, L., Qin, J., Zhou, Y., Zhu, F., Liu, L., &amp; Shao, L. (2023). Normalization techniques in training dnns: Methodology, analysis and application. IEEE transactions on pattern analysis and machine intelligence, 45(8), 10173-10196.</w:t>
      </w:r>
    </w:p>
    <w:p w14:paraId="4AB59D5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Hyun, S., Wong, G. T. F., Levy-Carrick, N. C., Charmaraman, L., Cozier, Y., Yip, T., Hahm, H. C., &amp; Liu, C. H. (2021). Psychosocial correlates of posttraumatic growth among U.S. young adults during the COVID-19 pandemic.</w:t>
      </w:r>
      <w:r w:rsidRPr="75B9AA42">
        <w:rPr>
          <w:rFonts w:ascii="Times New Roman" w:eastAsia="Times New Roman" w:hAnsi="Times New Roman" w:cs="Times New Roman"/>
          <w:i/>
          <w:iCs/>
          <w:sz w:val="24"/>
          <w:szCs w:val="24"/>
        </w:rPr>
        <w:t xml:space="preserve"> Psychiatry research, 302</w:t>
      </w:r>
      <w:r w:rsidRPr="75B9AA42">
        <w:rPr>
          <w:rFonts w:ascii="Times New Roman" w:eastAsia="Times New Roman" w:hAnsi="Times New Roman" w:cs="Times New Roman"/>
          <w:sz w:val="24"/>
          <w:szCs w:val="24"/>
        </w:rPr>
        <w:t xml:space="preserve">, 114035. </w:t>
      </w:r>
      <w:hyperlink r:id="rId37">
        <w:r w:rsidRPr="75B9AA42">
          <w:rPr>
            <w:rStyle w:val="Hyperlink"/>
            <w:rFonts w:ascii="Times New Roman" w:eastAsia="Times New Roman" w:hAnsi="Times New Roman" w:cs="Times New Roman"/>
            <w:sz w:val="24"/>
            <w:szCs w:val="24"/>
          </w:rPr>
          <w:t>https://doi.org/10.1016/j.psychres.2021.114035</w:t>
        </w:r>
      </w:hyperlink>
    </w:p>
    <w:p w14:paraId="3462421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Kalaitzaki, A., Tsouvelas, G., &amp; Tamiolaki, A. (2022). Perceived posttraumatic growth and its psychosocial predictors during two consecutive Covid-19 lockdowns.</w:t>
      </w:r>
      <w:r w:rsidRPr="75B9AA42">
        <w:rPr>
          <w:rFonts w:ascii="Times New Roman" w:eastAsia="Times New Roman" w:hAnsi="Times New Roman" w:cs="Times New Roman"/>
          <w:i/>
          <w:iCs/>
          <w:sz w:val="24"/>
          <w:szCs w:val="24"/>
        </w:rPr>
        <w:t xml:space="preserve"> International Journal of Stress Management</w:t>
      </w:r>
      <w:r w:rsidRPr="75B9AA42">
        <w:rPr>
          <w:rFonts w:ascii="Times New Roman" w:eastAsia="Times New Roman" w:hAnsi="Times New Roman" w:cs="Times New Roman"/>
          <w:sz w:val="24"/>
          <w:szCs w:val="24"/>
        </w:rPr>
        <w:t xml:space="preserve">. https://doi.org/10.1037/str0000273    </w:t>
      </w:r>
    </w:p>
    <w:p w14:paraId="388E2F4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Kalaitzaki, A. E., Tamiolaki, A., Tsouvelas, G., Theodoratou, M., &amp; Konstantakopoulos, G. (2023). Gain from pain: Exploring vicarious posttraumatic growth and its facilitators among health care workers across two consecutive lockdowns during the COVID-19 pandemic. </w:t>
      </w:r>
      <w:r w:rsidRPr="75B9AA42">
        <w:rPr>
          <w:rFonts w:ascii="Times New Roman" w:eastAsia="Times New Roman" w:hAnsi="Times New Roman" w:cs="Times New Roman"/>
          <w:i/>
          <w:iCs/>
          <w:sz w:val="24"/>
          <w:szCs w:val="24"/>
        </w:rPr>
        <w:t>International Journal of Stress Management</w:t>
      </w:r>
      <w:r w:rsidRPr="75B9AA42">
        <w:rPr>
          <w:rFonts w:ascii="Times New Roman" w:eastAsia="Times New Roman" w:hAnsi="Times New Roman" w:cs="Times New Roman"/>
          <w:sz w:val="24"/>
          <w:szCs w:val="24"/>
        </w:rPr>
        <w:t xml:space="preserve">. </w:t>
      </w:r>
      <w:hyperlink r:id="rId38">
        <w:r w:rsidRPr="75B9AA42">
          <w:rPr>
            <w:rStyle w:val="Hyperlink"/>
            <w:rFonts w:ascii="Times New Roman" w:eastAsia="Times New Roman" w:hAnsi="Times New Roman" w:cs="Times New Roman"/>
            <w:sz w:val="24"/>
            <w:szCs w:val="24"/>
          </w:rPr>
          <w:t>https://doi.org/10.1037/str0000314</w:t>
        </w:r>
      </w:hyperlink>
      <w:r w:rsidRPr="75B9AA42">
        <w:rPr>
          <w:rFonts w:ascii="Times New Roman" w:eastAsia="Times New Roman" w:hAnsi="Times New Roman" w:cs="Times New Roman"/>
          <w:sz w:val="24"/>
          <w:szCs w:val="24"/>
        </w:rPr>
        <w:t xml:space="preserve"> </w:t>
      </w:r>
    </w:p>
    <w:p w14:paraId="41B82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Kelly, G., Morris, R., &amp; Shetty, H. (2018). Predictors of post-traumatic growth in stroke survivors. </w:t>
      </w:r>
      <w:r w:rsidRPr="75B9AA42">
        <w:rPr>
          <w:rFonts w:ascii="Times New Roman" w:eastAsia="Times New Roman" w:hAnsi="Times New Roman" w:cs="Times New Roman"/>
          <w:i/>
          <w:iCs/>
          <w:sz w:val="24"/>
          <w:szCs w:val="24"/>
        </w:rPr>
        <w:t>Disability and rehabilitation, 40(24)</w:t>
      </w:r>
      <w:r w:rsidRPr="75B9AA42">
        <w:rPr>
          <w:rFonts w:ascii="Times New Roman" w:eastAsia="Times New Roman" w:hAnsi="Times New Roman" w:cs="Times New Roman"/>
          <w:sz w:val="24"/>
          <w:szCs w:val="24"/>
        </w:rPr>
        <w:t>, 2916–2924. https://doi.org/10.1080/09638288.2017.1363300</w:t>
      </w:r>
    </w:p>
    <w:p w14:paraId="5080019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Khattab, M. F., Kannan, T. M. A., Morsi, A., Al-Sabbagh, Q., Hadidi, F., Al-Sabbagh, M. Q., M Taha, M., Bourghli, A., &amp; Obeid, I. (2020) The short-term impact of COVID-19 pandemic on spine surgeons: A cross-sectional global study. </w:t>
      </w:r>
      <w:r w:rsidRPr="75B9AA42">
        <w:rPr>
          <w:rFonts w:ascii="Times New Roman" w:eastAsia="Times New Roman" w:hAnsi="Times New Roman" w:cs="Times New Roman"/>
          <w:i/>
          <w:iCs/>
          <w:sz w:val="24"/>
          <w:szCs w:val="24"/>
        </w:rPr>
        <w:t>European Spine Journal, 29(8)</w:t>
      </w:r>
      <w:r w:rsidRPr="75B9AA42">
        <w:rPr>
          <w:rFonts w:ascii="Times New Roman" w:eastAsia="Times New Roman" w:hAnsi="Times New Roman" w:cs="Times New Roman"/>
          <w:sz w:val="24"/>
          <w:szCs w:val="24"/>
        </w:rPr>
        <w:t xml:space="preserve">, 1806–1812. </w:t>
      </w:r>
      <w:hyperlink r:id="rId39">
        <w:r w:rsidRPr="75B9AA42">
          <w:rPr>
            <w:rStyle w:val="Hyperlink"/>
            <w:rFonts w:ascii="Times New Roman" w:eastAsia="Times New Roman" w:hAnsi="Times New Roman" w:cs="Times New Roman"/>
            <w:sz w:val="24"/>
            <w:szCs w:val="24"/>
          </w:rPr>
          <w:t>https://doi.org/10.1007/s00586-020-06517-1</w:t>
        </w:r>
      </w:hyperlink>
      <w:r w:rsidRPr="75B9AA42">
        <w:rPr>
          <w:rFonts w:ascii="Times New Roman" w:eastAsia="Times New Roman" w:hAnsi="Times New Roman" w:cs="Times New Roman"/>
          <w:sz w:val="24"/>
          <w:szCs w:val="24"/>
        </w:rPr>
        <w:t>.</w:t>
      </w:r>
    </w:p>
    <w:p w14:paraId="59C9CC8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Krishnamoorthy, Y., Nagarajan, R., Saya, G. K., &amp; Menon, V. (2020). Prevalence of psychological morbidities among general population, healthcare workers and COVID-19 patients amidst the COVID-19 pandemic: A systematic review and meta-analysis. </w:t>
      </w:r>
      <w:r w:rsidRPr="75B9AA42">
        <w:rPr>
          <w:rFonts w:ascii="Times New Roman" w:eastAsia="Times New Roman" w:hAnsi="Times New Roman" w:cs="Times New Roman"/>
          <w:i/>
          <w:iCs/>
          <w:sz w:val="24"/>
          <w:szCs w:val="24"/>
        </w:rPr>
        <w:t>Psychiatry research, 293</w:t>
      </w:r>
      <w:r w:rsidRPr="75B9AA42">
        <w:rPr>
          <w:rFonts w:ascii="Times New Roman" w:eastAsia="Times New Roman" w:hAnsi="Times New Roman" w:cs="Times New Roman"/>
          <w:sz w:val="24"/>
          <w:szCs w:val="24"/>
        </w:rPr>
        <w:t>, 113382. https://doi.org/10.1016/j.psychres.2020.113382</w:t>
      </w:r>
    </w:p>
    <w:p w14:paraId="2DB84C9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Kocatürk, E., Salman, A., Cherrez-Ojeda, I., Criado, P. R., Peter, J., Comert-Ozer, E., Abuzakouk, M., Agondi, R. C., Al-Ahmad, M., Altrichter, S., Arnaout, R., Arruda, L. K., Asero, R., Bauer, A., Ben-Shoshan, M., Bernstein, J. A., Bizjak, M., Boccon-Gibod, I., Bonnekoh, H., Bouillet, L., Maurer, M. (2021). The global impact of the COVID-19 pandemic on the management and course of chronic Urticaria. </w:t>
      </w:r>
      <w:r w:rsidRPr="75B9AA42">
        <w:rPr>
          <w:rFonts w:ascii="Times New Roman" w:eastAsia="Times New Roman" w:hAnsi="Times New Roman" w:cs="Times New Roman"/>
          <w:i/>
          <w:iCs/>
          <w:sz w:val="24"/>
          <w:szCs w:val="24"/>
        </w:rPr>
        <w:t>Allergy, 76(3)</w:t>
      </w:r>
      <w:r w:rsidRPr="75B9AA42">
        <w:rPr>
          <w:rFonts w:ascii="Times New Roman" w:eastAsia="Times New Roman" w:hAnsi="Times New Roman" w:cs="Times New Roman"/>
          <w:sz w:val="24"/>
          <w:szCs w:val="24"/>
        </w:rPr>
        <w:t xml:space="preserve">, 816–830, </w:t>
      </w:r>
      <w:hyperlink r:id="rId40">
        <w:r w:rsidRPr="75B9AA42">
          <w:rPr>
            <w:rStyle w:val="Hyperlink"/>
            <w:rFonts w:ascii="Times New Roman" w:eastAsia="Times New Roman" w:hAnsi="Times New Roman" w:cs="Times New Roman"/>
            <w:sz w:val="24"/>
            <w:szCs w:val="24"/>
          </w:rPr>
          <w:t>https://doi.org/10.1111/all.14687</w:t>
        </w:r>
      </w:hyperlink>
      <w:r w:rsidRPr="75B9AA42">
        <w:rPr>
          <w:rFonts w:ascii="Times New Roman" w:eastAsia="Times New Roman" w:hAnsi="Times New Roman" w:cs="Times New Roman"/>
          <w:sz w:val="24"/>
          <w:szCs w:val="24"/>
        </w:rPr>
        <w:t xml:space="preserve">. </w:t>
      </w:r>
    </w:p>
    <w:p w14:paraId="125FAFE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Kowalski, R. M., Carroll, H., &amp; Britt, J. (2022). Finding the silver lining in the COVID-19 crisis. </w:t>
      </w:r>
      <w:r w:rsidRPr="75B9AA42">
        <w:rPr>
          <w:rFonts w:ascii="Times New Roman" w:eastAsia="Times New Roman" w:hAnsi="Times New Roman" w:cs="Times New Roman"/>
          <w:i/>
          <w:iCs/>
          <w:sz w:val="24"/>
          <w:szCs w:val="24"/>
        </w:rPr>
        <w:t>Journal of health psychology, 27(6)</w:t>
      </w:r>
      <w:r w:rsidRPr="75B9AA42">
        <w:rPr>
          <w:rFonts w:ascii="Times New Roman" w:eastAsia="Times New Roman" w:hAnsi="Times New Roman" w:cs="Times New Roman"/>
          <w:sz w:val="24"/>
          <w:szCs w:val="24"/>
        </w:rPr>
        <w:t>, 1507–1514. https://doi.org/10.1177/1359105321999088</w:t>
      </w:r>
    </w:p>
    <w:p w14:paraId="7BECD3D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Lan, H., Suo, X., Zuo, C., Pan, N., Zhang, X., Kemp, G. J., Gong, Q., &amp; Wang, S. (2023). Distinct pre-COVID brain structural signatures in COVID-19-related post-traumatic stress symptoms and post-traumatic growth.</w:t>
      </w:r>
      <w:r w:rsidRPr="75B9AA42">
        <w:rPr>
          <w:rFonts w:ascii="Times New Roman" w:eastAsia="Times New Roman" w:hAnsi="Times New Roman" w:cs="Times New Roman"/>
          <w:i/>
          <w:iCs/>
          <w:sz w:val="24"/>
          <w:szCs w:val="24"/>
        </w:rPr>
        <w:t xml:space="preserve"> Cerebral cortex (New York, N.Y. : 1991), 33(23),</w:t>
      </w:r>
      <w:r w:rsidRPr="75B9AA42">
        <w:rPr>
          <w:rFonts w:ascii="Times New Roman" w:eastAsia="Times New Roman" w:hAnsi="Times New Roman" w:cs="Times New Roman"/>
          <w:sz w:val="24"/>
          <w:szCs w:val="24"/>
        </w:rPr>
        <w:t xml:space="preserve"> 11373–11383. </w:t>
      </w:r>
      <w:hyperlink r:id="rId41">
        <w:r w:rsidRPr="75B9AA42">
          <w:rPr>
            <w:rStyle w:val="Hyperlink"/>
            <w:rFonts w:ascii="Times New Roman" w:eastAsia="Times New Roman" w:hAnsi="Times New Roman" w:cs="Times New Roman"/>
            <w:sz w:val="24"/>
            <w:szCs w:val="24"/>
          </w:rPr>
          <w:t>https://doi.org/10.1093/cercor/bhad372</w:t>
        </w:r>
      </w:hyperlink>
      <w:r w:rsidRPr="75B9AA42">
        <w:rPr>
          <w:rFonts w:ascii="Times New Roman" w:eastAsia="Times New Roman" w:hAnsi="Times New Roman" w:cs="Times New Roman"/>
          <w:sz w:val="24"/>
          <w:szCs w:val="24"/>
        </w:rPr>
        <w:t xml:space="preserve"> </w:t>
      </w:r>
    </w:p>
    <w:p w14:paraId="4788AB0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Lau, B. H. P., Chan, C. L. W., &amp; Ng, S. M. (2021). Post-traumatic growth in the first Covid outbreak in Hong Kong.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675132. </w:t>
      </w:r>
      <w:hyperlink r:id="rId42">
        <w:r w:rsidRPr="75B9AA42">
          <w:rPr>
            <w:rStyle w:val="Hyperlink"/>
            <w:rFonts w:ascii="Times New Roman" w:eastAsia="Times New Roman" w:hAnsi="Times New Roman" w:cs="Times New Roman"/>
            <w:sz w:val="24"/>
            <w:szCs w:val="24"/>
          </w:rPr>
          <w:t>https://doi.org/10.3389/fpsyg.2021.675132</w:t>
        </w:r>
      </w:hyperlink>
      <w:r w:rsidRPr="75B9AA42">
        <w:rPr>
          <w:rFonts w:ascii="Times New Roman" w:eastAsia="Times New Roman" w:hAnsi="Times New Roman" w:cs="Times New Roman"/>
          <w:sz w:val="24"/>
          <w:szCs w:val="24"/>
        </w:rPr>
        <w:t xml:space="preserve"> </w:t>
      </w:r>
    </w:p>
    <w:p w14:paraId="61166BE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Lewis, C., Lewis, K., Edwards, B., Evison, C., John, A., Pearce, H., Raisanen, L., Richards, N., Roberts, A., Jones, I., &amp; Bisson, J. I. (2022). Posttraumatic growth related to the Covid-19 pandemic among individuals with lived experience of psychiatric disorder. </w:t>
      </w:r>
      <w:r w:rsidRPr="75B9AA42">
        <w:rPr>
          <w:rFonts w:ascii="Times New Roman" w:eastAsia="Times New Roman" w:hAnsi="Times New Roman" w:cs="Times New Roman"/>
          <w:i/>
          <w:iCs/>
          <w:sz w:val="24"/>
          <w:szCs w:val="24"/>
        </w:rPr>
        <w:t>Journal of traumatic stress, 35(6)</w:t>
      </w:r>
      <w:r w:rsidRPr="75B9AA42">
        <w:rPr>
          <w:rFonts w:ascii="Times New Roman" w:eastAsia="Times New Roman" w:hAnsi="Times New Roman" w:cs="Times New Roman"/>
          <w:sz w:val="24"/>
          <w:szCs w:val="24"/>
        </w:rPr>
        <w:t xml:space="preserve">, 1756–1768. </w:t>
      </w:r>
      <w:hyperlink r:id="rId43">
        <w:r w:rsidRPr="75B9AA42">
          <w:rPr>
            <w:rStyle w:val="Hyperlink"/>
            <w:rFonts w:ascii="Times New Roman" w:eastAsia="Times New Roman" w:hAnsi="Times New Roman" w:cs="Times New Roman"/>
            <w:sz w:val="24"/>
            <w:szCs w:val="24"/>
          </w:rPr>
          <w:t>https://doi.org/10.1002/jts.22884</w:t>
        </w:r>
      </w:hyperlink>
      <w:r w:rsidRPr="75B9AA42">
        <w:rPr>
          <w:rFonts w:ascii="Times New Roman" w:eastAsia="Times New Roman" w:hAnsi="Times New Roman" w:cs="Times New Roman"/>
          <w:sz w:val="24"/>
          <w:szCs w:val="24"/>
        </w:rPr>
        <w:t xml:space="preserve"> </w:t>
      </w:r>
    </w:p>
    <w:p w14:paraId="3435A15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Li, L., Mao, M., Wang, S., Yin, R., Yan, H., Jin, Y., &amp; Cheng, Y. (2022). Posttraumatic growth in Chinese nurses and general public during the COVID-19 outbreak. </w:t>
      </w:r>
      <w:r w:rsidRPr="75B9AA42">
        <w:rPr>
          <w:rFonts w:ascii="Times New Roman" w:eastAsia="Times New Roman" w:hAnsi="Times New Roman" w:cs="Times New Roman"/>
          <w:i/>
          <w:iCs/>
          <w:sz w:val="24"/>
          <w:szCs w:val="24"/>
        </w:rPr>
        <w:t>Psychology, health &amp; medicine, 27(2),</w:t>
      </w:r>
      <w:r w:rsidRPr="75B9AA42">
        <w:rPr>
          <w:rFonts w:ascii="Times New Roman" w:eastAsia="Times New Roman" w:hAnsi="Times New Roman" w:cs="Times New Roman"/>
          <w:sz w:val="24"/>
          <w:szCs w:val="24"/>
        </w:rPr>
        <w:t xml:space="preserve"> 301–311. https://doi.org/10.1080/13548506.2021.1897148</w:t>
      </w:r>
    </w:p>
    <w:p w14:paraId="087BFB4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Lyu, Y., Yu, Y., Chen, S., Lu, S., &amp; Ni, S. (2021). Positive functioning at work during Covid‐19: Posttraumatic growth, resilience, and emotional exhaustion in Chinese frontline healthcare workers. </w:t>
      </w:r>
      <w:r w:rsidRPr="75B9AA42">
        <w:rPr>
          <w:rFonts w:ascii="Times New Roman" w:eastAsia="Times New Roman" w:hAnsi="Times New Roman" w:cs="Times New Roman"/>
          <w:i/>
          <w:iCs/>
          <w:sz w:val="24"/>
          <w:szCs w:val="24"/>
        </w:rPr>
        <w:t xml:space="preserve">Applied Psychology: Health and Well-Being. </w:t>
      </w:r>
      <w:hyperlink r:id="rId44">
        <w:r w:rsidRPr="75B9AA42">
          <w:rPr>
            <w:rStyle w:val="Hyperlink"/>
            <w:rFonts w:ascii="Times New Roman" w:eastAsia="Times New Roman" w:hAnsi="Times New Roman" w:cs="Times New Roman"/>
            <w:sz w:val="24"/>
            <w:szCs w:val="24"/>
          </w:rPr>
          <w:t>https://doi.org/10.1111/aphw.12276</w:t>
        </w:r>
      </w:hyperlink>
      <w:r w:rsidRPr="75B9AA42">
        <w:rPr>
          <w:rFonts w:ascii="Times New Roman" w:eastAsia="Times New Roman" w:hAnsi="Times New Roman" w:cs="Times New Roman"/>
          <w:sz w:val="24"/>
          <w:szCs w:val="24"/>
        </w:rPr>
        <w:t xml:space="preserve"> </w:t>
      </w:r>
    </w:p>
    <w:p w14:paraId="17627BE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Ma X, Wan X, Chen C. (2022). The correlation between posttraumatic growth and social support in people with breast cancer: A meta-analysis. </w:t>
      </w:r>
      <w:r w:rsidRPr="75B9AA42">
        <w:rPr>
          <w:rFonts w:ascii="Times New Roman" w:eastAsia="Times New Roman" w:hAnsi="Times New Roman" w:cs="Times New Roman"/>
          <w:i/>
          <w:iCs/>
          <w:sz w:val="24"/>
          <w:szCs w:val="24"/>
        </w:rPr>
        <w:t>Front Psychol, 13</w:t>
      </w:r>
      <w:r w:rsidRPr="75B9AA42">
        <w:rPr>
          <w:rFonts w:ascii="Times New Roman" w:eastAsia="Times New Roman" w:hAnsi="Times New Roman" w:cs="Times New Roman"/>
          <w:sz w:val="24"/>
          <w:szCs w:val="24"/>
        </w:rPr>
        <w:t xml:space="preserve">,1060150. doi:10.3389/fpsyg.2022.1060150 </w:t>
      </w:r>
    </w:p>
    <w:p w14:paraId="3838027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92" w:name="_Hlk167546092"/>
      <w:r w:rsidRPr="75B9AA42">
        <w:rPr>
          <w:rFonts w:ascii="Times New Roman" w:eastAsia="Times New Roman" w:hAnsi="Times New Roman" w:cs="Times New Roman"/>
          <w:sz w:val="24"/>
          <w:szCs w:val="24"/>
        </w:rPr>
        <w:t xml:space="preserve">Mazor, Y., Gelkopf, M., Mueser, K. T., &amp; Roe, D. (2016). Posttraumatic Growth in Psychosis. </w:t>
      </w:r>
      <w:r w:rsidRPr="75B9AA42">
        <w:rPr>
          <w:rFonts w:ascii="Times New Roman" w:eastAsia="Times New Roman" w:hAnsi="Times New Roman" w:cs="Times New Roman"/>
          <w:i/>
          <w:iCs/>
          <w:sz w:val="24"/>
          <w:szCs w:val="24"/>
        </w:rPr>
        <w:t>Frontiers in psychiatry, 7,</w:t>
      </w:r>
      <w:r w:rsidRPr="75B9AA42">
        <w:rPr>
          <w:rFonts w:ascii="Times New Roman" w:eastAsia="Times New Roman" w:hAnsi="Times New Roman" w:cs="Times New Roman"/>
          <w:sz w:val="24"/>
          <w:szCs w:val="24"/>
        </w:rPr>
        <w:t xml:space="preserve"> 202. https://doi.org/10.3389/fpsyt.2016.00202</w:t>
      </w:r>
    </w:p>
    <w:bookmarkEnd w:id="92"/>
    <w:p w14:paraId="57C470B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McMillen, J. C., &amp; Fisher, R. H. (1998). The Perceived Benefit Scales: Measuring perceived positive life changes after negative events. </w:t>
      </w:r>
      <w:r w:rsidRPr="75B9AA42">
        <w:rPr>
          <w:rFonts w:ascii="Times New Roman" w:eastAsia="Times New Roman" w:hAnsi="Times New Roman" w:cs="Times New Roman"/>
          <w:i/>
          <w:iCs/>
          <w:sz w:val="24"/>
          <w:szCs w:val="24"/>
        </w:rPr>
        <w:t>Social Work Research, 22(3)</w:t>
      </w:r>
      <w:r w:rsidRPr="75B9AA42">
        <w:rPr>
          <w:rFonts w:ascii="Times New Roman" w:eastAsia="Times New Roman" w:hAnsi="Times New Roman" w:cs="Times New Roman"/>
          <w:sz w:val="24"/>
          <w:szCs w:val="24"/>
        </w:rPr>
        <w:t xml:space="preserve">, 173–186. </w:t>
      </w:r>
      <w:hyperlink r:id="rId45">
        <w:r w:rsidRPr="75B9AA42">
          <w:rPr>
            <w:rStyle w:val="Hyperlink"/>
            <w:rFonts w:ascii="Times New Roman" w:eastAsia="Times New Roman" w:hAnsi="Times New Roman" w:cs="Times New Roman"/>
            <w:sz w:val="24"/>
            <w:szCs w:val="24"/>
          </w:rPr>
          <w:t>https://doi.org/10.1093/swr/22.3.173</w:t>
        </w:r>
      </w:hyperlink>
    </w:p>
    <w:p w14:paraId="2626021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 Y.,Tao, P., Liu, G., Chen, L., Li, G., Lu, S., Zhang, G., Liang, R., &amp; Huang, H. (2022). Post-traumatic growth of nurses who faced the Covid-19 epidemic and its correlation with professional self-identity and social support. </w:t>
      </w:r>
      <w:r w:rsidRPr="75B9AA42">
        <w:rPr>
          <w:rFonts w:ascii="Times New Roman" w:eastAsia="Times New Roman" w:hAnsi="Times New Roman" w:cs="Times New Roman"/>
          <w:i/>
          <w:iCs/>
          <w:sz w:val="24"/>
          <w:szCs w:val="24"/>
        </w:rPr>
        <w:t>Frontiers in psychiatry, 12,</w:t>
      </w:r>
      <w:r w:rsidRPr="75B9AA42">
        <w:rPr>
          <w:rFonts w:ascii="Times New Roman" w:eastAsia="Times New Roman" w:hAnsi="Times New Roman" w:cs="Times New Roman"/>
          <w:sz w:val="24"/>
          <w:szCs w:val="24"/>
        </w:rPr>
        <w:t xml:space="preserve"> 562938. </w:t>
      </w:r>
      <w:hyperlink r:id="rId46">
        <w:r w:rsidRPr="75B9AA42">
          <w:rPr>
            <w:rStyle w:val="Hyperlink"/>
            <w:rFonts w:ascii="Times New Roman" w:eastAsia="Times New Roman" w:hAnsi="Times New Roman" w:cs="Times New Roman"/>
            <w:sz w:val="24"/>
            <w:szCs w:val="24"/>
          </w:rPr>
          <w:t>https://doi.org/10.3389/fpsyt.2021.562938</w:t>
        </w:r>
      </w:hyperlink>
      <w:r w:rsidRPr="75B9AA42">
        <w:rPr>
          <w:rFonts w:ascii="Times New Roman" w:eastAsia="Times New Roman" w:hAnsi="Times New Roman" w:cs="Times New Roman"/>
          <w:sz w:val="24"/>
          <w:szCs w:val="24"/>
        </w:rPr>
        <w:t xml:space="preserve">  </w:t>
      </w:r>
    </w:p>
    <w:p w14:paraId="1B2BEB41"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Mohr D. C., Dick L. P., Russo D., Pinn J., Boudewyn A. C., Likosky W., Goodkin D. E. (1999). The psychosocial impact of multiple sclerosis: Exploring the patient’s perspective. </w:t>
      </w:r>
      <w:r w:rsidRPr="75B9AA42">
        <w:rPr>
          <w:rFonts w:ascii="Times New Roman" w:eastAsia="Times New Roman" w:hAnsi="Times New Roman" w:cs="Times New Roman"/>
          <w:i/>
          <w:iCs/>
          <w:sz w:val="24"/>
          <w:szCs w:val="24"/>
        </w:rPr>
        <w:t>Health Psychology, 18(4)</w:t>
      </w:r>
      <w:r w:rsidRPr="75B9AA42">
        <w:rPr>
          <w:rFonts w:ascii="Times New Roman" w:eastAsia="Times New Roman" w:hAnsi="Times New Roman" w:cs="Times New Roman"/>
          <w:sz w:val="24"/>
          <w:szCs w:val="24"/>
        </w:rPr>
        <w:t xml:space="preserve">, 376–382. </w:t>
      </w:r>
    </w:p>
    <w:p w14:paraId="7EECD27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Morales, D. X., Grineski, S. E., &amp; Collins, T. W. (2023). The silver lining of the COVID-19 pandemic: Undergraduate research experiences, mentorship, and posttraumatic growth. </w:t>
      </w:r>
      <w:r w:rsidRPr="75B9AA42">
        <w:rPr>
          <w:rFonts w:ascii="Times New Roman" w:eastAsia="Times New Roman" w:hAnsi="Times New Roman" w:cs="Times New Roman"/>
          <w:i/>
          <w:iCs/>
          <w:sz w:val="24"/>
          <w:szCs w:val="24"/>
        </w:rPr>
        <w:t>Research in Higher Education.</w:t>
      </w:r>
      <w:r w:rsidRPr="75B9AA42">
        <w:rPr>
          <w:rFonts w:ascii="Times New Roman" w:eastAsia="Times New Roman" w:hAnsi="Times New Roman" w:cs="Times New Roman"/>
          <w:sz w:val="24"/>
          <w:szCs w:val="24"/>
        </w:rPr>
        <w:t xml:space="preserve"> </w:t>
      </w:r>
      <w:hyperlink r:id="rId47">
        <w:r w:rsidRPr="75B9AA42">
          <w:rPr>
            <w:rStyle w:val="Hyperlink"/>
            <w:rFonts w:ascii="Times New Roman" w:eastAsia="Times New Roman" w:hAnsi="Times New Roman" w:cs="Times New Roman"/>
            <w:sz w:val="24"/>
            <w:szCs w:val="24"/>
          </w:rPr>
          <w:t>https://doi.org/10.1007/s11162-023-09763-6</w:t>
        </w:r>
      </w:hyperlink>
      <w:r w:rsidRPr="75B9AA42">
        <w:rPr>
          <w:rFonts w:ascii="Times New Roman" w:eastAsia="Times New Roman" w:hAnsi="Times New Roman" w:cs="Times New Roman"/>
          <w:sz w:val="24"/>
          <w:szCs w:val="24"/>
        </w:rPr>
        <w:t xml:space="preserve"> </w:t>
      </w:r>
    </w:p>
    <w:p w14:paraId="5E53CFE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Moreland, M. L., Rickman, S. R. M., &amp; Yalch, M. M. (2023). Influence of trauma and personality on posttraumatic cognitions in military veterans. </w:t>
      </w:r>
      <w:r w:rsidRPr="75B9AA42">
        <w:rPr>
          <w:rFonts w:ascii="Times New Roman" w:eastAsia="Times New Roman" w:hAnsi="Times New Roman" w:cs="Times New Roman"/>
          <w:i/>
          <w:iCs/>
          <w:sz w:val="24"/>
          <w:szCs w:val="24"/>
        </w:rPr>
        <w:t>Traumatology</w:t>
      </w:r>
      <w:r w:rsidRPr="75B9AA42">
        <w:rPr>
          <w:rFonts w:ascii="Times New Roman" w:eastAsia="Times New Roman" w:hAnsi="Times New Roman" w:cs="Times New Roman"/>
          <w:sz w:val="24"/>
          <w:szCs w:val="24"/>
        </w:rPr>
        <w:t>. </w:t>
      </w:r>
      <w:hyperlink r:id="rId48">
        <w:r w:rsidRPr="75B9AA42">
          <w:rPr>
            <w:rStyle w:val="Hyperlink"/>
            <w:rFonts w:ascii="Times New Roman" w:eastAsia="Times New Roman" w:hAnsi="Times New Roman" w:cs="Times New Roman"/>
            <w:sz w:val="24"/>
            <w:szCs w:val="24"/>
          </w:rPr>
          <w:t>https://doi.org/10.1037/trm0000469</w:t>
        </w:r>
      </w:hyperlink>
      <w:r w:rsidRPr="75B9AA42">
        <w:rPr>
          <w:rFonts w:ascii="Times New Roman" w:eastAsia="Times New Roman" w:hAnsi="Times New Roman" w:cs="Times New Roman"/>
          <w:sz w:val="24"/>
          <w:szCs w:val="24"/>
        </w:rPr>
        <w:t xml:space="preserve"> </w:t>
      </w:r>
    </w:p>
    <w:p w14:paraId="505B269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Naghavi, A., Teismann, T., Asgari, Z., Mohebbian, M. R., Mansourian, M., &amp; Mañanas, M. Á. (2020). Accurate Diagnosis of Suicide Ideation/Behavior Using Robust Ensemble Machine Learning: A University Student Population in the Middle East and North Africa (MENA) Region. </w:t>
      </w:r>
      <w:r w:rsidRPr="75B9AA42">
        <w:rPr>
          <w:rFonts w:ascii="Times New Roman" w:eastAsia="Times New Roman" w:hAnsi="Times New Roman" w:cs="Times New Roman"/>
          <w:i/>
          <w:iCs/>
          <w:sz w:val="24"/>
          <w:szCs w:val="24"/>
        </w:rPr>
        <w:t>Diagnostics (Basel, Switzerland)</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10(11)</w:t>
      </w:r>
      <w:r w:rsidRPr="75B9AA42">
        <w:rPr>
          <w:rFonts w:ascii="Times New Roman" w:eastAsia="Times New Roman" w:hAnsi="Times New Roman" w:cs="Times New Roman"/>
          <w:sz w:val="24"/>
          <w:szCs w:val="24"/>
        </w:rPr>
        <w:t>, 956. https://doi.org/10.3390/diagnostics10110956</w:t>
      </w:r>
    </w:p>
    <w:p w14:paraId="53E40A4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Northfield, E.-L., &amp; Johnston, K. L. (2022). I get by with a little help from my friends: Posttraumatic growth in the Covid-19 pandemic.</w:t>
      </w:r>
      <w:r w:rsidRPr="75B9AA42">
        <w:rPr>
          <w:rFonts w:ascii="Times New Roman" w:eastAsia="Times New Roman" w:hAnsi="Times New Roman" w:cs="Times New Roman"/>
          <w:i/>
          <w:iCs/>
          <w:sz w:val="24"/>
          <w:szCs w:val="24"/>
        </w:rPr>
        <w:t xml:space="preserve"> Traumatology, 28(1)</w:t>
      </w:r>
      <w:r w:rsidRPr="75B9AA42">
        <w:rPr>
          <w:rFonts w:ascii="Times New Roman" w:eastAsia="Times New Roman" w:hAnsi="Times New Roman" w:cs="Times New Roman"/>
          <w:sz w:val="24"/>
          <w:szCs w:val="24"/>
        </w:rPr>
        <w:t xml:space="preserve">, 195–201.  </w:t>
      </w:r>
    </w:p>
    <w:p w14:paraId="6E6B32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O'Connor, R. C., Wetherall, K., Cleare, S., McClelland, H., Melson, A. J., Niedzwiedz, C. L., O'Carroll, R. E., O'Connor, D. B., Platt, S., Scowcroft, E., Watson, B., Zortea, T., Ferguson, E., &amp; Robb, K. A. (2021). Mental health and well-being during the COVID-19 pandemic: longitudinal analyses of adults in the UK COVID-19 mental health &amp; wellbeing study. </w:t>
      </w:r>
      <w:r w:rsidRPr="75B9AA42">
        <w:rPr>
          <w:rFonts w:ascii="Times New Roman" w:eastAsia="Times New Roman" w:hAnsi="Times New Roman" w:cs="Times New Roman"/>
          <w:i/>
          <w:iCs/>
          <w:sz w:val="24"/>
          <w:szCs w:val="24"/>
        </w:rPr>
        <w:t>The British journal of psychiatry: the journal of mental science, 218(6),</w:t>
      </w:r>
      <w:r w:rsidRPr="75B9AA42">
        <w:rPr>
          <w:rFonts w:ascii="Times New Roman" w:eastAsia="Times New Roman" w:hAnsi="Times New Roman" w:cs="Times New Roman"/>
          <w:sz w:val="24"/>
          <w:szCs w:val="24"/>
        </w:rPr>
        <w:t xml:space="preserve"> 326–333. </w:t>
      </w:r>
      <w:hyperlink r:id="rId49">
        <w:r w:rsidRPr="75B9AA42">
          <w:rPr>
            <w:rStyle w:val="Hyperlink"/>
            <w:rFonts w:ascii="Times New Roman" w:eastAsia="Times New Roman" w:hAnsi="Times New Roman" w:cs="Times New Roman"/>
            <w:sz w:val="24"/>
            <w:szCs w:val="24"/>
          </w:rPr>
          <w:t>https://doi.org/10.1192/bjp.2020.212</w:t>
        </w:r>
      </w:hyperlink>
    </w:p>
    <w:p w14:paraId="216C7BB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Park, C. L., Cohen, L. H., &amp; Murch, R. L. (1996). Stress related growth scale (SRGS). </w:t>
      </w:r>
      <w:r w:rsidRPr="75B9AA42">
        <w:rPr>
          <w:rFonts w:ascii="Times New Roman" w:eastAsia="Times New Roman" w:hAnsi="Times New Roman" w:cs="Times New Roman"/>
          <w:i/>
          <w:iCs/>
          <w:sz w:val="24"/>
          <w:szCs w:val="24"/>
        </w:rPr>
        <w:t>APA PsycTests</w:t>
      </w:r>
      <w:r w:rsidRPr="75B9AA42">
        <w:rPr>
          <w:rFonts w:ascii="Times New Roman" w:eastAsia="Times New Roman" w:hAnsi="Times New Roman" w:cs="Times New Roman"/>
          <w:sz w:val="24"/>
          <w:szCs w:val="24"/>
        </w:rPr>
        <w:t>. https://doi.org/10.1037/t17236-000</w:t>
      </w:r>
    </w:p>
    <w:p w14:paraId="59D2BE2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Paums, Dinah V. (2021). Editorial: Long COVID, or Post-COVID syndrome, and the global impact on health care. </w:t>
      </w:r>
      <w:r w:rsidRPr="75B9AA42">
        <w:rPr>
          <w:rFonts w:ascii="Times New Roman" w:eastAsia="Times New Roman" w:hAnsi="Times New Roman" w:cs="Times New Roman"/>
          <w:i/>
          <w:iCs/>
          <w:sz w:val="24"/>
          <w:szCs w:val="24"/>
        </w:rPr>
        <w:t xml:space="preserve">Medical Science Monitor, 27. </w:t>
      </w:r>
      <w:hyperlink r:id="rId50">
        <w:r w:rsidRPr="75B9AA42">
          <w:rPr>
            <w:rStyle w:val="Hyperlink"/>
            <w:rFonts w:ascii="Times New Roman" w:eastAsia="Times New Roman" w:hAnsi="Times New Roman" w:cs="Times New Roman"/>
            <w:sz w:val="24"/>
            <w:szCs w:val="24"/>
          </w:rPr>
          <w:t>https://doi.org/10.12659/msm.933446</w:t>
        </w:r>
      </w:hyperlink>
      <w:r w:rsidRPr="75B9AA42">
        <w:rPr>
          <w:rFonts w:ascii="Times New Roman" w:eastAsia="Times New Roman" w:hAnsi="Times New Roman" w:cs="Times New Roman"/>
          <w:sz w:val="24"/>
          <w:szCs w:val="24"/>
        </w:rPr>
        <w:t xml:space="preserve">. </w:t>
      </w:r>
    </w:p>
    <w:p w14:paraId="04D67BA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Pięta M, Rzeszutek M. (2022). Posttraumatic growth and well-being among people living with HIV: A systematic review and meta-analysis in recognition of 40 years of HIV/AIDS. </w:t>
      </w:r>
      <w:r w:rsidRPr="75B9AA42">
        <w:rPr>
          <w:rFonts w:ascii="Times New Roman" w:eastAsia="Times New Roman" w:hAnsi="Times New Roman" w:cs="Times New Roman"/>
          <w:i/>
          <w:iCs/>
          <w:sz w:val="24"/>
          <w:szCs w:val="24"/>
        </w:rPr>
        <w:t>Qual Life Res, 31(5)</w:t>
      </w:r>
      <w:r w:rsidRPr="75B9AA42">
        <w:rPr>
          <w:rFonts w:ascii="Times New Roman" w:eastAsia="Times New Roman" w:hAnsi="Times New Roman" w:cs="Times New Roman"/>
          <w:sz w:val="24"/>
          <w:szCs w:val="24"/>
        </w:rPr>
        <w:t xml:space="preserve">,1269-1288. doi:10.1007/s11136-021-02990-3  </w:t>
      </w:r>
    </w:p>
    <w:p w14:paraId="335244B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Pietrzak, R. H., Tsai, J., &amp; Southwick, S. M. (2021). Association of symptoms of posttraumatic stress disorder with posttraumatic psychological growth among US veterans during the COVID-19 pandemic. </w:t>
      </w:r>
      <w:r w:rsidRPr="75B9AA42">
        <w:rPr>
          <w:rFonts w:ascii="Times New Roman" w:eastAsia="Times New Roman" w:hAnsi="Times New Roman" w:cs="Times New Roman"/>
          <w:i/>
          <w:iCs/>
          <w:sz w:val="24"/>
          <w:szCs w:val="24"/>
        </w:rPr>
        <w:t>JAMA network open, 4(4)</w:t>
      </w:r>
      <w:r w:rsidRPr="75B9AA42">
        <w:rPr>
          <w:rFonts w:ascii="Times New Roman" w:eastAsia="Times New Roman" w:hAnsi="Times New Roman" w:cs="Times New Roman"/>
          <w:sz w:val="24"/>
          <w:szCs w:val="24"/>
        </w:rPr>
        <w:t>, e214972. https://doi.org/10.1001/jamanetworkopen.2021.4972</w:t>
      </w:r>
    </w:p>
    <w:p w14:paraId="762380F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Rabe, S., Zoellner, T., Maercker, A., &amp; Karl, A. (2006). Neural correlates of posttraumatic growth after severe motor vehicle accidents. J</w:t>
      </w:r>
      <w:r w:rsidRPr="75B9AA42">
        <w:rPr>
          <w:rFonts w:ascii="Times New Roman" w:eastAsia="Times New Roman" w:hAnsi="Times New Roman" w:cs="Times New Roman"/>
          <w:i/>
          <w:iCs/>
          <w:sz w:val="24"/>
          <w:szCs w:val="24"/>
        </w:rPr>
        <w:t>ournal of Consulting and Clinical Psychology, 74(5)</w:t>
      </w:r>
      <w:r w:rsidRPr="75B9AA42">
        <w:rPr>
          <w:rFonts w:ascii="Times New Roman" w:eastAsia="Times New Roman" w:hAnsi="Times New Roman" w:cs="Times New Roman"/>
          <w:sz w:val="24"/>
          <w:szCs w:val="24"/>
        </w:rPr>
        <w:t xml:space="preserve">, 880–886. </w:t>
      </w:r>
      <w:hyperlink r:id="rId51">
        <w:r w:rsidRPr="75B9AA42">
          <w:rPr>
            <w:rStyle w:val="Hyperlink"/>
            <w:rFonts w:ascii="Times New Roman" w:eastAsia="Times New Roman" w:hAnsi="Times New Roman" w:cs="Times New Roman"/>
            <w:sz w:val="24"/>
            <w:szCs w:val="24"/>
          </w:rPr>
          <w:t>https://doi.org/10.1037/0022-006X.74.5.880</w:t>
        </w:r>
      </w:hyperlink>
      <w:r w:rsidRPr="75B9AA42">
        <w:rPr>
          <w:rFonts w:ascii="Times New Roman" w:eastAsia="Times New Roman" w:hAnsi="Times New Roman" w:cs="Times New Roman"/>
          <w:sz w:val="24"/>
          <w:szCs w:val="24"/>
        </w:rPr>
        <w:t xml:space="preserve"> </w:t>
      </w:r>
    </w:p>
    <w:p w14:paraId="4B1765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Sawyer A, Ayers S, Field AP. (2010). Posttraumatic growth and adjustment among individuals with cancer or HIV/AIDS: a meta-analysis. </w:t>
      </w:r>
      <w:r w:rsidRPr="75B9AA42">
        <w:rPr>
          <w:rFonts w:ascii="Times New Roman" w:eastAsia="Times New Roman" w:hAnsi="Times New Roman" w:cs="Times New Roman"/>
          <w:i/>
          <w:iCs/>
          <w:sz w:val="24"/>
          <w:szCs w:val="24"/>
        </w:rPr>
        <w:t>Clin Psychol Rev, 30(4),</w:t>
      </w:r>
      <w:r w:rsidRPr="75B9AA42">
        <w:rPr>
          <w:rFonts w:ascii="Times New Roman" w:eastAsia="Times New Roman" w:hAnsi="Times New Roman" w:cs="Times New Roman"/>
          <w:sz w:val="24"/>
          <w:szCs w:val="24"/>
        </w:rPr>
        <w:t xml:space="preserve"> 436-447. doi:10.1016/j.cpr.2010.02.004 </w:t>
      </w:r>
    </w:p>
    <w:p w14:paraId="5B8CEED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Shand LK, Cowlishaw S, Brooker JE, Burney S, Ricciardelli LA. (2015). Correlates of post-traumatic stress symptoms and growth in cancer patients: a systematic review and meta-analysis. P</w:t>
      </w:r>
      <w:r w:rsidRPr="75B9AA42">
        <w:rPr>
          <w:rFonts w:ascii="Times New Roman" w:eastAsia="Times New Roman" w:hAnsi="Times New Roman" w:cs="Times New Roman"/>
          <w:i/>
          <w:iCs/>
          <w:sz w:val="24"/>
          <w:szCs w:val="24"/>
        </w:rPr>
        <w:t>sychooncology, 24(6)</w:t>
      </w:r>
      <w:r w:rsidRPr="75B9AA42">
        <w:rPr>
          <w:rFonts w:ascii="Times New Roman" w:eastAsia="Times New Roman" w:hAnsi="Times New Roman" w:cs="Times New Roman"/>
          <w:sz w:val="24"/>
          <w:szCs w:val="24"/>
        </w:rPr>
        <w:t xml:space="preserve">, 624-634. doi:10.1002/pon.3719  </w:t>
      </w:r>
    </w:p>
    <w:p w14:paraId="48B40B7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Smyth, J. M., Hockemeyer, J. R., &amp; Tulloch, H. (2008). Expressive writing and post-traumatic stress disorder: Effects on trauma symptoms, mood states, and cortisol reactivity. </w:t>
      </w:r>
      <w:r w:rsidRPr="75B9AA42">
        <w:rPr>
          <w:rFonts w:ascii="Times New Roman" w:eastAsia="Times New Roman" w:hAnsi="Times New Roman" w:cs="Times New Roman"/>
          <w:i/>
          <w:iCs/>
          <w:sz w:val="24"/>
          <w:szCs w:val="24"/>
        </w:rPr>
        <w:t>British Journal of Health Psychology, 13(1)</w:t>
      </w:r>
      <w:r w:rsidRPr="75B9AA42">
        <w:rPr>
          <w:rFonts w:ascii="Times New Roman" w:eastAsia="Times New Roman" w:hAnsi="Times New Roman" w:cs="Times New Roman"/>
          <w:sz w:val="24"/>
          <w:szCs w:val="24"/>
        </w:rPr>
        <w:t xml:space="preserve">, 85–93. </w:t>
      </w:r>
      <w:hyperlink r:id="rId52">
        <w:r w:rsidRPr="75B9AA42">
          <w:rPr>
            <w:rStyle w:val="Hyperlink"/>
            <w:rFonts w:ascii="Times New Roman" w:eastAsia="Times New Roman" w:hAnsi="Times New Roman" w:cs="Times New Roman"/>
            <w:sz w:val="24"/>
            <w:szCs w:val="24"/>
          </w:rPr>
          <w:t>https://doi.org/10.1348/135910707X250866</w:t>
        </w:r>
      </w:hyperlink>
      <w:r w:rsidRPr="75B9AA42">
        <w:rPr>
          <w:rFonts w:ascii="Times New Roman" w:eastAsia="Times New Roman" w:hAnsi="Times New Roman" w:cs="Times New Roman"/>
          <w:sz w:val="24"/>
          <w:szCs w:val="24"/>
        </w:rPr>
        <w:t xml:space="preserve"> </w:t>
      </w:r>
    </w:p>
    <w:p w14:paraId="3E27DD9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3E2D928F">
        <w:rPr>
          <w:rFonts w:ascii="Times New Roman" w:eastAsia="Times New Roman" w:hAnsi="Times New Roman" w:cs="Times New Roman"/>
          <w:sz w:val="24"/>
          <w:szCs w:val="24"/>
        </w:rPr>
        <w:t xml:space="preserve">Sohrabi, C., Alsafi, Z., O'neill, N., Khan, M., Kerwan, A., Al-Jabir, A., Iosifidis, C., &amp; Agha, R. (2020). World Health Organization declares global emergency: A review of the 2019 novel coronavirus (COVID-19). </w:t>
      </w:r>
      <w:r w:rsidRPr="3E2D928F">
        <w:rPr>
          <w:rFonts w:ascii="Times New Roman" w:eastAsia="Times New Roman" w:hAnsi="Times New Roman" w:cs="Times New Roman"/>
          <w:i/>
          <w:iCs/>
          <w:sz w:val="24"/>
          <w:szCs w:val="24"/>
        </w:rPr>
        <w:t>International Journal of Surgery, 76</w:t>
      </w:r>
      <w:r w:rsidRPr="3E2D928F">
        <w:rPr>
          <w:rFonts w:ascii="Times New Roman" w:eastAsia="Times New Roman" w:hAnsi="Times New Roman" w:cs="Times New Roman"/>
          <w:sz w:val="24"/>
          <w:szCs w:val="24"/>
        </w:rPr>
        <w:t xml:space="preserve">, 71-76. </w:t>
      </w:r>
      <w:hyperlink r:id="rId53">
        <w:r w:rsidRPr="3E2D928F">
          <w:rPr>
            <w:rStyle w:val="Hyperlink"/>
            <w:rFonts w:ascii="Times New Roman" w:eastAsia="Times New Roman" w:hAnsi="Times New Roman" w:cs="Times New Roman"/>
            <w:sz w:val="24"/>
            <w:szCs w:val="24"/>
          </w:rPr>
          <w:t>https://doi.org/10.1016/j.ijsu.2020.02.034</w:t>
        </w:r>
      </w:hyperlink>
      <w:r w:rsidRPr="3E2D928F">
        <w:rPr>
          <w:rFonts w:ascii="Times New Roman" w:eastAsia="Times New Roman" w:hAnsi="Times New Roman" w:cs="Times New Roman"/>
          <w:sz w:val="24"/>
          <w:szCs w:val="24"/>
        </w:rPr>
        <w:t xml:space="preserve"> </w:t>
      </w:r>
    </w:p>
    <w:p w14:paraId="056EA98B" w14:textId="2030F390" w:rsidR="15B813DB" w:rsidRDefault="15B813DB" w:rsidP="3E2D928F">
      <w:pPr>
        <w:spacing w:after="0" w:line="360" w:lineRule="auto"/>
        <w:ind w:firstLine="360"/>
        <w:rPr>
          <w:rFonts w:ascii="Times New Roman" w:eastAsia="Times New Roman" w:hAnsi="Times New Roman" w:cs="Times New Roman"/>
          <w:sz w:val="24"/>
          <w:szCs w:val="24"/>
        </w:rPr>
      </w:pPr>
      <w:r w:rsidRPr="007258DF">
        <w:rPr>
          <w:rFonts w:ascii="Times New Roman" w:eastAsia="Times New Roman" w:hAnsi="Times New Roman" w:cs="Times New Roman"/>
          <w:sz w:val="24"/>
          <w:szCs w:val="24"/>
          <w:highlight w:val="yellow"/>
        </w:rPr>
        <w:t>Sun, H. L., Chen, P., Bai, W., Zhang, L., Feng, Y., Su, Z., Cheung, T., Ungvari, G. S., Cui, X. L., Ng, C. H., An, F. R., &amp; Xiang, Y. T. (2024). Prevalence and network structure of depression, insomnia and suicidality among mental health professionals who recovered from COVID-19: a national survey in China. Translational psychiatry, 14(1), 227. https://doi.org/10.1038/s41398-024-02918-8</w:t>
      </w:r>
    </w:p>
    <w:p w14:paraId="1A6DE200" w14:textId="727EB071"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Stroup, D. F., Berlin, J. A., Morton, S. C., Olkin, I., Williamson, G. D., Rennie, D., Moher, D., Becker, B. J., Sipe, T. A., &amp; Thacker, S. B. (2000). Meta-analysis of observational studies in epidemiology: a proposal for reporting. Meta-analysis of observational studies in epidemiology (MOOSE) group.</w:t>
      </w:r>
      <w:r w:rsidRPr="75B9AA42">
        <w:rPr>
          <w:rFonts w:ascii="Times New Roman" w:eastAsia="Times New Roman" w:hAnsi="Times New Roman" w:cs="Times New Roman"/>
          <w:i/>
          <w:iCs/>
          <w:sz w:val="24"/>
          <w:szCs w:val="24"/>
        </w:rPr>
        <w:t xml:space="preserve"> JAMA, 283(15),</w:t>
      </w:r>
      <w:r w:rsidRPr="75B9AA42">
        <w:rPr>
          <w:rFonts w:ascii="Times New Roman" w:eastAsia="Times New Roman" w:hAnsi="Times New Roman" w:cs="Times New Roman"/>
          <w:sz w:val="24"/>
          <w:szCs w:val="24"/>
        </w:rPr>
        <w:t xml:space="preserve"> 2008–2012. </w:t>
      </w:r>
      <w:hyperlink r:id="rId54">
        <w:r w:rsidRPr="75B9AA42">
          <w:rPr>
            <w:rStyle w:val="Hyperlink"/>
            <w:rFonts w:ascii="Times New Roman" w:eastAsia="Times New Roman" w:hAnsi="Times New Roman" w:cs="Times New Roman"/>
            <w:sz w:val="24"/>
            <w:szCs w:val="24"/>
          </w:rPr>
          <w:t>https://doi.org/10.1001/jama.283.15.2008</w:t>
        </w:r>
      </w:hyperlink>
    </w:p>
    <w:p w14:paraId="0483C73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93" w:name="_Hlk167546204"/>
      <w:r w:rsidRPr="75B9AA42">
        <w:rPr>
          <w:rFonts w:ascii="Times New Roman" w:eastAsia="Times New Roman" w:hAnsi="Times New Roman" w:cs="Times New Roman"/>
          <w:sz w:val="24"/>
          <w:szCs w:val="24"/>
        </w:rPr>
        <w:t xml:space="preserve">Taher R., Allan T. (2020). Posttraumatic growth in displaced Syrians in the UK: A mixed-methods approach. </w:t>
      </w:r>
      <w:r w:rsidRPr="005558B6">
        <w:rPr>
          <w:rFonts w:ascii="Times New Roman" w:eastAsia="Times New Roman" w:hAnsi="Times New Roman" w:cs="Times New Roman"/>
          <w:i/>
          <w:iCs/>
          <w:sz w:val="24"/>
          <w:szCs w:val="24"/>
          <w:highlight w:val="yellow"/>
        </w:rPr>
        <w:t>Journal of Loss &amp; Trauma, 25</w:t>
      </w:r>
      <w:r w:rsidRPr="75B9AA42">
        <w:rPr>
          <w:rFonts w:ascii="Times New Roman" w:eastAsia="Times New Roman" w:hAnsi="Times New Roman" w:cs="Times New Roman"/>
          <w:sz w:val="24"/>
          <w:szCs w:val="24"/>
        </w:rPr>
        <w:t xml:space="preserve">(4), 333–347. </w:t>
      </w:r>
      <w:bookmarkEnd w:id="93"/>
      <w:r w:rsidRPr="75B9AA42">
        <w:rPr>
          <w:rFonts w:ascii="Times New Roman" w:eastAsia="Times New Roman" w:hAnsi="Times New Roman" w:cs="Times New Roman"/>
          <w:sz w:val="24"/>
          <w:szCs w:val="24"/>
        </w:rPr>
        <w:t>https://doi.org/10.1080/15325024.2019.1688022</w:t>
      </w:r>
    </w:p>
    <w:p w14:paraId="4E7D1DD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Taylor, J. M., &amp; Alanazi, S. (2023). Cohen's and Hedges' g. The Journal of nursing education, 62(5), 316–317. https://doi.org/10.3928/01484834-20230415-02</w:t>
      </w:r>
    </w:p>
    <w:p w14:paraId="30EF34D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Tedeschi RG, Calhoun LG. The Posttraumatic Growth Inventory: Measuring the positive legacy of trauma. </w:t>
      </w:r>
      <w:r w:rsidRPr="75B9AA42">
        <w:rPr>
          <w:rFonts w:ascii="Times New Roman" w:eastAsia="Times New Roman" w:hAnsi="Times New Roman" w:cs="Times New Roman"/>
          <w:i/>
          <w:iCs/>
          <w:sz w:val="24"/>
          <w:szCs w:val="24"/>
        </w:rPr>
        <w:t>Journal of Traumatic Stress</w:t>
      </w:r>
      <w:r w:rsidRPr="75B9AA42">
        <w:rPr>
          <w:rFonts w:ascii="Times New Roman" w:eastAsia="Times New Roman" w:hAnsi="Times New Roman" w:cs="Times New Roman"/>
          <w:sz w:val="24"/>
          <w:szCs w:val="24"/>
        </w:rPr>
        <w:t xml:space="preserve">. 1996;9(3):455-472. </w:t>
      </w:r>
    </w:p>
    <w:p w14:paraId="63CB3DF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Tu, A. K., Restivo Haney, J., O'Neill, K., Swaminathan, A., Choi, K. W., Lee, H., Smoller, J. W., Patel, V., Barreira, P. J., Liu, C. H., &amp; Naslund, J. A. (2023). Post-traumatic growth in PhD students during the COVID-19 pandemic. </w:t>
      </w:r>
      <w:r w:rsidRPr="75B9AA42">
        <w:rPr>
          <w:rFonts w:ascii="Times New Roman" w:eastAsia="Times New Roman" w:hAnsi="Times New Roman" w:cs="Times New Roman"/>
          <w:i/>
          <w:iCs/>
          <w:sz w:val="24"/>
          <w:szCs w:val="24"/>
        </w:rPr>
        <w:t>Psychiatry research communications, 3(1)</w:t>
      </w:r>
      <w:r w:rsidRPr="75B9AA42">
        <w:rPr>
          <w:rFonts w:ascii="Times New Roman" w:eastAsia="Times New Roman" w:hAnsi="Times New Roman" w:cs="Times New Roman"/>
          <w:sz w:val="24"/>
          <w:szCs w:val="24"/>
        </w:rPr>
        <w:t xml:space="preserve">, 100104. </w:t>
      </w:r>
      <w:hyperlink r:id="rId55">
        <w:r w:rsidRPr="75B9AA42">
          <w:rPr>
            <w:rStyle w:val="Hyperlink"/>
            <w:rFonts w:ascii="Times New Roman" w:eastAsia="Times New Roman" w:hAnsi="Times New Roman" w:cs="Times New Roman"/>
            <w:sz w:val="24"/>
            <w:szCs w:val="24"/>
          </w:rPr>
          <w:t>https://doi.org/10.1016/j.psycom.2023.100104</w:t>
        </w:r>
      </w:hyperlink>
      <w:r w:rsidRPr="75B9AA42">
        <w:rPr>
          <w:rFonts w:ascii="Times New Roman" w:eastAsia="Times New Roman" w:hAnsi="Times New Roman" w:cs="Times New Roman"/>
          <w:sz w:val="24"/>
          <w:szCs w:val="24"/>
        </w:rPr>
        <w:t xml:space="preserve"> </w:t>
      </w:r>
    </w:p>
    <w:p w14:paraId="07147A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Ulset, V. S., &amp; von Soest, T. (2022). Posttraumatic growth during the Covid-19 lockdown: A large-scale population-based study among Norwegian adolescents. </w:t>
      </w:r>
      <w:r w:rsidRPr="75B9AA42">
        <w:rPr>
          <w:rFonts w:ascii="Times New Roman" w:eastAsia="Times New Roman" w:hAnsi="Times New Roman" w:cs="Times New Roman"/>
          <w:i/>
          <w:iCs/>
          <w:sz w:val="24"/>
          <w:szCs w:val="24"/>
        </w:rPr>
        <w:t>Journal of traumatic stress, 35(3),</w:t>
      </w:r>
      <w:r w:rsidRPr="75B9AA42">
        <w:rPr>
          <w:rFonts w:ascii="Times New Roman" w:eastAsia="Times New Roman" w:hAnsi="Times New Roman" w:cs="Times New Roman"/>
          <w:sz w:val="24"/>
          <w:szCs w:val="24"/>
        </w:rPr>
        <w:t xml:space="preserve"> 941-954. doi:10.1002/jts.22801 </w:t>
      </w:r>
    </w:p>
    <w:p w14:paraId="37A4D2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Van der Hallen, R., &amp; Godor, B. P. (2022). COVID-19 pandemic-related posttraumatic growth in a small cohort of university students: A 1-year longitudinal study. </w:t>
      </w:r>
      <w:r w:rsidRPr="75B9AA42">
        <w:rPr>
          <w:rFonts w:ascii="Times New Roman" w:eastAsia="Times New Roman" w:hAnsi="Times New Roman" w:cs="Times New Roman"/>
          <w:i/>
          <w:iCs/>
          <w:sz w:val="24"/>
          <w:szCs w:val="24"/>
        </w:rPr>
        <w:t>Psychiatry research, 312</w:t>
      </w:r>
      <w:r w:rsidRPr="75B9AA42">
        <w:rPr>
          <w:rFonts w:ascii="Times New Roman" w:eastAsia="Times New Roman" w:hAnsi="Times New Roman" w:cs="Times New Roman"/>
          <w:sz w:val="24"/>
          <w:szCs w:val="24"/>
        </w:rPr>
        <w:t>, 114541.https://doi.org/10.1016/j.psychres.2022.114541</w:t>
      </w:r>
    </w:p>
    <w:p w14:paraId="49382C2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Van Zuuren, E. J., and Z. Fedorowicz. (2016). Moose on the loose: checklist for meta‐analyses of observational studies. </w:t>
      </w:r>
      <w:r w:rsidRPr="75B9AA42">
        <w:rPr>
          <w:rFonts w:ascii="Times New Roman" w:eastAsia="Times New Roman" w:hAnsi="Times New Roman" w:cs="Times New Roman"/>
          <w:i/>
          <w:iCs/>
          <w:sz w:val="24"/>
          <w:szCs w:val="24"/>
        </w:rPr>
        <w:t>British Journal of Dermatology, 175.5</w:t>
      </w:r>
      <w:r w:rsidRPr="75B9AA42">
        <w:rPr>
          <w:rFonts w:ascii="Times New Roman" w:eastAsia="Times New Roman" w:hAnsi="Times New Roman" w:cs="Times New Roman"/>
          <w:sz w:val="24"/>
          <w:szCs w:val="24"/>
        </w:rPr>
        <w:t xml:space="preserve">, 853-854. </w:t>
      </w:r>
    </w:p>
    <w:p w14:paraId="0B03F0E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Vazquez, C., Valiente, C., García, F. E., Contreras, A., Peinado, V., Trucharte, A., &amp; Bentall, R. P. (2021). Post-traumatic growth and stress-related responses during the Covid-19 pandemic in a national representative sample: The role of positive core beliefs about the world and others. </w:t>
      </w:r>
      <w:r w:rsidRPr="75B9AA42">
        <w:rPr>
          <w:rFonts w:ascii="Times New Roman" w:eastAsia="Times New Roman" w:hAnsi="Times New Roman" w:cs="Times New Roman"/>
          <w:i/>
          <w:iCs/>
          <w:sz w:val="24"/>
          <w:szCs w:val="24"/>
        </w:rPr>
        <w:t>Journal of Happiness Studies</w:t>
      </w:r>
      <w:r w:rsidRPr="75B9AA42">
        <w:rPr>
          <w:rFonts w:ascii="Times New Roman" w:eastAsia="Times New Roman" w:hAnsi="Times New Roman" w:cs="Times New Roman"/>
          <w:sz w:val="24"/>
          <w:szCs w:val="24"/>
        </w:rPr>
        <w:t xml:space="preserve">. </w:t>
      </w:r>
      <w:hyperlink r:id="rId56">
        <w:r w:rsidRPr="75B9AA42">
          <w:rPr>
            <w:rStyle w:val="Hyperlink"/>
            <w:rFonts w:ascii="Times New Roman" w:eastAsia="Times New Roman" w:hAnsi="Times New Roman" w:cs="Times New Roman"/>
            <w:sz w:val="24"/>
            <w:szCs w:val="24"/>
          </w:rPr>
          <w:t>https://doi.org/10.1007/s10902-020-00352-3</w:t>
        </w:r>
      </w:hyperlink>
      <w:r w:rsidRPr="75B9AA42">
        <w:rPr>
          <w:rFonts w:ascii="Times New Roman" w:eastAsia="Times New Roman" w:hAnsi="Times New Roman" w:cs="Times New Roman"/>
          <w:sz w:val="24"/>
          <w:szCs w:val="24"/>
        </w:rPr>
        <w:t xml:space="preserve">  </w:t>
      </w:r>
    </w:p>
    <w:p w14:paraId="313C872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94" w:name="_Hlk167546270"/>
      <w:r w:rsidRPr="75B9AA42">
        <w:rPr>
          <w:rFonts w:ascii="Times New Roman" w:eastAsia="Times New Roman" w:hAnsi="Times New Roman" w:cs="Times New Roman"/>
          <w:sz w:val="24"/>
          <w:szCs w:val="24"/>
        </w:rPr>
        <w:t>Wall, C. L., Carson, J., Brown, G. (2023). COVID-19 Relates to Both PTSD and PTG in a Non-clinical Population, Why?</w:t>
      </w:r>
      <w:r w:rsidRPr="75B9AA42">
        <w:rPr>
          <w:rFonts w:ascii="Times New Roman" w:eastAsia="Times New Roman" w:hAnsi="Times New Roman" w:cs="Times New Roman"/>
          <w:i/>
          <w:iCs/>
          <w:sz w:val="24"/>
          <w:szCs w:val="24"/>
        </w:rPr>
        <w:t xml:space="preserve"> Journal of Loss and Trauma, 28:1</w:t>
      </w:r>
      <w:r w:rsidRPr="75B9AA42">
        <w:rPr>
          <w:rFonts w:ascii="Times New Roman" w:eastAsia="Times New Roman" w:hAnsi="Times New Roman" w:cs="Times New Roman"/>
          <w:sz w:val="24"/>
          <w:szCs w:val="24"/>
        </w:rPr>
        <w:t>, 61-73, DOI: 10.1080/15325024.2022.2068264 </w:t>
      </w:r>
    </w:p>
    <w:bookmarkEnd w:id="94"/>
    <w:p w14:paraId="7A1901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Wan, X., Huang, H., Peng, Q., Yu, N. X., Zhang, Y., Ding, Y., Wu, H., Hao, J., Lu, G., &amp; Chen, C. (2023). A meta-analysis on the relationship between posttraumatic growth and resilience in people with breast cancer. </w:t>
      </w:r>
      <w:r w:rsidRPr="75B9AA42">
        <w:rPr>
          <w:rFonts w:ascii="Times New Roman" w:eastAsia="Times New Roman" w:hAnsi="Times New Roman" w:cs="Times New Roman"/>
          <w:i/>
          <w:iCs/>
          <w:sz w:val="24"/>
          <w:szCs w:val="24"/>
        </w:rPr>
        <w:t>Nurs Open, 10(5)</w:t>
      </w:r>
      <w:r w:rsidRPr="75B9AA42">
        <w:rPr>
          <w:rFonts w:ascii="Times New Roman" w:eastAsia="Times New Roman" w:hAnsi="Times New Roman" w:cs="Times New Roman"/>
          <w:sz w:val="24"/>
          <w:szCs w:val="24"/>
        </w:rPr>
        <w:t xml:space="preserve">,734-2745. doi:10.1002/nop2.1540 </w:t>
      </w:r>
    </w:p>
    <w:p w14:paraId="2C542B5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Wang, S., Quan, L., Chavarro, J. E., Slopen, N., Kubzansky, L. D., Koenen, K. C., Kang, J. H., Weisskopf, M. G., Branch-Elliman, W., &amp; Roberts, A. L. (2022). Associations of depression, anxiety, worry, perceived stress, and loneliness prior to infection with risk of post-COVID-19 conditions. </w:t>
      </w:r>
      <w:r w:rsidRPr="75B9AA42">
        <w:rPr>
          <w:rFonts w:ascii="Times New Roman" w:eastAsia="Times New Roman" w:hAnsi="Times New Roman" w:cs="Times New Roman"/>
          <w:i/>
          <w:iCs/>
          <w:sz w:val="24"/>
          <w:szCs w:val="24"/>
        </w:rPr>
        <w:t>JAMA psychiatry, 79(11)</w:t>
      </w:r>
      <w:r w:rsidRPr="75B9AA42">
        <w:rPr>
          <w:rFonts w:ascii="Times New Roman" w:eastAsia="Times New Roman" w:hAnsi="Times New Roman" w:cs="Times New Roman"/>
          <w:sz w:val="24"/>
          <w:szCs w:val="24"/>
        </w:rPr>
        <w:t>, 1081–1091. </w:t>
      </w:r>
      <w:hyperlink r:id="rId57">
        <w:r w:rsidRPr="75B9AA42">
          <w:rPr>
            <w:rStyle w:val="Hyperlink"/>
            <w:rFonts w:ascii="Times New Roman" w:eastAsia="Times New Roman" w:hAnsi="Times New Roman" w:cs="Times New Roman"/>
            <w:sz w:val="24"/>
            <w:szCs w:val="24"/>
          </w:rPr>
          <w:t>https://doi.org/10.1001/jamapsychiatry.2022.2640</w:t>
        </w:r>
      </w:hyperlink>
      <w:r w:rsidRPr="75B9AA42">
        <w:rPr>
          <w:rFonts w:ascii="Times New Roman" w:eastAsia="Times New Roman" w:hAnsi="Times New Roman" w:cs="Times New Roman"/>
          <w:sz w:val="24"/>
          <w:szCs w:val="24"/>
        </w:rPr>
        <w:t xml:space="preserve"> </w:t>
      </w:r>
    </w:p>
    <w:p w14:paraId="34104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Wang, S., Zhao, Y., &amp; Li, J. (2023). True grit and brain: Trait grit mediates the connection of DLPFC functional connectivity density to posttraumatic growth following COVID-19. </w:t>
      </w:r>
      <w:r w:rsidRPr="75B9AA42">
        <w:rPr>
          <w:rFonts w:ascii="Times New Roman" w:eastAsia="Times New Roman" w:hAnsi="Times New Roman" w:cs="Times New Roman"/>
          <w:i/>
          <w:iCs/>
          <w:sz w:val="24"/>
          <w:szCs w:val="24"/>
        </w:rPr>
        <w:t>Journal of affective disorders, 325</w:t>
      </w:r>
      <w:r w:rsidRPr="75B9AA42">
        <w:rPr>
          <w:rFonts w:ascii="Times New Roman" w:eastAsia="Times New Roman" w:hAnsi="Times New Roman" w:cs="Times New Roman"/>
          <w:sz w:val="24"/>
          <w:szCs w:val="24"/>
        </w:rPr>
        <w:t xml:space="preserve">, 313–320. </w:t>
      </w:r>
      <w:hyperlink r:id="rId58">
        <w:r w:rsidRPr="75B9AA42">
          <w:rPr>
            <w:rStyle w:val="Hyperlink"/>
            <w:rFonts w:ascii="Times New Roman" w:eastAsia="Times New Roman" w:hAnsi="Times New Roman" w:cs="Times New Roman"/>
            <w:sz w:val="24"/>
            <w:szCs w:val="24"/>
          </w:rPr>
          <w:t>https://doi.org/10.1016/j.jad.2023.01.022</w:t>
        </w:r>
      </w:hyperlink>
      <w:r w:rsidRPr="75B9AA42">
        <w:rPr>
          <w:rFonts w:ascii="Times New Roman" w:eastAsia="Times New Roman" w:hAnsi="Times New Roman" w:cs="Times New Roman"/>
          <w:sz w:val="24"/>
          <w:szCs w:val="24"/>
        </w:rPr>
        <w:t xml:space="preserve"> </w:t>
      </w:r>
    </w:p>
    <w:p w14:paraId="6F43909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Willey, B., Mimmack, K., Gagliardi, G., Dossett, M. L., Wang, S., Udeogu, O. J., Donovan, N. J., Gatchel, J. R., Quiroz, Y. T., Amariglio, R., Liu, C. H., Hyun, S., ElTohamy, A., Rentz, D., Sperling, R. A., Marshall, G. A., &amp; Vannini, P. (2022). Racial and socioeconomic status differences in stress, posttraumatic growth, and mental health in an older adult cohort during the Covid-19 pandemic. </w:t>
      </w:r>
      <w:r w:rsidRPr="75B9AA42">
        <w:rPr>
          <w:rFonts w:ascii="Times New Roman" w:eastAsia="Times New Roman" w:hAnsi="Times New Roman" w:cs="Times New Roman"/>
          <w:i/>
          <w:iCs/>
          <w:sz w:val="24"/>
          <w:szCs w:val="24"/>
        </w:rPr>
        <w:t>EclinicalMedicine, (45),</w:t>
      </w:r>
      <w:r w:rsidRPr="75B9AA42">
        <w:rPr>
          <w:rFonts w:ascii="Times New Roman" w:eastAsia="Times New Roman" w:hAnsi="Times New Roman" w:cs="Times New Roman"/>
          <w:sz w:val="24"/>
          <w:szCs w:val="24"/>
        </w:rPr>
        <w:t xml:space="preserve"> 101343. </w:t>
      </w:r>
      <w:hyperlink r:id="rId59">
        <w:r w:rsidRPr="75B9AA42">
          <w:rPr>
            <w:rStyle w:val="Hyperlink"/>
            <w:rFonts w:ascii="Times New Roman" w:eastAsia="Times New Roman" w:hAnsi="Times New Roman" w:cs="Times New Roman"/>
            <w:sz w:val="24"/>
            <w:szCs w:val="24"/>
          </w:rPr>
          <w:t>https://doi.org/10.1016/j.eclinm.2022.101343</w:t>
        </w:r>
      </w:hyperlink>
      <w:r w:rsidRPr="75B9AA42">
        <w:rPr>
          <w:rFonts w:ascii="Times New Roman" w:eastAsia="Times New Roman" w:hAnsi="Times New Roman" w:cs="Times New Roman"/>
          <w:sz w:val="24"/>
          <w:szCs w:val="24"/>
        </w:rPr>
        <w:t xml:space="preserve">.  </w:t>
      </w:r>
    </w:p>
    <w:p w14:paraId="0E0E69E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Yao, X., Wang, J., Yang, Y., &amp; Zhang, H. (2023). Factors influencing nurses' post-traumatic growth during the COVID-19 pandemic: Bayesian network analysis. </w:t>
      </w:r>
      <w:r w:rsidRPr="75B9AA42">
        <w:rPr>
          <w:rFonts w:ascii="Times New Roman" w:eastAsia="Times New Roman" w:hAnsi="Times New Roman" w:cs="Times New Roman"/>
          <w:i/>
          <w:iCs/>
          <w:sz w:val="24"/>
          <w:szCs w:val="24"/>
        </w:rPr>
        <w:t>Frontiers in psychiatry, 14</w:t>
      </w:r>
      <w:r w:rsidRPr="75B9AA42">
        <w:rPr>
          <w:rFonts w:ascii="Times New Roman" w:eastAsia="Times New Roman" w:hAnsi="Times New Roman" w:cs="Times New Roman"/>
          <w:sz w:val="24"/>
          <w:szCs w:val="24"/>
        </w:rPr>
        <w:t xml:space="preserve">, 1163956. </w:t>
      </w:r>
      <w:hyperlink r:id="rId60">
        <w:r w:rsidRPr="75B9AA42">
          <w:rPr>
            <w:rStyle w:val="Hyperlink"/>
            <w:rFonts w:ascii="Times New Roman" w:eastAsia="Times New Roman" w:hAnsi="Times New Roman" w:cs="Times New Roman"/>
            <w:sz w:val="24"/>
            <w:szCs w:val="24"/>
          </w:rPr>
          <w:t>https://doi.org/10.3389/fpsyt.2023.1163956</w:t>
        </w:r>
      </w:hyperlink>
      <w:r w:rsidRPr="75B9AA42">
        <w:rPr>
          <w:rFonts w:ascii="Times New Roman" w:eastAsia="Times New Roman" w:hAnsi="Times New Roman" w:cs="Times New Roman"/>
          <w:sz w:val="24"/>
          <w:szCs w:val="24"/>
        </w:rPr>
        <w:t xml:space="preserve"> </w:t>
      </w:r>
    </w:p>
    <w:p w14:paraId="5A01078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Yeung, N. C. Y., Wong, E. L.-Y., Cheung, A. W.-L., Leung, C. S.-Y., Yeoh, E.-K., &amp; Wong, S. Y.-S. (2022). Finding the positives from the Covid-19 pandemic: factors associated with posttraumatic growth among nurses in Hong Kong. European Journal of </w:t>
      </w:r>
      <w:r w:rsidRPr="75B9AA42">
        <w:rPr>
          <w:rFonts w:ascii="Times New Roman" w:eastAsia="Times New Roman" w:hAnsi="Times New Roman" w:cs="Times New Roman"/>
          <w:i/>
          <w:iCs/>
          <w:sz w:val="24"/>
          <w:szCs w:val="24"/>
        </w:rPr>
        <w:t>Psychotraumatology, 13(1).</w:t>
      </w:r>
      <w:r w:rsidRPr="75B9AA42">
        <w:rPr>
          <w:rFonts w:ascii="Times New Roman" w:eastAsia="Times New Roman" w:hAnsi="Times New Roman" w:cs="Times New Roman"/>
          <w:sz w:val="24"/>
          <w:szCs w:val="24"/>
        </w:rPr>
        <w:t xml:space="preserve"> </w:t>
      </w:r>
      <w:hyperlink r:id="rId61">
        <w:r w:rsidRPr="75B9AA42">
          <w:rPr>
            <w:rStyle w:val="Hyperlink"/>
            <w:rFonts w:ascii="Times New Roman" w:eastAsia="Times New Roman" w:hAnsi="Times New Roman" w:cs="Times New Roman"/>
            <w:sz w:val="24"/>
            <w:szCs w:val="24"/>
          </w:rPr>
          <w:t>https://doi.org/10.1080/20008198.2021.2005346</w:t>
        </w:r>
      </w:hyperlink>
      <w:r w:rsidRPr="75B9AA42">
        <w:rPr>
          <w:rFonts w:ascii="Times New Roman" w:eastAsia="Times New Roman" w:hAnsi="Times New Roman" w:cs="Times New Roman"/>
          <w:sz w:val="24"/>
          <w:szCs w:val="24"/>
        </w:rPr>
        <w:t xml:space="preserve">   </w:t>
      </w:r>
    </w:p>
    <w:p w14:paraId="748991C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Yıldız, E. (2021). Posttraumatic growth and positive determinants in nursing students after Covid‐19 alarm status: A descriptive cross‐sectional study. </w:t>
      </w:r>
      <w:r w:rsidRPr="75B9AA42">
        <w:rPr>
          <w:rFonts w:ascii="Times New Roman" w:eastAsia="Times New Roman" w:hAnsi="Times New Roman" w:cs="Times New Roman"/>
          <w:i/>
          <w:iCs/>
          <w:sz w:val="24"/>
          <w:szCs w:val="24"/>
        </w:rPr>
        <w:t>Perspectives in Psychiatric Care</w:t>
      </w:r>
      <w:r w:rsidRPr="75B9AA42">
        <w:rPr>
          <w:rFonts w:ascii="Times New Roman" w:eastAsia="Times New Roman" w:hAnsi="Times New Roman" w:cs="Times New Roman"/>
          <w:sz w:val="24"/>
          <w:szCs w:val="24"/>
        </w:rPr>
        <w:t xml:space="preserve">. </w:t>
      </w:r>
      <w:hyperlink r:id="rId62">
        <w:r w:rsidRPr="75B9AA42">
          <w:rPr>
            <w:rStyle w:val="Hyperlink"/>
            <w:rFonts w:ascii="Times New Roman" w:eastAsia="Times New Roman" w:hAnsi="Times New Roman" w:cs="Times New Roman"/>
            <w:sz w:val="24"/>
            <w:szCs w:val="24"/>
          </w:rPr>
          <w:t>https://doi.org/10.1111/ppc.12761</w:t>
        </w:r>
      </w:hyperlink>
      <w:r w:rsidRPr="75B9AA42">
        <w:rPr>
          <w:rFonts w:ascii="Times New Roman" w:eastAsia="Times New Roman" w:hAnsi="Times New Roman" w:cs="Times New Roman"/>
          <w:sz w:val="24"/>
          <w:szCs w:val="24"/>
        </w:rPr>
        <w:t xml:space="preserve"> </w:t>
      </w:r>
    </w:p>
    <w:p w14:paraId="5CA9E4F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Zhai, H. K., Li, Q., Hu, Y. X., Cui, Y. X., Wei, X. W., &amp; Zhou, X. (2021). Emotional creativity improves posttraumatic growth and mental health during the COVID-19 pandemic.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600798. https://doi.org/10.3389/fpsyg.2021.600798</w:t>
      </w:r>
    </w:p>
    <w:p w14:paraId="7CC2C78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Zhang, X. T., Shi, S. S., Qin Ren, Y., &amp; Wang, L. (2021). The Traumatic Experience of Clinical Nurses During the COVID-19 Pandemic: Which Factors are Related to Post-Traumatic Growth?. </w:t>
      </w:r>
      <w:r w:rsidRPr="75B9AA42">
        <w:rPr>
          <w:rFonts w:ascii="Times New Roman" w:eastAsia="Times New Roman" w:hAnsi="Times New Roman" w:cs="Times New Roman"/>
          <w:i/>
          <w:iCs/>
          <w:sz w:val="24"/>
          <w:szCs w:val="24"/>
        </w:rPr>
        <w:t>Risk management and healthcare policy,14</w:t>
      </w:r>
      <w:r w:rsidRPr="75B9AA42">
        <w:rPr>
          <w:rFonts w:ascii="Times New Roman" w:eastAsia="Times New Roman" w:hAnsi="Times New Roman" w:cs="Times New Roman"/>
          <w:sz w:val="24"/>
          <w:szCs w:val="24"/>
        </w:rPr>
        <w:t xml:space="preserve">,2145–2151. https://doi.org/10.2147/RMHP.S307294. </w:t>
      </w:r>
    </w:p>
    <w:p w14:paraId="576E5FE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Zhou, Y., MacGeorge, E. L., &amp; Myrick, J. G. (2020). Mental health and its predictors during the early months of the Covid-19 pandemic experience in the United States. </w:t>
      </w:r>
      <w:r w:rsidRPr="75B9AA42">
        <w:rPr>
          <w:rFonts w:ascii="Times New Roman" w:eastAsia="Times New Roman" w:hAnsi="Times New Roman" w:cs="Times New Roman"/>
          <w:i/>
          <w:iCs/>
          <w:sz w:val="24"/>
          <w:szCs w:val="24"/>
        </w:rPr>
        <w:t>International Journal of Environmental Research and Public Health, 17(17)</w:t>
      </w:r>
      <w:r w:rsidRPr="75B9AA42">
        <w:rPr>
          <w:rFonts w:ascii="Times New Roman" w:eastAsia="Times New Roman" w:hAnsi="Times New Roman" w:cs="Times New Roman"/>
          <w:sz w:val="24"/>
          <w:szCs w:val="24"/>
        </w:rPr>
        <w:t xml:space="preserve">, 6315. </w:t>
      </w:r>
      <w:hyperlink r:id="rId63">
        <w:r w:rsidRPr="75B9AA42">
          <w:rPr>
            <w:rStyle w:val="Hyperlink"/>
            <w:rFonts w:ascii="Times New Roman" w:eastAsia="Times New Roman" w:hAnsi="Times New Roman" w:cs="Times New Roman"/>
            <w:sz w:val="24"/>
            <w:szCs w:val="24"/>
          </w:rPr>
          <w:t>https://doi.org/10.3390/ijerph17176315</w:t>
        </w:r>
      </w:hyperlink>
      <w:r w:rsidRPr="75B9AA42">
        <w:rPr>
          <w:rFonts w:ascii="Times New Roman" w:eastAsia="Times New Roman" w:hAnsi="Times New Roman" w:cs="Times New Roman"/>
          <w:sz w:val="24"/>
          <w:szCs w:val="24"/>
        </w:rPr>
        <w:t xml:space="preserve">  </w:t>
      </w:r>
    </w:p>
    <w:p w14:paraId="406258D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Frankl, V. (1946). Man’s search for meaning. Beacon Press.</w:t>
      </w:r>
    </w:p>
    <w:p w14:paraId="34D9BD52" w14:textId="77777777" w:rsidR="00F6578E" w:rsidRDefault="00F6578E" w:rsidP="00F6578E">
      <w:pPr>
        <w:pStyle w:val="ListParagraph"/>
        <w:spacing w:after="0" w:line="480" w:lineRule="auto"/>
        <w:ind w:left="360"/>
        <w:rPr>
          <w:rFonts w:ascii="Times New Roman" w:hAnsi="Times New Roman" w:cs="Times New Roman"/>
          <w:b/>
          <w:bCs/>
          <w:sz w:val="24"/>
          <w:szCs w:val="24"/>
        </w:rPr>
      </w:pPr>
    </w:p>
    <w:p w14:paraId="23192FDF" w14:textId="77777777" w:rsidR="00F6578E" w:rsidRPr="00BF2773" w:rsidRDefault="00F6578E" w:rsidP="00F6578E">
      <w:pPr>
        <w:tabs>
          <w:tab w:val="left" w:pos="3473"/>
        </w:tabs>
        <w:spacing w:after="0" w:line="360" w:lineRule="auto"/>
        <w:ind w:firstLine="720"/>
      </w:pPr>
    </w:p>
    <w:p w14:paraId="184E3011" w14:textId="022E7269" w:rsidR="00F6578E" w:rsidRPr="00BF2773" w:rsidRDefault="00F6578E" w:rsidP="00F6578E">
      <w:pPr>
        <w:spacing w:after="0" w:line="480" w:lineRule="auto"/>
        <w:jc w:val="center"/>
        <w:rPr>
          <w:rFonts w:ascii="Arial" w:hAnsi="Arial" w:cs="Arial"/>
          <w:sz w:val="20"/>
          <w:szCs w:val="20"/>
          <w:shd w:val="clear" w:color="auto" w:fill="FFFFFF"/>
        </w:rPr>
      </w:pPr>
      <w:r w:rsidRPr="00BF2773">
        <w:rPr>
          <w:rFonts w:ascii="Open Sans" w:hAnsi="Open Sans" w:cs="Open Sans"/>
          <w:sz w:val="21"/>
          <w:szCs w:val="21"/>
        </w:rPr>
        <w:br/>
      </w:r>
      <w:r w:rsidRPr="007258DF">
        <w:rPr>
          <w:rFonts w:ascii="Arial" w:hAnsi="Arial" w:cs="Arial"/>
          <w:sz w:val="20"/>
          <w:szCs w:val="20"/>
          <w:highlight w:val="cyan"/>
          <w:shd w:val="clear" w:color="auto" w:fill="FFFFFF"/>
        </w:rPr>
        <w:t>53-854.</w:t>
      </w:r>
      <w:r w:rsidR="004847FB">
        <w:rPr>
          <w:rFonts w:ascii="Arial" w:hAnsi="Arial" w:cs="Arial"/>
          <w:sz w:val="20"/>
          <w:szCs w:val="20"/>
          <w:shd w:val="clear" w:color="auto" w:fill="FFFFFF"/>
        </w:rPr>
        <w:t>QZ ??</w:t>
      </w:r>
    </w:p>
    <w:p w14:paraId="0A96BC8B" w14:textId="77777777" w:rsidR="00F6578E" w:rsidRPr="00BF2773" w:rsidRDefault="00F6578E" w:rsidP="00F6578E">
      <w:pPr>
        <w:spacing w:after="0" w:line="480" w:lineRule="auto"/>
        <w:jc w:val="center"/>
        <w:rPr>
          <w:rFonts w:ascii="Arial" w:hAnsi="Arial" w:cs="Arial"/>
          <w:sz w:val="20"/>
          <w:szCs w:val="20"/>
          <w:shd w:val="clear" w:color="auto" w:fill="FFFFFF"/>
        </w:rPr>
      </w:pPr>
    </w:p>
    <w:p w14:paraId="53CBD518"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b/>
          <w:bCs/>
          <w:sz w:val="24"/>
          <w:szCs w:val="24"/>
        </w:rPr>
        <w:t xml:space="preserve">Figure 1: Flowchart of Study Selection </w:t>
      </w:r>
    </w:p>
    <w:p w14:paraId="4DBAE730" w14:textId="77777777" w:rsidR="00F6578E" w:rsidRPr="00BF2773" w:rsidRDefault="00F6578E" w:rsidP="00F6578E">
      <w:pPr>
        <w:spacing w:after="0" w:line="240" w:lineRule="auto"/>
      </w:pPr>
    </w:p>
    <w:p w14:paraId="164404BE" w14:textId="77777777" w:rsidR="00F6578E" w:rsidRPr="00BF2773" w:rsidRDefault="00F6578E" w:rsidP="00F6578E">
      <w:pPr>
        <w:spacing w:after="0" w:line="240" w:lineRule="auto"/>
        <w:rPr>
          <w:lang w:val="en-AU"/>
        </w:rPr>
      </w:pPr>
    </w:p>
    <w:p w14:paraId="4A769A8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1792" behindDoc="0" locked="0" layoutInCell="1" allowOverlap="1" wp14:anchorId="7BFB0954" wp14:editId="68A1D14D">
                <wp:simplePos x="0" y="0"/>
                <wp:positionH relativeFrom="column">
                  <wp:posOffset>559435</wp:posOffset>
                </wp:positionH>
                <wp:positionV relativeFrom="paragraph">
                  <wp:posOffset>76835</wp:posOffset>
                </wp:positionV>
                <wp:extent cx="1887220" cy="1243330"/>
                <wp:effectExtent l="0" t="0" r="17780" b="13970"/>
                <wp:wrapNone/>
                <wp:docPr id="3" name="Rectangle 3"/>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FA3FD"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2332FCD9" w14:textId="77777777" w:rsidR="00F6578E" w:rsidRDefault="00F6578E" w:rsidP="00F6578E">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rect w14:anchorId="7BFB0954" id="Rectangle 3" o:spid="_x0000_s1026" style="position:absolute;margin-left:44.05pt;margin-top:6.05pt;width:148.6pt;height:97.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filled="f" strokecolor="black [3213]" strokeweight="1pt">
                <v:textbox>
                  <w:txbxContent>
                    <w:p w14:paraId="2EAFA3FD"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2332FCD9" w14:textId="77777777" w:rsidR="00F6578E" w:rsidRDefault="00F6578E" w:rsidP="00F6578E">
                      <w:pPr>
                        <w:spacing w:after="0" w:line="240" w:lineRule="auto"/>
                        <w:rPr>
                          <w:rFonts w:ascii="Arial" w:hAnsi="Arial" w:cs="Arial"/>
                          <w:color w:val="000000" w:themeColor="text1"/>
                          <w:sz w:val="18"/>
                          <w:szCs w:val="20"/>
                        </w:rPr>
                      </w:pPr>
                    </w:p>
                  </w:txbxContent>
                </v:textbox>
              </v:rect>
            </w:pict>
          </mc:Fallback>
        </mc:AlternateContent>
      </w:r>
    </w:p>
    <w:p w14:paraId="43122A85" w14:textId="77777777" w:rsidR="00F6578E" w:rsidRPr="00BF2773" w:rsidRDefault="00F6578E" w:rsidP="00F6578E">
      <w:pPr>
        <w:spacing w:after="0" w:line="240" w:lineRule="auto"/>
        <w:rPr>
          <w:lang w:val="en-AU"/>
        </w:rPr>
      </w:pPr>
    </w:p>
    <w:p w14:paraId="2AF5FA1F"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4080" behindDoc="0" locked="0" layoutInCell="1" allowOverlap="1" wp14:anchorId="22E7657E" wp14:editId="222D698B">
                <wp:simplePos x="0" y="0"/>
                <wp:positionH relativeFrom="column">
                  <wp:posOffset>-403225</wp:posOffset>
                </wp:positionH>
                <wp:positionV relativeFrom="paragraph">
                  <wp:posOffset>222250</wp:posOffset>
                </wp:positionV>
                <wp:extent cx="1276985" cy="262890"/>
                <wp:effectExtent l="0" t="7302" r="11112" b="11113"/>
                <wp:wrapNone/>
                <wp:docPr id="12" name="Flowchart: Alternate Process 12"/>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EEC291"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shapetype w14:anchorId="22E7657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27" type="#_x0000_t176" style="position:absolute;margin-left:-31.75pt;margin-top:17.5pt;width:100.55pt;height:20.7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fillcolor="#9cc2e5 [1944]" strokecolor="black [3213]" strokeweight="1pt">
                <v:textbox>
                  <w:txbxContent>
                    <w:p w14:paraId="00EEC291"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39894DE1" w14:textId="77777777" w:rsidR="00F6578E" w:rsidRPr="00BF2773" w:rsidRDefault="00F6578E" w:rsidP="00F6578E">
      <w:pPr>
        <w:spacing w:after="0" w:line="240" w:lineRule="auto"/>
        <w:rPr>
          <w:lang w:val="en-AU"/>
        </w:rPr>
      </w:pPr>
    </w:p>
    <w:p w14:paraId="637D89A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9984" behindDoc="0" locked="0" layoutInCell="1" allowOverlap="1" wp14:anchorId="4336BA02" wp14:editId="258AC7A1">
                <wp:simplePos x="0" y="0"/>
                <wp:positionH relativeFrom="column">
                  <wp:posOffset>2453640</wp:posOffset>
                </wp:positionH>
                <wp:positionV relativeFrom="paragraph">
                  <wp:posOffset>9525</wp:posOffset>
                </wp:positionV>
                <wp:extent cx="563245" cy="0"/>
                <wp:effectExtent l="0" t="76200" r="27305" b="95250"/>
                <wp:wrapNone/>
                <wp:docPr id="18" name="Straight Arrow Connector 18"/>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du="http://schemas.microsoft.com/office/word/2023/wordml/word16du">
            <w:pict>
              <v:shapetype id="_x0000_t32" coordsize="21600,21600" o:oned="t" filled="f" o:spt="32" path="m,l21600,21600e" w14:anchorId="225CCBF2">
                <v:path fillok="f" arrowok="t" o:connecttype="none"/>
                <o:lock v:ext="edit" shapetype="t"/>
              </v:shapetype>
              <v:shape id="Straight Arrow Connector 18" style="position:absolute;margin-left:193.2pt;margin-top:.75pt;width:44.35pt;height:0;z-index:2516899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">
                <v:stroke joinstyle="miter" endarrow="block"/>
              </v:shape>
            </w:pict>
          </mc:Fallback>
        </mc:AlternateContent>
      </w:r>
    </w:p>
    <w:p w14:paraId="6217A2FD" w14:textId="77777777" w:rsidR="00F6578E" w:rsidRPr="00BF2773" w:rsidRDefault="00F6578E" w:rsidP="00F6578E">
      <w:pPr>
        <w:spacing w:after="0" w:line="240" w:lineRule="auto"/>
        <w:rPr>
          <w:lang w:val="en-AU"/>
        </w:rPr>
      </w:pPr>
    </w:p>
    <w:p w14:paraId="3FD4A864"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2272" behindDoc="0" locked="0" layoutInCell="1" allowOverlap="1" wp14:anchorId="58192A5A" wp14:editId="587AA7BE">
                <wp:simplePos x="0" y="0"/>
                <wp:positionH relativeFrom="column">
                  <wp:posOffset>3122295</wp:posOffset>
                </wp:positionH>
                <wp:positionV relativeFrom="paragraph">
                  <wp:posOffset>52070</wp:posOffset>
                </wp:positionV>
                <wp:extent cx="1809115" cy="422275"/>
                <wp:effectExtent l="0" t="0" r="6985" b="10160"/>
                <wp:wrapNone/>
                <wp:docPr id="20"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70B3A7" w14:textId="77777777" w:rsidR="00F6578E" w:rsidRDefault="00F6578E" w:rsidP="00F6578E">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shapetype w14:anchorId="58192A5A" id="_x0000_t109" coordsize="21600,21600" o:spt="109" path="m,l,21600r21600,l21600,xe">
                <v:stroke joinstyle="miter"/>
                <v:path gradientshapeok="t" o:connecttype="rect"/>
              </v:shapetype>
              <v:shape id="Process 2" o:spid="_x0000_s1028" type="#_x0000_t109" style="position:absolute;margin-left:245.85pt;margin-top:4.1pt;width:142.45pt;height:33.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fillcolor="white [3212]" strokecolor="black [3213]" strokeweight="1pt">
                <v:textbox>
                  <w:txbxContent>
                    <w:p w14:paraId="5170B3A7" w14:textId="77777777" w:rsidR="00F6578E" w:rsidRDefault="00F6578E" w:rsidP="00F6578E">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sidRPr="00BF2773">
        <w:rPr>
          <w:noProof/>
          <w:lang w:eastAsia="zh-CN"/>
        </w:rPr>
        <mc:AlternateContent>
          <mc:Choice Requires="wps">
            <w:drawing>
              <wp:anchor distT="0" distB="0" distL="114300" distR="114300" simplePos="0" relativeHeight="251701248" behindDoc="0" locked="0" layoutInCell="1" allowOverlap="1" wp14:anchorId="7482172F" wp14:editId="3DC06D3F">
                <wp:simplePos x="0" y="0"/>
                <wp:positionH relativeFrom="column">
                  <wp:posOffset>2480310</wp:posOffset>
                </wp:positionH>
                <wp:positionV relativeFrom="paragraph">
                  <wp:posOffset>164465</wp:posOffset>
                </wp:positionV>
                <wp:extent cx="564515" cy="0"/>
                <wp:effectExtent l="0" t="63500" r="0" b="76200"/>
                <wp:wrapNone/>
                <wp:docPr id="21"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du="http://schemas.microsoft.com/office/word/2023/wordml/word16du">
            <w:pict>
              <v:shape id="Straight Arrow Connector 1" style="position:absolute;margin-left:195.3pt;margin-top:12.95pt;width:44.45pt;height:0;z-index:251701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" w14:anchorId="5B5DC356">
                <v:stroke joinstyle="miter" endarrow="block"/>
              </v:shape>
            </w:pict>
          </mc:Fallback>
        </mc:AlternateContent>
      </w:r>
    </w:p>
    <w:p w14:paraId="5C4CCE0E"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7152" behindDoc="0" locked="0" layoutInCell="1" allowOverlap="1" wp14:anchorId="1A2BD771" wp14:editId="1EF4BD74">
                <wp:simplePos x="0" y="0"/>
                <wp:positionH relativeFrom="column">
                  <wp:posOffset>1400175</wp:posOffset>
                </wp:positionH>
                <wp:positionV relativeFrom="paragraph">
                  <wp:posOffset>128905</wp:posOffset>
                </wp:positionV>
                <wp:extent cx="0" cy="281305"/>
                <wp:effectExtent l="76200" t="0" r="57150" b="61595"/>
                <wp:wrapNone/>
                <wp:docPr id="22" name="Straight Arrow Connector 22"/>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du="http://schemas.microsoft.com/office/word/2023/wordml/word16du">
            <w:pict>
              <v:shape id="Straight Arrow Connector 22" style="position:absolute;margin-left:110.25pt;margin-top:10.15pt;width:0;height:22.15pt;z-index:2516971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w14:anchorId="5F1F9D0F">
                <v:stroke joinstyle="miter" endarrow="block"/>
              </v:shape>
            </w:pict>
          </mc:Fallback>
        </mc:AlternateContent>
      </w:r>
    </w:p>
    <w:p w14:paraId="0989E51A" w14:textId="77777777" w:rsidR="00F6578E" w:rsidRPr="00BF2773" w:rsidRDefault="00F6578E" w:rsidP="00F6578E">
      <w:pPr>
        <w:spacing w:after="0" w:line="240" w:lineRule="auto"/>
        <w:rPr>
          <w:lang w:val="en-AU"/>
        </w:rPr>
      </w:pPr>
    </w:p>
    <w:p w14:paraId="0A26CD26"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1008" behindDoc="0" locked="0" layoutInCell="1" allowOverlap="1" wp14:anchorId="2E14D5D8" wp14:editId="705C9CFA">
                <wp:simplePos x="0" y="0"/>
                <wp:positionH relativeFrom="column">
                  <wp:posOffset>2453640</wp:posOffset>
                </wp:positionH>
                <wp:positionV relativeFrom="paragraph">
                  <wp:posOffset>328295</wp:posOffset>
                </wp:positionV>
                <wp:extent cx="563245" cy="0"/>
                <wp:effectExtent l="0" t="76200" r="27305" b="95250"/>
                <wp:wrapNone/>
                <wp:docPr id="23" name="Straight Arrow Connector 23"/>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du="http://schemas.microsoft.com/office/word/2023/wordml/word16du">
            <w:pict>
              <v:shape id="Straight Arrow Connector 23" style="position:absolute;margin-left:193.2pt;margin-top:25.85pt;width:44.35pt;height:0;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w14:anchorId="524B1183">
                <v:stroke joinstyle="miter" endarrow="block"/>
              </v:shape>
            </w:pict>
          </mc:Fallback>
        </mc:AlternateContent>
      </w:r>
      <w:r w:rsidRPr="00BF2773">
        <w:rPr>
          <w:noProof/>
          <w:lang w:eastAsia="zh-CN"/>
        </w:rPr>
        <mc:AlternateContent>
          <mc:Choice Requires="wps">
            <w:drawing>
              <wp:anchor distT="0" distB="0" distL="114300" distR="114300" simplePos="0" relativeHeight="251682816" behindDoc="0" locked="0" layoutInCell="1" allowOverlap="1" wp14:anchorId="2BFF1709" wp14:editId="7423839E">
                <wp:simplePos x="0" y="0"/>
                <wp:positionH relativeFrom="column">
                  <wp:posOffset>559435</wp:posOffset>
                </wp:positionH>
                <wp:positionV relativeFrom="paragraph">
                  <wp:posOffset>74930</wp:posOffset>
                </wp:positionV>
                <wp:extent cx="1887220" cy="526415"/>
                <wp:effectExtent l="0" t="0" r="17780" b="26035"/>
                <wp:wrapNone/>
                <wp:docPr id="24" name="Rectangle 2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2A5B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3CED09B8"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rect w14:anchorId="2BFF1709" id="Rectangle 24" o:spid="_x0000_s1029" style="position:absolute;margin-left:44.05pt;margin-top:5.9pt;width:148.6pt;height:41.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filled="f" strokecolor="black [3213]" strokeweight="1pt">
                <v:textbox>
                  <w:txbxContent>
                    <w:p w14:paraId="4892A5B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3CED09B8"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v:textbox>
              </v:rect>
            </w:pict>
          </mc:Fallback>
        </mc:AlternateContent>
      </w:r>
    </w:p>
    <w:p w14:paraId="0D98CED9"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3840" behindDoc="0" locked="0" layoutInCell="1" allowOverlap="1" wp14:anchorId="117D2BF4" wp14:editId="0A0BE452">
                <wp:simplePos x="0" y="0"/>
                <wp:positionH relativeFrom="column">
                  <wp:posOffset>3046730</wp:posOffset>
                </wp:positionH>
                <wp:positionV relativeFrom="paragraph">
                  <wp:posOffset>59690</wp:posOffset>
                </wp:positionV>
                <wp:extent cx="1887220" cy="526415"/>
                <wp:effectExtent l="0" t="0" r="17780" b="26035"/>
                <wp:wrapNone/>
                <wp:docPr id="25" name="Rectangle 2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AB033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2FA819A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rect w14:anchorId="117D2BF4" id="Rectangle 25" o:spid="_x0000_s1030" style="position:absolute;margin-left:239.9pt;margin-top:4.7pt;width:148.6pt;height:41.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filled="f" strokecolor="black [3213]" strokeweight="1pt">
                <v:textbox>
                  <w:txbxContent>
                    <w:p w14:paraId="04AB033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2FA819A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3A441C78" w14:textId="77777777" w:rsidR="00F6578E" w:rsidRPr="00BF2773" w:rsidRDefault="00F6578E" w:rsidP="00F6578E">
      <w:pPr>
        <w:spacing w:after="0" w:line="240" w:lineRule="auto"/>
        <w:rPr>
          <w:lang w:val="en-AU"/>
        </w:rPr>
      </w:pPr>
    </w:p>
    <w:p w14:paraId="620505E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8176" behindDoc="0" locked="0" layoutInCell="1" allowOverlap="1" wp14:anchorId="0542C581" wp14:editId="6D9FA3AD">
                <wp:simplePos x="0" y="0"/>
                <wp:positionH relativeFrom="column">
                  <wp:posOffset>1400175</wp:posOffset>
                </wp:positionH>
                <wp:positionV relativeFrom="paragraph">
                  <wp:posOffset>99695</wp:posOffset>
                </wp:positionV>
                <wp:extent cx="0" cy="281305"/>
                <wp:effectExtent l="76200" t="0" r="57150" b="61595"/>
                <wp:wrapNone/>
                <wp:docPr id="26" name="Straight Arrow Connector 2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du="http://schemas.microsoft.com/office/word/2023/wordml/word16du">
            <w:pict>
              <v:shape id="Straight Arrow Connector 26" style="position:absolute;margin-left:110.25pt;margin-top:7.85pt;width:0;height:22.15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w14:anchorId="555A9FCB">
                <v:stroke joinstyle="miter" endarrow="block"/>
              </v:shape>
            </w:pict>
          </mc:Fallback>
        </mc:AlternateContent>
      </w:r>
    </w:p>
    <w:p w14:paraId="75C1493C" w14:textId="77777777" w:rsidR="00F6578E" w:rsidRPr="00BF2773" w:rsidRDefault="00F6578E" w:rsidP="00F6578E">
      <w:pPr>
        <w:spacing w:after="0" w:line="240" w:lineRule="auto"/>
        <w:rPr>
          <w:lang w:val="en-AU"/>
        </w:rPr>
      </w:pPr>
    </w:p>
    <w:p w14:paraId="13237178"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5888" behindDoc="0" locked="0" layoutInCell="1" allowOverlap="1" wp14:anchorId="20571E6F" wp14:editId="49374218">
                <wp:simplePos x="0" y="0"/>
                <wp:positionH relativeFrom="column">
                  <wp:posOffset>3049270</wp:posOffset>
                </wp:positionH>
                <wp:positionV relativeFrom="paragraph">
                  <wp:posOffset>173355</wp:posOffset>
                </wp:positionV>
                <wp:extent cx="1887220" cy="526415"/>
                <wp:effectExtent l="0" t="0" r="17780" b="26035"/>
                <wp:wrapNone/>
                <wp:docPr id="28" name="Rectangle 2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5BAF19"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3059112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rect w14:anchorId="20571E6F" id="Rectangle 28" o:spid="_x0000_s1031" style="position:absolute;margin-left:240.1pt;margin-top:13.65pt;width:148.6pt;height:41.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filled="f" strokecolor="black [3213]" strokeweight="1pt">
                <v:textbox>
                  <w:txbxContent>
                    <w:p w14:paraId="385BAF19"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3059112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sidRPr="00BF2773">
        <w:rPr>
          <w:noProof/>
          <w:lang w:eastAsia="zh-CN"/>
        </w:rPr>
        <mc:AlternateContent>
          <mc:Choice Requires="wps">
            <w:drawing>
              <wp:anchor distT="0" distB="0" distL="114300" distR="114300" simplePos="0" relativeHeight="251684864" behindDoc="0" locked="0" layoutInCell="1" allowOverlap="1" wp14:anchorId="67EF6E47" wp14:editId="676698A5">
                <wp:simplePos x="0" y="0"/>
                <wp:positionH relativeFrom="column">
                  <wp:posOffset>560705</wp:posOffset>
                </wp:positionH>
                <wp:positionV relativeFrom="paragraph">
                  <wp:posOffset>47625</wp:posOffset>
                </wp:positionV>
                <wp:extent cx="1887220" cy="526415"/>
                <wp:effectExtent l="0" t="0" r="17780" b="26035"/>
                <wp:wrapNone/>
                <wp:docPr id="29" name="Rectangle 29"/>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79A34"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39ED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rect w14:anchorId="67EF6E47" id="Rectangle 29" o:spid="_x0000_s1032" style="position:absolute;margin-left:44.15pt;margin-top:3.75pt;width:148.6pt;height:41.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filled="f" strokecolor="black [3213]" strokeweight="1pt">
                <v:textbox>
                  <w:txbxContent>
                    <w:p w14:paraId="3A279A34"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39ED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r w:rsidRPr="00BF2773">
        <w:rPr>
          <w:noProof/>
          <w:lang w:eastAsia="zh-CN"/>
        </w:rPr>
        <mc:AlternateContent>
          <mc:Choice Requires="wps">
            <w:drawing>
              <wp:anchor distT="0" distB="0" distL="114300" distR="114300" simplePos="0" relativeHeight="251692032" behindDoc="0" locked="0" layoutInCell="1" allowOverlap="1" wp14:anchorId="65FADFA2" wp14:editId="6462470E">
                <wp:simplePos x="0" y="0"/>
                <wp:positionH relativeFrom="column">
                  <wp:posOffset>2463165</wp:posOffset>
                </wp:positionH>
                <wp:positionV relativeFrom="paragraph">
                  <wp:posOffset>320675</wp:posOffset>
                </wp:positionV>
                <wp:extent cx="563245" cy="0"/>
                <wp:effectExtent l="0" t="76200" r="27305" b="95250"/>
                <wp:wrapNone/>
                <wp:docPr id="30" name="Straight Arrow Connector 30"/>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du="http://schemas.microsoft.com/office/word/2023/wordml/word16du">
            <w:pict>
              <v:shape id="Straight Arrow Connector 30" style="position:absolute;margin-left:193.95pt;margin-top:25.25pt;width:44.35pt;height:0;z-index:2516920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w14:anchorId="11161D50">
                <v:stroke joinstyle="miter" endarrow="block"/>
              </v:shape>
            </w:pict>
          </mc:Fallback>
        </mc:AlternateContent>
      </w:r>
    </w:p>
    <w:p w14:paraId="51C4C702" w14:textId="77777777" w:rsidR="00F6578E" w:rsidRPr="00BF2773" w:rsidRDefault="00F6578E" w:rsidP="00F6578E">
      <w:pPr>
        <w:spacing w:after="0" w:line="240" w:lineRule="auto"/>
        <w:rPr>
          <w:lang w:val="en-AU"/>
        </w:rPr>
      </w:pPr>
    </w:p>
    <w:p w14:paraId="05137D5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5104" behindDoc="0" locked="0" layoutInCell="1" allowOverlap="1" wp14:anchorId="294CD1EF" wp14:editId="031E7C3E">
                <wp:simplePos x="0" y="0"/>
                <wp:positionH relativeFrom="column">
                  <wp:posOffset>-1160780</wp:posOffset>
                </wp:positionH>
                <wp:positionV relativeFrom="paragraph">
                  <wp:posOffset>140335</wp:posOffset>
                </wp:positionV>
                <wp:extent cx="2787650" cy="262890"/>
                <wp:effectExtent l="4763" t="0" r="18097" b="18098"/>
                <wp:wrapNone/>
                <wp:docPr id="34" name="Flowchart: Alternate Process 34"/>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BF7A0E3"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5E41B27" w14:textId="77777777" w:rsidR="00F6578E" w:rsidRDefault="00F6578E" w:rsidP="00F6578E">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shape w14:anchorId="294CD1EF" id="Flowchart: Alternate Process 34" o:spid="_x0000_s1033" type="#_x0000_t176" style="position:absolute;margin-left:-91.4pt;margin-top:11.05pt;width:219.5pt;height:20.7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fillcolor="#9cc2e5 [1944]" strokecolor="black [3213]" strokeweight="1pt">
                <v:textbox>
                  <w:txbxContent>
                    <w:p w14:paraId="6BF7A0E3"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5E41B27" w14:textId="77777777" w:rsidR="00F6578E" w:rsidRDefault="00F6578E" w:rsidP="00F6578E">
                      <w:pPr>
                        <w:spacing w:after="0" w:line="240" w:lineRule="auto"/>
                        <w:rPr>
                          <w:rFonts w:ascii="Arial" w:hAnsi="Arial" w:cs="Arial"/>
                          <w:b/>
                          <w:color w:val="000000" w:themeColor="text1"/>
                          <w:sz w:val="18"/>
                          <w:szCs w:val="18"/>
                        </w:rPr>
                      </w:pPr>
                    </w:p>
                  </w:txbxContent>
                </v:textbox>
              </v:shape>
            </w:pict>
          </mc:Fallback>
        </mc:AlternateContent>
      </w:r>
    </w:p>
    <w:p w14:paraId="57BBE50B"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9200" behindDoc="0" locked="0" layoutInCell="1" allowOverlap="1" wp14:anchorId="439115C3" wp14:editId="2FFCBF5F">
                <wp:simplePos x="0" y="0"/>
                <wp:positionH relativeFrom="column">
                  <wp:posOffset>1409700</wp:posOffset>
                </wp:positionH>
                <wp:positionV relativeFrom="paragraph">
                  <wp:posOffset>56515</wp:posOffset>
                </wp:positionV>
                <wp:extent cx="0" cy="281305"/>
                <wp:effectExtent l="76200" t="0" r="57150" b="61595"/>
                <wp:wrapNone/>
                <wp:docPr id="37" name="Straight Arrow Connector 3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du="http://schemas.microsoft.com/office/word/2023/wordml/word16du">
            <w:pict>
              <v:shape id="Straight Arrow Connector 37" style="position:absolute;margin-left:111pt;margin-top:4.45pt;width:0;height:22.15pt;z-index:251699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w14:anchorId="60FC8EA6">
                <v:stroke joinstyle="miter" endarrow="block"/>
              </v:shape>
            </w:pict>
          </mc:Fallback>
        </mc:AlternateContent>
      </w:r>
    </w:p>
    <w:p w14:paraId="5E4EB58E" w14:textId="77777777" w:rsidR="00F6578E" w:rsidRPr="00BF2773" w:rsidRDefault="00F6578E" w:rsidP="00F6578E">
      <w:pPr>
        <w:spacing w:after="0" w:line="240" w:lineRule="auto"/>
        <w:rPr>
          <w:lang w:val="en-AU"/>
        </w:rPr>
      </w:pPr>
    </w:p>
    <w:p w14:paraId="0C97EB4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7936" behindDoc="0" locked="0" layoutInCell="1" allowOverlap="1" wp14:anchorId="0E466EB7" wp14:editId="3F1215BB">
                <wp:simplePos x="0" y="0"/>
                <wp:positionH relativeFrom="column">
                  <wp:posOffset>3047365</wp:posOffset>
                </wp:positionH>
                <wp:positionV relativeFrom="paragraph">
                  <wp:posOffset>154940</wp:posOffset>
                </wp:positionV>
                <wp:extent cx="1887220" cy="1133475"/>
                <wp:effectExtent l="0" t="0" r="17780" b="28575"/>
                <wp:wrapNone/>
                <wp:docPr id="38" name="Rectangle 38"/>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E0E0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1A5CC157"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7371F341"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rect w14:anchorId="0E466EB7" id="Rectangle 38" o:spid="_x0000_s1034" style="position:absolute;margin-left:239.95pt;margin-top:12.2pt;width:148.6pt;height:89.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filled="f" strokecolor="black [3213]" strokeweight="1pt">
                <v:textbox>
                  <w:txbxContent>
                    <w:p w14:paraId="72AE0E0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1A5CC157"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7371F341"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sidRPr="00BF2773">
        <w:rPr>
          <w:noProof/>
          <w:lang w:eastAsia="zh-CN"/>
        </w:rPr>
        <mc:AlternateContent>
          <mc:Choice Requires="wps">
            <w:drawing>
              <wp:anchor distT="0" distB="0" distL="114300" distR="114300" simplePos="0" relativeHeight="251693056" behindDoc="0" locked="0" layoutInCell="1" allowOverlap="1" wp14:anchorId="33D88A11" wp14:editId="15356D91">
                <wp:simplePos x="0" y="0"/>
                <wp:positionH relativeFrom="column">
                  <wp:posOffset>2476500</wp:posOffset>
                </wp:positionH>
                <wp:positionV relativeFrom="paragraph">
                  <wp:posOffset>294640</wp:posOffset>
                </wp:positionV>
                <wp:extent cx="563245" cy="0"/>
                <wp:effectExtent l="0" t="76200" r="27305" b="95250"/>
                <wp:wrapNone/>
                <wp:docPr id="39" name="Straight Arrow Connector 39"/>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du="http://schemas.microsoft.com/office/word/2023/wordml/word16du">
            <w:pict>
              <v:shape id="Straight Arrow Connector 39" style="position:absolute;margin-left:195pt;margin-top:23.2pt;width:44.35pt;height:0;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w14:anchorId="6ABC372A">
                <v:stroke joinstyle="miter" endarrow="block"/>
              </v:shape>
            </w:pict>
          </mc:Fallback>
        </mc:AlternateContent>
      </w:r>
      <w:r w:rsidRPr="00BF2773">
        <w:rPr>
          <w:noProof/>
          <w:lang w:eastAsia="zh-CN"/>
        </w:rPr>
        <mc:AlternateContent>
          <mc:Choice Requires="wps">
            <w:drawing>
              <wp:anchor distT="0" distB="0" distL="114300" distR="114300" simplePos="0" relativeHeight="251686912" behindDoc="0" locked="0" layoutInCell="1" allowOverlap="1" wp14:anchorId="3DB920C7" wp14:editId="022B489D">
                <wp:simplePos x="0" y="0"/>
                <wp:positionH relativeFrom="column">
                  <wp:posOffset>561975</wp:posOffset>
                </wp:positionH>
                <wp:positionV relativeFrom="paragraph">
                  <wp:posOffset>13335</wp:posOffset>
                </wp:positionV>
                <wp:extent cx="1887220" cy="526415"/>
                <wp:effectExtent l="0" t="0" r="17780" b="26035"/>
                <wp:wrapNone/>
                <wp:docPr id="40" name="Rectangle 40"/>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43C6"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1944E9F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rect w14:anchorId="3DB920C7" id="Rectangle 40" o:spid="_x0000_s1035" style="position:absolute;margin-left:44.25pt;margin-top:1.05pt;width:148.6pt;height:41.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filled="f" strokecolor="black [3213]" strokeweight="1pt">
                <v:textbox>
                  <w:txbxContent>
                    <w:p w14:paraId="635043C6"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1944E9F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p>
    <w:p w14:paraId="3B297202" w14:textId="77777777" w:rsidR="00F6578E" w:rsidRPr="00BF2773" w:rsidRDefault="00F6578E" w:rsidP="00F6578E">
      <w:pPr>
        <w:spacing w:after="0" w:line="240" w:lineRule="auto"/>
        <w:rPr>
          <w:lang w:val="en-AU"/>
        </w:rPr>
      </w:pPr>
    </w:p>
    <w:p w14:paraId="40079C8E" w14:textId="77777777" w:rsidR="00F6578E" w:rsidRPr="00BF2773" w:rsidRDefault="00F6578E" w:rsidP="00F6578E">
      <w:pPr>
        <w:spacing w:after="0" w:line="240" w:lineRule="auto"/>
        <w:rPr>
          <w:lang w:val="en-AU"/>
        </w:rPr>
      </w:pPr>
    </w:p>
    <w:p w14:paraId="7F0DC7A7"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0224" behindDoc="0" locked="0" layoutInCell="1" allowOverlap="1" wp14:anchorId="518D6C1A" wp14:editId="3978FCB6">
                <wp:simplePos x="0" y="0"/>
                <wp:positionH relativeFrom="column">
                  <wp:posOffset>1400810</wp:posOffset>
                </wp:positionH>
                <wp:positionV relativeFrom="paragraph">
                  <wp:posOffset>29210</wp:posOffset>
                </wp:positionV>
                <wp:extent cx="0" cy="746125"/>
                <wp:effectExtent l="76200" t="0" r="57150" b="53975"/>
                <wp:wrapNone/>
                <wp:docPr id="41" name="Straight Arrow Connector 41"/>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du="http://schemas.microsoft.com/office/word/2023/wordml/word16du">
            <w:pict>
              <v:shape id="Straight Arrow Connector 41" style="position:absolute;margin-left:110.3pt;margin-top:2.3pt;width:0;height:58.75pt;z-index:2517002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" w14:anchorId="06E93539">
                <v:stroke joinstyle="miter" endarrow="block"/>
              </v:shape>
            </w:pict>
          </mc:Fallback>
        </mc:AlternateContent>
      </w:r>
    </w:p>
    <w:p w14:paraId="4EB14A3A" w14:textId="77777777" w:rsidR="00F6578E" w:rsidRPr="00BF2773" w:rsidRDefault="00F6578E" w:rsidP="00F6578E">
      <w:pPr>
        <w:spacing w:after="0" w:line="240" w:lineRule="auto"/>
        <w:rPr>
          <w:lang w:val="en-AU"/>
        </w:rPr>
      </w:pPr>
    </w:p>
    <w:p w14:paraId="027976F4" w14:textId="77777777" w:rsidR="00F6578E" w:rsidRPr="00BF2773" w:rsidRDefault="00F6578E" w:rsidP="00F6578E">
      <w:pPr>
        <w:spacing w:after="0" w:line="240" w:lineRule="auto"/>
        <w:rPr>
          <w:lang w:val="en-AU"/>
        </w:rPr>
      </w:pPr>
    </w:p>
    <w:p w14:paraId="08D526FE" w14:textId="77777777" w:rsidR="00F6578E" w:rsidRPr="00BF2773" w:rsidRDefault="00F6578E" w:rsidP="00F6578E">
      <w:pPr>
        <w:spacing w:after="0" w:line="240" w:lineRule="auto"/>
        <w:rPr>
          <w:lang w:val="en-AU"/>
        </w:rPr>
      </w:pPr>
    </w:p>
    <w:p w14:paraId="7445822A"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8960" behindDoc="0" locked="0" layoutInCell="1" allowOverlap="1" wp14:anchorId="7183A5BC" wp14:editId="627A1268">
                <wp:simplePos x="0" y="0"/>
                <wp:positionH relativeFrom="column">
                  <wp:posOffset>540385</wp:posOffset>
                </wp:positionH>
                <wp:positionV relativeFrom="paragraph">
                  <wp:posOffset>110490</wp:posOffset>
                </wp:positionV>
                <wp:extent cx="1887220" cy="723900"/>
                <wp:effectExtent l="0" t="0" r="17780" b="19050"/>
                <wp:wrapNone/>
                <wp:docPr id="42" name="Rectangle 42"/>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7214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7D5972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rect w14:anchorId="7183A5BC" id="Rectangle 42" o:spid="_x0000_s1036" style="position:absolute;margin-left:42.55pt;margin-top:8.7pt;width:148.6pt;height:5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filled="f" strokecolor="black [3213]" strokeweight="1pt">
                <v:textbox>
                  <w:txbxContent>
                    <w:p w14:paraId="6447214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7D5972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299F765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6128" behindDoc="0" locked="0" layoutInCell="1" allowOverlap="1" wp14:anchorId="00211C64" wp14:editId="114ADE6E">
                <wp:simplePos x="0" y="0"/>
                <wp:positionH relativeFrom="column">
                  <wp:posOffset>-133350</wp:posOffset>
                </wp:positionH>
                <wp:positionV relativeFrom="paragraph">
                  <wp:posOffset>170180</wp:posOffset>
                </wp:positionV>
                <wp:extent cx="764540" cy="262890"/>
                <wp:effectExtent l="2858" t="0" r="20002" b="20003"/>
                <wp:wrapNone/>
                <wp:docPr id="43" name="Flowchart: Alternate Process 4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D7102EB"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w:pict>
              <v:shape w14:anchorId="00211C64" id="Flowchart: Alternate Process 43" o:spid="_x0000_s1037" type="#_x0000_t176" style="position:absolute;margin-left:-10.5pt;margin-top:13.4pt;width:60.2pt;height:20.7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fillcolor="#9cc2e5 [1944]" strokecolor="black [3213]" strokeweight="1pt">
                <v:textbox>
                  <w:txbxContent>
                    <w:p w14:paraId="2D7102EB"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58ACFB9" w14:textId="77777777" w:rsidR="00F6578E" w:rsidRPr="00BF2773" w:rsidRDefault="00F6578E" w:rsidP="00F6578E">
      <w:pPr>
        <w:spacing w:after="0" w:line="240" w:lineRule="auto"/>
        <w:rPr>
          <w:lang w:val="en-AU"/>
        </w:rPr>
      </w:pPr>
    </w:p>
    <w:p w14:paraId="194FE54B" w14:textId="77777777" w:rsidR="00F6578E" w:rsidRPr="00BF2773" w:rsidRDefault="00F6578E" w:rsidP="00F6578E">
      <w:pPr>
        <w:spacing w:after="0" w:line="240" w:lineRule="auto"/>
        <w:rPr>
          <w:lang w:val="en-AU"/>
        </w:rPr>
      </w:pPr>
    </w:p>
    <w:p w14:paraId="291C361B" w14:textId="77777777" w:rsidR="00F6578E" w:rsidRPr="00BF2773" w:rsidRDefault="00F6578E" w:rsidP="00F6578E">
      <w:pPr>
        <w:spacing w:after="0" w:line="240" w:lineRule="auto"/>
      </w:pPr>
    </w:p>
    <w:p w14:paraId="3A5464B4" w14:textId="77777777" w:rsidR="00F6578E" w:rsidRPr="00BF2773" w:rsidRDefault="00F6578E" w:rsidP="00F6578E">
      <w:pPr>
        <w:spacing w:after="0" w:line="480" w:lineRule="auto"/>
        <w:rPr>
          <w:rFonts w:ascii="Times New Roman" w:hAnsi="Times New Roman" w:cs="Times New Roman"/>
          <w:sz w:val="24"/>
          <w:szCs w:val="24"/>
        </w:rPr>
      </w:pPr>
    </w:p>
    <w:p w14:paraId="52A81E63" w14:textId="77777777" w:rsidR="00F6578E" w:rsidRPr="00BF2773" w:rsidRDefault="00F6578E" w:rsidP="00F6578E">
      <w:pPr>
        <w:suppressAutoHyphens w:val="0"/>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br w:type="page"/>
      </w:r>
    </w:p>
    <w:p w14:paraId="78621A19" w14:textId="394EFD55" w:rsidR="00F6578E" w:rsidRPr="00BF2773" w:rsidRDefault="00F6578E" w:rsidP="003638E3">
      <w:pPr>
        <w:jc w:val="center"/>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lastRenderedPageBreak/>
        <w:t>Table 1: Overview of the selected studies (k=30) for main analysis</w:t>
      </w:r>
    </w:p>
    <w:p w14:paraId="66901FD3" w14:textId="77777777" w:rsidR="00F6578E" w:rsidRPr="00DA1A11" w:rsidRDefault="00F6578E" w:rsidP="00DA1A11">
      <w:pPr>
        <w:spacing w:after="0" w:line="480" w:lineRule="auto"/>
        <w:jc w:val="center"/>
        <w:rPr>
          <w:rFonts w:ascii="Times New Roman" w:hAnsi="Times New Roman" w:cs="Times New Roman"/>
          <w:b/>
          <w:bCs/>
          <w:sz w:val="16"/>
          <w:szCs w:val="16"/>
        </w:rPr>
      </w:pPr>
    </w:p>
    <w:tbl>
      <w:tblPr>
        <w:tblStyle w:val="TableGridLight"/>
        <w:tblW w:w="3286" w:type="dxa"/>
        <w:tblCellMar>
          <w:top w:w="15" w:type="dxa"/>
          <w:left w:w="15" w:type="dxa"/>
          <w:bottom w:w="15" w:type="dxa"/>
          <w:right w:w="15" w:type="dxa"/>
        </w:tblCellMar>
        <w:tblLook w:val="04A0" w:firstRow="1" w:lastRow="0" w:firstColumn="1" w:lastColumn="0" w:noHBand="0" w:noVBand="1"/>
      </w:tblPr>
      <w:tblGrid>
        <w:gridCol w:w="864"/>
        <w:gridCol w:w="720"/>
        <w:gridCol w:w="1126"/>
        <w:gridCol w:w="576"/>
      </w:tblGrid>
      <w:tr w:rsidR="003638E3" w:rsidRPr="003638E3" w14:paraId="45102BD6" w14:textId="77777777" w:rsidTr="00DA02CA">
        <w:trPr>
          <w:trHeight w:val="302"/>
          <w:tblHeader/>
        </w:trPr>
        <w:tc>
          <w:tcPr>
            <w:tcW w:w="864" w:type="dxa"/>
            <w:tcMar>
              <w:top w:w="0" w:type="dxa"/>
              <w:left w:w="75" w:type="dxa"/>
              <w:bottom w:w="0" w:type="dxa"/>
              <w:right w:w="75" w:type="dxa"/>
            </w:tcMar>
            <w:vAlign w:val="center"/>
            <w:hideMark/>
          </w:tcPr>
          <w:p w14:paraId="0F932D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Source</w:t>
            </w:r>
          </w:p>
        </w:tc>
        <w:tc>
          <w:tcPr>
            <w:tcW w:w="720" w:type="dxa"/>
            <w:tcMar>
              <w:top w:w="0" w:type="dxa"/>
              <w:left w:w="75" w:type="dxa"/>
              <w:bottom w:w="0" w:type="dxa"/>
              <w:right w:w="75" w:type="dxa"/>
            </w:tcMar>
            <w:vAlign w:val="center"/>
            <w:hideMark/>
          </w:tcPr>
          <w:p w14:paraId="1C4E1C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sample size</w:t>
            </w:r>
          </w:p>
        </w:tc>
        <w:tc>
          <w:tcPr>
            <w:tcW w:w="1126" w:type="dxa"/>
            <w:tcMar>
              <w:top w:w="0" w:type="dxa"/>
              <w:left w:w="75" w:type="dxa"/>
              <w:bottom w:w="0" w:type="dxa"/>
              <w:right w:w="75" w:type="dxa"/>
            </w:tcMar>
            <w:vAlign w:val="center"/>
            <w:hideMark/>
          </w:tcPr>
          <w:p w14:paraId="7BB4A5D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effect size</w:t>
            </w:r>
          </w:p>
        </w:tc>
        <w:tc>
          <w:tcPr>
            <w:tcW w:w="576" w:type="dxa"/>
            <w:tcMar>
              <w:top w:w="0" w:type="dxa"/>
              <w:left w:w="75" w:type="dxa"/>
              <w:bottom w:w="0" w:type="dxa"/>
              <w:right w:w="75" w:type="dxa"/>
            </w:tcMar>
            <w:vAlign w:val="center"/>
            <w:hideMark/>
          </w:tcPr>
          <w:p w14:paraId="5C4B051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sd</w:t>
            </w:r>
          </w:p>
        </w:tc>
      </w:tr>
      <w:tr w:rsidR="003638E3" w:rsidRPr="00DA1A11" w14:paraId="729EB66E" w14:textId="77777777" w:rsidTr="00DA02CA">
        <w:trPr>
          <w:trHeight w:val="300"/>
        </w:trPr>
        <w:tc>
          <w:tcPr>
            <w:tcW w:w="864" w:type="dxa"/>
            <w:tcMar>
              <w:top w:w="0" w:type="dxa"/>
              <w:left w:w="75" w:type="dxa"/>
              <w:bottom w:w="0" w:type="dxa"/>
              <w:right w:w="75" w:type="dxa"/>
            </w:tcMar>
            <w:vAlign w:val="center"/>
            <w:hideMark/>
          </w:tcPr>
          <w:p w14:paraId="186E85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Arnout and Al‐Sufyani (2021)</w:t>
            </w:r>
          </w:p>
        </w:tc>
        <w:tc>
          <w:tcPr>
            <w:tcW w:w="720" w:type="dxa"/>
            <w:tcMar>
              <w:top w:w="0" w:type="dxa"/>
              <w:left w:w="75" w:type="dxa"/>
              <w:bottom w:w="0" w:type="dxa"/>
              <w:right w:w="75" w:type="dxa"/>
            </w:tcMar>
            <w:vAlign w:val="center"/>
            <w:hideMark/>
          </w:tcPr>
          <w:p w14:paraId="630C70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1126" w:type="dxa"/>
            <w:tcMar>
              <w:top w:w="0" w:type="dxa"/>
              <w:left w:w="75" w:type="dxa"/>
              <w:bottom w:w="0" w:type="dxa"/>
              <w:right w:w="75" w:type="dxa"/>
            </w:tcMar>
            <w:vAlign w:val="center"/>
            <w:hideMark/>
          </w:tcPr>
          <w:p w14:paraId="6F3979F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65.19</w:t>
            </w:r>
          </w:p>
        </w:tc>
        <w:tc>
          <w:tcPr>
            <w:tcW w:w="576" w:type="dxa"/>
            <w:tcMar>
              <w:top w:w="0" w:type="dxa"/>
              <w:left w:w="75" w:type="dxa"/>
              <w:bottom w:w="0" w:type="dxa"/>
              <w:right w:w="75" w:type="dxa"/>
            </w:tcMar>
            <w:vAlign w:val="center"/>
            <w:hideMark/>
          </w:tcPr>
          <w:p w14:paraId="0B08FB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17.94</w:t>
            </w:r>
          </w:p>
        </w:tc>
      </w:tr>
      <w:tr w:rsidR="003638E3" w:rsidRPr="00DA1A11" w14:paraId="7D1ECF6E" w14:textId="77777777" w:rsidTr="00DA02CA">
        <w:trPr>
          <w:trHeight w:val="300"/>
        </w:trPr>
        <w:tc>
          <w:tcPr>
            <w:tcW w:w="864" w:type="dxa"/>
            <w:tcMar>
              <w:top w:w="0" w:type="dxa"/>
              <w:left w:w="75" w:type="dxa"/>
              <w:bottom w:w="0" w:type="dxa"/>
              <w:right w:w="75" w:type="dxa"/>
            </w:tcMar>
            <w:vAlign w:val="center"/>
            <w:hideMark/>
          </w:tcPr>
          <w:p w14:paraId="4DC98F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720" w:type="dxa"/>
            <w:tcMar>
              <w:top w:w="0" w:type="dxa"/>
              <w:left w:w="75" w:type="dxa"/>
              <w:bottom w:w="0" w:type="dxa"/>
              <w:right w:w="75" w:type="dxa"/>
            </w:tcMar>
            <w:vAlign w:val="center"/>
            <w:hideMark/>
          </w:tcPr>
          <w:p w14:paraId="48A240A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1126" w:type="dxa"/>
            <w:tcMar>
              <w:top w:w="0" w:type="dxa"/>
              <w:left w:w="75" w:type="dxa"/>
              <w:bottom w:w="0" w:type="dxa"/>
              <w:right w:w="75" w:type="dxa"/>
            </w:tcMar>
            <w:vAlign w:val="center"/>
            <w:hideMark/>
          </w:tcPr>
          <w:p w14:paraId="1396EED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55.78</w:t>
            </w:r>
          </w:p>
        </w:tc>
        <w:tc>
          <w:tcPr>
            <w:tcW w:w="576" w:type="dxa"/>
            <w:tcMar>
              <w:top w:w="0" w:type="dxa"/>
              <w:left w:w="75" w:type="dxa"/>
              <w:bottom w:w="0" w:type="dxa"/>
              <w:right w:w="75" w:type="dxa"/>
            </w:tcMar>
            <w:vAlign w:val="center"/>
            <w:hideMark/>
          </w:tcPr>
          <w:p w14:paraId="205522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19.10</w:t>
            </w:r>
          </w:p>
        </w:tc>
      </w:tr>
      <w:tr w:rsidR="003638E3" w:rsidRPr="00DA1A11" w14:paraId="49116E41" w14:textId="77777777" w:rsidTr="00DA02CA">
        <w:trPr>
          <w:trHeight w:val="300"/>
        </w:trPr>
        <w:tc>
          <w:tcPr>
            <w:tcW w:w="864" w:type="dxa"/>
            <w:tcMar>
              <w:top w:w="0" w:type="dxa"/>
              <w:left w:w="75" w:type="dxa"/>
              <w:bottom w:w="0" w:type="dxa"/>
              <w:right w:w="75" w:type="dxa"/>
            </w:tcMar>
            <w:vAlign w:val="center"/>
            <w:hideMark/>
          </w:tcPr>
          <w:p w14:paraId="2208B7B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720" w:type="dxa"/>
            <w:tcMar>
              <w:top w:w="0" w:type="dxa"/>
              <w:left w:w="75" w:type="dxa"/>
              <w:bottom w:w="0" w:type="dxa"/>
              <w:right w:w="75" w:type="dxa"/>
            </w:tcMar>
            <w:vAlign w:val="center"/>
            <w:hideMark/>
          </w:tcPr>
          <w:p w14:paraId="437C614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1126" w:type="dxa"/>
            <w:tcMar>
              <w:top w:w="0" w:type="dxa"/>
              <w:left w:w="75" w:type="dxa"/>
              <w:bottom w:w="0" w:type="dxa"/>
              <w:right w:w="75" w:type="dxa"/>
            </w:tcMar>
            <w:vAlign w:val="center"/>
            <w:hideMark/>
          </w:tcPr>
          <w:p w14:paraId="15AC1E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64.80</w:t>
            </w:r>
          </w:p>
        </w:tc>
        <w:tc>
          <w:tcPr>
            <w:tcW w:w="576" w:type="dxa"/>
            <w:tcMar>
              <w:top w:w="0" w:type="dxa"/>
              <w:left w:w="75" w:type="dxa"/>
              <w:bottom w:w="0" w:type="dxa"/>
              <w:right w:w="75" w:type="dxa"/>
            </w:tcMar>
            <w:vAlign w:val="center"/>
            <w:hideMark/>
          </w:tcPr>
          <w:p w14:paraId="071198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10.44</w:t>
            </w:r>
          </w:p>
        </w:tc>
      </w:tr>
      <w:tr w:rsidR="003638E3" w:rsidRPr="00DA1A11" w14:paraId="44E8C02E" w14:textId="77777777" w:rsidTr="00DA02CA">
        <w:trPr>
          <w:trHeight w:val="300"/>
        </w:trPr>
        <w:tc>
          <w:tcPr>
            <w:tcW w:w="864" w:type="dxa"/>
            <w:tcMar>
              <w:top w:w="0" w:type="dxa"/>
              <w:left w:w="75" w:type="dxa"/>
              <w:bottom w:w="0" w:type="dxa"/>
              <w:right w:w="75" w:type="dxa"/>
            </w:tcMar>
            <w:vAlign w:val="center"/>
            <w:hideMark/>
          </w:tcPr>
          <w:p w14:paraId="3CBF99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720" w:type="dxa"/>
            <w:tcMar>
              <w:top w:w="0" w:type="dxa"/>
              <w:left w:w="75" w:type="dxa"/>
              <w:bottom w:w="0" w:type="dxa"/>
              <w:right w:w="75" w:type="dxa"/>
            </w:tcMar>
            <w:vAlign w:val="center"/>
            <w:hideMark/>
          </w:tcPr>
          <w:p w14:paraId="1D7417D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1126" w:type="dxa"/>
            <w:tcMar>
              <w:top w:w="0" w:type="dxa"/>
              <w:left w:w="75" w:type="dxa"/>
              <w:bottom w:w="0" w:type="dxa"/>
              <w:right w:w="75" w:type="dxa"/>
            </w:tcMar>
            <w:vAlign w:val="center"/>
            <w:hideMark/>
          </w:tcPr>
          <w:p w14:paraId="09C443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45.57</w:t>
            </w:r>
          </w:p>
        </w:tc>
        <w:tc>
          <w:tcPr>
            <w:tcW w:w="576" w:type="dxa"/>
            <w:tcMar>
              <w:top w:w="0" w:type="dxa"/>
              <w:left w:w="75" w:type="dxa"/>
              <w:bottom w:w="0" w:type="dxa"/>
              <w:right w:w="75" w:type="dxa"/>
            </w:tcMar>
            <w:vAlign w:val="center"/>
            <w:hideMark/>
          </w:tcPr>
          <w:p w14:paraId="49545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11.70</w:t>
            </w:r>
          </w:p>
        </w:tc>
      </w:tr>
      <w:tr w:rsidR="003638E3" w:rsidRPr="00DA1A11" w14:paraId="43B6AB55" w14:textId="77777777" w:rsidTr="00DA02CA">
        <w:trPr>
          <w:trHeight w:val="300"/>
        </w:trPr>
        <w:tc>
          <w:tcPr>
            <w:tcW w:w="864" w:type="dxa"/>
            <w:tcMar>
              <w:top w:w="0" w:type="dxa"/>
              <w:left w:w="75" w:type="dxa"/>
              <w:bottom w:w="0" w:type="dxa"/>
              <w:right w:w="75" w:type="dxa"/>
            </w:tcMar>
            <w:vAlign w:val="center"/>
            <w:hideMark/>
          </w:tcPr>
          <w:p w14:paraId="302170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(2022)</w:t>
            </w:r>
          </w:p>
        </w:tc>
        <w:tc>
          <w:tcPr>
            <w:tcW w:w="720" w:type="dxa"/>
            <w:tcMar>
              <w:top w:w="0" w:type="dxa"/>
              <w:left w:w="75" w:type="dxa"/>
              <w:bottom w:w="0" w:type="dxa"/>
              <w:right w:w="75" w:type="dxa"/>
            </w:tcMar>
            <w:vAlign w:val="center"/>
            <w:hideMark/>
          </w:tcPr>
          <w:p w14:paraId="0DDBB19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1126" w:type="dxa"/>
            <w:tcMar>
              <w:top w:w="0" w:type="dxa"/>
              <w:left w:w="75" w:type="dxa"/>
              <w:bottom w:w="0" w:type="dxa"/>
              <w:right w:w="75" w:type="dxa"/>
            </w:tcMar>
            <w:vAlign w:val="center"/>
            <w:hideMark/>
          </w:tcPr>
          <w:p w14:paraId="4039017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47.73</w:t>
            </w:r>
          </w:p>
        </w:tc>
        <w:tc>
          <w:tcPr>
            <w:tcW w:w="576" w:type="dxa"/>
            <w:tcMar>
              <w:top w:w="0" w:type="dxa"/>
              <w:left w:w="75" w:type="dxa"/>
              <w:bottom w:w="0" w:type="dxa"/>
              <w:right w:w="75" w:type="dxa"/>
            </w:tcMar>
            <w:vAlign w:val="center"/>
            <w:hideMark/>
          </w:tcPr>
          <w:p w14:paraId="65FA05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24.63</w:t>
            </w:r>
          </w:p>
        </w:tc>
      </w:tr>
      <w:tr w:rsidR="003638E3" w:rsidRPr="00DA1A11" w14:paraId="0F6E48B9" w14:textId="77777777" w:rsidTr="00DA02CA">
        <w:trPr>
          <w:trHeight w:val="300"/>
        </w:trPr>
        <w:tc>
          <w:tcPr>
            <w:tcW w:w="864" w:type="dxa"/>
            <w:tcMar>
              <w:top w:w="0" w:type="dxa"/>
              <w:left w:w="75" w:type="dxa"/>
              <w:bottom w:w="0" w:type="dxa"/>
              <w:right w:w="75" w:type="dxa"/>
            </w:tcMar>
            <w:vAlign w:val="center"/>
            <w:hideMark/>
          </w:tcPr>
          <w:p w14:paraId="51D7BE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720" w:type="dxa"/>
            <w:tcMar>
              <w:top w:w="0" w:type="dxa"/>
              <w:left w:w="75" w:type="dxa"/>
              <w:bottom w:w="0" w:type="dxa"/>
              <w:right w:w="75" w:type="dxa"/>
            </w:tcMar>
            <w:vAlign w:val="center"/>
            <w:hideMark/>
          </w:tcPr>
          <w:p w14:paraId="5CB0968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1126" w:type="dxa"/>
            <w:tcMar>
              <w:top w:w="0" w:type="dxa"/>
              <w:left w:w="75" w:type="dxa"/>
              <w:bottom w:w="0" w:type="dxa"/>
              <w:right w:w="75" w:type="dxa"/>
            </w:tcMar>
            <w:vAlign w:val="center"/>
            <w:hideMark/>
          </w:tcPr>
          <w:p w14:paraId="7D8B0DA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53.13</w:t>
            </w:r>
          </w:p>
        </w:tc>
        <w:tc>
          <w:tcPr>
            <w:tcW w:w="576" w:type="dxa"/>
            <w:tcMar>
              <w:top w:w="0" w:type="dxa"/>
              <w:left w:w="75" w:type="dxa"/>
              <w:bottom w:w="0" w:type="dxa"/>
              <w:right w:w="75" w:type="dxa"/>
            </w:tcMar>
            <w:vAlign w:val="center"/>
            <w:hideMark/>
          </w:tcPr>
          <w:p w14:paraId="5A97D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17.22</w:t>
            </w:r>
          </w:p>
        </w:tc>
      </w:tr>
      <w:tr w:rsidR="003638E3" w:rsidRPr="00DA1A11" w14:paraId="08D7F6BF" w14:textId="77777777" w:rsidTr="00DA02CA">
        <w:trPr>
          <w:trHeight w:val="300"/>
        </w:trPr>
        <w:tc>
          <w:tcPr>
            <w:tcW w:w="864" w:type="dxa"/>
            <w:tcMar>
              <w:top w:w="0" w:type="dxa"/>
              <w:left w:w="75" w:type="dxa"/>
              <w:bottom w:w="0" w:type="dxa"/>
              <w:right w:w="75" w:type="dxa"/>
            </w:tcMar>
            <w:vAlign w:val="center"/>
            <w:hideMark/>
          </w:tcPr>
          <w:p w14:paraId="14E8A1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720" w:type="dxa"/>
            <w:tcMar>
              <w:top w:w="0" w:type="dxa"/>
              <w:left w:w="75" w:type="dxa"/>
              <w:bottom w:w="0" w:type="dxa"/>
              <w:right w:w="75" w:type="dxa"/>
            </w:tcMar>
            <w:vAlign w:val="center"/>
            <w:hideMark/>
          </w:tcPr>
          <w:p w14:paraId="3B885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1126" w:type="dxa"/>
            <w:tcMar>
              <w:top w:w="0" w:type="dxa"/>
              <w:left w:w="75" w:type="dxa"/>
              <w:bottom w:w="0" w:type="dxa"/>
              <w:right w:w="75" w:type="dxa"/>
            </w:tcMar>
            <w:vAlign w:val="center"/>
            <w:hideMark/>
          </w:tcPr>
          <w:p w14:paraId="78D0389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78.40</w:t>
            </w:r>
          </w:p>
        </w:tc>
        <w:tc>
          <w:tcPr>
            <w:tcW w:w="576" w:type="dxa"/>
            <w:tcMar>
              <w:top w:w="0" w:type="dxa"/>
              <w:left w:w="75" w:type="dxa"/>
              <w:bottom w:w="0" w:type="dxa"/>
              <w:right w:w="75" w:type="dxa"/>
            </w:tcMar>
            <w:vAlign w:val="center"/>
            <w:hideMark/>
          </w:tcPr>
          <w:p w14:paraId="67176D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14.00</w:t>
            </w:r>
          </w:p>
        </w:tc>
      </w:tr>
      <w:tr w:rsidR="003638E3" w:rsidRPr="00DA1A11" w14:paraId="15F3AE54" w14:textId="77777777" w:rsidTr="00DA02CA">
        <w:trPr>
          <w:trHeight w:val="300"/>
        </w:trPr>
        <w:tc>
          <w:tcPr>
            <w:tcW w:w="864" w:type="dxa"/>
            <w:tcMar>
              <w:top w:w="0" w:type="dxa"/>
              <w:left w:w="75" w:type="dxa"/>
              <w:bottom w:w="0" w:type="dxa"/>
              <w:right w:w="75" w:type="dxa"/>
            </w:tcMar>
            <w:vAlign w:val="center"/>
            <w:hideMark/>
          </w:tcPr>
          <w:p w14:paraId="6021A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720" w:type="dxa"/>
            <w:tcMar>
              <w:top w:w="0" w:type="dxa"/>
              <w:left w:w="75" w:type="dxa"/>
              <w:bottom w:w="0" w:type="dxa"/>
              <w:right w:w="75" w:type="dxa"/>
            </w:tcMar>
            <w:vAlign w:val="center"/>
            <w:hideMark/>
          </w:tcPr>
          <w:p w14:paraId="076581A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1126" w:type="dxa"/>
            <w:tcMar>
              <w:top w:w="0" w:type="dxa"/>
              <w:left w:w="75" w:type="dxa"/>
              <w:bottom w:w="0" w:type="dxa"/>
              <w:right w:w="75" w:type="dxa"/>
            </w:tcMar>
            <w:vAlign w:val="center"/>
            <w:hideMark/>
          </w:tcPr>
          <w:p w14:paraId="5C2B32D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96.26</w:t>
            </w:r>
          </w:p>
        </w:tc>
        <w:tc>
          <w:tcPr>
            <w:tcW w:w="576" w:type="dxa"/>
            <w:tcMar>
              <w:top w:w="0" w:type="dxa"/>
              <w:left w:w="75" w:type="dxa"/>
              <w:bottom w:w="0" w:type="dxa"/>
              <w:right w:w="75" w:type="dxa"/>
            </w:tcMar>
            <w:vAlign w:val="center"/>
            <w:hideMark/>
          </w:tcPr>
          <w:p w14:paraId="004945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21.57</w:t>
            </w:r>
          </w:p>
        </w:tc>
      </w:tr>
      <w:tr w:rsidR="003638E3" w:rsidRPr="00DA1A11" w14:paraId="35A533C2" w14:textId="77777777" w:rsidTr="00DA02CA">
        <w:trPr>
          <w:trHeight w:val="300"/>
        </w:trPr>
        <w:tc>
          <w:tcPr>
            <w:tcW w:w="864" w:type="dxa"/>
            <w:tcMar>
              <w:top w:w="0" w:type="dxa"/>
              <w:left w:w="75" w:type="dxa"/>
              <w:bottom w:w="0" w:type="dxa"/>
              <w:right w:w="75" w:type="dxa"/>
            </w:tcMar>
            <w:vAlign w:val="center"/>
            <w:hideMark/>
          </w:tcPr>
          <w:p w14:paraId="407397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720" w:type="dxa"/>
            <w:tcMar>
              <w:top w:w="0" w:type="dxa"/>
              <w:left w:w="75" w:type="dxa"/>
              <w:bottom w:w="0" w:type="dxa"/>
              <w:right w:w="75" w:type="dxa"/>
            </w:tcMar>
            <w:vAlign w:val="center"/>
            <w:hideMark/>
          </w:tcPr>
          <w:p w14:paraId="2D942A3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1126" w:type="dxa"/>
            <w:tcMar>
              <w:top w:w="0" w:type="dxa"/>
              <w:left w:w="75" w:type="dxa"/>
              <w:bottom w:w="0" w:type="dxa"/>
              <w:right w:w="75" w:type="dxa"/>
            </w:tcMar>
            <w:vAlign w:val="center"/>
            <w:hideMark/>
          </w:tcPr>
          <w:p w14:paraId="282349C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47.00</w:t>
            </w:r>
          </w:p>
        </w:tc>
        <w:tc>
          <w:tcPr>
            <w:tcW w:w="576" w:type="dxa"/>
            <w:tcMar>
              <w:top w:w="0" w:type="dxa"/>
              <w:left w:w="75" w:type="dxa"/>
              <w:bottom w:w="0" w:type="dxa"/>
              <w:right w:w="75" w:type="dxa"/>
            </w:tcMar>
            <w:vAlign w:val="center"/>
            <w:hideMark/>
          </w:tcPr>
          <w:p w14:paraId="6CD154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28.20</w:t>
            </w:r>
          </w:p>
        </w:tc>
      </w:tr>
      <w:tr w:rsidR="003638E3" w:rsidRPr="00DA1A11" w14:paraId="444DADD8" w14:textId="77777777" w:rsidTr="00DA02CA">
        <w:trPr>
          <w:trHeight w:val="300"/>
        </w:trPr>
        <w:tc>
          <w:tcPr>
            <w:tcW w:w="864" w:type="dxa"/>
            <w:tcMar>
              <w:top w:w="0" w:type="dxa"/>
              <w:left w:w="75" w:type="dxa"/>
              <w:bottom w:w="0" w:type="dxa"/>
              <w:right w:w="75" w:type="dxa"/>
            </w:tcMar>
            <w:vAlign w:val="center"/>
            <w:hideMark/>
          </w:tcPr>
          <w:p w14:paraId="1DBF7C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Willey et al.(2022)</w:t>
            </w:r>
          </w:p>
        </w:tc>
        <w:tc>
          <w:tcPr>
            <w:tcW w:w="720" w:type="dxa"/>
            <w:tcMar>
              <w:top w:w="0" w:type="dxa"/>
              <w:left w:w="75" w:type="dxa"/>
              <w:bottom w:w="0" w:type="dxa"/>
              <w:right w:w="75" w:type="dxa"/>
            </w:tcMar>
            <w:vAlign w:val="center"/>
            <w:hideMark/>
          </w:tcPr>
          <w:p w14:paraId="56166C5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1126" w:type="dxa"/>
            <w:tcMar>
              <w:top w:w="0" w:type="dxa"/>
              <w:left w:w="75" w:type="dxa"/>
              <w:bottom w:w="0" w:type="dxa"/>
              <w:right w:w="75" w:type="dxa"/>
            </w:tcMar>
            <w:vAlign w:val="center"/>
            <w:hideMark/>
          </w:tcPr>
          <w:p w14:paraId="35465B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47.95</w:t>
            </w:r>
          </w:p>
        </w:tc>
        <w:tc>
          <w:tcPr>
            <w:tcW w:w="576" w:type="dxa"/>
            <w:tcMar>
              <w:top w:w="0" w:type="dxa"/>
              <w:left w:w="75" w:type="dxa"/>
              <w:bottom w:w="0" w:type="dxa"/>
              <w:right w:w="75" w:type="dxa"/>
            </w:tcMar>
            <w:vAlign w:val="center"/>
            <w:hideMark/>
          </w:tcPr>
          <w:p w14:paraId="6722F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24.48</w:t>
            </w:r>
          </w:p>
        </w:tc>
      </w:tr>
      <w:tr w:rsidR="003638E3" w:rsidRPr="00DA1A11" w14:paraId="6052971E" w14:textId="77777777" w:rsidTr="00DA02CA">
        <w:trPr>
          <w:trHeight w:val="300"/>
        </w:trPr>
        <w:tc>
          <w:tcPr>
            <w:tcW w:w="864" w:type="dxa"/>
            <w:tcMar>
              <w:top w:w="0" w:type="dxa"/>
              <w:left w:w="75" w:type="dxa"/>
              <w:bottom w:w="0" w:type="dxa"/>
              <w:right w:w="75" w:type="dxa"/>
            </w:tcMar>
            <w:vAlign w:val="center"/>
            <w:hideMark/>
          </w:tcPr>
          <w:p w14:paraId="73131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Yıldız (2021)</w:t>
            </w:r>
          </w:p>
        </w:tc>
        <w:tc>
          <w:tcPr>
            <w:tcW w:w="720" w:type="dxa"/>
            <w:tcMar>
              <w:top w:w="0" w:type="dxa"/>
              <w:left w:w="75" w:type="dxa"/>
              <w:bottom w:w="0" w:type="dxa"/>
              <w:right w:w="75" w:type="dxa"/>
            </w:tcMar>
            <w:vAlign w:val="center"/>
            <w:hideMark/>
          </w:tcPr>
          <w:p w14:paraId="3E2FAE0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1126" w:type="dxa"/>
            <w:tcMar>
              <w:top w:w="0" w:type="dxa"/>
              <w:left w:w="75" w:type="dxa"/>
              <w:bottom w:w="0" w:type="dxa"/>
              <w:right w:w="75" w:type="dxa"/>
            </w:tcMar>
            <w:vAlign w:val="center"/>
            <w:hideMark/>
          </w:tcPr>
          <w:p w14:paraId="46330A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63.49</w:t>
            </w:r>
          </w:p>
        </w:tc>
        <w:tc>
          <w:tcPr>
            <w:tcW w:w="576" w:type="dxa"/>
            <w:tcMar>
              <w:top w:w="0" w:type="dxa"/>
              <w:left w:w="75" w:type="dxa"/>
              <w:bottom w:w="0" w:type="dxa"/>
              <w:right w:w="75" w:type="dxa"/>
            </w:tcMar>
            <w:vAlign w:val="center"/>
            <w:hideMark/>
          </w:tcPr>
          <w:p w14:paraId="2F300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20.64</w:t>
            </w:r>
          </w:p>
        </w:tc>
      </w:tr>
      <w:tr w:rsidR="003638E3" w:rsidRPr="00DA1A11" w14:paraId="4859E459" w14:textId="77777777" w:rsidTr="00DA02CA">
        <w:trPr>
          <w:trHeight w:val="300"/>
        </w:trPr>
        <w:tc>
          <w:tcPr>
            <w:tcW w:w="864" w:type="dxa"/>
            <w:tcMar>
              <w:top w:w="0" w:type="dxa"/>
              <w:left w:w="75" w:type="dxa"/>
              <w:bottom w:w="0" w:type="dxa"/>
              <w:right w:w="75" w:type="dxa"/>
            </w:tcMar>
            <w:vAlign w:val="center"/>
            <w:hideMark/>
          </w:tcPr>
          <w:p w14:paraId="5B7C350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720" w:type="dxa"/>
            <w:tcMar>
              <w:top w:w="0" w:type="dxa"/>
              <w:left w:w="75" w:type="dxa"/>
              <w:bottom w:w="0" w:type="dxa"/>
              <w:right w:w="75" w:type="dxa"/>
            </w:tcMar>
            <w:vAlign w:val="center"/>
            <w:hideMark/>
          </w:tcPr>
          <w:p w14:paraId="470A8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1126" w:type="dxa"/>
            <w:tcMar>
              <w:top w:w="0" w:type="dxa"/>
              <w:left w:w="75" w:type="dxa"/>
              <w:bottom w:w="0" w:type="dxa"/>
              <w:right w:w="75" w:type="dxa"/>
            </w:tcMar>
            <w:vAlign w:val="center"/>
            <w:hideMark/>
          </w:tcPr>
          <w:p w14:paraId="7A3BBD6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67.17</w:t>
            </w:r>
          </w:p>
        </w:tc>
        <w:tc>
          <w:tcPr>
            <w:tcW w:w="576" w:type="dxa"/>
            <w:tcMar>
              <w:top w:w="0" w:type="dxa"/>
              <w:left w:w="75" w:type="dxa"/>
              <w:bottom w:w="0" w:type="dxa"/>
              <w:right w:w="75" w:type="dxa"/>
            </w:tcMar>
            <w:vAlign w:val="center"/>
            <w:hideMark/>
          </w:tcPr>
          <w:p w14:paraId="60DE39B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14.79</w:t>
            </w:r>
          </w:p>
        </w:tc>
      </w:tr>
      <w:tr w:rsidR="003638E3" w:rsidRPr="00DA1A11" w14:paraId="5E59A6F3" w14:textId="77777777" w:rsidTr="00DA02CA">
        <w:trPr>
          <w:trHeight w:val="300"/>
        </w:trPr>
        <w:tc>
          <w:tcPr>
            <w:tcW w:w="864" w:type="dxa"/>
            <w:tcMar>
              <w:top w:w="0" w:type="dxa"/>
              <w:left w:w="75" w:type="dxa"/>
              <w:bottom w:w="0" w:type="dxa"/>
              <w:right w:w="75" w:type="dxa"/>
            </w:tcMar>
            <w:vAlign w:val="center"/>
            <w:hideMark/>
          </w:tcPr>
          <w:p w14:paraId="3B99F8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Zhou et al.(2020)</w:t>
            </w:r>
          </w:p>
        </w:tc>
        <w:tc>
          <w:tcPr>
            <w:tcW w:w="720" w:type="dxa"/>
            <w:tcMar>
              <w:top w:w="0" w:type="dxa"/>
              <w:left w:w="75" w:type="dxa"/>
              <w:bottom w:w="0" w:type="dxa"/>
              <w:right w:w="75" w:type="dxa"/>
            </w:tcMar>
            <w:vAlign w:val="center"/>
            <w:hideMark/>
          </w:tcPr>
          <w:p w14:paraId="1CD5D23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1126" w:type="dxa"/>
            <w:tcMar>
              <w:top w:w="0" w:type="dxa"/>
              <w:left w:w="75" w:type="dxa"/>
              <w:bottom w:w="0" w:type="dxa"/>
              <w:right w:w="75" w:type="dxa"/>
            </w:tcMar>
            <w:vAlign w:val="center"/>
            <w:hideMark/>
          </w:tcPr>
          <w:p w14:paraId="51EE8A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58.34</w:t>
            </w:r>
          </w:p>
        </w:tc>
        <w:tc>
          <w:tcPr>
            <w:tcW w:w="576" w:type="dxa"/>
            <w:tcMar>
              <w:top w:w="0" w:type="dxa"/>
              <w:left w:w="75" w:type="dxa"/>
              <w:bottom w:w="0" w:type="dxa"/>
              <w:right w:w="75" w:type="dxa"/>
            </w:tcMar>
            <w:vAlign w:val="center"/>
            <w:hideMark/>
          </w:tcPr>
          <w:p w14:paraId="474FE0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26.76</w:t>
            </w:r>
          </w:p>
        </w:tc>
      </w:tr>
      <w:tr w:rsidR="003638E3" w:rsidRPr="00DA1A11" w14:paraId="102C7E93" w14:textId="77777777" w:rsidTr="00DA02CA">
        <w:trPr>
          <w:trHeight w:val="300"/>
        </w:trPr>
        <w:tc>
          <w:tcPr>
            <w:tcW w:w="864" w:type="dxa"/>
            <w:tcMar>
              <w:top w:w="0" w:type="dxa"/>
              <w:left w:w="75" w:type="dxa"/>
              <w:bottom w:w="0" w:type="dxa"/>
              <w:right w:w="75" w:type="dxa"/>
            </w:tcMar>
            <w:vAlign w:val="center"/>
            <w:hideMark/>
          </w:tcPr>
          <w:p w14:paraId="306693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720" w:type="dxa"/>
            <w:tcMar>
              <w:top w:w="0" w:type="dxa"/>
              <w:left w:w="75" w:type="dxa"/>
              <w:bottom w:w="0" w:type="dxa"/>
              <w:right w:w="75" w:type="dxa"/>
            </w:tcMar>
            <w:vAlign w:val="center"/>
            <w:hideMark/>
          </w:tcPr>
          <w:p w14:paraId="6A39D7F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1126" w:type="dxa"/>
            <w:tcMar>
              <w:top w:w="0" w:type="dxa"/>
              <w:left w:w="75" w:type="dxa"/>
              <w:bottom w:w="0" w:type="dxa"/>
              <w:right w:w="75" w:type="dxa"/>
            </w:tcMar>
            <w:vAlign w:val="center"/>
            <w:hideMark/>
          </w:tcPr>
          <w:p w14:paraId="481FB2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71.75</w:t>
            </w:r>
          </w:p>
        </w:tc>
        <w:tc>
          <w:tcPr>
            <w:tcW w:w="576" w:type="dxa"/>
            <w:tcMar>
              <w:top w:w="0" w:type="dxa"/>
              <w:left w:w="75" w:type="dxa"/>
              <w:bottom w:w="0" w:type="dxa"/>
              <w:right w:w="75" w:type="dxa"/>
            </w:tcMar>
            <w:vAlign w:val="center"/>
            <w:hideMark/>
          </w:tcPr>
          <w:p w14:paraId="0305CA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18.53</w:t>
            </w:r>
          </w:p>
        </w:tc>
      </w:tr>
      <w:tr w:rsidR="003638E3" w:rsidRPr="00DA1A11" w14:paraId="046FA516" w14:textId="77777777" w:rsidTr="00DA02CA">
        <w:trPr>
          <w:trHeight w:val="300"/>
        </w:trPr>
        <w:tc>
          <w:tcPr>
            <w:tcW w:w="864" w:type="dxa"/>
            <w:tcMar>
              <w:top w:w="0" w:type="dxa"/>
              <w:left w:w="75" w:type="dxa"/>
              <w:bottom w:w="0" w:type="dxa"/>
              <w:right w:w="75" w:type="dxa"/>
            </w:tcMar>
            <w:vAlign w:val="center"/>
            <w:hideMark/>
          </w:tcPr>
          <w:p w14:paraId="16007C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720" w:type="dxa"/>
            <w:tcMar>
              <w:top w:w="0" w:type="dxa"/>
              <w:left w:w="75" w:type="dxa"/>
              <w:bottom w:w="0" w:type="dxa"/>
              <w:right w:w="75" w:type="dxa"/>
            </w:tcMar>
            <w:vAlign w:val="center"/>
            <w:hideMark/>
          </w:tcPr>
          <w:p w14:paraId="2BC4C7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1126" w:type="dxa"/>
            <w:tcMar>
              <w:top w:w="0" w:type="dxa"/>
              <w:left w:w="75" w:type="dxa"/>
              <w:bottom w:w="0" w:type="dxa"/>
              <w:right w:w="75" w:type="dxa"/>
            </w:tcMar>
            <w:vAlign w:val="center"/>
            <w:hideMark/>
          </w:tcPr>
          <w:p w14:paraId="371D66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64.81</w:t>
            </w:r>
          </w:p>
        </w:tc>
        <w:tc>
          <w:tcPr>
            <w:tcW w:w="576" w:type="dxa"/>
            <w:tcMar>
              <w:top w:w="0" w:type="dxa"/>
              <w:left w:w="75" w:type="dxa"/>
              <w:bottom w:w="0" w:type="dxa"/>
              <w:right w:w="75" w:type="dxa"/>
            </w:tcMar>
            <w:vAlign w:val="center"/>
            <w:hideMark/>
          </w:tcPr>
          <w:p w14:paraId="7DF6E9A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20.27</w:t>
            </w:r>
          </w:p>
        </w:tc>
      </w:tr>
      <w:tr w:rsidR="003638E3" w:rsidRPr="00DA1A11" w14:paraId="55D4F0A5" w14:textId="77777777" w:rsidTr="00DA02CA">
        <w:trPr>
          <w:trHeight w:val="300"/>
        </w:trPr>
        <w:tc>
          <w:tcPr>
            <w:tcW w:w="864" w:type="dxa"/>
            <w:tcMar>
              <w:top w:w="0" w:type="dxa"/>
              <w:left w:w="75" w:type="dxa"/>
              <w:bottom w:w="0" w:type="dxa"/>
              <w:right w:w="75" w:type="dxa"/>
            </w:tcMar>
            <w:vAlign w:val="center"/>
            <w:hideMark/>
          </w:tcPr>
          <w:p w14:paraId="4A1CED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Wang et. al (2023)</w:t>
            </w:r>
          </w:p>
        </w:tc>
        <w:tc>
          <w:tcPr>
            <w:tcW w:w="720" w:type="dxa"/>
            <w:tcMar>
              <w:top w:w="0" w:type="dxa"/>
              <w:left w:w="75" w:type="dxa"/>
              <w:bottom w:w="0" w:type="dxa"/>
              <w:right w:w="75" w:type="dxa"/>
            </w:tcMar>
            <w:vAlign w:val="center"/>
            <w:hideMark/>
          </w:tcPr>
          <w:p w14:paraId="52D4C22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472A3B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63.36</w:t>
            </w:r>
          </w:p>
        </w:tc>
        <w:tc>
          <w:tcPr>
            <w:tcW w:w="576" w:type="dxa"/>
            <w:tcMar>
              <w:top w:w="0" w:type="dxa"/>
              <w:left w:w="75" w:type="dxa"/>
              <w:bottom w:w="0" w:type="dxa"/>
              <w:right w:w="75" w:type="dxa"/>
            </w:tcMar>
            <w:vAlign w:val="center"/>
            <w:hideMark/>
          </w:tcPr>
          <w:p w14:paraId="3A2FC6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20.91</w:t>
            </w:r>
          </w:p>
        </w:tc>
      </w:tr>
      <w:tr w:rsidR="003638E3" w:rsidRPr="00DA1A11" w14:paraId="218EA535" w14:textId="77777777" w:rsidTr="00DA02CA">
        <w:trPr>
          <w:trHeight w:val="300"/>
        </w:trPr>
        <w:tc>
          <w:tcPr>
            <w:tcW w:w="864" w:type="dxa"/>
            <w:tcMar>
              <w:top w:w="0" w:type="dxa"/>
              <w:left w:w="75" w:type="dxa"/>
              <w:bottom w:w="0" w:type="dxa"/>
              <w:right w:w="75" w:type="dxa"/>
            </w:tcMar>
            <w:vAlign w:val="center"/>
            <w:hideMark/>
          </w:tcPr>
          <w:p w14:paraId="6520C5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720" w:type="dxa"/>
            <w:tcMar>
              <w:top w:w="0" w:type="dxa"/>
              <w:left w:w="75" w:type="dxa"/>
              <w:bottom w:w="0" w:type="dxa"/>
              <w:right w:w="75" w:type="dxa"/>
            </w:tcMar>
            <w:vAlign w:val="center"/>
            <w:hideMark/>
          </w:tcPr>
          <w:p w14:paraId="354B7E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1126" w:type="dxa"/>
            <w:tcMar>
              <w:top w:w="0" w:type="dxa"/>
              <w:left w:w="75" w:type="dxa"/>
              <w:bottom w:w="0" w:type="dxa"/>
              <w:right w:w="75" w:type="dxa"/>
            </w:tcMar>
            <w:vAlign w:val="center"/>
            <w:hideMark/>
          </w:tcPr>
          <w:p w14:paraId="2C31442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31.82</w:t>
            </w:r>
          </w:p>
        </w:tc>
        <w:tc>
          <w:tcPr>
            <w:tcW w:w="576" w:type="dxa"/>
            <w:tcMar>
              <w:top w:w="0" w:type="dxa"/>
              <w:left w:w="75" w:type="dxa"/>
              <w:bottom w:w="0" w:type="dxa"/>
              <w:right w:w="75" w:type="dxa"/>
            </w:tcMar>
            <w:vAlign w:val="center"/>
            <w:hideMark/>
          </w:tcPr>
          <w:p w14:paraId="791123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23.10</w:t>
            </w:r>
          </w:p>
        </w:tc>
      </w:tr>
      <w:tr w:rsidR="003638E3" w:rsidRPr="00DA1A11" w14:paraId="4B6BA538" w14:textId="77777777" w:rsidTr="00DA02CA">
        <w:trPr>
          <w:trHeight w:val="300"/>
        </w:trPr>
        <w:tc>
          <w:tcPr>
            <w:tcW w:w="864" w:type="dxa"/>
            <w:tcMar>
              <w:top w:w="0" w:type="dxa"/>
              <w:left w:w="75" w:type="dxa"/>
              <w:bottom w:w="0" w:type="dxa"/>
              <w:right w:w="75" w:type="dxa"/>
            </w:tcMar>
            <w:vAlign w:val="center"/>
            <w:hideMark/>
          </w:tcPr>
          <w:p w14:paraId="78649D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720" w:type="dxa"/>
            <w:tcMar>
              <w:top w:w="0" w:type="dxa"/>
              <w:left w:w="75" w:type="dxa"/>
              <w:bottom w:w="0" w:type="dxa"/>
              <w:right w:w="75" w:type="dxa"/>
            </w:tcMar>
            <w:vAlign w:val="center"/>
            <w:hideMark/>
          </w:tcPr>
          <w:p w14:paraId="47076A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1126" w:type="dxa"/>
            <w:tcMar>
              <w:top w:w="0" w:type="dxa"/>
              <w:left w:w="75" w:type="dxa"/>
              <w:bottom w:w="0" w:type="dxa"/>
              <w:right w:w="75" w:type="dxa"/>
            </w:tcMar>
            <w:vAlign w:val="center"/>
            <w:hideMark/>
          </w:tcPr>
          <w:p w14:paraId="0292D7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51.44</w:t>
            </w:r>
          </w:p>
        </w:tc>
        <w:tc>
          <w:tcPr>
            <w:tcW w:w="576" w:type="dxa"/>
            <w:tcMar>
              <w:top w:w="0" w:type="dxa"/>
              <w:left w:w="75" w:type="dxa"/>
              <w:bottom w:w="0" w:type="dxa"/>
              <w:right w:w="75" w:type="dxa"/>
            </w:tcMar>
            <w:vAlign w:val="center"/>
            <w:hideMark/>
          </w:tcPr>
          <w:p w14:paraId="567116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12.50</w:t>
            </w:r>
          </w:p>
        </w:tc>
      </w:tr>
      <w:tr w:rsidR="003638E3" w:rsidRPr="00DA1A11" w14:paraId="2208029D" w14:textId="77777777" w:rsidTr="00DA02CA">
        <w:trPr>
          <w:trHeight w:val="300"/>
        </w:trPr>
        <w:tc>
          <w:tcPr>
            <w:tcW w:w="864" w:type="dxa"/>
            <w:tcMar>
              <w:top w:w="0" w:type="dxa"/>
              <w:left w:w="75" w:type="dxa"/>
              <w:bottom w:w="0" w:type="dxa"/>
              <w:right w:w="75" w:type="dxa"/>
            </w:tcMar>
            <w:vAlign w:val="center"/>
            <w:hideMark/>
          </w:tcPr>
          <w:p w14:paraId="7BAE380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720" w:type="dxa"/>
            <w:tcMar>
              <w:top w:w="0" w:type="dxa"/>
              <w:left w:w="75" w:type="dxa"/>
              <w:bottom w:w="0" w:type="dxa"/>
              <w:right w:w="75" w:type="dxa"/>
            </w:tcMar>
            <w:vAlign w:val="center"/>
            <w:hideMark/>
          </w:tcPr>
          <w:p w14:paraId="65A820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1126" w:type="dxa"/>
            <w:tcMar>
              <w:top w:w="0" w:type="dxa"/>
              <w:left w:w="75" w:type="dxa"/>
              <w:bottom w:w="0" w:type="dxa"/>
              <w:right w:w="75" w:type="dxa"/>
            </w:tcMar>
            <w:vAlign w:val="center"/>
            <w:hideMark/>
          </w:tcPr>
          <w:p w14:paraId="7DF31A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62.83</w:t>
            </w:r>
          </w:p>
        </w:tc>
        <w:tc>
          <w:tcPr>
            <w:tcW w:w="576" w:type="dxa"/>
            <w:tcMar>
              <w:top w:w="0" w:type="dxa"/>
              <w:left w:w="75" w:type="dxa"/>
              <w:bottom w:w="0" w:type="dxa"/>
              <w:right w:w="75" w:type="dxa"/>
            </w:tcMar>
            <w:vAlign w:val="center"/>
            <w:hideMark/>
          </w:tcPr>
          <w:p w14:paraId="725AD77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23.19</w:t>
            </w:r>
          </w:p>
        </w:tc>
      </w:tr>
      <w:tr w:rsidR="003638E3" w:rsidRPr="00DA1A11" w14:paraId="6D683DF6" w14:textId="77777777" w:rsidTr="00DA02CA">
        <w:trPr>
          <w:trHeight w:val="300"/>
        </w:trPr>
        <w:tc>
          <w:tcPr>
            <w:tcW w:w="864" w:type="dxa"/>
            <w:tcMar>
              <w:top w:w="0" w:type="dxa"/>
              <w:left w:w="75" w:type="dxa"/>
              <w:bottom w:w="0" w:type="dxa"/>
              <w:right w:w="75" w:type="dxa"/>
            </w:tcMar>
            <w:vAlign w:val="center"/>
            <w:hideMark/>
          </w:tcPr>
          <w:p w14:paraId="2858FE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(2023)</w:t>
            </w:r>
          </w:p>
        </w:tc>
        <w:tc>
          <w:tcPr>
            <w:tcW w:w="720" w:type="dxa"/>
            <w:tcMar>
              <w:top w:w="0" w:type="dxa"/>
              <w:left w:w="75" w:type="dxa"/>
              <w:bottom w:w="0" w:type="dxa"/>
              <w:right w:w="75" w:type="dxa"/>
            </w:tcMar>
            <w:vAlign w:val="center"/>
            <w:hideMark/>
          </w:tcPr>
          <w:p w14:paraId="792A45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65C9AC1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50.52</w:t>
            </w:r>
          </w:p>
        </w:tc>
        <w:tc>
          <w:tcPr>
            <w:tcW w:w="576" w:type="dxa"/>
            <w:tcMar>
              <w:top w:w="0" w:type="dxa"/>
              <w:left w:w="75" w:type="dxa"/>
              <w:bottom w:w="0" w:type="dxa"/>
              <w:right w:w="75" w:type="dxa"/>
            </w:tcMar>
            <w:vAlign w:val="center"/>
            <w:hideMark/>
          </w:tcPr>
          <w:p w14:paraId="04DB55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20.00</w:t>
            </w:r>
          </w:p>
        </w:tc>
      </w:tr>
      <w:tr w:rsidR="003638E3" w:rsidRPr="00DA1A11" w14:paraId="050A98B5" w14:textId="77777777" w:rsidTr="00DA02CA">
        <w:trPr>
          <w:trHeight w:val="300"/>
        </w:trPr>
        <w:tc>
          <w:tcPr>
            <w:tcW w:w="864" w:type="dxa"/>
            <w:tcMar>
              <w:top w:w="0" w:type="dxa"/>
              <w:left w:w="75" w:type="dxa"/>
              <w:bottom w:w="0" w:type="dxa"/>
              <w:right w:w="75" w:type="dxa"/>
            </w:tcMar>
            <w:vAlign w:val="center"/>
            <w:hideMark/>
          </w:tcPr>
          <w:p w14:paraId="531DF5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720" w:type="dxa"/>
            <w:tcMar>
              <w:top w:w="0" w:type="dxa"/>
              <w:left w:w="75" w:type="dxa"/>
              <w:bottom w:w="0" w:type="dxa"/>
              <w:right w:w="75" w:type="dxa"/>
            </w:tcMar>
            <w:vAlign w:val="center"/>
            <w:hideMark/>
          </w:tcPr>
          <w:p w14:paraId="3F653E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1126" w:type="dxa"/>
            <w:tcMar>
              <w:top w:w="0" w:type="dxa"/>
              <w:left w:w="75" w:type="dxa"/>
              <w:bottom w:w="0" w:type="dxa"/>
              <w:right w:w="75" w:type="dxa"/>
            </w:tcMar>
            <w:vAlign w:val="center"/>
            <w:hideMark/>
          </w:tcPr>
          <w:p w14:paraId="2A08E4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75.47</w:t>
            </w:r>
          </w:p>
        </w:tc>
        <w:tc>
          <w:tcPr>
            <w:tcW w:w="576" w:type="dxa"/>
            <w:tcMar>
              <w:top w:w="0" w:type="dxa"/>
              <w:left w:w="75" w:type="dxa"/>
              <w:bottom w:w="0" w:type="dxa"/>
              <w:right w:w="75" w:type="dxa"/>
            </w:tcMar>
            <w:vAlign w:val="center"/>
            <w:hideMark/>
          </w:tcPr>
          <w:p w14:paraId="322308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21.80</w:t>
            </w:r>
          </w:p>
        </w:tc>
      </w:tr>
      <w:tr w:rsidR="003638E3" w:rsidRPr="00DA1A11" w14:paraId="4339149E" w14:textId="77777777" w:rsidTr="00DA02CA">
        <w:trPr>
          <w:trHeight w:val="300"/>
        </w:trPr>
        <w:tc>
          <w:tcPr>
            <w:tcW w:w="864" w:type="dxa"/>
            <w:tcMar>
              <w:top w:w="0" w:type="dxa"/>
              <w:left w:w="75" w:type="dxa"/>
              <w:bottom w:w="0" w:type="dxa"/>
              <w:right w:w="75" w:type="dxa"/>
            </w:tcMar>
            <w:vAlign w:val="center"/>
            <w:hideMark/>
          </w:tcPr>
          <w:p w14:paraId="029108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Akdag et al. (2023)</w:t>
            </w:r>
          </w:p>
        </w:tc>
        <w:tc>
          <w:tcPr>
            <w:tcW w:w="720" w:type="dxa"/>
            <w:tcMar>
              <w:top w:w="0" w:type="dxa"/>
              <w:left w:w="75" w:type="dxa"/>
              <w:bottom w:w="0" w:type="dxa"/>
              <w:right w:w="75" w:type="dxa"/>
            </w:tcMar>
            <w:vAlign w:val="center"/>
            <w:hideMark/>
          </w:tcPr>
          <w:p w14:paraId="1106EC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1126" w:type="dxa"/>
            <w:tcMar>
              <w:top w:w="0" w:type="dxa"/>
              <w:left w:w="75" w:type="dxa"/>
              <w:bottom w:w="0" w:type="dxa"/>
              <w:right w:w="75" w:type="dxa"/>
            </w:tcMar>
            <w:vAlign w:val="center"/>
            <w:hideMark/>
          </w:tcPr>
          <w:p w14:paraId="51ABD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70.91</w:t>
            </w:r>
          </w:p>
        </w:tc>
        <w:tc>
          <w:tcPr>
            <w:tcW w:w="576" w:type="dxa"/>
            <w:tcMar>
              <w:top w:w="0" w:type="dxa"/>
              <w:left w:w="75" w:type="dxa"/>
              <w:bottom w:w="0" w:type="dxa"/>
              <w:right w:w="75" w:type="dxa"/>
            </w:tcMar>
            <w:vAlign w:val="center"/>
            <w:hideMark/>
          </w:tcPr>
          <w:p w14:paraId="4946FB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22.54</w:t>
            </w:r>
          </w:p>
        </w:tc>
      </w:tr>
      <w:tr w:rsidR="003638E3" w:rsidRPr="00DA1A11" w14:paraId="6F161FBC" w14:textId="77777777" w:rsidTr="00DA02CA">
        <w:trPr>
          <w:trHeight w:val="300"/>
        </w:trPr>
        <w:tc>
          <w:tcPr>
            <w:tcW w:w="864" w:type="dxa"/>
            <w:tcMar>
              <w:top w:w="0" w:type="dxa"/>
              <w:left w:w="75" w:type="dxa"/>
              <w:bottom w:w="0" w:type="dxa"/>
              <w:right w:w="75" w:type="dxa"/>
            </w:tcMar>
            <w:vAlign w:val="center"/>
            <w:hideMark/>
          </w:tcPr>
          <w:p w14:paraId="7FD8C8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Atay et al. (2023)</w:t>
            </w:r>
          </w:p>
        </w:tc>
        <w:tc>
          <w:tcPr>
            <w:tcW w:w="720" w:type="dxa"/>
            <w:tcMar>
              <w:top w:w="0" w:type="dxa"/>
              <w:left w:w="75" w:type="dxa"/>
              <w:bottom w:w="0" w:type="dxa"/>
              <w:right w:w="75" w:type="dxa"/>
            </w:tcMar>
            <w:vAlign w:val="center"/>
            <w:hideMark/>
          </w:tcPr>
          <w:p w14:paraId="3A86BA0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1126" w:type="dxa"/>
            <w:tcMar>
              <w:top w:w="0" w:type="dxa"/>
              <w:left w:w="75" w:type="dxa"/>
              <w:bottom w:w="0" w:type="dxa"/>
              <w:right w:w="75" w:type="dxa"/>
            </w:tcMar>
            <w:vAlign w:val="center"/>
            <w:hideMark/>
          </w:tcPr>
          <w:p w14:paraId="5D9A9D2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69.95</w:t>
            </w:r>
          </w:p>
        </w:tc>
        <w:tc>
          <w:tcPr>
            <w:tcW w:w="576" w:type="dxa"/>
            <w:tcMar>
              <w:top w:w="0" w:type="dxa"/>
              <w:left w:w="75" w:type="dxa"/>
              <w:bottom w:w="0" w:type="dxa"/>
              <w:right w:w="75" w:type="dxa"/>
            </w:tcMar>
            <w:vAlign w:val="center"/>
            <w:hideMark/>
          </w:tcPr>
          <w:p w14:paraId="0F8B53A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15.73</w:t>
            </w:r>
          </w:p>
        </w:tc>
      </w:tr>
      <w:tr w:rsidR="003638E3" w:rsidRPr="00DA1A11" w14:paraId="77ACD671" w14:textId="77777777" w:rsidTr="00DA02CA">
        <w:trPr>
          <w:trHeight w:val="300"/>
        </w:trPr>
        <w:tc>
          <w:tcPr>
            <w:tcW w:w="864" w:type="dxa"/>
            <w:tcMar>
              <w:top w:w="0" w:type="dxa"/>
              <w:left w:w="75" w:type="dxa"/>
              <w:bottom w:w="0" w:type="dxa"/>
              <w:right w:w="75" w:type="dxa"/>
            </w:tcMar>
            <w:vAlign w:val="center"/>
            <w:hideMark/>
          </w:tcPr>
          <w:p w14:paraId="3ECC74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720" w:type="dxa"/>
            <w:tcMar>
              <w:top w:w="0" w:type="dxa"/>
              <w:left w:w="75" w:type="dxa"/>
              <w:bottom w:w="0" w:type="dxa"/>
              <w:right w:w="75" w:type="dxa"/>
            </w:tcMar>
            <w:vAlign w:val="center"/>
            <w:hideMark/>
          </w:tcPr>
          <w:p w14:paraId="44936B0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1126" w:type="dxa"/>
            <w:tcMar>
              <w:top w:w="0" w:type="dxa"/>
              <w:left w:w="75" w:type="dxa"/>
              <w:bottom w:w="0" w:type="dxa"/>
              <w:right w:w="75" w:type="dxa"/>
            </w:tcMar>
            <w:vAlign w:val="center"/>
            <w:hideMark/>
          </w:tcPr>
          <w:p w14:paraId="667DA7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62.09</w:t>
            </w:r>
          </w:p>
        </w:tc>
        <w:tc>
          <w:tcPr>
            <w:tcW w:w="576" w:type="dxa"/>
            <w:tcMar>
              <w:top w:w="0" w:type="dxa"/>
              <w:left w:w="75" w:type="dxa"/>
              <w:bottom w:w="0" w:type="dxa"/>
              <w:right w:w="75" w:type="dxa"/>
            </w:tcMar>
            <w:vAlign w:val="center"/>
            <w:hideMark/>
          </w:tcPr>
          <w:p w14:paraId="7D8F25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18.56</w:t>
            </w:r>
          </w:p>
        </w:tc>
      </w:tr>
      <w:tr w:rsidR="003638E3" w:rsidRPr="00DA1A11" w14:paraId="7B086853" w14:textId="77777777" w:rsidTr="00DA02CA">
        <w:trPr>
          <w:trHeight w:val="300"/>
        </w:trPr>
        <w:tc>
          <w:tcPr>
            <w:tcW w:w="864" w:type="dxa"/>
            <w:tcMar>
              <w:top w:w="0" w:type="dxa"/>
              <w:left w:w="75" w:type="dxa"/>
              <w:bottom w:w="0" w:type="dxa"/>
              <w:right w:w="75" w:type="dxa"/>
            </w:tcMar>
            <w:vAlign w:val="center"/>
            <w:hideMark/>
          </w:tcPr>
          <w:p w14:paraId="3CABA59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Cardinali et al. (2023)</w:t>
            </w:r>
          </w:p>
        </w:tc>
        <w:tc>
          <w:tcPr>
            <w:tcW w:w="720" w:type="dxa"/>
            <w:tcMar>
              <w:top w:w="0" w:type="dxa"/>
              <w:left w:w="75" w:type="dxa"/>
              <w:bottom w:w="0" w:type="dxa"/>
              <w:right w:w="75" w:type="dxa"/>
            </w:tcMar>
            <w:vAlign w:val="center"/>
            <w:hideMark/>
          </w:tcPr>
          <w:p w14:paraId="1FFD35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1126" w:type="dxa"/>
            <w:tcMar>
              <w:top w:w="0" w:type="dxa"/>
              <w:left w:w="75" w:type="dxa"/>
              <w:bottom w:w="0" w:type="dxa"/>
              <w:right w:w="75" w:type="dxa"/>
            </w:tcMar>
            <w:vAlign w:val="center"/>
            <w:hideMark/>
          </w:tcPr>
          <w:p w14:paraId="4FFC40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43.05</w:t>
            </w:r>
          </w:p>
        </w:tc>
        <w:tc>
          <w:tcPr>
            <w:tcW w:w="576" w:type="dxa"/>
            <w:tcMar>
              <w:top w:w="0" w:type="dxa"/>
              <w:left w:w="75" w:type="dxa"/>
              <w:bottom w:w="0" w:type="dxa"/>
              <w:right w:w="75" w:type="dxa"/>
            </w:tcMar>
            <w:vAlign w:val="center"/>
            <w:hideMark/>
          </w:tcPr>
          <w:p w14:paraId="1B53DB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26.59</w:t>
            </w:r>
          </w:p>
        </w:tc>
      </w:tr>
      <w:tr w:rsidR="003638E3" w:rsidRPr="00DA1A11" w14:paraId="6A7142FF" w14:textId="77777777" w:rsidTr="00DA02CA">
        <w:trPr>
          <w:trHeight w:val="300"/>
        </w:trPr>
        <w:tc>
          <w:tcPr>
            <w:tcW w:w="864" w:type="dxa"/>
            <w:tcMar>
              <w:top w:w="0" w:type="dxa"/>
              <w:left w:w="75" w:type="dxa"/>
              <w:bottom w:w="0" w:type="dxa"/>
              <w:right w:w="75" w:type="dxa"/>
            </w:tcMar>
            <w:vAlign w:val="center"/>
            <w:hideMark/>
          </w:tcPr>
          <w:p w14:paraId="0C9745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720" w:type="dxa"/>
            <w:tcMar>
              <w:top w:w="0" w:type="dxa"/>
              <w:left w:w="75" w:type="dxa"/>
              <w:bottom w:w="0" w:type="dxa"/>
              <w:right w:w="75" w:type="dxa"/>
            </w:tcMar>
            <w:vAlign w:val="center"/>
            <w:hideMark/>
          </w:tcPr>
          <w:p w14:paraId="22427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1126" w:type="dxa"/>
            <w:tcMar>
              <w:top w:w="0" w:type="dxa"/>
              <w:left w:w="75" w:type="dxa"/>
              <w:bottom w:w="0" w:type="dxa"/>
              <w:right w:w="75" w:type="dxa"/>
            </w:tcMar>
            <w:vAlign w:val="center"/>
            <w:hideMark/>
          </w:tcPr>
          <w:p w14:paraId="6AD52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34.51</w:t>
            </w:r>
          </w:p>
        </w:tc>
        <w:tc>
          <w:tcPr>
            <w:tcW w:w="576" w:type="dxa"/>
            <w:tcMar>
              <w:top w:w="0" w:type="dxa"/>
              <w:left w:w="75" w:type="dxa"/>
              <w:bottom w:w="0" w:type="dxa"/>
              <w:right w:w="75" w:type="dxa"/>
            </w:tcMar>
            <w:vAlign w:val="center"/>
            <w:hideMark/>
          </w:tcPr>
          <w:p w14:paraId="0F1D19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25.46</w:t>
            </w:r>
          </w:p>
        </w:tc>
      </w:tr>
      <w:tr w:rsidR="003638E3" w:rsidRPr="00DA1A11" w14:paraId="414CE9A3" w14:textId="77777777" w:rsidTr="00DA02CA">
        <w:trPr>
          <w:trHeight w:val="300"/>
        </w:trPr>
        <w:tc>
          <w:tcPr>
            <w:tcW w:w="864" w:type="dxa"/>
            <w:tcMar>
              <w:top w:w="0" w:type="dxa"/>
              <w:left w:w="75" w:type="dxa"/>
              <w:bottom w:w="0" w:type="dxa"/>
              <w:right w:w="75" w:type="dxa"/>
            </w:tcMar>
            <w:vAlign w:val="center"/>
            <w:hideMark/>
          </w:tcPr>
          <w:p w14:paraId="16241A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Dahan et al. (2022)</w:t>
            </w:r>
          </w:p>
        </w:tc>
        <w:tc>
          <w:tcPr>
            <w:tcW w:w="720" w:type="dxa"/>
            <w:tcMar>
              <w:top w:w="0" w:type="dxa"/>
              <w:left w:w="75" w:type="dxa"/>
              <w:bottom w:w="0" w:type="dxa"/>
              <w:right w:w="75" w:type="dxa"/>
            </w:tcMar>
            <w:vAlign w:val="center"/>
            <w:hideMark/>
          </w:tcPr>
          <w:p w14:paraId="021CC03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1126" w:type="dxa"/>
            <w:tcMar>
              <w:top w:w="0" w:type="dxa"/>
              <w:left w:w="75" w:type="dxa"/>
              <w:bottom w:w="0" w:type="dxa"/>
              <w:right w:w="75" w:type="dxa"/>
            </w:tcMar>
            <w:vAlign w:val="center"/>
            <w:hideMark/>
          </w:tcPr>
          <w:p w14:paraId="2405C72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63.21</w:t>
            </w:r>
          </w:p>
        </w:tc>
        <w:tc>
          <w:tcPr>
            <w:tcW w:w="576" w:type="dxa"/>
            <w:tcMar>
              <w:top w:w="0" w:type="dxa"/>
              <w:left w:w="75" w:type="dxa"/>
              <w:bottom w:w="0" w:type="dxa"/>
              <w:right w:w="75" w:type="dxa"/>
            </w:tcMar>
            <w:vAlign w:val="center"/>
            <w:hideMark/>
          </w:tcPr>
          <w:p w14:paraId="0CB61B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17.00</w:t>
            </w:r>
          </w:p>
        </w:tc>
      </w:tr>
      <w:tr w:rsidR="003638E3" w:rsidRPr="00DA1A11" w14:paraId="4CE8D8BC" w14:textId="77777777" w:rsidTr="00DA02CA">
        <w:trPr>
          <w:trHeight w:val="300"/>
        </w:trPr>
        <w:tc>
          <w:tcPr>
            <w:tcW w:w="864" w:type="dxa"/>
            <w:tcMar>
              <w:top w:w="0" w:type="dxa"/>
              <w:left w:w="75" w:type="dxa"/>
              <w:bottom w:w="0" w:type="dxa"/>
              <w:right w:w="75" w:type="dxa"/>
            </w:tcMar>
            <w:vAlign w:val="center"/>
            <w:hideMark/>
          </w:tcPr>
          <w:p w14:paraId="3EABE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(2024)</w:t>
            </w:r>
          </w:p>
        </w:tc>
        <w:tc>
          <w:tcPr>
            <w:tcW w:w="720" w:type="dxa"/>
            <w:tcMar>
              <w:top w:w="0" w:type="dxa"/>
              <w:left w:w="75" w:type="dxa"/>
              <w:bottom w:w="0" w:type="dxa"/>
              <w:right w:w="75" w:type="dxa"/>
            </w:tcMar>
            <w:vAlign w:val="center"/>
            <w:hideMark/>
          </w:tcPr>
          <w:p w14:paraId="641B8BC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0FCF18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62.24</w:t>
            </w:r>
          </w:p>
        </w:tc>
        <w:tc>
          <w:tcPr>
            <w:tcW w:w="576" w:type="dxa"/>
            <w:tcMar>
              <w:top w:w="0" w:type="dxa"/>
              <w:left w:w="75" w:type="dxa"/>
              <w:bottom w:w="0" w:type="dxa"/>
              <w:right w:w="75" w:type="dxa"/>
            </w:tcMar>
            <w:vAlign w:val="center"/>
            <w:hideMark/>
          </w:tcPr>
          <w:p w14:paraId="16DD8F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w:t>
            </w:r>
          </w:p>
        </w:tc>
      </w:tr>
      <w:tr w:rsidR="003638E3" w:rsidRPr="00DA1A11" w14:paraId="32D6C0F9" w14:textId="77777777" w:rsidTr="00DA02CA">
        <w:trPr>
          <w:trHeight w:val="300"/>
        </w:trPr>
        <w:tc>
          <w:tcPr>
            <w:tcW w:w="864" w:type="dxa"/>
            <w:tcMar>
              <w:top w:w="0" w:type="dxa"/>
              <w:left w:w="75" w:type="dxa"/>
              <w:bottom w:w="0" w:type="dxa"/>
              <w:right w:w="75" w:type="dxa"/>
            </w:tcMar>
            <w:vAlign w:val="center"/>
            <w:hideMark/>
          </w:tcPr>
          <w:p w14:paraId="1BCF94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Kapur et al. (2022)</w:t>
            </w:r>
          </w:p>
        </w:tc>
        <w:tc>
          <w:tcPr>
            <w:tcW w:w="720" w:type="dxa"/>
            <w:tcMar>
              <w:top w:w="0" w:type="dxa"/>
              <w:left w:w="75" w:type="dxa"/>
              <w:bottom w:w="0" w:type="dxa"/>
              <w:right w:w="75" w:type="dxa"/>
            </w:tcMar>
            <w:vAlign w:val="center"/>
            <w:hideMark/>
          </w:tcPr>
          <w:p w14:paraId="05852F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1126" w:type="dxa"/>
            <w:tcMar>
              <w:top w:w="0" w:type="dxa"/>
              <w:left w:w="75" w:type="dxa"/>
              <w:bottom w:w="0" w:type="dxa"/>
              <w:right w:w="75" w:type="dxa"/>
            </w:tcMar>
            <w:vAlign w:val="center"/>
            <w:hideMark/>
          </w:tcPr>
          <w:p w14:paraId="617F84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47.40</w:t>
            </w:r>
          </w:p>
        </w:tc>
        <w:tc>
          <w:tcPr>
            <w:tcW w:w="576" w:type="dxa"/>
            <w:tcMar>
              <w:top w:w="0" w:type="dxa"/>
              <w:left w:w="75" w:type="dxa"/>
              <w:bottom w:w="0" w:type="dxa"/>
              <w:right w:w="75" w:type="dxa"/>
            </w:tcMar>
            <w:vAlign w:val="center"/>
            <w:hideMark/>
          </w:tcPr>
          <w:p w14:paraId="740D071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27.00</w:t>
            </w:r>
          </w:p>
        </w:tc>
      </w:tr>
      <w:tr w:rsidR="003638E3" w:rsidRPr="00DA1A11" w14:paraId="524929C2" w14:textId="77777777" w:rsidTr="00DA02CA">
        <w:trPr>
          <w:trHeight w:val="300"/>
        </w:trPr>
        <w:tc>
          <w:tcPr>
            <w:tcW w:w="864" w:type="dxa"/>
            <w:tcMar>
              <w:top w:w="0" w:type="dxa"/>
              <w:left w:w="75" w:type="dxa"/>
              <w:bottom w:w="0" w:type="dxa"/>
              <w:right w:w="75" w:type="dxa"/>
            </w:tcMar>
            <w:vAlign w:val="center"/>
            <w:hideMark/>
          </w:tcPr>
          <w:p w14:paraId="73B5D7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Levinsky et al. (2024)</w:t>
            </w:r>
          </w:p>
        </w:tc>
        <w:tc>
          <w:tcPr>
            <w:tcW w:w="720" w:type="dxa"/>
            <w:tcMar>
              <w:top w:w="0" w:type="dxa"/>
              <w:left w:w="75" w:type="dxa"/>
              <w:bottom w:w="0" w:type="dxa"/>
              <w:right w:w="75" w:type="dxa"/>
            </w:tcMar>
            <w:vAlign w:val="center"/>
            <w:hideMark/>
          </w:tcPr>
          <w:p w14:paraId="2215D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1126" w:type="dxa"/>
            <w:tcMar>
              <w:top w:w="0" w:type="dxa"/>
              <w:left w:w="75" w:type="dxa"/>
              <w:bottom w:w="0" w:type="dxa"/>
              <w:right w:w="75" w:type="dxa"/>
            </w:tcMar>
            <w:vAlign w:val="center"/>
            <w:hideMark/>
          </w:tcPr>
          <w:p w14:paraId="3B0762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45.55</w:t>
            </w:r>
          </w:p>
        </w:tc>
        <w:tc>
          <w:tcPr>
            <w:tcW w:w="576" w:type="dxa"/>
            <w:tcMar>
              <w:top w:w="0" w:type="dxa"/>
              <w:left w:w="75" w:type="dxa"/>
              <w:bottom w:w="0" w:type="dxa"/>
              <w:right w:w="75" w:type="dxa"/>
            </w:tcMar>
            <w:vAlign w:val="center"/>
            <w:hideMark/>
          </w:tcPr>
          <w:p w14:paraId="254B3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27.28</w:t>
            </w:r>
          </w:p>
        </w:tc>
      </w:tr>
      <w:tr w:rsidR="003638E3" w:rsidRPr="00DA1A11" w14:paraId="1AF593FC" w14:textId="77777777" w:rsidTr="00DA02CA">
        <w:trPr>
          <w:trHeight w:val="300"/>
        </w:trPr>
        <w:tc>
          <w:tcPr>
            <w:tcW w:w="864" w:type="dxa"/>
            <w:tcMar>
              <w:top w:w="0" w:type="dxa"/>
              <w:left w:w="75" w:type="dxa"/>
              <w:bottom w:w="0" w:type="dxa"/>
              <w:right w:w="75" w:type="dxa"/>
            </w:tcMar>
            <w:vAlign w:val="center"/>
            <w:hideMark/>
          </w:tcPr>
          <w:p w14:paraId="5BD3D0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720" w:type="dxa"/>
            <w:tcMar>
              <w:top w:w="0" w:type="dxa"/>
              <w:left w:w="75" w:type="dxa"/>
              <w:bottom w:w="0" w:type="dxa"/>
              <w:right w:w="75" w:type="dxa"/>
            </w:tcMar>
            <w:vAlign w:val="center"/>
            <w:hideMark/>
          </w:tcPr>
          <w:p w14:paraId="680382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1126" w:type="dxa"/>
            <w:tcMar>
              <w:top w:w="0" w:type="dxa"/>
              <w:left w:w="75" w:type="dxa"/>
              <w:bottom w:w="0" w:type="dxa"/>
              <w:right w:w="75" w:type="dxa"/>
            </w:tcMar>
            <w:vAlign w:val="center"/>
            <w:hideMark/>
          </w:tcPr>
          <w:p w14:paraId="69BBA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45.45</w:t>
            </w:r>
          </w:p>
        </w:tc>
        <w:tc>
          <w:tcPr>
            <w:tcW w:w="576" w:type="dxa"/>
            <w:tcMar>
              <w:top w:w="0" w:type="dxa"/>
              <w:left w:w="75" w:type="dxa"/>
              <w:bottom w:w="0" w:type="dxa"/>
              <w:right w:w="75" w:type="dxa"/>
            </w:tcMar>
            <w:vAlign w:val="center"/>
            <w:hideMark/>
          </w:tcPr>
          <w:p w14:paraId="5E1D09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25.45</w:t>
            </w:r>
          </w:p>
        </w:tc>
      </w:tr>
      <w:tr w:rsidR="003638E3" w:rsidRPr="00DA1A11" w14:paraId="19C3A2DA" w14:textId="77777777" w:rsidTr="00DA02CA">
        <w:trPr>
          <w:trHeight w:val="300"/>
        </w:trPr>
        <w:tc>
          <w:tcPr>
            <w:tcW w:w="864" w:type="dxa"/>
            <w:tcMar>
              <w:top w:w="0" w:type="dxa"/>
              <w:left w:w="75" w:type="dxa"/>
              <w:bottom w:w="0" w:type="dxa"/>
              <w:right w:w="75" w:type="dxa"/>
            </w:tcMar>
            <w:vAlign w:val="center"/>
            <w:hideMark/>
          </w:tcPr>
          <w:p w14:paraId="5A3AEA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Liu S. et al (2024)</w:t>
            </w:r>
          </w:p>
        </w:tc>
        <w:tc>
          <w:tcPr>
            <w:tcW w:w="720" w:type="dxa"/>
            <w:tcMar>
              <w:top w:w="0" w:type="dxa"/>
              <w:left w:w="75" w:type="dxa"/>
              <w:bottom w:w="0" w:type="dxa"/>
              <w:right w:w="75" w:type="dxa"/>
            </w:tcMar>
            <w:vAlign w:val="center"/>
            <w:hideMark/>
          </w:tcPr>
          <w:p w14:paraId="214188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1126" w:type="dxa"/>
            <w:tcMar>
              <w:top w:w="0" w:type="dxa"/>
              <w:left w:w="75" w:type="dxa"/>
              <w:bottom w:w="0" w:type="dxa"/>
              <w:right w:w="75" w:type="dxa"/>
            </w:tcMar>
            <w:vAlign w:val="center"/>
            <w:hideMark/>
          </w:tcPr>
          <w:p w14:paraId="6A19F76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37.09</w:t>
            </w:r>
          </w:p>
        </w:tc>
        <w:tc>
          <w:tcPr>
            <w:tcW w:w="576" w:type="dxa"/>
            <w:tcMar>
              <w:top w:w="0" w:type="dxa"/>
              <w:left w:w="75" w:type="dxa"/>
              <w:bottom w:w="0" w:type="dxa"/>
              <w:right w:w="75" w:type="dxa"/>
            </w:tcMar>
            <w:vAlign w:val="center"/>
            <w:hideMark/>
          </w:tcPr>
          <w:p w14:paraId="0136436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58.86</w:t>
            </w:r>
          </w:p>
        </w:tc>
      </w:tr>
      <w:tr w:rsidR="003638E3" w:rsidRPr="00DA1A11" w14:paraId="11F437CD" w14:textId="77777777" w:rsidTr="00DA02CA">
        <w:trPr>
          <w:trHeight w:val="300"/>
        </w:trPr>
        <w:tc>
          <w:tcPr>
            <w:tcW w:w="864" w:type="dxa"/>
            <w:tcMar>
              <w:top w:w="0" w:type="dxa"/>
              <w:left w:w="75" w:type="dxa"/>
              <w:bottom w:w="0" w:type="dxa"/>
              <w:right w:w="75" w:type="dxa"/>
            </w:tcMar>
            <w:vAlign w:val="center"/>
            <w:hideMark/>
          </w:tcPr>
          <w:p w14:paraId="014B4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Nie et al. (2021)</w:t>
            </w:r>
          </w:p>
        </w:tc>
        <w:tc>
          <w:tcPr>
            <w:tcW w:w="720" w:type="dxa"/>
            <w:tcMar>
              <w:top w:w="0" w:type="dxa"/>
              <w:left w:w="75" w:type="dxa"/>
              <w:bottom w:w="0" w:type="dxa"/>
              <w:right w:w="75" w:type="dxa"/>
            </w:tcMar>
            <w:vAlign w:val="center"/>
            <w:hideMark/>
          </w:tcPr>
          <w:p w14:paraId="408A3BF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1126" w:type="dxa"/>
            <w:tcMar>
              <w:top w:w="0" w:type="dxa"/>
              <w:left w:w="75" w:type="dxa"/>
              <w:bottom w:w="0" w:type="dxa"/>
              <w:right w:w="75" w:type="dxa"/>
            </w:tcMar>
            <w:vAlign w:val="center"/>
            <w:hideMark/>
          </w:tcPr>
          <w:p w14:paraId="122B9B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83.58</w:t>
            </w:r>
          </w:p>
        </w:tc>
        <w:tc>
          <w:tcPr>
            <w:tcW w:w="576" w:type="dxa"/>
            <w:tcMar>
              <w:top w:w="0" w:type="dxa"/>
              <w:left w:w="75" w:type="dxa"/>
              <w:bottom w:w="0" w:type="dxa"/>
              <w:right w:w="75" w:type="dxa"/>
            </w:tcMar>
            <w:vAlign w:val="center"/>
            <w:hideMark/>
          </w:tcPr>
          <w:p w14:paraId="2DF1025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15.33</w:t>
            </w:r>
          </w:p>
        </w:tc>
      </w:tr>
      <w:tr w:rsidR="003638E3" w:rsidRPr="00DA1A11" w14:paraId="6FE2D2CF" w14:textId="77777777" w:rsidTr="00DA02CA">
        <w:trPr>
          <w:trHeight w:val="300"/>
        </w:trPr>
        <w:tc>
          <w:tcPr>
            <w:tcW w:w="864" w:type="dxa"/>
            <w:tcMar>
              <w:top w:w="0" w:type="dxa"/>
              <w:left w:w="75" w:type="dxa"/>
              <w:bottom w:w="0" w:type="dxa"/>
              <w:right w:w="75" w:type="dxa"/>
            </w:tcMar>
            <w:vAlign w:val="center"/>
            <w:hideMark/>
          </w:tcPr>
          <w:p w14:paraId="610D65A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720" w:type="dxa"/>
            <w:tcMar>
              <w:top w:w="0" w:type="dxa"/>
              <w:left w:w="75" w:type="dxa"/>
              <w:bottom w:w="0" w:type="dxa"/>
              <w:right w:w="75" w:type="dxa"/>
            </w:tcMar>
            <w:vAlign w:val="center"/>
            <w:hideMark/>
          </w:tcPr>
          <w:p w14:paraId="5A026C2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1126" w:type="dxa"/>
            <w:tcMar>
              <w:top w:w="0" w:type="dxa"/>
              <w:left w:w="75" w:type="dxa"/>
              <w:bottom w:w="0" w:type="dxa"/>
              <w:right w:w="75" w:type="dxa"/>
            </w:tcMar>
            <w:vAlign w:val="center"/>
            <w:hideMark/>
          </w:tcPr>
          <w:p w14:paraId="29FBC08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57.54</w:t>
            </w:r>
          </w:p>
        </w:tc>
        <w:tc>
          <w:tcPr>
            <w:tcW w:w="576" w:type="dxa"/>
            <w:tcMar>
              <w:top w:w="0" w:type="dxa"/>
              <w:left w:w="75" w:type="dxa"/>
              <w:bottom w:w="0" w:type="dxa"/>
              <w:right w:w="75" w:type="dxa"/>
            </w:tcMar>
            <w:vAlign w:val="center"/>
            <w:hideMark/>
          </w:tcPr>
          <w:p w14:paraId="3A15C2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25.41</w:t>
            </w:r>
          </w:p>
        </w:tc>
      </w:tr>
      <w:tr w:rsidR="003638E3" w:rsidRPr="00DA1A11" w14:paraId="5477E736" w14:textId="77777777" w:rsidTr="00DA02CA">
        <w:trPr>
          <w:trHeight w:val="300"/>
        </w:trPr>
        <w:tc>
          <w:tcPr>
            <w:tcW w:w="864" w:type="dxa"/>
            <w:tcMar>
              <w:top w:w="0" w:type="dxa"/>
              <w:left w:w="75" w:type="dxa"/>
              <w:bottom w:w="0" w:type="dxa"/>
              <w:right w:w="75" w:type="dxa"/>
            </w:tcMar>
            <w:vAlign w:val="center"/>
            <w:hideMark/>
          </w:tcPr>
          <w:p w14:paraId="6BBE46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Özönder et al. (2023)</w:t>
            </w:r>
          </w:p>
        </w:tc>
        <w:tc>
          <w:tcPr>
            <w:tcW w:w="720" w:type="dxa"/>
            <w:tcMar>
              <w:top w:w="0" w:type="dxa"/>
              <w:left w:w="75" w:type="dxa"/>
              <w:bottom w:w="0" w:type="dxa"/>
              <w:right w:w="75" w:type="dxa"/>
            </w:tcMar>
            <w:vAlign w:val="center"/>
            <w:hideMark/>
          </w:tcPr>
          <w:p w14:paraId="7DA5C36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1126" w:type="dxa"/>
            <w:tcMar>
              <w:top w:w="0" w:type="dxa"/>
              <w:left w:w="75" w:type="dxa"/>
              <w:bottom w:w="0" w:type="dxa"/>
              <w:right w:w="75" w:type="dxa"/>
            </w:tcMar>
            <w:vAlign w:val="center"/>
            <w:hideMark/>
          </w:tcPr>
          <w:p w14:paraId="5B4700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58.09</w:t>
            </w:r>
          </w:p>
        </w:tc>
        <w:tc>
          <w:tcPr>
            <w:tcW w:w="576" w:type="dxa"/>
            <w:tcMar>
              <w:top w:w="0" w:type="dxa"/>
              <w:left w:w="75" w:type="dxa"/>
              <w:bottom w:w="0" w:type="dxa"/>
              <w:right w:w="75" w:type="dxa"/>
            </w:tcMar>
            <w:vAlign w:val="center"/>
            <w:hideMark/>
          </w:tcPr>
          <w:p w14:paraId="4DEE92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9.69</w:t>
            </w:r>
          </w:p>
        </w:tc>
      </w:tr>
      <w:tr w:rsidR="003638E3" w:rsidRPr="00DA1A11" w14:paraId="060E54C0" w14:textId="77777777" w:rsidTr="00DA02CA">
        <w:trPr>
          <w:trHeight w:val="300"/>
        </w:trPr>
        <w:tc>
          <w:tcPr>
            <w:tcW w:w="864" w:type="dxa"/>
            <w:tcMar>
              <w:top w:w="0" w:type="dxa"/>
              <w:left w:w="75" w:type="dxa"/>
              <w:bottom w:w="0" w:type="dxa"/>
              <w:right w:w="75" w:type="dxa"/>
            </w:tcMar>
            <w:vAlign w:val="center"/>
            <w:hideMark/>
          </w:tcPr>
          <w:p w14:paraId="16EDD5D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Petrocchi et al. (2023)</w:t>
            </w:r>
          </w:p>
        </w:tc>
        <w:tc>
          <w:tcPr>
            <w:tcW w:w="720" w:type="dxa"/>
            <w:tcMar>
              <w:top w:w="0" w:type="dxa"/>
              <w:left w:w="75" w:type="dxa"/>
              <w:bottom w:w="0" w:type="dxa"/>
              <w:right w:w="75" w:type="dxa"/>
            </w:tcMar>
            <w:vAlign w:val="center"/>
            <w:hideMark/>
          </w:tcPr>
          <w:p w14:paraId="3D3251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1126" w:type="dxa"/>
            <w:tcMar>
              <w:top w:w="0" w:type="dxa"/>
              <w:left w:w="75" w:type="dxa"/>
              <w:bottom w:w="0" w:type="dxa"/>
              <w:right w:w="75" w:type="dxa"/>
            </w:tcMar>
            <w:vAlign w:val="center"/>
            <w:hideMark/>
          </w:tcPr>
          <w:p w14:paraId="4E6F9F5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68.25</w:t>
            </w:r>
          </w:p>
        </w:tc>
        <w:tc>
          <w:tcPr>
            <w:tcW w:w="576" w:type="dxa"/>
            <w:tcMar>
              <w:top w:w="0" w:type="dxa"/>
              <w:left w:w="75" w:type="dxa"/>
              <w:bottom w:w="0" w:type="dxa"/>
              <w:right w:w="75" w:type="dxa"/>
            </w:tcMar>
            <w:vAlign w:val="center"/>
            <w:hideMark/>
          </w:tcPr>
          <w:p w14:paraId="2B41600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47.67</w:t>
            </w:r>
          </w:p>
        </w:tc>
      </w:tr>
      <w:tr w:rsidR="003638E3" w:rsidRPr="00DA1A11" w14:paraId="13A791DD" w14:textId="77777777" w:rsidTr="00DA02CA">
        <w:trPr>
          <w:trHeight w:val="300"/>
        </w:trPr>
        <w:tc>
          <w:tcPr>
            <w:tcW w:w="864" w:type="dxa"/>
            <w:tcMar>
              <w:top w:w="0" w:type="dxa"/>
              <w:left w:w="75" w:type="dxa"/>
              <w:bottom w:w="0" w:type="dxa"/>
              <w:right w:w="75" w:type="dxa"/>
            </w:tcMar>
            <w:vAlign w:val="center"/>
            <w:hideMark/>
          </w:tcPr>
          <w:p w14:paraId="6ED5F9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720" w:type="dxa"/>
            <w:tcMar>
              <w:top w:w="0" w:type="dxa"/>
              <w:left w:w="75" w:type="dxa"/>
              <w:bottom w:w="0" w:type="dxa"/>
              <w:right w:w="75" w:type="dxa"/>
            </w:tcMar>
            <w:vAlign w:val="center"/>
            <w:hideMark/>
          </w:tcPr>
          <w:p w14:paraId="21D392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1126" w:type="dxa"/>
            <w:tcMar>
              <w:top w:w="0" w:type="dxa"/>
              <w:left w:w="75" w:type="dxa"/>
              <w:bottom w:w="0" w:type="dxa"/>
              <w:right w:w="75" w:type="dxa"/>
            </w:tcMar>
            <w:vAlign w:val="center"/>
            <w:hideMark/>
          </w:tcPr>
          <w:p w14:paraId="4C97ECD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50.40</w:t>
            </w:r>
          </w:p>
        </w:tc>
        <w:tc>
          <w:tcPr>
            <w:tcW w:w="576" w:type="dxa"/>
            <w:tcMar>
              <w:top w:w="0" w:type="dxa"/>
              <w:left w:w="75" w:type="dxa"/>
              <w:bottom w:w="0" w:type="dxa"/>
              <w:right w:w="75" w:type="dxa"/>
            </w:tcMar>
            <w:vAlign w:val="center"/>
            <w:hideMark/>
          </w:tcPr>
          <w:p w14:paraId="7B6603A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25.20</w:t>
            </w:r>
          </w:p>
        </w:tc>
      </w:tr>
      <w:tr w:rsidR="003638E3" w:rsidRPr="00DA1A11" w14:paraId="0691CAFF" w14:textId="77777777" w:rsidTr="00DA02CA">
        <w:trPr>
          <w:trHeight w:val="300"/>
        </w:trPr>
        <w:tc>
          <w:tcPr>
            <w:tcW w:w="864" w:type="dxa"/>
            <w:tcMar>
              <w:top w:w="0" w:type="dxa"/>
              <w:left w:w="75" w:type="dxa"/>
              <w:bottom w:w="0" w:type="dxa"/>
              <w:right w:w="75" w:type="dxa"/>
            </w:tcMar>
            <w:vAlign w:val="center"/>
            <w:hideMark/>
          </w:tcPr>
          <w:p w14:paraId="1E937D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720" w:type="dxa"/>
            <w:tcMar>
              <w:top w:w="0" w:type="dxa"/>
              <w:left w:w="75" w:type="dxa"/>
              <w:bottom w:w="0" w:type="dxa"/>
              <w:right w:w="75" w:type="dxa"/>
            </w:tcMar>
            <w:vAlign w:val="center"/>
            <w:hideMark/>
          </w:tcPr>
          <w:p w14:paraId="1B44D2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1126" w:type="dxa"/>
            <w:tcMar>
              <w:top w:w="0" w:type="dxa"/>
              <w:left w:w="75" w:type="dxa"/>
              <w:bottom w:w="0" w:type="dxa"/>
              <w:right w:w="75" w:type="dxa"/>
            </w:tcMar>
            <w:vAlign w:val="center"/>
            <w:hideMark/>
          </w:tcPr>
          <w:p w14:paraId="3A4F6C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67.49</w:t>
            </w:r>
          </w:p>
        </w:tc>
        <w:tc>
          <w:tcPr>
            <w:tcW w:w="576" w:type="dxa"/>
            <w:tcMar>
              <w:top w:w="0" w:type="dxa"/>
              <w:left w:w="75" w:type="dxa"/>
              <w:bottom w:w="0" w:type="dxa"/>
              <w:right w:w="75" w:type="dxa"/>
            </w:tcMar>
            <w:vAlign w:val="center"/>
            <w:hideMark/>
          </w:tcPr>
          <w:p w14:paraId="140B0A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2.73</w:t>
            </w:r>
          </w:p>
        </w:tc>
      </w:tr>
      <w:tr w:rsidR="003638E3" w:rsidRPr="00DA1A11" w14:paraId="614B3A48" w14:textId="77777777" w:rsidTr="00DA02CA">
        <w:trPr>
          <w:trHeight w:val="300"/>
        </w:trPr>
        <w:tc>
          <w:tcPr>
            <w:tcW w:w="864" w:type="dxa"/>
            <w:tcMar>
              <w:top w:w="0" w:type="dxa"/>
              <w:left w:w="75" w:type="dxa"/>
              <w:bottom w:w="0" w:type="dxa"/>
              <w:right w:w="75" w:type="dxa"/>
            </w:tcMar>
            <w:vAlign w:val="center"/>
            <w:hideMark/>
          </w:tcPr>
          <w:p w14:paraId="222555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Sarialioglu et al. (2022)</w:t>
            </w:r>
          </w:p>
        </w:tc>
        <w:tc>
          <w:tcPr>
            <w:tcW w:w="720" w:type="dxa"/>
            <w:tcMar>
              <w:top w:w="0" w:type="dxa"/>
              <w:left w:w="75" w:type="dxa"/>
              <w:bottom w:w="0" w:type="dxa"/>
              <w:right w:w="75" w:type="dxa"/>
            </w:tcMar>
            <w:vAlign w:val="center"/>
            <w:hideMark/>
          </w:tcPr>
          <w:p w14:paraId="0D3BD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1126" w:type="dxa"/>
            <w:tcMar>
              <w:top w:w="0" w:type="dxa"/>
              <w:left w:w="75" w:type="dxa"/>
              <w:bottom w:w="0" w:type="dxa"/>
              <w:right w:w="75" w:type="dxa"/>
            </w:tcMar>
            <w:vAlign w:val="center"/>
            <w:hideMark/>
          </w:tcPr>
          <w:p w14:paraId="4BACF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50.98</w:t>
            </w:r>
          </w:p>
        </w:tc>
        <w:tc>
          <w:tcPr>
            <w:tcW w:w="576" w:type="dxa"/>
            <w:tcMar>
              <w:top w:w="0" w:type="dxa"/>
              <w:left w:w="75" w:type="dxa"/>
              <w:bottom w:w="0" w:type="dxa"/>
              <w:right w:w="75" w:type="dxa"/>
            </w:tcMar>
            <w:vAlign w:val="center"/>
            <w:hideMark/>
          </w:tcPr>
          <w:p w14:paraId="44BEA8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25.30</w:t>
            </w:r>
          </w:p>
        </w:tc>
      </w:tr>
      <w:tr w:rsidR="003638E3" w:rsidRPr="00DA1A11" w14:paraId="7AB0C368" w14:textId="77777777" w:rsidTr="00DA02CA">
        <w:trPr>
          <w:trHeight w:val="300"/>
        </w:trPr>
        <w:tc>
          <w:tcPr>
            <w:tcW w:w="864" w:type="dxa"/>
            <w:tcMar>
              <w:top w:w="0" w:type="dxa"/>
              <w:left w:w="75" w:type="dxa"/>
              <w:bottom w:w="0" w:type="dxa"/>
              <w:right w:w="75" w:type="dxa"/>
            </w:tcMar>
            <w:vAlign w:val="center"/>
            <w:hideMark/>
          </w:tcPr>
          <w:p w14:paraId="1E07D1B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720" w:type="dxa"/>
            <w:tcMar>
              <w:top w:w="0" w:type="dxa"/>
              <w:left w:w="75" w:type="dxa"/>
              <w:bottom w:w="0" w:type="dxa"/>
              <w:right w:w="75" w:type="dxa"/>
            </w:tcMar>
            <w:vAlign w:val="center"/>
            <w:hideMark/>
          </w:tcPr>
          <w:p w14:paraId="2D055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1126" w:type="dxa"/>
            <w:tcMar>
              <w:top w:w="0" w:type="dxa"/>
              <w:left w:w="75" w:type="dxa"/>
              <w:bottom w:w="0" w:type="dxa"/>
              <w:right w:w="75" w:type="dxa"/>
            </w:tcMar>
            <w:vAlign w:val="center"/>
            <w:hideMark/>
          </w:tcPr>
          <w:p w14:paraId="4145C0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88.20</w:t>
            </w:r>
          </w:p>
        </w:tc>
        <w:tc>
          <w:tcPr>
            <w:tcW w:w="576" w:type="dxa"/>
            <w:tcMar>
              <w:top w:w="0" w:type="dxa"/>
              <w:left w:w="75" w:type="dxa"/>
              <w:bottom w:w="0" w:type="dxa"/>
              <w:right w:w="75" w:type="dxa"/>
            </w:tcMar>
            <w:vAlign w:val="center"/>
            <w:hideMark/>
          </w:tcPr>
          <w:p w14:paraId="2BFBE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20.79</w:t>
            </w:r>
          </w:p>
        </w:tc>
      </w:tr>
      <w:tr w:rsidR="003638E3" w:rsidRPr="00DA1A11" w14:paraId="57D42217" w14:textId="77777777" w:rsidTr="00DA02CA">
        <w:trPr>
          <w:trHeight w:val="300"/>
        </w:trPr>
        <w:tc>
          <w:tcPr>
            <w:tcW w:w="864" w:type="dxa"/>
            <w:tcMar>
              <w:top w:w="0" w:type="dxa"/>
              <w:left w:w="75" w:type="dxa"/>
              <w:bottom w:w="0" w:type="dxa"/>
              <w:right w:w="75" w:type="dxa"/>
            </w:tcMar>
            <w:vAlign w:val="center"/>
            <w:hideMark/>
          </w:tcPr>
          <w:p w14:paraId="6A456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Yilmaz-Karaman et al. (2023)</w:t>
            </w:r>
          </w:p>
        </w:tc>
        <w:tc>
          <w:tcPr>
            <w:tcW w:w="720" w:type="dxa"/>
            <w:tcMar>
              <w:top w:w="0" w:type="dxa"/>
              <w:left w:w="75" w:type="dxa"/>
              <w:bottom w:w="0" w:type="dxa"/>
              <w:right w:w="75" w:type="dxa"/>
            </w:tcMar>
            <w:vAlign w:val="center"/>
            <w:hideMark/>
          </w:tcPr>
          <w:p w14:paraId="03EBB74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1126" w:type="dxa"/>
            <w:tcMar>
              <w:top w:w="0" w:type="dxa"/>
              <w:left w:w="75" w:type="dxa"/>
              <w:bottom w:w="0" w:type="dxa"/>
              <w:right w:w="75" w:type="dxa"/>
            </w:tcMar>
            <w:vAlign w:val="center"/>
            <w:hideMark/>
          </w:tcPr>
          <w:p w14:paraId="04E3B9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37.86</w:t>
            </w:r>
          </w:p>
        </w:tc>
        <w:tc>
          <w:tcPr>
            <w:tcW w:w="576" w:type="dxa"/>
            <w:tcMar>
              <w:top w:w="0" w:type="dxa"/>
              <w:left w:w="75" w:type="dxa"/>
              <w:bottom w:w="0" w:type="dxa"/>
              <w:right w:w="75" w:type="dxa"/>
            </w:tcMar>
            <w:vAlign w:val="center"/>
            <w:hideMark/>
          </w:tcPr>
          <w:p w14:paraId="2F5E82F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26.28</w:t>
            </w:r>
          </w:p>
        </w:tc>
      </w:tr>
      <w:tr w:rsidR="003638E3" w:rsidRPr="00DA1A11" w14:paraId="3F5B888C" w14:textId="77777777" w:rsidTr="00DA02CA">
        <w:trPr>
          <w:trHeight w:val="300"/>
        </w:trPr>
        <w:tc>
          <w:tcPr>
            <w:tcW w:w="864" w:type="dxa"/>
            <w:tcMar>
              <w:top w:w="0" w:type="dxa"/>
              <w:left w:w="75" w:type="dxa"/>
              <w:bottom w:w="0" w:type="dxa"/>
              <w:right w:w="75" w:type="dxa"/>
            </w:tcMar>
            <w:vAlign w:val="center"/>
            <w:hideMark/>
          </w:tcPr>
          <w:p w14:paraId="002CA1B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720" w:type="dxa"/>
            <w:tcMar>
              <w:top w:w="0" w:type="dxa"/>
              <w:left w:w="75" w:type="dxa"/>
              <w:bottom w:w="0" w:type="dxa"/>
              <w:right w:w="75" w:type="dxa"/>
            </w:tcMar>
            <w:vAlign w:val="center"/>
            <w:hideMark/>
          </w:tcPr>
          <w:p w14:paraId="4B4425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106322B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57.49</w:t>
            </w:r>
          </w:p>
        </w:tc>
        <w:tc>
          <w:tcPr>
            <w:tcW w:w="576" w:type="dxa"/>
            <w:tcMar>
              <w:top w:w="0" w:type="dxa"/>
              <w:left w:w="75" w:type="dxa"/>
              <w:bottom w:w="0" w:type="dxa"/>
              <w:right w:w="75" w:type="dxa"/>
            </w:tcMar>
            <w:vAlign w:val="center"/>
            <w:hideMark/>
          </w:tcPr>
          <w:p w14:paraId="4636CCC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19.23</w:t>
            </w:r>
          </w:p>
        </w:tc>
      </w:tr>
      <w:tr w:rsidR="003638E3" w:rsidRPr="00DA1A11" w14:paraId="1A4B5C39" w14:textId="77777777" w:rsidTr="00DA02CA">
        <w:trPr>
          <w:trHeight w:val="300"/>
        </w:trPr>
        <w:tc>
          <w:tcPr>
            <w:tcW w:w="864" w:type="dxa"/>
            <w:tcMar>
              <w:top w:w="0" w:type="dxa"/>
              <w:left w:w="75" w:type="dxa"/>
              <w:bottom w:w="0" w:type="dxa"/>
              <w:right w:w="75" w:type="dxa"/>
            </w:tcMar>
            <w:vAlign w:val="center"/>
            <w:hideMark/>
          </w:tcPr>
          <w:p w14:paraId="359245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720" w:type="dxa"/>
            <w:tcMar>
              <w:top w:w="0" w:type="dxa"/>
              <w:left w:w="75" w:type="dxa"/>
              <w:bottom w:w="0" w:type="dxa"/>
              <w:right w:w="75" w:type="dxa"/>
            </w:tcMar>
            <w:vAlign w:val="center"/>
            <w:hideMark/>
          </w:tcPr>
          <w:p w14:paraId="479100C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1126" w:type="dxa"/>
            <w:tcMar>
              <w:top w:w="0" w:type="dxa"/>
              <w:left w:w="75" w:type="dxa"/>
              <w:bottom w:w="0" w:type="dxa"/>
              <w:right w:w="75" w:type="dxa"/>
            </w:tcMar>
            <w:vAlign w:val="center"/>
            <w:hideMark/>
          </w:tcPr>
          <w:p w14:paraId="20D83C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64.46</w:t>
            </w:r>
          </w:p>
        </w:tc>
        <w:tc>
          <w:tcPr>
            <w:tcW w:w="576" w:type="dxa"/>
            <w:tcMar>
              <w:top w:w="0" w:type="dxa"/>
              <w:left w:w="75" w:type="dxa"/>
              <w:bottom w:w="0" w:type="dxa"/>
              <w:right w:w="75" w:type="dxa"/>
            </w:tcMar>
            <w:vAlign w:val="center"/>
            <w:hideMark/>
          </w:tcPr>
          <w:p w14:paraId="22A7CC0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22.79</w:t>
            </w:r>
          </w:p>
        </w:tc>
      </w:tr>
      <w:tr w:rsidR="003638E3" w:rsidRPr="00DA1A11" w14:paraId="621C7E8D" w14:textId="77777777" w:rsidTr="00DA02CA">
        <w:trPr>
          <w:trHeight w:val="300"/>
        </w:trPr>
        <w:tc>
          <w:tcPr>
            <w:tcW w:w="864" w:type="dxa"/>
            <w:tcMar>
              <w:top w:w="0" w:type="dxa"/>
              <w:left w:w="75" w:type="dxa"/>
              <w:bottom w:w="0" w:type="dxa"/>
              <w:right w:w="75" w:type="dxa"/>
            </w:tcMar>
            <w:vAlign w:val="center"/>
            <w:hideMark/>
          </w:tcPr>
          <w:p w14:paraId="581DC0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Paeizi et al. (2024)</w:t>
            </w:r>
          </w:p>
        </w:tc>
        <w:tc>
          <w:tcPr>
            <w:tcW w:w="720" w:type="dxa"/>
            <w:tcMar>
              <w:top w:w="0" w:type="dxa"/>
              <w:left w:w="75" w:type="dxa"/>
              <w:bottom w:w="0" w:type="dxa"/>
              <w:right w:w="75" w:type="dxa"/>
            </w:tcMar>
            <w:vAlign w:val="center"/>
            <w:hideMark/>
          </w:tcPr>
          <w:p w14:paraId="0863B8B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1126" w:type="dxa"/>
            <w:tcMar>
              <w:top w:w="0" w:type="dxa"/>
              <w:left w:w="75" w:type="dxa"/>
              <w:bottom w:w="0" w:type="dxa"/>
              <w:right w:w="75" w:type="dxa"/>
            </w:tcMar>
            <w:vAlign w:val="center"/>
            <w:hideMark/>
          </w:tcPr>
          <w:p w14:paraId="74B27AA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54.60</w:t>
            </w:r>
          </w:p>
        </w:tc>
        <w:tc>
          <w:tcPr>
            <w:tcW w:w="576" w:type="dxa"/>
            <w:tcMar>
              <w:top w:w="0" w:type="dxa"/>
              <w:left w:w="75" w:type="dxa"/>
              <w:bottom w:w="0" w:type="dxa"/>
              <w:right w:w="75" w:type="dxa"/>
            </w:tcMar>
            <w:vAlign w:val="center"/>
            <w:hideMark/>
          </w:tcPr>
          <w:p w14:paraId="7E1762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0.52</w:t>
            </w:r>
          </w:p>
        </w:tc>
      </w:tr>
      <w:tr w:rsidR="003638E3" w:rsidRPr="00DA1A11" w14:paraId="70F900C3" w14:textId="77777777" w:rsidTr="00DA02CA">
        <w:trPr>
          <w:trHeight w:val="300"/>
        </w:trPr>
        <w:tc>
          <w:tcPr>
            <w:tcW w:w="864" w:type="dxa"/>
            <w:tcMar>
              <w:top w:w="0" w:type="dxa"/>
              <w:left w:w="75" w:type="dxa"/>
              <w:bottom w:w="0" w:type="dxa"/>
              <w:right w:w="75" w:type="dxa"/>
            </w:tcMar>
            <w:vAlign w:val="center"/>
            <w:hideMark/>
          </w:tcPr>
          <w:p w14:paraId="7A2FDD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720" w:type="dxa"/>
            <w:tcMar>
              <w:top w:w="0" w:type="dxa"/>
              <w:left w:w="75" w:type="dxa"/>
              <w:bottom w:w="0" w:type="dxa"/>
              <w:right w:w="75" w:type="dxa"/>
            </w:tcMar>
            <w:vAlign w:val="center"/>
            <w:hideMark/>
          </w:tcPr>
          <w:p w14:paraId="19416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1126" w:type="dxa"/>
            <w:tcMar>
              <w:top w:w="0" w:type="dxa"/>
              <w:left w:w="75" w:type="dxa"/>
              <w:bottom w:w="0" w:type="dxa"/>
              <w:right w:w="75" w:type="dxa"/>
            </w:tcMar>
            <w:vAlign w:val="center"/>
            <w:hideMark/>
          </w:tcPr>
          <w:p w14:paraId="7CAAA5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61.03</w:t>
            </w:r>
          </w:p>
        </w:tc>
        <w:tc>
          <w:tcPr>
            <w:tcW w:w="576" w:type="dxa"/>
            <w:tcMar>
              <w:top w:w="0" w:type="dxa"/>
              <w:left w:w="75" w:type="dxa"/>
              <w:bottom w:w="0" w:type="dxa"/>
              <w:right w:w="75" w:type="dxa"/>
            </w:tcMar>
            <w:vAlign w:val="center"/>
            <w:hideMark/>
          </w:tcPr>
          <w:p w14:paraId="399DACB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21.28</w:t>
            </w:r>
          </w:p>
        </w:tc>
      </w:tr>
      <w:tr w:rsidR="003638E3" w:rsidRPr="00DA1A11" w14:paraId="3CDDD34B" w14:textId="77777777" w:rsidTr="00DA02CA">
        <w:trPr>
          <w:trHeight w:val="300"/>
        </w:trPr>
        <w:tc>
          <w:tcPr>
            <w:tcW w:w="864" w:type="dxa"/>
            <w:tcMar>
              <w:top w:w="0" w:type="dxa"/>
              <w:left w:w="75" w:type="dxa"/>
              <w:bottom w:w="0" w:type="dxa"/>
              <w:right w:w="75" w:type="dxa"/>
            </w:tcMar>
            <w:vAlign w:val="center"/>
            <w:hideMark/>
          </w:tcPr>
          <w:p w14:paraId="1B9F2F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(2021)</w:t>
            </w:r>
          </w:p>
        </w:tc>
        <w:tc>
          <w:tcPr>
            <w:tcW w:w="720" w:type="dxa"/>
            <w:tcMar>
              <w:top w:w="0" w:type="dxa"/>
              <w:left w:w="75" w:type="dxa"/>
              <w:bottom w:w="0" w:type="dxa"/>
              <w:right w:w="75" w:type="dxa"/>
            </w:tcMar>
            <w:vAlign w:val="center"/>
            <w:hideMark/>
          </w:tcPr>
          <w:p w14:paraId="44FA9C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1126" w:type="dxa"/>
            <w:tcMar>
              <w:top w:w="0" w:type="dxa"/>
              <w:left w:w="75" w:type="dxa"/>
              <w:bottom w:w="0" w:type="dxa"/>
              <w:right w:w="75" w:type="dxa"/>
            </w:tcMar>
            <w:vAlign w:val="center"/>
            <w:hideMark/>
          </w:tcPr>
          <w:p w14:paraId="5D5594F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46.60</w:t>
            </w:r>
          </w:p>
        </w:tc>
        <w:tc>
          <w:tcPr>
            <w:tcW w:w="576" w:type="dxa"/>
            <w:tcMar>
              <w:top w:w="0" w:type="dxa"/>
              <w:left w:w="75" w:type="dxa"/>
              <w:bottom w:w="0" w:type="dxa"/>
              <w:right w:w="75" w:type="dxa"/>
            </w:tcMar>
            <w:vAlign w:val="center"/>
            <w:hideMark/>
          </w:tcPr>
          <w:p w14:paraId="37406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r w:rsidR="003638E3" w:rsidRPr="00DA1A11" w14:paraId="28D9841D" w14:textId="77777777" w:rsidTr="00DA02CA">
        <w:trPr>
          <w:trHeight w:val="300"/>
        </w:trPr>
        <w:tc>
          <w:tcPr>
            <w:tcW w:w="864" w:type="dxa"/>
            <w:tcMar>
              <w:top w:w="0" w:type="dxa"/>
              <w:left w:w="75" w:type="dxa"/>
              <w:bottom w:w="0" w:type="dxa"/>
              <w:right w:w="75" w:type="dxa"/>
            </w:tcMar>
            <w:vAlign w:val="center"/>
            <w:hideMark/>
          </w:tcPr>
          <w:p w14:paraId="24FFB2B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720" w:type="dxa"/>
            <w:tcMar>
              <w:top w:w="0" w:type="dxa"/>
              <w:left w:w="75" w:type="dxa"/>
              <w:bottom w:w="0" w:type="dxa"/>
              <w:right w:w="75" w:type="dxa"/>
            </w:tcMar>
            <w:vAlign w:val="center"/>
            <w:hideMark/>
          </w:tcPr>
          <w:p w14:paraId="0077375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1126" w:type="dxa"/>
            <w:tcMar>
              <w:top w:w="0" w:type="dxa"/>
              <w:left w:w="75" w:type="dxa"/>
              <w:bottom w:w="0" w:type="dxa"/>
              <w:right w:w="75" w:type="dxa"/>
            </w:tcMar>
            <w:vAlign w:val="center"/>
            <w:hideMark/>
          </w:tcPr>
          <w:p w14:paraId="78922A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66.78</w:t>
            </w:r>
          </w:p>
        </w:tc>
        <w:tc>
          <w:tcPr>
            <w:tcW w:w="576" w:type="dxa"/>
            <w:tcMar>
              <w:top w:w="0" w:type="dxa"/>
              <w:left w:w="75" w:type="dxa"/>
              <w:bottom w:w="0" w:type="dxa"/>
              <w:right w:w="75" w:type="dxa"/>
            </w:tcMar>
            <w:vAlign w:val="center"/>
            <w:hideMark/>
          </w:tcPr>
          <w:p w14:paraId="1A7F83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w:t>
            </w:r>
          </w:p>
        </w:tc>
      </w:tr>
      <w:tr w:rsidR="003638E3" w:rsidRPr="00DA1A11" w14:paraId="7C500CBE" w14:textId="77777777" w:rsidTr="00DA02CA">
        <w:trPr>
          <w:trHeight w:val="300"/>
        </w:trPr>
        <w:tc>
          <w:tcPr>
            <w:tcW w:w="864" w:type="dxa"/>
            <w:tcMar>
              <w:top w:w="0" w:type="dxa"/>
              <w:left w:w="75" w:type="dxa"/>
              <w:bottom w:w="0" w:type="dxa"/>
              <w:right w:w="75" w:type="dxa"/>
            </w:tcMar>
            <w:vAlign w:val="center"/>
            <w:hideMark/>
          </w:tcPr>
          <w:p w14:paraId="3BAE09A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720" w:type="dxa"/>
            <w:tcMar>
              <w:top w:w="0" w:type="dxa"/>
              <w:left w:w="75" w:type="dxa"/>
              <w:bottom w:w="0" w:type="dxa"/>
              <w:right w:w="75" w:type="dxa"/>
            </w:tcMar>
            <w:vAlign w:val="center"/>
            <w:hideMark/>
          </w:tcPr>
          <w:p w14:paraId="1EB614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4A2D222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47.04</w:t>
            </w:r>
          </w:p>
        </w:tc>
        <w:tc>
          <w:tcPr>
            <w:tcW w:w="576" w:type="dxa"/>
            <w:tcMar>
              <w:top w:w="0" w:type="dxa"/>
              <w:left w:w="75" w:type="dxa"/>
              <w:bottom w:w="0" w:type="dxa"/>
              <w:right w:w="75" w:type="dxa"/>
            </w:tcMar>
            <w:vAlign w:val="center"/>
            <w:hideMark/>
          </w:tcPr>
          <w:p w14:paraId="4082FDD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1.24</w:t>
            </w:r>
          </w:p>
        </w:tc>
      </w:tr>
      <w:tr w:rsidR="003638E3" w:rsidRPr="00DA1A11" w14:paraId="648577AB" w14:textId="77777777" w:rsidTr="00DA02CA">
        <w:trPr>
          <w:trHeight w:val="300"/>
        </w:trPr>
        <w:tc>
          <w:tcPr>
            <w:tcW w:w="864" w:type="dxa"/>
            <w:tcMar>
              <w:top w:w="0" w:type="dxa"/>
              <w:left w:w="75" w:type="dxa"/>
              <w:bottom w:w="0" w:type="dxa"/>
              <w:right w:w="75" w:type="dxa"/>
            </w:tcMar>
            <w:vAlign w:val="center"/>
            <w:hideMark/>
          </w:tcPr>
          <w:p w14:paraId="2605E2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720" w:type="dxa"/>
            <w:tcMar>
              <w:top w:w="0" w:type="dxa"/>
              <w:left w:w="75" w:type="dxa"/>
              <w:bottom w:w="0" w:type="dxa"/>
              <w:right w:w="75" w:type="dxa"/>
            </w:tcMar>
            <w:vAlign w:val="center"/>
            <w:hideMark/>
          </w:tcPr>
          <w:p w14:paraId="4AD74C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1126" w:type="dxa"/>
            <w:tcMar>
              <w:top w:w="0" w:type="dxa"/>
              <w:left w:w="75" w:type="dxa"/>
              <w:bottom w:w="0" w:type="dxa"/>
              <w:right w:w="75" w:type="dxa"/>
            </w:tcMar>
            <w:vAlign w:val="center"/>
            <w:hideMark/>
          </w:tcPr>
          <w:p w14:paraId="40A01D9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37.10</w:t>
            </w:r>
          </w:p>
        </w:tc>
        <w:tc>
          <w:tcPr>
            <w:tcW w:w="576" w:type="dxa"/>
            <w:tcMar>
              <w:top w:w="0" w:type="dxa"/>
              <w:left w:w="75" w:type="dxa"/>
              <w:bottom w:w="0" w:type="dxa"/>
              <w:right w:w="75" w:type="dxa"/>
            </w:tcMar>
            <w:vAlign w:val="center"/>
            <w:hideMark/>
          </w:tcPr>
          <w:p w14:paraId="599C8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24.70</w:t>
            </w:r>
          </w:p>
        </w:tc>
      </w:tr>
      <w:tr w:rsidR="003638E3" w:rsidRPr="00DA1A11" w14:paraId="037B6D51" w14:textId="77777777" w:rsidTr="00DA02CA">
        <w:trPr>
          <w:trHeight w:val="300"/>
        </w:trPr>
        <w:tc>
          <w:tcPr>
            <w:tcW w:w="864" w:type="dxa"/>
            <w:tcMar>
              <w:top w:w="0" w:type="dxa"/>
              <w:left w:w="75" w:type="dxa"/>
              <w:bottom w:w="0" w:type="dxa"/>
              <w:right w:w="75" w:type="dxa"/>
            </w:tcMar>
            <w:vAlign w:val="center"/>
            <w:hideMark/>
          </w:tcPr>
          <w:p w14:paraId="6F4CD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720" w:type="dxa"/>
            <w:tcMar>
              <w:top w:w="0" w:type="dxa"/>
              <w:left w:w="75" w:type="dxa"/>
              <w:bottom w:w="0" w:type="dxa"/>
              <w:right w:w="75" w:type="dxa"/>
            </w:tcMar>
            <w:vAlign w:val="center"/>
            <w:hideMark/>
          </w:tcPr>
          <w:p w14:paraId="71C359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1126" w:type="dxa"/>
            <w:tcMar>
              <w:top w:w="0" w:type="dxa"/>
              <w:left w:w="75" w:type="dxa"/>
              <w:bottom w:w="0" w:type="dxa"/>
              <w:right w:w="75" w:type="dxa"/>
            </w:tcMar>
            <w:vAlign w:val="center"/>
            <w:hideMark/>
          </w:tcPr>
          <w:p w14:paraId="6E51E77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97.09</w:t>
            </w:r>
          </w:p>
        </w:tc>
        <w:tc>
          <w:tcPr>
            <w:tcW w:w="576" w:type="dxa"/>
            <w:tcMar>
              <w:top w:w="0" w:type="dxa"/>
              <w:left w:w="75" w:type="dxa"/>
              <w:bottom w:w="0" w:type="dxa"/>
              <w:right w:w="75" w:type="dxa"/>
            </w:tcMar>
            <w:vAlign w:val="center"/>
            <w:hideMark/>
          </w:tcPr>
          <w:p w14:paraId="572A0E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18.27</w:t>
            </w:r>
          </w:p>
        </w:tc>
      </w:tr>
      <w:tr w:rsidR="003638E3" w:rsidRPr="00DA1A11" w14:paraId="4BC866F0" w14:textId="77777777" w:rsidTr="00DA02CA">
        <w:trPr>
          <w:trHeight w:val="300"/>
        </w:trPr>
        <w:tc>
          <w:tcPr>
            <w:tcW w:w="864" w:type="dxa"/>
            <w:tcMar>
              <w:top w:w="0" w:type="dxa"/>
              <w:left w:w="75" w:type="dxa"/>
              <w:bottom w:w="0" w:type="dxa"/>
              <w:right w:w="75" w:type="dxa"/>
            </w:tcMar>
            <w:vAlign w:val="center"/>
            <w:hideMark/>
          </w:tcPr>
          <w:p w14:paraId="311D78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720" w:type="dxa"/>
            <w:tcMar>
              <w:top w:w="0" w:type="dxa"/>
              <w:left w:w="75" w:type="dxa"/>
              <w:bottom w:w="0" w:type="dxa"/>
              <w:right w:w="75" w:type="dxa"/>
            </w:tcMar>
            <w:vAlign w:val="center"/>
            <w:hideMark/>
          </w:tcPr>
          <w:p w14:paraId="52B692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1126" w:type="dxa"/>
            <w:tcMar>
              <w:top w:w="0" w:type="dxa"/>
              <w:left w:w="75" w:type="dxa"/>
              <w:bottom w:w="0" w:type="dxa"/>
              <w:right w:w="75" w:type="dxa"/>
            </w:tcMar>
            <w:vAlign w:val="center"/>
            <w:hideMark/>
          </w:tcPr>
          <w:p w14:paraId="41300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76.65</w:t>
            </w:r>
          </w:p>
        </w:tc>
        <w:tc>
          <w:tcPr>
            <w:tcW w:w="576" w:type="dxa"/>
            <w:tcMar>
              <w:top w:w="0" w:type="dxa"/>
              <w:left w:w="75" w:type="dxa"/>
              <w:bottom w:w="0" w:type="dxa"/>
              <w:right w:w="75" w:type="dxa"/>
            </w:tcMar>
            <w:vAlign w:val="center"/>
            <w:hideMark/>
          </w:tcPr>
          <w:p w14:paraId="69A3CB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0.77</w:t>
            </w:r>
          </w:p>
        </w:tc>
      </w:tr>
      <w:tr w:rsidR="003638E3" w:rsidRPr="00DA1A11" w14:paraId="41FFC5FE" w14:textId="77777777" w:rsidTr="00DA02CA">
        <w:trPr>
          <w:trHeight w:val="300"/>
        </w:trPr>
        <w:tc>
          <w:tcPr>
            <w:tcW w:w="864" w:type="dxa"/>
            <w:tcMar>
              <w:top w:w="0" w:type="dxa"/>
              <w:left w:w="75" w:type="dxa"/>
              <w:bottom w:w="0" w:type="dxa"/>
              <w:right w:w="75" w:type="dxa"/>
            </w:tcMar>
            <w:vAlign w:val="center"/>
            <w:hideMark/>
          </w:tcPr>
          <w:p w14:paraId="6221D1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720" w:type="dxa"/>
            <w:tcMar>
              <w:top w:w="0" w:type="dxa"/>
              <w:left w:w="75" w:type="dxa"/>
              <w:bottom w:w="0" w:type="dxa"/>
              <w:right w:w="75" w:type="dxa"/>
            </w:tcMar>
            <w:vAlign w:val="center"/>
            <w:hideMark/>
          </w:tcPr>
          <w:p w14:paraId="4670787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1126" w:type="dxa"/>
            <w:tcMar>
              <w:top w:w="0" w:type="dxa"/>
              <w:left w:w="75" w:type="dxa"/>
              <w:bottom w:w="0" w:type="dxa"/>
              <w:right w:w="75" w:type="dxa"/>
            </w:tcMar>
            <w:vAlign w:val="center"/>
            <w:hideMark/>
          </w:tcPr>
          <w:p w14:paraId="63CB600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76.18</w:t>
            </w:r>
          </w:p>
        </w:tc>
        <w:tc>
          <w:tcPr>
            <w:tcW w:w="576" w:type="dxa"/>
            <w:tcMar>
              <w:top w:w="0" w:type="dxa"/>
              <w:left w:w="75" w:type="dxa"/>
              <w:bottom w:w="0" w:type="dxa"/>
              <w:right w:w="75" w:type="dxa"/>
            </w:tcMar>
            <w:vAlign w:val="center"/>
            <w:hideMark/>
          </w:tcPr>
          <w:p w14:paraId="0C30AA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16.00</w:t>
            </w:r>
          </w:p>
        </w:tc>
      </w:tr>
      <w:tr w:rsidR="003638E3" w:rsidRPr="00DA1A11" w14:paraId="68159D85" w14:textId="77777777" w:rsidTr="00DA02CA">
        <w:trPr>
          <w:trHeight w:val="300"/>
        </w:trPr>
        <w:tc>
          <w:tcPr>
            <w:tcW w:w="864" w:type="dxa"/>
            <w:tcMar>
              <w:top w:w="0" w:type="dxa"/>
              <w:left w:w="75" w:type="dxa"/>
              <w:bottom w:w="0" w:type="dxa"/>
              <w:right w:w="75" w:type="dxa"/>
            </w:tcMar>
            <w:vAlign w:val="center"/>
            <w:hideMark/>
          </w:tcPr>
          <w:p w14:paraId="0C5B87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720" w:type="dxa"/>
            <w:tcMar>
              <w:top w:w="0" w:type="dxa"/>
              <w:left w:w="75" w:type="dxa"/>
              <w:bottom w:w="0" w:type="dxa"/>
              <w:right w:w="75" w:type="dxa"/>
            </w:tcMar>
            <w:vAlign w:val="center"/>
            <w:hideMark/>
          </w:tcPr>
          <w:p w14:paraId="2E6364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1126" w:type="dxa"/>
            <w:tcMar>
              <w:top w:w="0" w:type="dxa"/>
              <w:left w:w="75" w:type="dxa"/>
              <w:bottom w:w="0" w:type="dxa"/>
              <w:right w:w="75" w:type="dxa"/>
            </w:tcMar>
            <w:vAlign w:val="center"/>
            <w:hideMark/>
          </w:tcPr>
          <w:p w14:paraId="36050BD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65.65</w:t>
            </w:r>
          </w:p>
        </w:tc>
        <w:tc>
          <w:tcPr>
            <w:tcW w:w="576" w:type="dxa"/>
            <w:tcMar>
              <w:top w:w="0" w:type="dxa"/>
              <w:left w:w="75" w:type="dxa"/>
              <w:bottom w:w="0" w:type="dxa"/>
              <w:right w:w="75" w:type="dxa"/>
            </w:tcMar>
            <w:vAlign w:val="center"/>
            <w:hideMark/>
          </w:tcPr>
          <w:p w14:paraId="7AA35C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11.50</w:t>
            </w:r>
          </w:p>
        </w:tc>
      </w:tr>
      <w:tr w:rsidR="003638E3" w:rsidRPr="00DA1A11" w14:paraId="71D4DB53" w14:textId="77777777" w:rsidTr="00DA02CA">
        <w:trPr>
          <w:trHeight w:val="300"/>
        </w:trPr>
        <w:tc>
          <w:tcPr>
            <w:tcW w:w="864" w:type="dxa"/>
            <w:tcMar>
              <w:top w:w="0" w:type="dxa"/>
              <w:left w:w="75" w:type="dxa"/>
              <w:bottom w:w="0" w:type="dxa"/>
              <w:right w:w="75" w:type="dxa"/>
            </w:tcMar>
            <w:vAlign w:val="center"/>
            <w:hideMark/>
          </w:tcPr>
          <w:p w14:paraId="2048D4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720" w:type="dxa"/>
            <w:tcMar>
              <w:top w:w="0" w:type="dxa"/>
              <w:left w:w="75" w:type="dxa"/>
              <w:bottom w:w="0" w:type="dxa"/>
              <w:right w:w="75" w:type="dxa"/>
            </w:tcMar>
            <w:vAlign w:val="center"/>
            <w:hideMark/>
          </w:tcPr>
          <w:p w14:paraId="2510F7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16EA544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70.53</w:t>
            </w:r>
          </w:p>
        </w:tc>
        <w:tc>
          <w:tcPr>
            <w:tcW w:w="576" w:type="dxa"/>
            <w:tcMar>
              <w:top w:w="0" w:type="dxa"/>
              <w:left w:w="75" w:type="dxa"/>
              <w:bottom w:w="0" w:type="dxa"/>
              <w:right w:w="75" w:type="dxa"/>
            </w:tcMar>
            <w:vAlign w:val="center"/>
            <w:hideMark/>
          </w:tcPr>
          <w:p w14:paraId="36AEFAB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17.26</w:t>
            </w:r>
          </w:p>
        </w:tc>
      </w:tr>
      <w:tr w:rsidR="003638E3" w:rsidRPr="00DA1A11" w14:paraId="6212F326" w14:textId="77777777" w:rsidTr="00DA02CA">
        <w:trPr>
          <w:trHeight w:val="300"/>
        </w:trPr>
        <w:tc>
          <w:tcPr>
            <w:tcW w:w="864" w:type="dxa"/>
            <w:tcMar>
              <w:top w:w="0" w:type="dxa"/>
              <w:left w:w="75" w:type="dxa"/>
              <w:bottom w:w="0" w:type="dxa"/>
              <w:right w:w="75" w:type="dxa"/>
            </w:tcMar>
            <w:vAlign w:val="center"/>
            <w:hideMark/>
          </w:tcPr>
          <w:p w14:paraId="0DEEFCB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Adjorlolo et al. (2022)</w:t>
            </w:r>
          </w:p>
        </w:tc>
        <w:tc>
          <w:tcPr>
            <w:tcW w:w="720" w:type="dxa"/>
            <w:tcMar>
              <w:top w:w="0" w:type="dxa"/>
              <w:left w:w="75" w:type="dxa"/>
              <w:bottom w:w="0" w:type="dxa"/>
              <w:right w:w="75" w:type="dxa"/>
            </w:tcMar>
            <w:vAlign w:val="center"/>
            <w:hideMark/>
          </w:tcPr>
          <w:p w14:paraId="24627C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1126" w:type="dxa"/>
            <w:tcMar>
              <w:top w:w="0" w:type="dxa"/>
              <w:left w:w="75" w:type="dxa"/>
              <w:bottom w:w="0" w:type="dxa"/>
              <w:right w:w="75" w:type="dxa"/>
            </w:tcMar>
            <w:vAlign w:val="center"/>
            <w:hideMark/>
          </w:tcPr>
          <w:p w14:paraId="7145C0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46.74</w:t>
            </w:r>
          </w:p>
        </w:tc>
        <w:tc>
          <w:tcPr>
            <w:tcW w:w="576" w:type="dxa"/>
            <w:tcMar>
              <w:top w:w="0" w:type="dxa"/>
              <w:left w:w="75" w:type="dxa"/>
              <w:bottom w:w="0" w:type="dxa"/>
              <w:right w:w="75" w:type="dxa"/>
            </w:tcMar>
            <w:vAlign w:val="center"/>
            <w:hideMark/>
          </w:tcPr>
          <w:p w14:paraId="1BE9594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10.61</w:t>
            </w:r>
          </w:p>
        </w:tc>
      </w:tr>
      <w:tr w:rsidR="003638E3" w:rsidRPr="00DA1A11" w14:paraId="04F168C4" w14:textId="77777777" w:rsidTr="00DA02CA">
        <w:trPr>
          <w:trHeight w:val="300"/>
        </w:trPr>
        <w:tc>
          <w:tcPr>
            <w:tcW w:w="864" w:type="dxa"/>
            <w:tcMar>
              <w:top w:w="0" w:type="dxa"/>
              <w:left w:w="75" w:type="dxa"/>
              <w:bottom w:w="0" w:type="dxa"/>
              <w:right w:w="75" w:type="dxa"/>
            </w:tcMar>
            <w:vAlign w:val="center"/>
            <w:hideMark/>
          </w:tcPr>
          <w:p w14:paraId="0C06EA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et al.(2020)</w:t>
            </w:r>
          </w:p>
        </w:tc>
        <w:tc>
          <w:tcPr>
            <w:tcW w:w="720" w:type="dxa"/>
            <w:tcMar>
              <w:top w:w="0" w:type="dxa"/>
              <w:left w:w="75" w:type="dxa"/>
              <w:bottom w:w="0" w:type="dxa"/>
              <w:right w:w="75" w:type="dxa"/>
            </w:tcMar>
            <w:vAlign w:val="center"/>
            <w:hideMark/>
          </w:tcPr>
          <w:p w14:paraId="005B0C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1126" w:type="dxa"/>
            <w:tcMar>
              <w:top w:w="0" w:type="dxa"/>
              <w:left w:w="75" w:type="dxa"/>
              <w:bottom w:w="0" w:type="dxa"/>
              <w:right w:w="75" w:type="dxa"/>
            </w:tcMar>
            <w:vAlign w:val="center"/>
            <w:hideMark/>
          </w:tcPr>
          <w:p w14:paraId="3FFFE0C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58.80</w:t>
            </w:r>
          </w:p>
        </w:tc>
        <w:tc>
          <w:tcPr>
            <w:tcW w:w="576" w:type="dxa"/>
            <w:tcMar>
              <w:top w:w="0" w:type="dxa"/>
              <w:left w:w="75" w:type="dxa"/>
              <w:bottom w:w="0" w:type="dxa"/>
              <w:right w:w="75" w:type="dxa"/>
            </w:tcMar>
            <w:vAlign w:val="center"/>
            <w:hideMark/>
          </w:tcPr>
          <w:p w14:paraId="565E911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24.15</w:t>
            </w:r>
          </w:p>
        </w:tc>
      </w:tr>
      <w:tr w:rsidR="003638E3" w:rsidRPr="00DA1A11" w14:paraId="143D67DC" w14:textId="77777777" w:rsidTr="00DA02CA">
        <w:trPr>
          <w:trHeight w:val="300"/>
        </w:trPr>
        <w:tc>
          <w:tcPr>
            <w:tcW w:w="864" w:type="dxa"/>
            <w:tcMar>
              <w:top w:w="0" w:type="dxa"/>
              <w:left w:w="75" w:type="dxa"/>
              <w:bottom w:w="0" w:type="dxa"/>
              <w:right w:w="75" w:type="dxa"/>
            </w:tcMar>
            <w:vAlign w:val="center"/>
            <w:hideMark/>
          </w:tcPr>
          <w:p w14:paraId="3C4CE4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720" w:type="dxa"/>
            <w:tcMar>
              <w:top w:w="0" w:type="dxa"/>
              <w:left w:w="75" w:type="dxa"/>
              <w:bottom w:w="0" w:type="dxa"/>
              <w:right w:w="75" w:type="dxa"/>
            </w:tcMar>
            <w:vAlign w:val="center"/>
            <w:hideMark/>
          </w:tcPr>
          <w:p w14:paraId="6CDE06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1126" w:type="dxa"/>
            <w:tcMar>
              <w:top w:w="0" w:type="dxa"/>
              <w:left w:w="75" w:type="dxa"/>
              <w:bottom w:w="0" w:type="dxa"/>
              <w:right w:w="75" w:type="dxa"/>
            </w:tcMar>
            <w:vAlign w:val="center"/>
            <w:hideMark/>
          </w:tcPr>
          <w:p w14:paraId="1CA5A7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26.54</w:t>
            </w:r>
          </w:p>
        </w:tc>
        <w:tc>
          <w:tcPr>
            <w:tcW w:w="576" w:type="dxa"/>
            <w:tcMar>
              <w:top w:w="0" w:type="dxa"/>
              <w:left w:w="75" w:type="dxa"/>
              <w:bottom w:w="0" w:type="dxa"/>
              <w:right w:w="75" w:type="dxa"/>
            </w:tcMar>
            <w:vAlign w:val="center"/>
            <w:hideMark/>
          </w:tcPr>
          <w:p w14:paraId="1A178B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23.12</w:t>
            </w:r>
          </w:p>
        </w:tc>
      </w:tr>
      <w:tr w:rsidR="003638E3" w:rsidRPr="00DA1A11" w14:paraId="507168A5" w14:textId="77777777" w:rsidTr="00DA02CA">
        <w:trPr>
          <w:trHeight w:val="300"/>
        </w:trPr>
        <w:tc>
          <w:tcPr>
            <w:tcW w:w="864" w:type="dxa"/>
            <w:tcMar>
              <w:top w:w="0" w:type="dxa"/>
              <w:left w:w="75" w:type="dxa"/>
              <w:bottom w:w="0" w:type="dxa"/>
              <w:right w:w="75" w:type="dxa"/>
            </w:tcMar>
            <w:vAlign w:val="center"/>
            <w:hideMark/>
          </w:tcPr>
          <w:p w14:paraId="12C60E0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Ulset &amp; Soest (2022)</w:t>
            </w:r>
          </w:p>
        </w:tc>
        <w:tc>
          <w:tcPr>
            <w:tcW w:w="720" w:type="dxa"/>
            <w:tcMar>
              <w:top w:w="0" w:type="dxa"/>
              <w:left w:w="75" w:type="dxa"/>
              <w:bottom w:w="0" w:type="dxa"/>
              <w:right w:w="75" w:type="dxa"/>
            </w:tcMar>
            <w:vAlign w:val="center"/>
            <w:hideMark/>
          </w:tcPr>
          <w:p w14:paraId="531427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1126" w:type="dxa"/>
            <w:tcMar>
              <w:top w:w="0" w:type="dxa"/>
              <w:left w:w="75" w:type="dxa"/>
              <w:bottom w:w="0" w:type="dxa"/>
              <w:right w:w="75" w:type="dxa"/>
            </w:tcMar>
            <w:vAlign w:val="center"/>
            <w:hideMark/>
          </w:tcPr>
          <w:p w14:paraId="47311D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423A44E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14.28</w:t>
            </w:r>
          </w:p>
        </w:tc>
      </w:tr>
      <w:tr w:rsidR="003638E3" w:rsidRPr="00DA1A11" w14:paraId="3EDC5F3C" w14:textId="77777777" w:rsidTr="00DA02CA">
        <w:trPr>
          <w:trHeight w:val="300"/>
        </w:trPr>
        <w:tc>
          <w:tcPr>
            <w:tcW w:w="864" w:type="dxa"/>
            <w:tcMar>
              <w:top w:w="0" w:type="dxa"/>
              <w:left w:w="75" w:type="dxa"/>
              <w:bottom w:w="0" w:type="dxa"/>
              <w:right w:w="75" w:type="dxa"/>
            </w:tcMar>
            <w:vAlign w:val="center"/>
            <w:hideMark/>
          </w:tcPr>
          <w:p w14:paraId="29C853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720" w:type="dxa"/>
            <w:tcMar>
              <w:top w:w="0" w:type="dxa"/>
              <w:left w:w="75" w:type="dxa"/>
              <w:bottom w:w="0" w:type="dxa"/>
              <w:right w:w="75" w:type="dxa"/>
            </w:tcMar>
            <w:vAlign w:val="center"/>
            <w:hideMark/>
          </w:tcPr>
          <w:p w14:paraId="054806E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1126" w:type="dxa"/>
            <w:tcMar>
              <w:top w:w="0" w:type="dxa"/>
              <w:left w:w="75" w:type="dxa"/>
              <w:bottom w:w="0" w:type="dxa"/>
              <w:right w:w="75" w:type="dxa"/>
            </w:tcMar>
            <w:vAlign w:val="center"/>
            <w:hideMark/>
          </w:tcPr>
          <w:p w14:paraId="373DD6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76.67</w:t>
            </w:r>
          </w:p>
        </w:tc>
        <w:tc>
          <w:tcPr>
            <w:tcW w:w="576" w:type="dxa"/>
            <w:tcMar>
              <w:top w:w="0" w:type="dxa"/>
              <w:left w:w="75" w:type="dxa"/>
              <w:bottom w:w="0" w:type="dxa"/>
              <w:right w:w="75" w:type="dxa"/>
            </w:tcMar>
            <w:vAlign w:val="center"/>
            <w:hideMark/>
          </w:tcPr>
          <w:p w14:paraId="5A5661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15.96</w:t>
            </w:r>
          </w:p>
        </w:tc>
      </w:tr>
      <w:tr w:rsidR="003638E3" w:rsidRPr="00DA1A11" w14:paraId="25E3076A" w14:textId="77777777" w:rsidTr="00DA02CA">
        <w:trPr>
          <w:trHeight w:val="300"/>
        </w:trPr>
        <w:tc>
          <w:tcPr>
            <w:tcW w:w="864" w:type="dxa"/>
            <w:tcMar>
              <w:top w:w="0" w:type="dxa"/>
              <w:left w:w="75" w:type="dxa"/>
              <w:bottom w:w="0" w:type="dxa"/>
              <w:right w:w="75" w:type="dxa"/>
            </w:tcMar>
            <w:vAlign w:val="center"/>
            <w:hideMark/>
          </w:tcPr>
          <w:p w14:paraId="273E5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720" w:type="dxa"/>
            <w:tcMar>
              <w:top w:w="0" w:type="dxa"/>
              <w:left w:w="75" w:type="dxa"/>
              <w:bottom w:w="0" w:type="dxa"/>
              <w:right w:w="75" w:type="dxa"/>
            </w:tcMar>
            <w:vAlign w:val="center"/>
            <w:hideMark/>
          </w:tcPr>
          <w:p w14:paraId="1E5BAE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1126" w:type="dxa"/>
            <w:tcMar>
              <w:top w:w="0" w:type="dxa"/>
              <w:left w:w="75" w:type="dxa"/>
              <w:bottom w:w="0" w:type="dxa"/>
              <w:right w:w="75" w:type="dxa"/>
            </w:tcMar>
            <w:vAlign w:val="center"/>
            <w:hideMark/>
          </w:tcPr>
          <w:p w14:paraId="3E447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45.99</w:t>
            </w:r>
          </w:p>
        </w:tc>
        <w:tc>
          <w:tcPr>
            <w:tcW w:w="576" w:type="dxa"/>
            <w:tcMar>
              <w:top w:w="0" w:type="dxa"/>
              <w:left w:w="75" w:type="dxa"/>
              <w:bottom w:w="0" w:type="dxa"/>
              <w:right w:w="75" w:type="dxa"/>
            </w:tcMar>
            <w:vAlign w:val="center"/>
            <w:hideMark/>
          </w:tcPr>
          <w:p w14:paraId="64EAFC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20.37</w:t>
            </w:r>
          </w:p>
        </w:tc>
      </w:tr>
      <w:tr w:rsidR="003638E3" w:rsidRPr="00DA1A11" w14:paraId="0D16BED4" w14:textId="77777777" w:rsidTr="00DA02CA">
        <w:trPr>
          <w:trHeight w:val="300"/>
        </w:trPr>
        <w:tc>
          <w:tcPr>
            <w:tcW w:w="864" w:type="dxa"/>
            <w:tcMar>
              <w:top w:w="0" w:type="dxa"/>
              <w:left w:w="75" w:type="dxa"/>
              <w:bottom w:w="0" w:type="dxa"/>
              <w:right w:w="75" w:type="dxa"/>
            </w:tcMar>
            <w:vAlign w:val="center"/>
            <w:hideMark/>
          </w:tcPr>
          <w:p w14:paraId="11A04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El-Khoury Malhame et al. (2023)</w:t>
            </w:r>
          </w:p>
        </w:tc>
        <w:tc>
          <w:tcPr>
            <w:tcW w:w="720" w:type="dxa"/>
            <w:tcMar>
              <w:top w:w="0" w:type="dxa"/>
              <w:left w:w="75" w:type="dxa"/>
              <w:bottom w:w="0" w:type="dxa"/>
              <w:right w:w="75" w:type="dxa"/>
            </w:tcMar>
            <w:vAlign w:val="center"/>
            <w:hideMark/>
          </w:tcPr>
          <w:p w14:paraId="4CB2D4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1126" w:type="dxa"/>
            <w:tcMar>
              <w:top w:w="0" w:type="dxa"/>
              <w:left w:w="75" w:type="dxa"/>
              <w:bottom w:w="0" w:type="dxa"/>
              <w:right w:w="75" w:type="dxa"/>
            </w:tcMar>
            <w:vAlign w:val="center"/>
            <w:hideMark/>
          </w:tcPr>
          <w:p w14:paraId="03A012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63.69</w:t>
            </w:r>
          </w:p>
        </w:tc>
        <w:tc>
          <w:tcPr>
            <w:tcW w:w="576" w:type="dxa"/>
            <w:tcMar>
              <w:top w:w="0" w:type="dxa"/>
              <w:left w:w="75" w:type="dxa"/>
              <w:bottom w:w="0" w:type="dxa"/>
              <w:right w:w="75" w:type="dxa"/>
            </w:tcMar>
            <w:vAlign w:val="center"/>
            <w:hideMark/>
          </w:tcPr>
          <w:p w14:paraId="2EEE75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24.46</w:t>
            </w:r>
          </w:p>
        </w:tc>
      </w:tr>
      <w:tr w:rsidR="003638E3" w:rsidRPr="00DA1A11" w14:paraId="3E700801" w14:textId="77777777" w:rsidTr="00DA02CA">
        <w:trPr>
          <w:trHeight w:val="300"/>
        </w:trPr>
        <w:tc>
          <w:tcPr>
            <w:tcW w:w="864" w:type="dxa"/>
            <w:tcMar>
              <w:top w:w="0" w:type="dxa"/>
              <w:left w:w="75" w:type="dxa"/>
              <w:bottom w:w="0" w:type="dxa"/>
              <w:right w:w="75" w:type="dxa"/>
            </w:tcMar>
            <w:vAlign w:val="center"/>
            <w:hideMark/>
          </w:tcPr>
          <w:p w14:paraId="3CA372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720" w:type="dxa"/>
            <w:tcMar>
              <w:top w:w="0" w:type="dxa"/>
              <w:left w:w="75" w:type="dxa"/>
              <w:bottom w:w="0" w:type="dxa"/>
              <w:right w:w="75" w:type="dxa"/>
            </w:tcMar>
            <w:vAlign w:val="center"/>
            <w:hideMark/>
          </w:tcPr>
          <w:p w14:paraId="65780D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1126" w:type="dxa"/>
            <w:tcMar>
              <w:top w:w="0" w:type="dxa"/>
              <w:left w:w="75" w:type="dxa"/>
              <w:bottom w:w="0" w:type="dxa"/>
              <w:right w:w="75" w:type="dxa"/>
            </w:tcMar>
            <w:vAlign w:val="center"/>
            <w:hideMark/>
          </w:tcPr>
          <w:p w14:paraId="49AF5C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98.30</w:t>
            </w:r>
          </w:p>
        </w:tc>
        <w:tc>
          <w:tcPr>
            <w:tcW w:w="576" w:type="dxa"/>
            <w:tcMar>
              <w:top w:w="0" w:type="dxa"/>
              <w:left w:w="75" w:type="dxa"/>
              <w:bottom w:w="0" w:type="dxa"/>
              <w:right w:w="75" w:type="dxa"/>
            </w:tcMar>
            <w:vAlign w:val="center"/>
            <w:hideMark/>
          </w:tcPr>
          <w:p w14:paraId="678A446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25.05</w:t>
            </w:r>
          </w:p>
        </w:tc>
      </w:tr>
      <w:tr w:rsidR="003638E3" w:rsidRPr="00DA1A11" w14:paraId="4D4DB7ED" w14:textId="77777777" w:rsidTr="00DA02CA">
        <w:trPr>
          <w:trHeight w:val="300"/>
        </w:trPr>
        <w:tc>
          <w:tcPr>
            <w:tcW w:w="864" w:type="dxa"/>
            <w:tcMar>
              <w:top w:w="0" w:type="dxa"/>
              <w:left w:w="75" w:type="dxa"/>
              <w:bottom w:w="0" w:type="dxa"/>
              <w:right w:w="75" w:type="dxa"/>
            </w:tcMar>
            <w:vAlign w:val="center"/>
            <w:hideMark/>
          </w:tcPr>
          <w:p w14:paraId="6AEFD2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Barnicot et al (2023)</w:t>
            </w:r>
          </w:p>
        </w:tc>
        <w:tc>
          <w:tcPr>
            <w:tcW w:w="720" w:type="dxa"/>
            <w:tcMar>
              <w:top w:w="0" w:type="dxa"/>
              <w:left w:w="75" w:type="dxa"/>
              <w:bottom w:w="0" w:type="dxa"/>
              <w:right w:w="75" w:type="dxa"/>
            </w:tcMar>
            <w:vAlign w:val="center"/>
            <w:hideMark/>
          </w:tcPr>
          <w:p w14:paraId="0D61AA7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1126" w:type="dxa"/>
            <w:tcMar>
              <w:top w:w="0" w:type="dxa"/>
              <w:left w:w="75" w:type="dxa"/>
              <w:bottom w:w="0" w:type="dxa"/>
              <w:right w:w="75" w:type="dxa"/>
            </w:tcMar>
            <w:vAlign w:val="center"/>
            <w:hideMark/>
          </w:tcPr>
          <w:p w14:paraId="76D50FC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42.74</w:t>
            </w:r>
          </w:p>
        </w:tc>
        <w:tc>
          <w:tcPr>
            <w:tcW w:w="576" w:type="dxa"/>
            <w:tcMar>
              <w:top w:w="0" w:type="dxa"/>
              <w:left w:w="75" w:type="dxa"/>
              <w:bottom w:w="0" w:type="dxa"/>
              <w:right w:w="75" w:type="dxa"/>
            </w:tcMar>
            <w:vAlign w:val="center"/>
            <w:hideMark/>
          </w:tcPr>
          <w:p w14:paraId="66CC791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22.93</w:t>
            </w:r>
          </w:p>
        </w:tc>
      </w:tr>
      <w:tr w:rsidR="003638E3" w:rsidRPr="00DA1A11" w14:paraId="4CDC3BC5" w14:textId="77777777" w:rsidTr="00DA02CA">
        <w:trPr>
          <w:trHeight w:val="300"/>
        </w:trPr>
        <w:tc>
          <w:tcPr>
            <w:tcW w:w="864" w:type="dxa"/>
            <w:tcMar>
              <w:top w:w="0" w:type="dxa"/>
              <w:left w:w="75" w:type="dxa"/>
              <w:bottom w:w="0" w:type="dxa"/>
              <w:right w:w="75" w:type="dxa"/>
            </w:tcMar>
            <w:vAlign w:val="center"/>
            <w:hideMark/>
          </w:tcPr>
          <w:p w14:paraId="3995D9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Azman et al. (2023)</w:t>
            </w:r>
          </w:p>
        </w:tc>
        <w:tc>
          <w:tcPr>
            <w:tcW w:w="720" w:type="dxa"/>
            <w:tcMar>
              <w:top w:w="0" w:type="dxa"/>
              <w:left w:w="75" w:type="dxa"/>
              <w:bottom w:w="0" w:type="dxa"/>
              <w:right w:w="75" w:type="dxa"/>
            </w:tcMar>
            <w:vAlign w:val="center"/>
            <w:hideMark/>
          </w:tcPr>
          <w:p w14:paraId="44CFDF7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1126" w:type="dxa"/>
            <w:tcMar>
              <w:top w:w="0" w:type="dxa"/>
              <w:left w:w="75" w:type="dxa"/>
              <w:bottom w:w="0" w:type="dxa"/>
              <w:right w:w="75" w:type="dxa"/>
            </w:tcMar>
            <w:vAlign w:val="center"/>
            <w:hideMark/>
          </w:tcPr>
          <w:p w14:paraId="75BB9E1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84.00</w:t>
            </w:r>
          </w:p>
        </w:tc>
        <w:tc>
          <w:tcPr>
            <w:tcW w:w="576" w:type="dxa"/>
            <w:tcMar>
              <w:top w:w="0" w:type="dxa"/>
              <w:left w:w="75" w:type="dxa"/>
              <w:bottom w:w="0" w:type="dxa"/>
              <w:right w:w="75" w:type="dxa"/>
            </w:tcMar>
            <w:vAlign w:val="center"/>
            <w:hideMark/>
          </w:tcPr>
          <w:p w14:paraId="39AD6A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r>
      <w:tr w:rsidR="003638E3" w:rsidRPr="00DA1A11" w14:paraId="0E3FCE14" w14:textId="77777777" w:rsidTr="00DA02CA">
        <w:trPr>
          <w:trHeight w:val="300"/>
        </w:trPr>
        <w:tc>
          <w:tcPr>
            <w:tcW w:w="864" w:type="dxa"/>
            <w:tcMar>
              <w:top w:w="0" w:type="dxa"/>
              <w:left w:w="75" w:type="dxa"/>
              <w:bottom w:w="0" w:type="dxa"/>
              <w:right w:w="75" w:type="dxa"/>
            </w:tcMar>
            <w:vAlign w:val="center"/>
            <w:hideMark/>
          </w:tcPr>
          <w:p w14:paraId="37EDC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Deitz (2024)</w:t>
            </w:r>
          </w:p>
        </w:tc>
        <w:tc>
          <w:tcPr>
            <w:tcW w:w="720" w:type="dxa"/>
            <w:tcMar>
              <w:top w:w="0" w:type="dxa"/>
              <w:left w:w="75" w:type="dxa"/>
              <w:bottom w:w="0" w:type="dxa"/>
              <w:right w:w="75" w:type="dxa"/>
            </w:tcMar>
            <w:vAlign w:val="center"/>
            <w:hideMark/>
          </w:tcPr>
          <w:p w14:paraId="3892E34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1126" w:type="dxa"/>
            <w:tcMar>
              <w:top w:w="0" w:type="dxa"/>
              <w:left w:w="75" w:type="dxa"/>
              <w:bottom w:w="0" w:type="dxa"/>
              <w:right w:w="75" w:type="dxa"/>
            </w:tcMar>
            <w:vAlign w:val="center"/>
            <w:hideMark/>
          </w:tcPr>
          <w:p w14:paraId="7625C77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48.30</w:t>
            </w:r>
          </w:p>
        </w:tc>
        <w:tc>
          <w:tcPr>
            <w:tcW w:w="576" w:type="dxa"/>
            <w:tcMar>
              <w:top w:w="0" w:type="dxa"/>
              <w:left w:w="75" w:type="dxa"/>
              <w:bottom w:w="0" w:type="dxa"/>
              <w:right w:w="75" w:type="dxa"/>
            </w:tcMar>
            <w:vAlign w:val="center"/>
            <w:hideMark/>
          </w:tcPr>
          <w:p w14:paraId="22616A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10.71</w:t>
            </w:r>
          </w:p>
        </w:tc>
      </w:tr>
      <w:tr w:rsidR="003638E3" w:rsidRPr="00DA1A11" w14:paraId="7F052EF8" w14:textId="77777777" w:rsidTr="00DA02CA">
        <w:trPr>
          <w:trHeight w:val="300"/>
        </w:trPr>
        <w:tc>
          <w:tcPr>
            <w:tcW w:w="864" w:type="dxa"/>
            <w:tcMar>
              <w:top w:w="0" w:type="dxa"/>
              <w:left w:w="75" w:type="dxa"/>
              <w:bottom w:w="0" w:type="dxa"/>
              <w:right w:w="75" w:type="dxa"/>
            </w:tcMar>
            <w:vAlign w:val="center"/>
            <w:hideMark/>
          </w:tcPr>
          <w:p w14:paraId="40D1885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Gaboardi et al. (2024)</w:t>
            </w:r>
          </w:p>
        </w:tc>
        <w:tc>
          <w:tcPr>
            <w:tcW w:w="720" w:type="dxa"/>
            <w:tcMar>
              <w:top w:w="0" w:type="dxa"/>
              <w:left w:w="75" w:type="dxa"/>
              <w:bottom w:w="0" w:type="dxa"/>
              <w:right w:w="75" w:type="dxa"/>
            </w:tcMar>
            <w:vAlign w:val="center"/>
            <w:hideMark/>
          </w:tcPr>
          <w:p w14:paraId="4169535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1126" w:type="dxa"/>
            <w:tcMar>
              <w:top w:w="0" w:type="dxa"/>
              <w:left w:w="75" w:type="dxa"/>
              <w:bottom w:w="0" w:type="dxa"/>
              <w:right w:w="75" w:type="dxa"/>
            </w:tcMar>
            <w:vAlign w:val="center"/>
            <w:hideMark/>
          </w:tcPr>
          <w:p w14:paraId="00AF1E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5935C6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25.62</w:t>
            </w:r>
          </w:p>
        </w:tc>
      </w:tr>
      <w:tr w:rsidR="003638E3" w:rsidRPr="00DA1A11" w14:paraId="3D1EA287" w14:textId="77777777" w:rsidTr="00DA02CA">
        <w:trPr>
          <w:trHeight w:val="300"/>
        </w:trPr>
        <w:tc>
          <w:tcPr>
            <w:tcW w:w="864" w:type="dxa"/>
            <w:tcMar>
              <w:top w:w="0" w:type="dxa"/>
              <w:left w:w="75" w:type="dxa"/>
              <w:bottom w:w="0" w:type="dxa"/>
              <w:right w:w="75" w:type="dxa"/>
            </w:tcMar>
            <w:vAlign w:val="center"/>
            <w:hideMark/>
          </w:tcPr>
          <w:p w14:paraId="04E7D1D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720" w:type="dxa"/>
            <w:tcMar>
              <w:top w:w="0" w:type="dxa"/>
              <w:left w:w="75" w:type="dxa"/>
              <w:bottom w:w="0" w:type="dxa"/>
              <w:right w:w="75" w:type="dxa"/>
            </w:tcMar>
            <w:vAlign w:val="center"/>
            <w:hideMark/>
          </w:tcPr>
          <w:p w14:paraId="4C69CE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1126" w:type="dxa"/>
            <w:tcMar>
              <w:top w:w="0" w:type="dxa"/>
              <w:left w:w="75" w:type="dxa"/>
              <w:bottom w:w="0" w:type="dxa"/>
              <w:right w:w="75" w:type="dxa"/>
            </w:tcMar>
            <w:vAlign w:val="center"/>
            <w:hideMark/>
          </w:tcPr>
          <w:p w14:paraId="1219EF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86.31</w:t>
            </w:r>
          </w:p>
        </w:tc>
        <w:tc>
          <w:tcPr>
            <w:tcW w:w="576" w:type="dxa"/>
            <w:tcMar>
              <w:top w:w="0" w:type="dxa"/>
              <w:left w:w="75" w:type="dxa"/>
              <w:bottom w:w="0" w:type="dxa"/>
              <w:right w:w="75" w:type="dxa"/>
            </w:tcMar>
            <w:vAlign w:val="center"/>
            <w:hideMark/>
          </w:tcPr>
          <w:p w14:paraId="080B85F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17.64</w:t>
            </w:r>
          </w:p>
        </w:tc>
      </w:tr>
      <w:tr w:rsidR="003638E3" w:rsidRPr="00DA1A11" w14:paraId="0012D209" w14:textId="77777777" w:rsidTr="00DA02CA">
        <w:trPr>
          <w:trHeight w:val="300"/>
        </w:trPr>
        <w:tc>
          <w:tcPr>
            <w:tcW w:w="864" w:type="dxa"/>
            <w:tcMar>
              <w:top w:w="0" w:type="dxa"/>
              <w:left w:w="75" w:type="dxa"/>
              <w:bottom w:w="0" w:type="dxa"/>
              <w:right w:w="75" w:type="dxa"/>
            </w:tcMar>
            <w:vAlign w:val="center"/>
            <w:hideMark/>
          </w:tcPr>
          <w:p w14:paraId="5B4DFA6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Uziel et al. (2021)</w:t>
            </w:r>
          </w:p>
        </w:tc>
        <w:tc>
          <w:tcPr>
            <w:tcW w:w="720" w:type="dxa"/>
            <w:tcMar>
              <w:top w:w="0" w:type="dxa"/>
              <w:left w:w="75" w:type="dxa"/>
              <w:bottom w:w="0" w:type="dxa"/>
              <w:right w:w="75" w:type="dxa"/>
            </w:tcMar>
            <w:vAlign w:val="center"/>
            <w:hideMark/>
          </w:tcPr>
          <w:p w14:paraId="598CD1D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1126" w:type="dxa"/>
            <w:tcMar>
              <w:top w:w="0" w:type="dxa"/>
              <w:left w:w="75" w:type="dxa"/>
              <w:bottom w:w="0" w:type="dxa"/>
              <w:right w:w="75" w:type="dxa"/>
            </w:tcMar>
            <w:vAlign w:val="center"/>
            <w:hideMark/>
          </w:tcPr>
          <w:p w14:paraId="0A5BA9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37.44</w:t>
            </w:r>
          </w:p>
        </w:tc>
        <w:tc>
          <w:tcPr>
            <w:tcW w:w="576" w:type="dxa"/>
            <w:tcMar>
              <w:top w:w="0" w:type="dxa"/>
              <w:left w:w="75" w:type="dxa"/>
              <w:bottom w:w="0" w:type="dxa"/>
              <w:right w:w="75" w:type="dxa"/>
            </w:tcMar>
            <w:vAlign w:val="center"/>
            <w:hideMark/>
          </w:tcPr>
          <w:p w14:paraId="7981B5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21.63</w:t>
            </w:r>
          </w:p>
        </w:tc>
      </w:tr>
      <w:tr w:rsidR="003638E3" w:rsidRPr="00DA1A11" w14:paraId="472149B6" w14:textId="77777777" w:rsidTr="00DA02CA">
        <w:trPr>
          <w:trHeight w:val="300"/>
        </w:trPr>
        <w:tc>
          <w:tcPr>
            <w:tcW w:w="864" w:type="dxa"/>
            <w:tcMar>
              <w:top w:w="0" w:type="dxa"/>
              <w:left w:w="75" w:type="dxa"/>
              <w:bottom w:w="0" w:type="dxa"/>
              <w:right w:w="75" w:type="dxa"/>
            </w:tcMar>
            <w:vAlign w:val="center"/>
            <w:hideMark/>
          </w:tcPr>
          <w:p w14:paraId="6D1053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720" w:type="dxa"/>
            <w:tcMar>
              <w:top w:w="0" w:type="dxa"/>
              <w:left w:w="75" w:type="dxa"/>
              <w:bottom w:w="0" w:type="dxa"/>
              <w:right w:w="75" w:type="dxa"/>
            </w:tcMar>
            <w:vAlign w:val="center"/>
            <w:hideMark/>
          </w:tcPr>
          <w:p w14:paraId="266F73F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1126" w:type="dxa"/>
            <w:tcMar>
              <w:top w:w="0" w:type="dxa"/>
              <w:left w:w="75" w:type="dxa"/>
              <w:bottom w:w="0" w:type="dxa"/>
              <w:right w:w="75" w:type="dxa"/>
            </w:tcMar>
            <w:vAlign w:val="center"/>
            <w:hideMark/>
          </w:tcPr>
          <w:p w14:paraId="1CC10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336866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18.90</w:t>
            </w:r>
          </w:p>
        </w:tc>
      </w:tr>
      <w:tr w:rsidR="003638E3" w:rsidRPr="00DA1A11" w14:paraId="7D93ADE0" w14:textId="77777777" w:rsidTr="00DA02CA">
        <w:trPr>
          <w:trHeight w:val="300"/>
        </w:trPr>
        <w:tc>
          <w:tcPr>
            <w:tcW w:w="864" w:type="dxa"/>
            <w:tcMar>
              <w:top w:w="0" w:type="dxa"/>
              <w:left w:w="75" w:type="dxa"/>
              <w:bottom w:w="0" w:type="dxa"/>
              <w:right w:w="75" w:type="dxa"/>
            </w:tcMar>
            <w:vAlign w:val="center"/>
            <w:hideMark/>
          </w:tcPr>
          <w:p w14:paraId="63159E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720" w:type="dxa"/>
            <w:tcMar>
              <w:top w:w="0" w:type="dxa"/>
              <w:left w:w="75" w:type="dxa"/>
              <w:bottom w:w="0" w:type="dxa"/>
              <w:right w:w="75" w:type="dxa"/>
            </w:tcMar>
            <w:vAlign w:val="center"/>
            <w:hideMark/>
          </w:tcPr>
          <w:p w14:paraId="4F66482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1126" w:type="dxa"/>
            <w:tcMar>
              <w:top w:w="0" w:type="dxa"/>
              <w:left w:w="75" w:type="dxa"/>
              <w:bottom w:w="0" w:type="dxa"/>
              <w:right w:w="75" w:type="dxa"/>
            </w:tcMar>
            <w:vAlign w:val="center"/>
            <w:hideMark/>
          </w:tcPr>
          <w:p w14:paraId="21EC21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52.90</w:t>
            </w:r>
          </w:p>
        </w:tc>
        <w:tc>
          <w:tcPr>
            <w:tcW w:w="576" w:type="dxa"/>
            <w:tcMar>
              <w:top w:w="0" w:type="dxa"/>
              <w:left w:w="75" w:type="dxa"/>
              <w:bottom w:w="0" w:type="dxa"/>
              <w:right w:w="75" w:type="dxa"/>
            </w:tcMar>
            <w:vAlign w:val="center"/>
            <w:hideMark/>
          </w:tcPr>
          <w:p w14:paraId="7ADFFA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19.91</w:t>
            </w:r>
          </w:p>
        </w:tc>
      </w:tr>
      <w:tr w:rsidR="003638E3" w:rsidRPr="00DA1A11" w14:paraId="50CA9232" w14:textId="77777777" w:rsidTr="00DA02CA">
        <w:trPr>
          <w:trHeight w:val="300"/>
        </w:trPr>
        <w:tc>
          <w:tcPr>
            <w:tcW w:w="864" w:type="dxa"/>
            <w:tcMar>
              <w:top w:w="0" w:type="dxa"/>
              <w:left w:w="75" w:type="dxa"/>
              <w:bottom w:w="0" w:type="dxa"/>
              <w:right w:w="75" w:type="dxa"/>
            </w:tcMar>
            <w:vAlign w:val="center"/>
            <w:hideMark/>
          </w:tcPr>
          <w:p w14:paraId="258255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Aggar et al. (2022)</w:t>
            </w:r>
          </w:p>
        </w:tc>
        <w:tc>
          <w:tcPr>
            <w:tcW w:w="720" w:type="dxa"/>
            <w:tcMar>
              <w:top w:w="0" w:type="dxa"/>
              <w:left w:w="75" w:type="dxa"/>
              <w:bottom w:w="0" w:type="dxa"/>
              <w:right w:w="75" w:type="dxa"/>
            </w:tcMar>
            <w:vAlign w:val="center"/>
            <w:hideMark/>
          </w:tcPr>
          <w:p w14:paraId="140966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1126" w:type="dxa"/>
            <w:tcMar>
              <w:top w:w="0" w:type="dxa"/>
              <w:left w:w="75" w:type="dxa"/>
              <w:bottom w:w="0" w:type="dxa"/>
              <w:right w:w="75" w:type="dxa"/>
            </w:tcMar>
            <w:vAlign w:val="center"/>
            <w:hideMark/>
          </w:tcPr>
          <w:p w14:paraId="47AE12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7BFDC0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bl>
    <w:p w14:paraId="4E302106" w14:textId="77777777" w:rsidR="003638E3" w:rsidRPr="00DA1A11" w:rsidRDefault="003638E3" w:rsidP="00DA1A11">
      <w:pPr>
        <w:spacing w:after="0" w:line="480" w:lineRule="auto"/>
        <w:jc w:val="center"/>
        <w:rPr>
          <w:rFonts w:ascii="Times New Roman" w:hAnsi="Times New Roman" w:cs="Times New Roman"/>
          <w:b/>
          <w:bCs/>
          <w:sz w:val="16"/>
          <w:szCs w:val="16"/>
          <w:highlight w:val="cyan"/>
        </w:rPr>
      </w:pPr>
    </w:p>
    <w:p w14:paraId="4221CD79" w14:textId="77777777" w:rsidR="00F6578E" w:rsidRPr="00DA1A11" w:rsidRDefault="00F6578E" w:rsidP="00F6578E">
      <w:pPr>
        <w:suppressAutoHyphens w:val="0"/>
        <w:rPr>
          <w:rFonts w:ascii="Times New Roman" w:hAnsi="Times New Roman" w:cs="Times New Roman"/>
          <w:sz w:val="16"/>
          <w:szCs w:val="16"/>
          <w:highlight w:val="cyan"/>
        </w:rPr>
      </w:pPr>
      <w:r w:rsidRPr="00DA1A11">
        <w:rPr>
          <w:rFonts w:ascii="Times New Roman" w:hAnsi="Times New Roman" w:cs="Times New Roman"/>
          <w:sz w:val="16"/>
          <w:szCs w:val="16"/>
          <w:highlight w:val="cyan"/>
        </w:rPr>
        <w:br w:type="page"/>
      </w:r>
    </w:p>
    <w:p w14:paraId="25D48369" w14:textId="77777777" w:rsidR="00F6578E" w:rsidRPr="00DA1A11" w:rsidRDefault="00F6578E" w:rsidP="00F6578E">
      <w:pPr>
        <w:spacing w:after="0" w:line="480" w:lineRule="auto"/>
        <w:jc w:val="center"/>
        <w:rPr>
          <w:rFonts w:ascii="Times New Roman" w:hAnsi="Times New Roman" w:cs="Times New Roman"/>
          <w:b/>
          <w:bCs/>
          <w:sz w:val="24"/>
          <w:szCs w:val="24"/>
          <w:highlight w:val="cyan"/>
        </w:rPr>
      </w:pPr>
      <w:r w:rsidRPr="00DA1A11">
        <w:rPr>
          <w:rFonts w:ascii="Times New Roman" w:hAnsi="Times New Roman" w:cs="Times New Roman"/>
          <w:b/>
          <w:bCs/>
          <w:sz w:val="24"/>
          <w:szCs w:val="24"/>
          <w:highlight w:val="cyan"/>
        </w:rPr>
        <w:lastRenderedPageBreak/>
        <w:t>Table 2: Statistical result of Main Analysis</w:t>
      </w:r>
    </w:p>
    <w:tbl>
      <w:tblPr>
        <w:tblStyle w:val="TableGrid"/>
        <w:tblW w:w="0" w:type="auto"/>
        <w:tblLook w:val="04A0" w:firstRow="1" w:lastRow="0" w:firstColumn="1" w:lastColumn="0" w:noHBand="0" w:noVBand="1"/>
      </w:tblPr>
      <w:tblGrid>
        <w:gridCol w:w="1059"/>
        <w:gridCol w:w="1519"/>
        <w:gridCol w:w="671"/>
        <w:gridCol w:w="771"/>
        <w:gridCol w:w="723"/>
        <w:gridCol w:w="1559"/>
        <w:gridCol w:w="1718"/>
        <w:gridCol w:w="1163"/>
      </w:tblGrid>
      <w:tr w:rsidR="00F6578E" w:rsidRPr="00DA1A11" w14:paraId="58E3635F" w14:textId="77777777" w:rsidTr="0061012A">
        <w:trPr>
          <w:trHeight w:val="426"/>
        </w:trPr>
        <w:tc>
          <w:tcPr>
            <w:tcW w:w="2578" w:type="dxa"/>
            <w:gridSpan w:val="2"/>
          </w:tcPr>
          <w:p w14:paraId="64C20E90"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r w:rsidRPr="00DA1A11">
              <w:rPr>
                <w:rFonts w:ascii="Times New Roman" w:hAnsi="Times New Roman" w:cs="Times New Roman"/>
                <w:b/>
                <w:bCs/>
                <w:sz w:val="18"/>
                <w:szCs w:val="18"/>
                <w:highlight w:val="cyan"/>
              </w:rPr>
              <w:t>Random Effects Model (k=30)</w:t>
            </w:r>
          </w:p>
        </w:tc>
        <w:tc>
          <w:tcPr>
            <w:tcW w:w="655" w:type="dxa"/>
          </w:tcPr>
          <w:p w14:paraId="03B585B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53" w:type="dxa"/>
          </w:tcPr>
          <w:p w14:paraId="65D7FB1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06" w:type="dxa"/>
          </w:tcPr>
          <w:p w14:paraId="29C9CA33"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559" w:type="dxa"/>
          </w:tcPr>
          <w:p w14:paraId="3D5EDC9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718" w:type="dxa"/>
          </w:tcPr>
          <w:p w14:paraId="7B428E4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163" w:type="dxa"/>
          </w:tcPr>
          <w:p w14:paraId="43596E2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r>
      <w:tr w:rsidR="00F6578E" w:rsidRPr="00DA1A11" w14:paraId="11093076" w14:textId="77777777" w:rsidTr="0061012A">
        <w:trPr>
          <w:trHeight w:val="426"/>
        </w:trPr>
        <w:tc>
          <w:tcPr>
            <w:tcW w:w="1059" w:type="dxa"/>
          </w:tcPr>
          <w:p w14:paraId="26681CDD"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c>
          <w:tcPr>
            <w:tcW w:w="1519" w:type="dxa"/>
          </w:tcPr>
          <w:p w14:paraId="03280C9A"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Estimate</w:t>
            </w:r>
          </w:p>
        </w:tc>
        <w:tc>
          <w:tcPr>
            <w:tcW w:w="655" w:type="dxa"/>
          </w:tcPr>
          <w:p w14:paraId="327819E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se</w:t>
            </w:r>
          </w:p>
        </w:tc>
        <w:tc>
          <w:tcPr>
            <w:tcW w:w="753" w:type="dxa"/>
          </w:tcPr>
          <w:p w14:paraId="4486A8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Z</w:t>
            </w:r>
          </w:p>
        </w:tc>
        <w:tc>
          <w:tcPr>
            <w:tcW w:w="706" w:type="dxa"/>
          </w:tcPr>
          <w:p w14:paraId="7CF4A7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c>
          <w:tcPr>
            <w:tcW w:w="1559" w:type="dxa"/>
          </w:tcPr>
          <w:p w14:paraId="50CCFB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Lower Bound</w:t>
            </w:r>
          </w:p>
        </w:tc>
        <w:tc>
          <w:tcPr>
            <w:tcW w:w="1718" w:type="dxa"/>
          </w:tcPr>
          <w:p w14:paraId="62CFD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Upper Bound</w:t>
            </w:r>
          </w:p>
        </w:tc>
        <w:tc>
          <w:tcPr>
            <w:tcW w:w="1163" w:type="dxa"/>
          </w:tcPr>
          <w:p w14:paraId="59C90D1E"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r>
      <w:tr w:rsidR="00F6578E" w:rsidRPr="00DA1A11" w14:paraId="06C54DB3" w14:textId="77777777" w:rsidTr="0061012A">
        <w:trPr>
          <w:trHeight w:val="565"/>
        </w:trPr>
        <w:tc>
          <w:tcPr>
            <w:tcW w:w="1059" w:type="dxa"/>
          </w:tcPr>
          <w:p w14:paraId="2894DC4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Intercept</w:t>
            </w:r>
          </w:p>
        </w:tc>
        <w:tc>
          <w:tcPr>
            <w:tcW w:w="1519" w:type="dxa"/>
          </w:tcPr>
          <w:p w14:paraId="71D49A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0.75</w:t>
            </w:r>
          </w:p>
        </w:tc>
        <w:tc>
          <w:tcPr>
            <w:tcW w:w="655" w:type="dxa"/>
          </w:tcPr>
          <w:p w14:paraId="0435AF6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0.15</w:t>
            </w:r>
          </w:p>
        </w:tc>
        <w:tc>
          <w:tcPr>
            <w:tcW w:w="753" w:type="dxa"/>
          </w:tcPr>
          <w:p w14:paraId="1A97C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4.92</w:t>
            </w:r>
          </w:p>
        </w:tc>
        <w:tc>
          <w:tcPr>
            <w:tcW w:w="706" w:type="dxa"/>
          </w:tcPr>
          <w:p w14:paraId="4B0B145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&lt;.0001</w:t>
            </w:r>
          </w:p>
        </w:tc>
        <w:tc>
          <w:tcPr>
            <w:tcW w:w="1559" w:type="dxa"/>
          </w:tcPr>
          <w:p w14:paraId="0318E6D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0.45</w:t>
            </w:r>
          </w:p>
        </w:tc>
        <w:tc>
          <w:tcPr>
            <w:tcW w:w="1718" w:type="dxa"/>
          </w:tcPr>
          <w:p w14:paraId="6D5B87C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1.05</w:t>
            </w:r>
          </w:p>
        </w:tc>
        <w:tc>
          <w:tcPr>
            <w:tcW w:w="1163" w:type="dxa"/>
          </w:tcPr>
          <w:p w14:paraId="6B751C23"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0A5E1FE" w14:textId="77777777" w:rsidTr="0061012A">
        <w:trPr>
          <w:trHeight w:val="565"/>
        </w:trPr>
        <w:tc>
          <w:tcPr>
            <w:tcW w:w="2578" w:type="dxa"/>
            <w:gridSpan w:val="2"/>
          </w:tcPr>
          <w:p w14:paraId="5A427D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Heterogeneity Statistics</w:t>
            </w:r>
          </w:p>
        </w:tc>
        <w:tc>
          <w:tcPr>
            <w:tcW w:w="655" w:type="dxa"/>
          </w:tcPr>
          <w:p w14:paraId="43D78CE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53" w:type="dxa"/>
          </w:tcPr>
          <w:p w14:paraId="3F452501"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06" w:type="dxa"/>
          </w:tcPr>
          <w:p w14:paraId="5AA95BD9"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59" w:type="dxa"/>
          </w:tcPr>
          <w:p w14:paraId="2E356E6C"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718" w:type="dxa"/>
          </w:tcPr>
          <w:p w14:paraId="52D9EFDD"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163" w:type="dxa"/>
          </w:tcPr>
          <w:p w14:paraId="0DD3C7D5"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1178310" w14:textId="77777777" w:rsidTr="0061012A">
        <w:trPr>
          <w:trHeight w:val="565"/>
        </w:trPr>
        <w:tc>
          <w:tcPr>
            <w:tcW w:w="1059" w:type="dxa"/>
          </w:tcPr>
          <w:p w14:paraId="46DB75CF"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6C436A4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w:t>
            </w:r>
          </w:p>
        </w:tc>
        <w:tc>
          <w:tcPr>
            <w:tcW w:w="655" w:type="dxa"/>
          </w:tcPr>
          <w:p w14:paraId="7151FF96"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Tau^2</w:t>
            </w:r>
          </w:p>
        </w:tc>
        <w:tc>
          <w:tcPr>
            <w:tcW w:w="753" w:type="dxa"/>
          </w:tcPr>
          <w:p w14:paraId="71C701D2"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I^2</w:t>
            </w:r>
          </w:p>
        </w:tc>
        <w:tc>
          <w:tcPr>
            <w:tcW w:w="706" w:type="dxa"/>
          </w:tcPr>
          <w:p w14:paraId="7A9DB784"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H^2</w:t>
            </w:r>
          </w:p>
        </w:tc>
        <w:tc>
          <w:tcPr>
            <w:tcW w:w="1559" w:type="dxa"/>
          </w:tcPr>
          <w:p w14:paraId="0F9648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df</w:t>
            </w:r>
          </w:p>
        </w:tc>
        <w:tc>
          <w:tcPr>
            <w:tcW w:w="1718" w:type="dxa"/>
          </w:tcPr>
          <w:p w14:paraId="135E9E7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Q</w:t>
            </w:r>
          </w:p>
        </w:tc>
        <w:tc>
          <w:tcPr>
            <w:tcW w:w="1163" w:type="dxa"/>
          </w:tcPr>
          <w:p w14:paraId="2FF2CFB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r>
      <w:tr w:rsidR="00F6578E" w:rsidRPr="00BF2773" w14:paraId="1087816A" w14:textId="77777777" w:rsidTr="0061012A">
        <w:trPr>
          <w:trHeight w:val="565"/>
        </w:trPr>
        <w:tc>
          <w:tcPr>
            <w:tcW w:w="1059" w:type="dxa"/>
          </w:tcPr>
          <w:p w14:paraId="4E0BBFA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33C41E0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0.83</w:t>
            </w:r>
          </w:p>
        </w:tc>
        <w:tc>
          <w:tcPr>
            <w:tcW w:w="655" w:type="dxa"/>
          </w:tcPr>
          <w:p w14:paraId="05C1649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0.69</w:t>
            </w:r>
          </w:p>
        </w:tc>
        <w:tc>
          <w:tcPr>
            <w:tcW w:w="753" w:type="dxa"/>
          </w:tcPr>
          <w:p w14:paraId="673BB69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99.72%</w:t>
            </w:r>
          </w:p>
        </w:tc>
        <w:tc>
          <w:tcPr>
            <w:tcW w:w="706" w:type="dxa"/>
          </w:tcPr>
          <w:p w14:paraId="78D977C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352.96</w:t>
            </w:r>
          </w:p>
        </w:tc>
        <w:tc>
          <w:tcPr>
            <w:tcW w:w="1559" w:type="dxa"/>
          </w:tcPr>
          <w:p w14:paraId="49D415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29</w:t>
            </w:r>
          </w:p>
        </w:tc>
        <w:tc>
          <w:tcPr>
            <w:tcW w:w="1718" w:type="dxa"/>
          </w:tcPr>
          <w:p w14:paraId="68433F3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6174.90</w:t>
            </w:r>
          </w:p>
        </w:tc>
        <w:tc>
          <w:tcPr>
            <w:tcW w:w="1163" w:type="dxa"/>
          </w:tcPr>
          <w:p w14:paraId="76DCD294" w14:textId="77777777" w:rsidR="00F6578E" w:rsidRPr="00BF2773" w:rsidRDefault="00F6578E" w:rsidP="0061012A">
            <w:pPr>
              <w:spacing w:after="0" w:line="480" w:lineRule="auto"/>
              <w:jc w:val="center"/>
              <w:rPr>
                <w:rFonts w:ascii="Times New Roman" w:hAnsi="Times New Roman" w:cs="Times New Roman"/>
                <w:sz w:val="18"/>
                <w:szCs w:val="18"/>
              </w:rPr>
            </w:pPr>
            <w:r w:rsidRPr="00DA1A11">
              <w:rPr>
                <w:rFonts w:ascii="Times New Roman" w:hAnsi="Times New Roman" w:cs="Times New Roman"/>
                <w:sz w:val="18"/>
                <w:szCs w:val="18"/>
                <w:highlight w:val="cyan"/>
              </w:rPr>
              <w:t>&lt;.0001</w:t>
            </w:r>
          </w:p>
        </w:tc>
      </w:tr>
    </w:tbl>
    <w:p w14:paraId="397C668C"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7476D4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DCA36E3"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1A858F1" w14:textId="77777777" w:rsidR="00F6578E" w:rsidRPr="00BF2773" w:rsidRDefault="00F6578E" w:rsidP="00F6578E">
      <w:pPr>
        <w:suppressAutoHyphens w:val="0"/>
        <w:rPr>
          <w:rFonts w:ascii="Times New Roman" w:hAnsi="Times New Roman" w:cs="Times New Roman"/>
          <w:b/>
          <w:bCs/>
          <w:sz w:val="24"/>
          <w:szCs w:val="24"/>
        </w:rPr>
      </w:pPr>
      <w:r w:rsidRPr="00BF2773">
        <w:rPr>
          <w:rFonts w:ascii="Times New Roman" w:hAnsi="Times New Roman" w:cs="Times New Roman"/>
          <w:b/>
          <w:bCs/>
          <w:sz w:val="24"/>
          <w:szCs w:val="24"/>
        </w:rPr>
        <w:br w:type="page"/>
      </w:r>
    </w:p>
    <w:p w14:paraId="5268CB0C"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Figure 2: Forest Plot of Main Analysis</w:t>
      </w:r>
    </w:p>
    <w:p w14:paraId="19427FBA"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72AB96B" w14:textId="7AED525B" w:rsidR="00F6578E" w:rsidRPr="00BF2773" w:rsidRDefault="00525392" w:rsidP="00F6578E">
      <w:pPr>
        <w:suppressAutoHyphens w:val="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53EAF6" wp14:editId="754BF78E">
            <wp:extent cx="6313714" cy="7236119"/>
            <wp:effectExtent l="0" t="0" r="0" b="3175"/>
            <wp:docPr id="55819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95308" name="Picture 558195308"/>
                    <pic:cNvPicPr/>
                  </pic:nvPicPr>
                  <pic:blipFill>
                    <a:blip r:embed="rId64" cstate="print">
                      <a:extLst>
                        <a:ext uri="{28A0092B-C50C-407E-A947-70E740481C1C}">
                          <a14:useLocalDpi xmlns:a14="http://schemas.microsoft.com/office/drawing/2010/main" val="0"/>
                        </a:ext>
                      </a:extLst>
                    </a:blip>
                    <a:stretch>
                      <a:fillRect/>
                    </a:stretch>
                  </pic:blipFill>
                  <pic:spPr>
                    <a:xfrm>
                      <a:off x="0" y="0"/>
                      <a:ext cx="6397905" cy="7332610"/>
                    </a:xfrm>
                    <a:prstGeom prst="rect">
                      <a:avLst/>
                    </a:prstGeom>
                  </pic:spPr>
                </pic:pic>
              </a:graphicData>
            </a:graphic>
          </wp:inline>
        </w:drawing>
      </w:r>
      <w:r w:rsidR="00F6578E" w:rsidRPr="00BF2773">
        <w:rPr>
          <w:rFonts w:ascii="Times New Roman" w:hAnsi="Times New Roman" w:cs="Times New Roman"/>
          <w:b/>
          <w:bCs/>
          <w:sz w:val="24"/>
          <w:szCs w:val="24"/>
        </w:rPr>
        <w:br w:type="page"/>
      </w:r>
    </w:p>
    <w:p w14:paraId="2D181637" w14:textId="77777777" w:rsidR="00F6578E" w:rsidRPr="0061012A" w:rsidRDefault="00F6578E" w:rsidP="00F6578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018F561"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Table 3: </w:t>
      </w:r>
      <w:r w:rsidRPr="00BF2773">
        <w:rPr>
          <w:rFonts w:ascii="Times New Roman" w:eastAsiaTheme="minorEastAsia" w:hAnsi="Times New Roman" w:cs="Times New Roman"/>
          <w:sz w:val="24"/>
          <w:szCs w:val="24"/>
          <w:lang w:eastAsia="zh-CN"/>
        </w:rPr>
        <w:t>Overview of the selected studies for subgroup analysis</w:t>
      </w:r>
    </w:p>
    <w:p w14:paraId="31675F73" w14:textId="27F91A52" w:rsidR="0042489F" w:rsidRPr="00BF2773" w:rsidRDefault="0042489F" w:rsidP="00F6578E">
      <w:pPr>
        <w:suppressAutoHyphens w:val="0"/>
        <w:rPr>
          <w:rFonts w:ascii="Times New Roman" w:hAnsi="Times New Roman" w:cs="Times New Roman"/>
          <w:b/>
          <w:bCs/>
          <w:sz w:val="24"/>
          <w:szCs w:val="24"/>
        </w:rPr>
      </w:pPr>
    </w:p>
    <w:tbl>
      <w:tblPr>
        <w:tblW w:w="0"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2297"/>
        <w:gridCol w:w="892"/>
        <w:gridCol w:w="542"/>
        <w:gridCol w:w="666"/>
        <w:gridCol w:w="870"/>
        <w:gridCol w:w="1097"/>
        <w:gridCol w:w="622"/>
        <w:gridCol w:w="1422"/>
      </w:tblGrid>
      <w:tr w:rsidR="0042489F" w:rsidRPr="00DA1A11" w14:paraId="5A4C81AF" w14:textId="77777777" w:rsidTr="0042489F">
        <w:trPr>
          <w:tblHeader/>
        </w:trPr>
        <w:tc>
          <w:tcPr>
            <w:tcW w:w="0" w:type="auto"/>
            <w:tcBorders>
              <w:bottom w:val="single" w:sz="12" w:space="0" w:color="111111"/>
            </w:tcBorders>
            <w:shd w:val="clear" w:color="auto" w:fill="auto"/>
            <w:tcMar>
              <w:top w:w="0" w:type="dxa"/>
              <w:left w:w="75" w:type="dxa"/>
              <w:bottom w:w="0" w:type="dxa"/>
              <w:right w:w="75" w:type="dxa"/>
            </w:tcMar>
            <w:vAlign w:val="center"/>
            <w:hideMark/>
          </w:tcPr>
          <w:p w14:paraId="65C587A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Source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65F314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sample size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95E8B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PTSD</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B1FD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Anxiety</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0FCF584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Depression</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207B36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Social Support</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1E68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Coping</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4AE35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Sprituality/Religion</w:t>
            </w:r>
          </w:p>
        </w:tc>
      </w:tr>
      <w:tr w:rsidR="0042489F" w:rsidRPr="00DA1A11" w14:paraId="4F642F1A" w14:textId="77777777" w:rsidTr="0042489F">
        <w:tc>
          <w:tcPr>
            <w:tcW w:w="0" w:type="auto"/>
            <w:shd w:val="clear" w:color="auto" w:fill="auto"/>
            <w:tcMar>
              <w:top w:w="0" w:type="dxa"/>
              <w:left w:w="75" w:type="dxa"/>
              <w:bottom w:w="0" w:type="dxa"/>
              <w:right w:w="75" w:type="dxa"/>
            </w:tcMar>
            <w:vAlign w:val="center"/>
            <w:hideMark/>
          </w:tcPr>
          <w:p w14:paraId="4417FD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Arnout and Al‐Sufyani (2021)</w:t>
            </w:r>
          </w:p>
        </w:tc>
        <w:tc>
          <w:tcPr>
            <w:tcW w:w="0" w:type="auto"/>
            <w:shd w:val="clear" w:color="auto" w:fill="auto"/>
            <w:tcMar>
              <w:top w:w="0" w:type="dxa"/>
              <w:left w:w="75" w:type="dxa"/>
              <w:bottom w:w="0" w:type="dxa"/>
              <w:right w:w="75" w:type="dxa"/>
            </w:tcMar>
            <w:vAlign w:val="center"/>
            <w:hideMark/>
          </w:tcPr>
          <w:p w14:paraId="676E8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0" w:type="auto"/>
            <w:shd w:val="clear" w:color="auto" w:fill="auto"/>
            <w:tcMar>
              <w:top w:w="0" w:type="dxa"/>
              <w:left w:w="75" w:type="dxa"/>
              <w:bottom w:w="0" w:type="dxa"/>
              <w:right w:w="75" w:type="dxa"/>
            </w:tcMar>
            <w:vAlign w:val="center"/>
            <w:hideMark/>
          </w:tcPr>
          <w:p w14:paraId="172A32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8E581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AFFA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39E4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FF3E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FDD8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50ACF4A" w14:textId="77777777" w:rsidTr="0042489F">
        <w:tc>
          <w:tcPr>
            <w:tcW w:w="0" w:type="auto"/>
            <w:shd w:val="clear" w:color="auto" w:fill="auto"/>
            <w:tcMar>
              <w:top w:w="0" w:type="dxa"/>
              <w:left w:w="75" w:type="dxa"/>
              <w:bottom w:w="0" w:type="dxa"/>
              <w:right w:w="75" w:type="dxa"/>
            </w:tcMar>
            <w:vAlign w:val="center"/>
            <w:hideMark/>
          </w:tcPr>
          <w:p w14:paraId="516FD50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0" w:type="auto"/>
            <w:shd w:val="clear" w:color="auto" w:fill="auto"/>
            <w:tcMar>
              <w:top w:w="0" w:type="dxa"/>
              <w:left w:w="75" w:type="dxa"/>
              <w:bottom w:w="0" w:type="dxa"/>
              <w:right w:w="75" w:type="dxa"/>
            </w:tcMar>
            <w:vAlign w:val="center"/>
            <w:hideMark/>
          </w:tcPr>
          <w:p w14:paraId="4A4D67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0" w:type="auto"/>
            <w:shd w:val="clear" w:color="auto" w:fill="auto"/>
            <w:tcMar>
              <w:top w:w="0" w:type="dxa"/>
              <w:left w:w="75" w:type="dxa"/>
              <w:bottom w:w="0" w:type="dxa"/>
              <w:right w:w="75" w:type="dxa"/>
            </w:tcMar>
            <w:vAlign w:val="center"/>
            <w:hideMark/>
          </w:tcPr>
          <w:p w14:paraId="1684DB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D7F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5197B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B4EA2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86BE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376A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A1E7A76" w14:textId="77777777" w:rsidTr="0042489F">
        <w:tc>
          <w:tcPr>
            <w:tcW w:w="0" w:type="auto"/>
            <w:shd w:val="clear" w:color="auto" w:fill="auto"/>
            <w:tcMar>
              <w:top w:w="0" w:type="dxa"/>
              <w:left w:w="75" w:type="dxa"/>
              <w:bottom w:w="0" w:type="dxa"/>
              <w:right w:w="75" w:type="dxa"/>
            </w:tcMar>
            <w:vAlign w:val="center"/>
            <w:hideMark/>
          </w:tcPr>
          <w:p w14:paraId="7ABF162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0" w:type="auto"/>
            <w:shd w:val="clear" w:color="auto" w:fill="auto"/>
            <w:tcMar>
              <w:top w:w="0" w:type="dxa"/>
              <w:left w:w="75" w:type="dxa"/>
              <w:bottom w:w="0" w:type="dxa"/>
              <w:right w:w="75" w:type="dxa"/>
            </w:tcMar>
            <w:vAlign w:val="center"/>
            <w:hideMark/>
          </w:tcPr>
          <w:p w14:paraId="0FC1F9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0" w:type="auto"/>
            <w:shd w:val="clear" w:color="auto" w:fill="auto"/>
            <w:tcMar>
              <w:top w:w="0" w:type="dxa"/>
              <w:left w:w="75" w:type="dxa"/>
              <w:bottom w:w="0" w:type="dxa"/>
              <w:right w:w="75" w:type="dxa"/>
            </w:tcMar>
            <w:vAlign w:val="center"/>
            <w:hideMark/>
          </w:tcPr>
          <w:p w14:paraId="1F854F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5AA16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EE0B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248E5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95D0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7532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5BB7D90" w14:textId="77777777" w:rsidTr="0042489F">
        <w:tc>
          <w:tcPr>
            <w:tcW w:w="0" w:type="auto"/>
            <w:shd w:val="clear" w:color="auto" w:fill="auto"/>
            <w:tcMar>
              <w:top w:w="0" w:type="dxa"/>
              <w:left w:w="75" w:type="dxa"/>
              <w:bottom w:w="0" w:type="dxa"/>
              <w:right w:w="75" w:type="dxa"/>
            </w:tcMar>
            <w:vAlign w:val="center"/>
            <w:hideMark/>
          </w:tcPr>
          <w:p w14:paraId="7E4D02A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0" w:type="auto"/>
            <w:shd w:val="clear" w:color="auto" w:fill="auto"/>
            <w:tcMar>
              <w:top w:w="0" w:type="dxa"/>
              <w:left w:w="75" w:type="dxa"/>
              <w:bottom w:w="0" w:type="dxa"/>
              <w:right w:w="75" w:type="dxa"/>
            </w:tcMar>
            <w:vAlign w:val="center"/>
            <w:hideMark/>
          </w:tcPr>
          <w:p w14:paraId="6B6B3E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0" w:type="auto"/>
            <w:shd w:val="clear" w:color="auto" w:fill="auto"/>
            <w:tcMar>
              <w:top w:w="0" w:type="dxa"/>
              <w:left w:w="75" w:type="dxa"/>
              <w:bottom w:w="0" w:type="dxa"/>
              <w:right w:w="75" w:type="dxa"/>
            </w:tcMar>
            <w:vAlign w:val="center"/>
            <w:hideMark/>
          </w:tcPr>
          <w:p w14:paraId="0C495D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FC5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5B60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A161C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31AD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E61B8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1DAFD18" w14:textId="77777777" w:rsidTr="0042489F">
        <w:tc>
          <w:tcPr>
            <w:tcW w:w="0" w:type="auto"/>
            <w:shd w:val="clear" w:color="auto" w:fill="auto"/>
            <w:tcMar>
              <w:top w:w="0" w:type="dxa"/>
              <w:left w:w="75" w:type="dxa"/>
              <w:bottom w:w="0" w:type="dxa"/>
              <w:right w:w="75" w:type="dxa"/>
            </w:tcMar>
            <w:vAlign w:val="center"/>
            <w:hideMark/>
          </w:tcPr>
          <w:p w14:paraId="24CCBD8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(2022)</w:t>
            </w:r>
          </w:p>
        </w:tc>
        <w:tc>
          <w:tcPr>
            <w:tcW w:w="0" w:type="auto"/>
            <w:shd w:val="clear" w:color="auto" w:fill="auto"/>
            <w:tcMar>
              <w:top w:w="0" w:type="dxa"/>
              <w:left w:w="75" w:type="dxa"/>
              <w:bottom w:w="0" w:type="dxa"/>
              <w:right w:w="75" w:type="dxa"/>
            </w:tcMar>
            <w:vAlign w:val="center"/>
            <w:hideMark/>
          </w:tcPr>
          <w:p w14:paraId="5D8FB1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0" w:type="auto"/>
            <w:shd w:val="clear" w:color="auto" w:fill="auto"/>
            <w:tcMar>
              <w:top w:w="0" w:type="dxa"/>
              <w:left w:w="75" w:type="dxa"/>
              <w:bottom w:w="0" w:type="dxa"/>
              <w:right w:w="75" w:type="dxa"/>
            </w:tcMar>
            <w:vAlign w:val="center"/>
            <w:hideMark/>
          </w:tcPr>
          <w:p w14:paraId="6C88CEE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75C2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A0EE5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E46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2E06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B1D8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40AC307" w14:textId="77777777" w:rsidTr="0042489F">
        <w:tc>
          <w:tcPr>
            <w:tcW w:w="0" w:type="auto"/>
            <w:shd w:val="clear" w:color="auto" w:fill="auto"/>
            <w:tcMar>
              <w:top w:w="0" w:type="dxa"/>
              <w:left w:w="75" w:type="dxa"/>
              <w:bottom w:w="0" w:type="dxa"/>
              <w:right w:w="75" w:type="dxa"/>
            </w:tcMar>
            <w:vAlign w:val="center"/>
            <w:hideMark/>
          </w:tcPr>
          <w:p w14:paraId="292C602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0" w:type="auto"/>
            <w:shd w:val="clear" w:color="auto" w:fill="auto"/>
            <w:tcMar>
              <w:top w:w="0" w:type="dxa"/>
              <w:left w:w="75" w:type="dxa"/>
              <w:bottom w:w="0" w:type="dxa"/>
              <w:right w:w="75" w:type="dxa"/>
            </w:tcMar>
            <w:vAlign w:val="center"/>
            <w:hideMark/>
          </w:tcPr>
          <w:p w14:paraId="2670A6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0" w:type="auto"/>
            <w:shd w:val="clear" w:color="auto" w:fill="auto"/>
            <w:tcMar>
              <w:top w:w="0" w:type="dxa"/>
              <w:left w:w="75" w:type="dxa"/>
              <w:bottom w:w="0" w:type="dxa"/>
              <w:right w:w="75" w:type="dxa"/>
            </w:tcMar>
            <w:vAlign w:val="center"/>
            <w:hideMark/>
          </w:tcPr>
          <w:p w14:paraId="4AB93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F9ED9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14E8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39AD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C8F2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1105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4D739E1" w14:textId="77777777" w:rsidTr="0042489F">
        <w:tc>
          <w:tcPr>
            <w:tcW w:w="0" w:type="auto"/>
            <w:shd w:val="clear" w:color="auto" w:fill="auto"/>
            <w:tcMar>
              <w:top w:w="0" w:type="dxa"/>
              <w:left w:w="75" w:type="dxa"/>
              <w:bottom w:w="0" w:type="dxa"/>
              <w:right w:w="75" w:type="dxa"/>
            </w:tcMar>
            <w:vAlign w:val="center"/>
            <w:hideMark/>
          </w:tcPr>
          <w:p w14:paraId="1BE8AA8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0" w:type="auto"/>
            <w:shd w:val="clear" w:color="auto" w:fill="auto"/>
            <w:tcMar>
              <w:top w:w="0" w:type="dxa"/>
              <w:left w:w="75" w:type="dxa"/>
              <w:bottom w:w="0" w:type="dxa"/>
              <w:right w:w="75" w:type="dxa"/>
            </w:tcMar>
            <w:vAlign w:val="center"/>
            <w:hideMark/>
          </w:tcPr>
          <w:p w14:paraId="47E1CAD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0" w:type="auto"/>
            <w:shd w:val="clear" w:color="auto" w:fill="auto"/>
            <w:tcMar>
              <w:top w:w="0" w:type="dxa"/>
              <w:left w:w="75" w:type="dxa"/>
              <w:bottom w:w="0" w:type="dxa"/>
              <w:right w:w="75" w:type="dxa"/>
            </w:tcMar>
            <w:vAlign w:val="center"/>
            <w:hideMark/>
          </w:tcPr>
          <w:p w14:paraId="3C305C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548B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7558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D964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E9F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AB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6D940A3" w14:textId="77777777" w:rsidTr="0042489F">
        <w:tc>
          <w:tcPr>
            <w:tcW w:w="0" w:type="auto"/>
            <w:shd w:val="clear" w:color="auto" w:fill="auto"/>
            <w:tcMar>
              <w:top w:w="0" w:type="dxa"/>
              <w:left w:w="75" w:type="dxa"/>
              <w:bottom w:w="0" w:type="dxa"/>
              <w:right w:w="75" w:type="dxa"/>
            </w:tcMar>
            <w:vAlign w:val="center"/>
            <w:hideMark/>
          </w:tcPr>
          <w:p w14:paraId="1FD41F9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0" w:type="auto"/>
            <w:shd w:val="clear" w:color="auto" w:fill="auto"/>
            <w:tcMar>
              <w:top w:w="0" w:type="dxa"/>
              <w:left w:w="75" w:type="dxa"/>
              <w:bottom w:w="0" w:type="dxa"/>
              <w:right w:w="75" w:type="dxa"/>
            </w:tcMar>
            <w:vAlign w:val="center"/>
            <w:hideMark/>
          </w:tcPr>
          <w:p w14:paraId="27CDB0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0" w:type="auto"/>
            <w:shd w:val="clear" w:color="auto" w:fill="auto"/>
            <w:tcMar>
              <w:top w:w="0" w:type="dxa"/>
              <w:left w:w="75" w:type="dxa"/>
              <w:bottom w:w="0" w:type="dxa"/>
              <w:right w:w="75" w:type="dxa"/>
            </w:tcMar>
            <w:vAlign w:val="center"/>
            <w:hideMark/>
          </w:tcPr>
          <w:p w14:paraId="190023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56F53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D201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59614A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A3DC6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4A638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733A0CB" w14:textId="77777777" w:rsidTr="0042489F">
        <w:tc>
          <w:tcPr>
            <w:tcW w:w="0" w:type="auto"/>
            <w:shd w:val="clear" w:color="auto" w:fill="auto"/>
            <w:tcMar>
              <w:top w:w="0" w:type="dxa"/>
              <w:left w:w="75" w:type="dxa"/>
              <w:bottom w:w="0" w:type="dxa"/>
              <w:right w:w="75" w:type="dxa"/>
            </w:tcMar>
            <w:vAlign w:val="center"/>
            <w:hideMark/>
          </w:tcPr>
          <w:p w14:paraId="579153C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0" w:type="auto"/>
            <w:shd w:val="clear" w:color="auto" w:fill="auto"/>
            <w:tcMar>
              <w:top w:w="0" w:type="dxa"/>
              <w:left w:w="75" w:type="dxa"/>
              <w:bottom w:w="0" w:type="dxa"/>
              <w:right w:w="75" w:type="dxa"/>
            </w:tcMar>
            <w:vAlign w:val="center"/>
            <w:hideMark/>
          </w:tcPr>
          <w:p w14:paraId="7D48CE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0" w:type="auto"/>
            <w:shd w:val="clear" w:color="auto" w:fill="auto"/>
            <w:tcMar>
              <w:top w:w="0" w:type="dxa"/>
              <w:left w:w="75" w:type="dxa"/>
              <w:bottom w:w="0" w:type="dxa"/>
              <w:right w:w="75" w:type="dxa"/>
            </w:tcMar>
            <w:vAlign w:val="center"/>
            <w:hideMark/>
          </w:tcPr>
          <w:p w14:paraId="6D1BFFA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2B84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E7DA2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D6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F2BE9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98B3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733CB9A" w14:textId="77777777" w:rsidTr="0042489F">
        <w:tc>
          <w:tcPr>
            <w:tcW w:w="0" w:type="auto"/>
            <w:shd w:val="clear" w:color="auto" w:fill="auto"/>
            <w:tcMar>
              <w:top w:w="0" w:type="dxa"/>
              <w:left w:w="75" w:type="dxa"/>
              <w:bottom w:w="0" w:type="dxa"/>
              <w:right w:w="75" w:type="dxa"/>
            </w:tcMar>
            <w:vAlign w:val="center"/>
            <w:hideMark/>
          </w:tcPr>
          <w:p w14:paraId="02AC446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Willey et al.(2022)</w:t>
            </w:r>
          </w:p>
        </w:tc>
        <w:tc>
          <w:tcPr>
            <w:tcW w:w="0" w:type="auto"/>
            <w:shd w:val="clear" w:color="auto" w:fill="auto"/>
            <w:tcMar>
              <w:top w:w="0" w:type="dxa"/>
              <w:left w:w="75" w:type="dxa"/>
              <w:bottom w:w="0" w:type="dxa"/>
              <w:right w:w="75" w:type="dxa"/>
            </w:tcMar>
            <w:vAlign w:val="center"/>
            <w:hideMark/>
          </w:tcPr>
          <w:p w14:paraId="25C896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0" w:type="auto"/>
            <w:shd w:val="clear" w:color="auto" w:fill="auto"/>
            <w:tcMar>
              <w:top w:w="0" w:type="dxa"/>
              <w:left w:w="75" w:type="dxa"/>
              <w:bottom w:w="0" w:type="dxa"/>
              <w:right w:w="75" w:type="dxa"/>
            </w:tcMar>
            <w:vAlign w:val="center"/>
            <w:hideMark/>
          </w:tcPr>
          <w:p w14:paraId="1B40D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BB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4D05F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FF5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BC7D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2FD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139B7CC" w14:textId="77777777" w:rsidTr="0042489F">
        <w:tc>
          <w:tcPr>
            <w:tcW w:w="0" w:type="auto"/>
            <w:shd w:val="clear" w:color="auto" w:fill="auto"/>
            <w:tcMar>
              <w:top w:w="0" w:type="dxa"/>
              <w:left w:w="75" w:type="dxa"/>
              <w:bottom w:w="0" w:type="dxa"/>
              <w:right w:w="75" w:type="dxa"/>
            </w:tcMar>
            <w:vAlign w:val="center"/>
            <w:hideMark/>
          </w:tcPr>
          <w:p w14:paraId="591697B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Yıldız (2021)</w:t>
            </w:r>
          </w:p>
        </w:tc>
        <w:tc>
          <w:tcPr>
            <w:tcW w:w="0" w:type="auto"/>
            <w:shd w:val="clear" w:color="auto" w:fill="auto"/>
            <w:tcMar>
              <w:top w:w="0" w:type="dxa"/>
              <w:left w:w="75" w:type="dxa"/>
              <w:bottom w:w="0" w:type="dxa"/>
              <w:right w:w="75" w:type="dxa"/>
            </w:tcMar>
            <w:vAlign w:val="center"/>
            <w:hideMark/>
          </w:tcPr>
          <w:p w14:paraId="52C7B1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0" w:type="auto"/>
            <w:shd w:val="clear" w:color="auto" w:fill="auto"/>
            <w:tcMar>
              <w:top w:w="0" w:type="dxa"/>
              <w:left w:w="75" w:type="dxa"/>
              <w:bottom w:w="0" w:type="dxa"/>
              <w:right w:w="75" w:type="dxa"/>
            </w:tcMar>
            <w:vAlign w:val="center"/>
            <w:hideMark/>
          </w:tcPr>
          <w:p w14:paraId="51DF60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829A8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6FD7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9C16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21357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2CD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EC44BB2" w14:textId="77777777" w:rsidTr="0042489F">
        <w:tc>
          <w:tcPr>
            <w:tcW w:w="0" w:type="auto"/>
            <w:shd w:val="clear" w:color="auto" w:fill="auto"/>
            <w:tcMar>
              <w:top w:w="0" w:type="dxa"/>
              <w:left w:w="75" w:type="dxa"/>
              <w:bottom w:w="0" w:type="dxa"/>
              <w:right w:w="75" w:type="dxa"/>
            </w:tcMar>
            <w:vAlign w:val="center"/>
            <w:hideMark/>
          </w:tcPr>
          <w:p w14:paraId="7E4CE5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0" w:type="auto"/>
            <w:shd w:val="clear" w:color="auto" w:fill="auto"/>
            <w:tcMar>
              <w:top w:w="0" w:type="dxa"/>
              <w:left w:w="75" w:type="dxa"/>
              <w:bottom w:w="0" w:type="dxa"/>
              <w:right w:w="75" w:type="dxa"/>
            </w:tcMar>
            <w:vAlign w:val="center"/>
            <w:hideMark/>
          </w:tcPr>
          <w:p w14:paraId="67058C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0" w:type="auto"/>
            <w:shd w:val="clear" w:color="auto" w:fill="auto"/>
            <w:tcMar>
              <w:top w:w="0" w:type="dxa"/>
              <w:left w:w="75" w:type="dxa"/>
              <w:bottom w:w="0" w:type="dxa"/>
              <w:right w:w="75" w:type="dxa"/>
            </w:tcMar>
            <w:vAlign w:val="center"/>
            <w:hideMark/>
          </w:tcPr>
          <w:p w14:paraId="5AF72F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7D5B1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161D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8878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7182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2AB40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C3F712C" w14:textId="77777777" w:rsidTr="0042489F">
        <w:tc>
          <w:tcPr>
            <w:tcW w:w="0" w:type="auto"/>
            <w:shd w:val="clear" w:color="auto" w:fill="auto"/>
            <w:tcMar>
              <w:top w:w="0" w:type="dxa"/>
              <w:left w:w="75" w:type="dxa"/>
              <w:bottom w:w="0" w:type="dxa"/>
              <w:right w:w="75" w:type="dxa"/>
            </w:tcMar>
            <w:vAlign w:val="center"/>
            <w:hideMark/>
          </w:tcPr>
          <w:p w14:paraId="2B98CED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Zhou et al.(2020)</w:t>
            </w:r>
          </w:p>
        </w:tc>
        <w:tc>
          <w:tcPr>
            <w:tcW w:w="0" w:type="auto"/>
            <w:shd w:val="clear" w:color="auto" w:fill="auto"/>
            <w:tcMar>
              <w:top w:w="0" w:type="dxa"/>
              <w:left w:w="75" w:type="dxa"/>
              <w:bottom w:w="0" w:type="dxa"/>
              <w:right w:w="75" w:type="dxa"/>
            </w:tcMar>
            <w:vAlign w:val="center"/>
            <w:hideMark/>
          </w:tcPr>
          <w:p w14:paraId="204507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0" w:type="auto"/>
            <w:shd w:val="clear" w:color="auto" w:fill="auto"/>
            <w:tcMar>
              <w:top w:w="0" w:type="dxa"/>
              <w:left w:w="75" w:type="dxa"/>
              <w:bottom w:w="0" w:type="dxa"/>
              <w:right w:w="75" w:type="dxa"/>
            </w:tcMar>
            <w:vAlign w:val="center"/>
            <w:hideMark/>
          </w:tcPr>
          <w:p w14:paraId="133890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0C0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4AD9D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7234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5DF5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2957F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46DAEDBC" w14:textId="77777777" w:rsidTr="0042489F">
        <w:tc>
          <w:tcPr>
            <w:tcW w:w="0" w:type="auto"/>
            <w:shd w:val="clear" w:color="auto" w:fill="auto"/>
            <w:tcMar>
              <w:top w:w="0" w:type="dxa"/>
              <w:left w:w="75" w:type="dxa"/>
              <w:bottom w:w="0" w:type="dxa"/>
              <w:right w:w="75" w:type="dxa"/>
            </w:tcMar>
            <w:vAlign w:val="center"/>
            <w:hideMark/>
          </w:tcPr>
          <w:p w14:paraId="08E584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0" w:type="auto"/>
            <w:shd w:val="clear" w:color="auto" w:fill="auto"/>
            <w:tcMar>
              <w:top w:w="0" w:type="dxa"/>
              <w:left w:w="75" w:type="dxa"/>
              <w:bottom w:w="0" w:type="dxa"/>
              <w:right w:w="75" w:type="dxa"/>
            </w:tcMar>
            <w:vAlign w:val="center"/>
            <w:hideMark/>
          </w:tcPr>
          <w:p w14:paraId="68110C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0" w:type="auto"/>
            <w:shd w:val="clear" w:color="auto" w:fill="auto"/>
            <w:tcMar>
              <w:top w:w="0" w:type="dxa"/>
              <w:left w:w="75" w:type="dxa"/>
              <w:bottom w:w="0" w:type="dxa"/>
              <w:right w:w="75" w:type="dxa"/>
            </w:tcMar>
            <w:vAlign w:val="center"/>
            <w:hideMark/>
          </w:tcPr>
          <w:p w14:paraId="712819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696C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7527F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8B46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1810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2B51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260EAAC" w14:textId="77777777" w:rsidTr="0042489F">
        <w:tc>
          <w:tcPr>
            <w:tcW w:w="0" w:type="auto"/>
            <w:shd w:val="clear" w:color="auto" w:fill="auto"/>
            <w:tcMar>
              <w:top w:w="0" w:type="dxa"/>
              <w:left w:w="75" w:type="dxa"/>
              <w:bottom w:w="0" w:type="dxa"/>
              <w:right w:w="75" w:type="dxa"/>
            </w:tcMar>
            <w:vAlign w:val="center"/>
            <w:hideMark/>
          </w:tcPr>
          <w:p w14:paraId="57DF1B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0" w:type="auto"/>
            <w:shd w:val="clear" w:color="auto" w:fill="auto"/>
            <w:tcMar>
              <w:top w:w="0" w:type="dxa"/>
              <w:left w:w="75" w:type="dxa"/>
              <w:bottom w:w="0" w:type="dxa"/>
              <w:right w:w="75" w:type="dxa"/>
            </w:tcMar>
            <w:vAlign w:val="center"/>
            <w:hideMark/>
          </w:tcPr>
          <w:p w14:paraId="2527B9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0" w:type="auto"/>
            <w:shd w:val="clear" w:color="auto" w:fill="auto"/>
            <w:tcMar>
              <w:top w:w="0" w:type="dxa"/>
              <w:left w:w="75" w:type="dxa"/>
              <w:bottom w:w="0" w:type="dxa"/>
              <w:right w:w="75" w:type="dxa"/>
            </w:tcMar>
            <w:vAlign w:val="center"/>
            <w:hideMark/>
          </w:tcPr>
          <w:p w14:paraId="0016BD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8134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D8E7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3435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8021B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DAF7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6992CC8" w14:textId="77777777" w:rsidTr="0042489F">
        <w:tc>
          <w:tcPr>
            <w:tcW w:w="0" w:type="auto"/>
            <w:shd w:val="clear" w:color="auto" w:fill="auto"/>
            <w:tcMar>
              <w:top w:w="0" w:type="dxa"/>
              <w:left w:w="75" w:type="dxa"/>
              <w:bottom w:w="0" w:type="dxa"/>
              <w:right w:w="75" w:type="dxa"/>
            </w:tcMar>
            <w:vAlign w:val="center"/>
            <w:hideMark/>
          </w:tcPr>
          <w:p w14:paraId="7B1781F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Wang et. al (2023)</w:t>
            </w:r>
          </w:p>
        </w:tc>
        <w:tc>
          <w:tcPr>
            <w:tcW w:w="0" w:type="auto"/>
            <w:shd w:val="clear" w:color="auto" w:fill="auto"/>
            <w:tcMar>
              <w:top w:w="0" w:type="dxa"/>
              <w:left w:w="75" w:type="dxa"/>
              <w:bottom w:w="0" w:type="dxa"/>
              <w:right w:w="75" w:type="dxa"/>
            </w:tcMar>
            <w:vAlign w:val="center"/>
            <w:hideMark/>
          </w:tcPr>
          <w:p w14:paraId="4FE2C3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4977CB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BA9FC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9100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D841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55A04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5901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1B46D54" w14:textId="77777777" w:rsidTr="0042489F">
        <w:tc>
          <w:tcPr>
            <w:tcW w:w="0" w:type="auto"/>
            <w:shd w:val="clear" w:color="auto" w:fill="auto"/>
            <w:tcMar>
              <w:top w:w="0" w:type="dxa"/>
              <w:left w:w="75" w:type="dxa"/>
              <w:bottom w:w="0" w:type="dxa"/>
              <w:right w:w="75" w:type="dxa"/>
            </w:tcMar>
            <w:vAlign w:val="center"/>
            <w:hideMark/>
          </w:tcPr>
          <w:p w14:paraId="6D57E19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0" w:type="auto"/>
            <w:shd w:val="clear" w:color="auto" w:fill="auto"/>
            <w:tcMar>
              <w:top w:w="0" w:type="dxa"/>
              <w:left w:w="75" w:type="dxa"/>
              <w:bottom w:w="0" w:type="dxa"/>
              <w:right w:w="75" w:type="dxa"/>
            </w:tcMar>
            <w:vAlign w:val="center"/>
            <w:hideMark/>
          </w:tcPr>
          <w:p w14:paraId="5F76AE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0" w:type="auto"/>
            <w:shd w:val="clear" w:color="auto" w:fill="auto"/>
            <w:tcMar>
              <w:top w:w="0" w:type="dxa"/>
              <w:left w:w="75" w:type="dxa"/>
              <w:bottom w:w="0" w:type="dxa"/>
              <w:right w:w="75" w:type="dxa"/>
            </w:tcMar>
            <w:vAlign w:val="center"/>
            <w:hideMark/>
          </w:tcPr>
          <w:p w14:paraId="671DEBC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B3F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F5EE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C659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74B8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1D349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730747D" w14:textId="77777777" w:rsidTr="0042489F">
        <w:tc>
          <w:tcPr>
            <w:tcW w:w="0" w:type="auto"/>
            <w:shd w:val="clear" w:color="auto" w:fill="auto"/>
            <w:tcMar>
              <w:top w:w="0" w:type="dxa"/>
              <w:left w:w="75" w:type="dxa"/>
              <w:bottom w:w="0" w:type="dxa"/>
              <w:right w:w="75" w:type="dxa"/>
            </w:tcMar>
            <w:vAlign w:val="center"/>
            <w:hideMark/>
          </w:tcPr>
          <w:p w14:paraId="31D3191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0" w:type="auto"/>
            <w:shd w:val="clear" w:color="auto" w:fill="auto"/>
            <w:tcMar>
              <w:top w:w="0" w:type="dxa"/>
              <w:left w:w="75" w:type="dxa"/>
              <w:bottom w:w="0" w:type="dxa"/>
              <w:right w:w="75" w:type="dxa"/>
            </w:tcMar>
            <w:vAlign w:val="center"/>
            <w:hideMark/>
          </w:tcPr>
          <w:p w14:paraId="0A765E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0" w:type="auto"/>
            <w:shd w:val="clear" w:color="auto" w:fill="auto"/>
            <w:tcMar>
              <w:top w:w="0" w:type="dxa"/>
              <w:left w:w="75" w:type="dxa"/>
              <w:bottom w:w="0" w:type="dxa"/>
              <w:right w:w="75" w:type="dxa"/>
            </w:tcMar>
            <w:vAlign w:val="center"/>
            <w:hideMark/>
          </w:tcPr>
          <w:p w14:paraId="7A19D1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7CB6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7F8A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FB0BD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022F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DFF1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471D812" w14:textId="77777777" w:rsidTr="0042489F">
        <w:tc>
          <w:tcPr>
            <w:tcW w:w="0" w:type="auto"/>
            <w:shd w:val="clear" w:color="auto" w:fill="auto"/>
            <w:tcMar>
              <w:top w:w="0" w:type="dxa"/>
              <w:left w:w="75" w:type="dxa"/>
              <w:bottom w:w="0" w:type="dxa"/>
              <w:right w:w="75" w:type="dxa"/>
            </w:tcMar>
            <w:vAlign w:val="center"/>
            <w:hideMark/>
          </w:tcPr>
          <w:p w14:paraId="48F1D2A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0" w:type="auto"/>
            <w:shd w:val="clear" w:color="auto" w:fill="auto"/>
            <w:tcMar>
              <w:top w:w="0" w:type="dxa"/>
              <w:left w:w="75" w:type="dxa"/>
              <w:bottom w:w="0" w:type="dxa"/>
              <w:right w:w="75" w:type="dxa"/>
            </w:tcMar>
            <w:vAlign w:val="center"/>
            <w:hideMark/>
          </w:tcPr>
          <w:p w14:paraId="002B12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0" w:type="auto"/>
            <w:shd w:val="clear" w:color="auto" w:fill="auto"/>
            <w:tcMar>
              <w:top w:w="0" w:type="dxa"/>
              <w:left w:w="75" w:type="dxa"/>
              <w:bottom w:w="0" w:type="dxa"/>
              <w:right w:w="75" w:type="dxa"/>
            </w:tcMar>
            <w:vAlign w:val="center"/>
            <w:hideMark/>
          </w:tcPr>
          <w:p w14:paraId="0F6179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6E0E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328C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413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EB1C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ABCA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4986FC1" w14:textId="77777777" w:rsidTr="0042489F">
        <w:tc>
          <w:tcPr>
            <w:tcW w:w="0" w:type="auto"/>
            <w:shd w:val="clear" w:color="auto" w:fill="auto"/>
            <w:tcMar>
              <w:top w:w="0" w:type="dxa"/>
              <w:left w:w="75" w:type="dxa"/>
              <w:bottom w:w="0" w:type="dxa"/>
              <w:right w:w="75" w:type="dxa"/>
            </w:tcMar>
            <w:vAlign w:val="center"/>
            <w:hideMark/>
          </w:tcPr>
          <w:p w14:paraId="1E7ACB2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(2023)</w:t>
            </w:r>
          </w:p>
        </w:tc>
        <w:tc>
          <w:tcPr>
            <w:tcW w:w="0" w:type="auto"/>
            <w:shd w:val="clear" w:color="auto" w:fill="auto"/>
            <w:tcMar>
              <w:top w:w="0" w:type="dxa"/>
              <w:left w:w="75" w:type="dxa"/>
              <w:bottom w:w="0" w:type="dxa"/>
              <w:right w:w="75" w:type="dxa"/>
            </w:tcMar>
            <w:vAlign w:val="center"/>
            <w:hideMark/>
          </w:tcPr>
          <w:p w14:paraId="67CFB1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25E195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A33BE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232AF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3492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DCCF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1967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E154446" w14:textId="77777777" w:rsidTr="0042489F">
        <w:tc>
          <w:tcPr>
            <w:tcW w:w="0" w:type="auto"/>
            <w:shd w:val="clear" w:color="auto" w:fill="auto"/>
            <w:tcMar>
              <w:top w:w="0" w:type="dxa"/>
              <w:left w:w="75" w:type="dxa"/>
              <w:bottom w:w="0" w:type="dxa"/>
              <w:right w:w="75" w:type="dxa"/>
            </w:tcMar>
            <w:vAlign w:val="center"/>
            <w:hideMark/>
          </w:tcPr>
          <w:p w14:paraId="17043EB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0" w:type="auto"/>
            <w:shd w:val="clear" w:color="auto" w:fill="auto"/>
            <w:tcMar>
              <w:top w:w="0" w:type="dxa"/>
              <w:left w:w="75" w:type="dxa"/>
              <w:bottom w:w="0" w:type="dxa"/>
              <w:right w:w="75" w:type="dxa"/>
            </w:tcMar>
            <w:vAlign w:val="center"/>
            <w:hideMark/>
          </w:tcPr>
          <w:p w14:paraId="18E6D9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0" w:type="auto"/>
            <w:shd w:val="clear" w:color="auto" w:fill="auto"/>
            <w:tcMar>
              <w:top w:w="0" w:type="dxa"/>
              <w:left w:w="75" w:type="dxa"/>
              <w:bottom w:w="0" w:type="dxa"/>
              <w:right w:w="75" w:type="dxa"/>
            </w:tcMar>
            <w:vAlign w:val="center"/>
            <w:hideMark/>
          </w:tcPr>
          <w:p w14:paraId="6B27A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A60A87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2B2C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49AE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CAB2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43707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CD4CB7C" w14:textId="77777777" w:rsidTr="0042489F">
        <w:tc>
          <w:tcPr>
            <w:tcW w:w="0" w:type="auto"/>
            <w:shd w:val="clear" w:color="auto" w:fill="auto"/>
            <w:tcMar>
              <w:top w:w="0" w:type="dxa"/>
              <w:left w:w="75" w:type="dxa"/>
              <w:bottom w:w="0" w:type="dxa"/>
              <w:right w:w="75" w:type="dxa"/>
            </w:tcMar>
            <w:vAlign w:val="center"/>
            <w:hideMark/>
          </w:tcPr>
          <w:p w14:paraId="70E91C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Akdag et al. (2023)</w:t>
            </w:r>
          </w:p>
        </w:tc>
        <w:tc>
          <w:tcPr>
            <w:tcW w:w="0" w:type="auto"/>
            <w:shd w:val="clear" w:color="auto" w:fill="auto"/>
            <w:tcMar>
              <w:top w:w="0" w:type="dxa"/>
              <w:left w:w="75" w:type="dxa"/>
              <w:bottom w:w="0" w:type="dxa"/>
              <w:right w:w="75" w:type="dxa"/>
            </w:tcMar>
            <w:vAlign w:val="center"/>
            <w:hideMark/>
          </w:tcPr>
          <w:p w14:paraId="39E8EA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0" w:type="auto"/>
            <w:shd w:val="clear" w:color="auto" w:fill="auto"/>
            <w:tcMar>
              <w:top w:w="0" w:type="dxa"/>
              <w:left w:w="75" w:type="dxa"/>
              <w:bottom w:w="0" w:type="dxa"/>
              <w:right w:w="75" w:type="dxa"/>
            </w:tcMar>
            <w:vAlign w:val="center"/>
            <w:hideMark/>
          </w:tcPr>
          <w:p w14:paraId="377E68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7CB9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E2F8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52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673EC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35A3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AD0B5CB" w14:textId="77777777" w:rsidTr="0042489F">
        <w:tc>
          <w:tcPr>
            <w:tcW w:w="0" w:type="auto"/>
            <w:shd w:val="clear" w:color="auto" w:fill="auto"/>
            <w:tcMar>
              <w:top w:w="0" w:type="dxa"/>
              <w:left w:w="75" w:type="dxa"/>
              <w:bottom w:w="0" w:type="dxa"/>
              <w:right w:w="75" w:type="dxa"/>
            </w:tcMar>
            <w:vAlign w:val="center"/>
            <w:hideMark/>
          </w:tcPr>
          <w:p w14:paraId="4A8F315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Atay et al. (2023)</w:t>
            </w:r>
          </w:p>
        </w:tc>
        <w:tc>
          <w:tcPr>
            <w:tcW w:w="0" w:type="auto"/>
            <w:shd w:val="clear" w:color="auto" w:fill="auto"/>
            <w:tcMar>
              <w:top w:w="0" w:type="dxa"/>
              <w:left w:w="75" w:type="dxa"/>
              <w:bottom w:w="0" w:type="dxa"/>
              <w:right w:w="75" w:type="dxa"/>
            </w:tcMar>
            <w:vAlign w:val="center"/>
            <w:hideMark/>
          </w:tcPr>
          <w:p w14:paraId="726469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0" w:type="auto"/>
            <w:shd w:val="clear" w:color="auto" w:fill="auto"/>
            <w:tcMar>
              <w:top w:w="0" w:type="dxa"/>
              <w:left w:w="75" w:type="dxa"/>
              <w:bottom w:w="0" w:type="dxa"/>
              <w:right w:w="75" w:type="dxa"/>
            </w:tcMar>
            <w:vAlign w:val="center"/>
            <w:hideMark/>
          </w:tcPr>
          <w:p w14:paraId="112432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A1E2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178AC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8C93B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0C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6C9E7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324FF4" w14:textId="77777777" w:rsidTr="0042489F">
        <w:tc>
          <w:tcPr>
            <w:tcW w:w="0" w:type="auto"/>
            <w:shd w:val="clear" w:color="auto" w:fill="auto"/>
            <w:tcMar>
              <w:top w:w="0" w:type="dxa"/>
              <w:left w:w="75" w:type="dxa"/>
              <w:bottom w:w="0" w:type="dxa"/>
              <w:right w:w="75" w:type="dxa"/>
            </w:tcMar>
            <w:vAlign w:val="center"/>
            <w:hideMark/>
          </w:tcPr>
          <w:p w14:paraId="73DB028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0" w:type="auto"/>
            <w:shd w:val="clear" w:color="auto" w:fill="auto"/>
            <w:tcMar>
              <w:top w:w="0" w:type="dxa"/>
              <w:left w:w="75" w:type="dxa"/>
              <w:bottom w:w="0" w:type="dxa"/>
              <w:right w:w="75" w:type="dxa"/>
            </w:tcMar>
            <w:vAlign w:val="center"/>
            <w:hideMark/>
          </w:tcPr>
          <w:p w14:paraId="33FD41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0" w:type="auto"/>
            <w:shd w:val="clear" w:color="auto" w:fill="auto"/>
            <w:tcMar>
              <w:top w:w="0" w:type="dxa"/>
              <w:left w:w="75" w:type="dxa"/>
              <w:bottom w:w="0" w:type="dxa"/>
              <w:right w:w="75" w:type="dxa"/>
            </w:tcMar>
            <w:vAlign w:val="center"/>
            <w:hideMark/>
          </w:tcPr>
          <w:p w14:paraId="15B920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22A1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D9D9B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5919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F20E4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E7F1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8855B39" w14:textId="77777777" w:rsidTr="0042489F">
        <w:tc>
          <w:tcPr>
            <w:tcW w:w="0" w:type="auto"/>
            <w:shd w:val="clear" w:color="auto" w:fill="auto"/>
            <w:tcMar>
              <w:top w:w="0" w:type="dxa"/>
              <w:left w:w="75" w:type="dxa"/>
              <w:bottom w:w="0" w:type="dxa"/>
              <w:right w:w="75" w:type="dxa"/>
            </w:tcMar>
            <w:vAlign w:val="center"/>
            <w:hideMark/>
          </w:tcPr>
          <w:p w14:paraId="6132317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Cardinali et al. (2023)</w:t>
            </w:r>
          </w:p>
        </w:tc>
        <w:tc>
          <w:tcPr>
            <w:tcW w:w="0" w:type="auto"/>
            <w:shd w:val="clear" w:color="auto" w:fill="auto"/>
            <w:tcMar>
              <w:top w:w="0" w:type="dxa"/>
              <w:left w:w="75" w:type="dxa"/>
              <w:bottom w:w="0" w:type="dxa"/>
              <w:right w:w="75" w:type="dxa"/>
            </w:tcMar>
            <w:vAlign w:val="center"/>
            <w:hideMark/>
          </w:tcPr>
          <w:p w14:paraId="5DA146D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0" w:type="auto"/>
            <w:shd w:val="clear" w:color="auto" w:fill="auto"/>
            <w:tcMar>
              <w:top w:w="0" w:type="dxa"/>
              <w:left w:w="75" w:type="dxa"/>
              <w:bottom w:w="0" w:type="dxa"/>
              <w:right w:w="75" w:type="dxa"/>
            </w:tcMar>
            <w:vAlign w:val="center"/>
            <w:hideMark/>
          </w:tcPr>
          <w:p w14:paraId="0F26F2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4288D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BB7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A95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37428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FEFE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752D3AC" w14:textId="77777777" w:rsidTr="0042489F">
        <w:tc>
          <w:tcPr>
            <w:tcW w:w="0" w:type="auto"/>
            <w:shd w:val="clear" w:color="auto" w:fill="auto"/>
            <w:tcMar>
              <w:top w:w="0" w:type="dxa"/>
              <w:left w:w="75" w:type="dxa"/>
              <w:bottom w:w="0" w:type="dxa"/>
              <w:right w:w="75" w:type="dxa"/>
            </w:tcMar>
            <w:vAlign w:val="center"/>
            <w:hideMark/>
          </w:tcPr>
          <w:p w14:paraId="5F09973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0" w:type="auto"/>
            <w:shd w:val="clear" w:color="auto" w:fill="auto"/>
            <w:tcMar>
              <w:top w:w="0" w:type="dxa"/>
              <w:left w:w="75" w:type="dxa"/>
              <w:bottom w:w="0" w:type="dxa"/>
              <w:right w:w="75" w:type="dxa"/>
            </w:tcMar>
            <w:vAlign w:val="center"/>
            <w:hideMark/>
          </w:tcPr>
          <w:p w14:paraId="0DFAD5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0" w:type="auto"/>
            <w:shd w:val="clear" w:color="auto" w:fill="auto"/>
            <w:tcMar>
              <w:top w:w="0" w:type="dxa"/>
              <w:left w:w="75" w:type="dxa"/>
              <w:bottom w:w="0" w:type="dxa"/>
              <w:right w:w="75" w:type="dxa"/>
            </w:tcMar>
            <w:vAlign w:val="center"/>
            <w:hideMark/>
          </w:tcPr>
          <w:p w14:paraId="6AEF85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AFD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F196B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D4325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F271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F6D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386DDD1" w14:textId="77777777" w:rsidTr="0042489F">
        <w:tc>
          <w:tcPr>
            <w:tcW w:w="0" w:type="auto"/>
            <w:shd w:val="clear" w:color="auto" w:fill="auto"/>
            <w:tcMar>
              <w:top w:w="0" w:type="dxa"/>
              <w:left w:w="75" w:type="dxa"/>
              <w:bottom w:w="0" w:type="dxa"/>
              <w:right w:w="75" w:type="dxa"/>
            </w:tcMar>
            <w:vAlign w:val="center"/>
            <w:hideMark/>
          </w:tcPr>
          <w:p w14:paraId="1F8F409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Dahan et al. (2022)</w:t>
            </w:r>
          </w:p>
        </w:tc>
        <w:tc>
          <w:tcPr>
            <w:tcW w:w="0" w:type="auto"/>
            <w:shd w:val="clear" w:color="auto" w:fill="auto"/>
            <w:tcMar>
              <w:top w:w="0" w:type="dxa"/>
              <w:left w:w="75" w:type="dxa"/>
              <w:bottom w:w="0" w:type="dxa"/>
              <w:right w:w="75" w:type="dxa"/>
            </w:tcMar>
            <w:vAlign w:val="center"/>
            <w:hideMark/>
          </w:tcPr>
          <w:p w14:paraId="55AD5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0" w:type="auto"/>
            <w:shd w:val="clear" w:color="auto" w:fill="auto"/>
            <w:tcMar>
              <w:top w:w="0" w:type="dxa"/>
              <w:left w:w="75" w:type="dxa"/>
              <w:bottom w:w="0" w:type="dxa"/>
              <w:right w:w="75" w:type="dxa"/>
            </w:tcMar>
            <w:vAlign w:val="center"/>
            <w:hideMark/>
          </w:tcPr>
          <w:p w14:paraId="762799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84745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15437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D86B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7E1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B0D9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758E72D" w14:textId="77777777" w:rsidTr="0042489F">
        <w:tc>
          <w:tcPr>
            <w:tcW w:w="0" w:type="auto"/>
            <w:shd w:val="clear" w:color="auto" w:fill="auto"/>
            <w:tcMar>
              <w:top w:w="0" w:type="dxa"/>
              <w:left w:w="75" w:type="dxa"/>
              <w:bottom w:w="0" w:type="dxa"/>
              <w:right w:w="75" w:type="dxa"/>
            </w:tcMar>
            <w:vAlign w:val="center"/>
            <w:hideMark/>
          </w:tcPr>
          <w:p w14:paraId="17F88D6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(2024)</w:t>
            </w:r>
          </w:p>
        </w:tc>
        <w:tc>
          <w:tcPr>
            <w:tcW w:w="0" w:type="auto"/>
            <w:shd w:val="clear" w:color="auto" w:fill="auto"/>
            <w:tcMar>
              <w:top w:w="0" w:type="dxa"/>
              <w:left w:w="75" w:type="dxa"/>
              <w:bottom w:w="0" w:type="dxa"/>
              <w:right w:w="75" w:type="dxa"/>
            </w:tcMar>
            <w:vAlign w:val="center"/>
            <w:hideMark/>
          </w:tcPr>
          <w:p w14:paraId="35560A5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40D704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DFB6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5B47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C3FA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74A2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7F793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005FB2D" w14:textId="77777777" w:rsidTr="0042489F">
        <w:tc>
          <w:tcPr>
            <w:tcW w:w="0" w:type="auto"/>
            <w:shd w:val="clear" w:color="auto" w:fill="auto"/>
            <w:tcMar>
              <w:top w:w="0" w:type="dxa"/>
              <w:left w:w="75" w:type="dxa"/>
              <w:bottom w:w="0" w:type="dxa"/>
              <w:right w:w="75" w:type="dxa"/>
            </w:tcMar>
            <w:vAlign w:val="center"/>
            <w:hideMark/>
          </w:tcPr>
          <w:p w14:paraId="38A980C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Kapur et al. (2022)</w:t>
            </w:r>
          </w:p>
        </w:tc>
        <w:tc>
          <w:tcPr>
            <w:tcW w:w="0" w:type="auto"/>
            <w:shd w:val="clear" w:color="auto" w:fill="auto"/>
            <w:tcMar>
              <w:top w:w="0" w:type="dxa"/>
              <w:left w:w="75" w:type="dxa"/>
              <w:bottom w:w="0" w:type="dxa"/>
              <w:right w:w="75" w:type="dxa"/>
            </w:tcMar>
            <w:vAlign w:val="center"/>
            <w:hideMark/>
          </w:tcPr>
          <w:p w14:paraId="59BE9E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0" w:type="auto"/>
            <w:shd w:val="clear" w:color="auto" w:fill="auto"/>
            <w:tcMar>
              <w:top w:w="0" w:type="dxa"/>
              <w:left w:w="75" w:type="dxa"/>
              <w:bottom w:w="0" w:type="dxa"/>
              <w:right w:w="75" w:type="dxa"/>
            </w:tcMar>
            <w:vAlign w:val="center"/>
            <w:hideMark/>
          </w:tcPr>
          <w:p w14:paraId="00C9C1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0045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65CD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C7956E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79F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D736C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8D794A6" w14:textId="77777777" w:rsidTr="0042489F">
        <w:tc>
          <w:tcPr>
            <w:tcW w:w="0" w:type="auto"/>
            <w:shd w:val="clear" w:color="auto" w:fill="auto"/>
            <w:tcMar>
              <w:top w:w="0" w:type="dxa"/>
              <w:left w:w="75" w:type="dxa"/>
              <w:bottom w:w="0" w:type="dxa"/>
              <w:right w:w="75" w:type="dxa"/>
            </w:tcMar>
            <w:vAlign w:val="center"/>
            <w:hideMark/>
          </w:tcPr>
          <w:p w14:paraId="3081EB3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Levinsky et al. (2024)</w:t>
            </w:r>
          </w:p>
        </w:tc>
        <w:tc>
          <w:tcPr>
            <w:tcW w:w="0" w:type="auto"/>
            <w:shd w:val="clear" w:color="auto" w:fill="auto"/>
            <w:tcMar>
              <w:top w:w="0" w:type="dxa"/>
              <w:left w:w="75" w:type="dxa"/>
              <w:bottom w:w="0" w:type="dxa"/>
              <w:right w:w="75" w:type="dxa"/>
            </w:tcMar>
            <w:vAlign w:val="center"/>
            <w:hideMark/>
          </w:tcPr>
          <w:p w14:paraId="0329EF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0" w:type="auto"/>
            <w:shd w:val="clear" w:color="auto" w:fill="auto"/>
            <w:tcMar>
              <w:top w:w="0" w:type="dxa"/>
              <w:left w:w="75" w:type="dxa"/>
              <w:bottom w:w="0" w:type="dxa"/>
              <w:right w:w="75" w:type="dxa"/>
            </w:tcMar>
            <w:vAlign w:val="center"/>
            <w:hideMark/>
          </w:tcPr>
          <w:p w14:paraId="7AE556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4651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3A0FC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1FECA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B482A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056A9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7F3BB9" w14:textId="77777777" w:rsidTr="0042489F">
        <w:tc>
          <w:tcPr>
            <w:tcW w:w="0" w:type="auto"/>
            <w:shd w:val="clear" w:color="auto" w:fill="auto"/>
            <w:tcMar>
              <w:top w:w="0" w:type="dxa"/>
              <w:left w:w="75" w:type="dxa"/>
              <w:bottom w:w="0" w:type="dxa"/>
              <w:right w:w="75" w:type="dxa"/>
            </w:tcMar>
            <w:vAlign w:val="center"/>
            <w:hideMark/>
          </w:tcPr>
          <w:p w14:paraId="416E841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0" w:type="auto"/>
            <w:shd w:val="clear" w:color="auto" w:fill="auto"/>
            <w:tcMar>
              <w:top w:w="0" w:type="dxa"/>
              <w:left w:w="75" w:type="dxa"/>
              <w:bottom w:w="0" w:type="dxa"/>
              <w:right w:w="75" w:type="dxa"/>
            </w:tcMar>
            <w:vAlign w:val="center"/>
            <w:hideMark/>
          </w:tcPr>
          <w:p w14:paraId="47CD38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0" w:type="auto"/>
            <w:shd w:val="clear" w:color="auto" w:fill="auto"/>
            <w:tcMar>
              <w:top w:w="0" w:type="dxa"/>
              <w:left w:w="75" w:type="dxa"/>
              <w:bottom w:w="0" w:type="dxa"/>
              <w:right w:w="75" w:type="dxa"/>
            </w:tcMar>
            <w:vAlign w:val="center"/>
            <w:hideMark/>
          </w:tcPr>
          <w:p w14:paraId="270C96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EE5A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0CA4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EFE8ED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BBB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44E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6D04C15" w14:textId="77777777" w:rsidTr="0042489F">
        <w:tc>
          <w:tcPr>
            <w:tcW w:w="0" w:type="auto"/>
            <w:shd w:val="clear" w:color="auto" w:fill="auto"/>
            <w:tcMar>
              <w:top w:w="0" w:type="dxa"/>
              <w:left w:w="75" w:type="dxa"/>
              <w:bottom w:w="0" w:type="dxa"/>
              <w:right w:w="75" w:type="dxa"/>
            </w:tcMar>
            <w:vAlign w:val="center"/>
            <w:hideMark/>
          </w:tcPr>
          <w:p w14:paraId="1122FE4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S. et al (2024)</w:t>
            </w:r>
          </w:p>
        </w:tc>
        <w:tc>
          <w:tcPr>
            <w:tcW w:w="0" w:type="auto"/>
            <w:shd w:val="clear" w:color="auto" w:fill="auto"/>
            <w:tcMar>
              <w:top w:w="0" w:type="dxa"/>
              <w:left w:w="75" w:type="dxa"/>
              <w:bottom w:w="0" w:type="dxa"/>
              <w:right w:w="75" w:type="dxa"/>
            </w:tcMar>
            <w:vAlign w:val="center"/>
            <w:hideMark/>
          </w:tcPr>
          <w:p w14:paraId="06829E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0" w:type="auto"/>
            <w:shd w:val="clear" w:color="auto" w:fill="auto"/>
            <w:tcMar>
              <w:top w:w="0" w:type="dxa"/>
              <w:left w:w="75" w:type="dxa"/>
              <w:bottom w:w="0" w:type="dxa"/>
              <w:right w:w="75" w:type="dxa"/>
            </w:tcMar>
            <w:vAlign w:val="center"/>
            <w:hideMark/>
          </w:tcPr>
          <w:p w14:paraId="5C0755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1FB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FD1BE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7498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1673B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6146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E1A585" w14:textId="77777777" w:rsidTr="0042489F">
        <w:tc>
          <w:tcPr>
            <w:tcW w:w="0" w:type="auto"/>
            <w:shd w:val="clear" w:color="auto" w:fill="auto"/>
            <w:tcMar>
              <w:top w:w="0" w:type="dxa"/>
              <w:left w:w="75" w:type="dxa"/>
              <w:bottom w:w="0" w:type="dxa"/>
              <w:right w:w="75" w:type="dxa"/>
            </w:tcMar>
            <w:vAlign w:val="center"/>
            <w:hideMark/>
          </w:tcPr>
          <w:p w14:paraId="200384C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Nie et al. (2021)</w:t>
            </w:r>
          </w:p>
        </w:tc>
        <w:tc>
          <w:tcPr>
            <w:tcW w:w="0" w:type="auto"/>
            <w:shd w:val="clear" w:color="auto" w:fill="auto"/>
            <w:tcMar>
              <w:top w:w="0" w:type="dxa"/>
              <w:left w:w="75" w:type="dxa"/>
              <w:bottom w:w="0" w:type="dxa"/>
              <w:right w:w="75" w:type="dxa"/>
            </w:tcMar>
            <w:vAlign w:val="center"/>
            <w:hideMark/>
          </w:tcPr>
          <w:p w14:paraId="420923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0" w:type="auto"/>
            <w:shd w:val="clear" w:color="auto" w:fill="auto"/>
            <w:tcMar>
              <w:top w:w="0" w:type="dxa"/>
              <w:left w:w="75" w:type="dxa"/>
              <w:bottom w:w="0" w:type="dxa"/>
              <w:right w:w="75" w:type="dxa"/>
            </w:tcMar>
            <w:vAlign w:val="center"/>
            <w:hideMark/>
          </w:tcPr>
          <w:p w14:paraId="73A1E1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4A17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49A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8B2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8DB2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F49A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574613C" w14:textId="77777777" w:rsidTr="0042489F">
        <w:tc>
          <w:tcPr>
            <w:tcW w:w="0" w:type="auto"/>
            <w:shd w:val="clear" w:color="auto" w:fill="auto"/>
            <w:tcMar>
              <w:top w:w="0" w:type="dxa"/>
              <w:left w:w="75" w:type="dxa"/>
              <w:bottom w:w="0" w:type="dxa"/>
              <w:right w:w="75" w:type="dxa"/>
            </w:tcMar>
            <w:vAlign w:val="center"/>
            <w:hideMark/>
          </w:tcPr>
          <w:p w14:paraId="4B97BD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0" w:type="auto"/>
            <w:shd w:val="clear" w:color="auto" w:fill="auto"/>
            <w:tcMar>
              <w:top w:w="0" w:type="dxa"/>
              <w:left w:w="75" w:type="dxa"/>
              <w:bottom w:w="0" w:type="dxa"/>
              <w:right w:w="75" w:type="dxa"/>
            </w:tcMar>
            <w:vAlign w:val="center"/>
            <w:hideMark/>
          </w:tcPr>
          <w:p w14:paraId="173F5E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0" w:type="auto"/>
            <w:shd w:val="clear" w:color="auto" w:fill="auto"/>
            <w:tcMar>
              <w:top w:w="0" w:type="dxa"/>
              <w:left w:w="75" w:type="dxa"/>
              <w:bottom w:w="0" w:type="dxa"/>
              <w:right w:w="75" w:type="dxa"/>
            </w:tcMar>
            <w:vAlign w:val="center"/>
            <w:hideMark/>
          </w:tcPr>
          <w:p w14:paraId="751361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38FB42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AFE26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2A78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6ECF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10D2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96819B2" w14:textId="77777777" w:rsidTr="0042489F">
        <w:tc>
          <w:tcPr>
            <w:tcW w:w="0" w:type="auto"/>
            <w:shd w:val="clear" w:color="auto" w:fill="auto"/>
            <w:tcMar>
              <w:top w:w="0" w:type="dxa"/>
              <w:left w:w="75" w:type="dxa"/>
              <w:bottom w:w="0" w:type="dxa"/>
              <w:right w:w="75" w:type="dxa"/>
            </w:tcMar>
            <w:vAlign w:val="center"/>
            <w:hideMark/>
          </w:tcPr>
          <w:p w14:paraId="1CC315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Özönder et al. (2023)</w:t>
            </w:r>
          </w:p>
        </w:tc>
        <w:tc>
          <w:tcPr>
            <w:tcW w:w="0" w:type="auto"/>
            <w:shd w:val="clear" w:color="auto" w:fill="auto"/>
            <w:tcMar>
              <w:top w:w="0" w:type="dxa"/>
              <w:left w:w="75" w:type="dxa"/>
              <w:bottom w:w="0" w:type="dxa"/>
              <w:right w:w="75" w:type="dxa"/>
            </w:tcMar>
            <w:vAlign w:val="center"/>
            <w:hideMark/>
          </w:tcPr>
          <w:p w14:paraId="031561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0" w:type="auto"/>
            <w:shd w:val="clear" w:color="auto" w:fill="auto"/>
            <w:tcMar>
              <w:top w:w="0" w:type="dxa"/>
              <w:left w:w="75" w:type="dxa"/>
              <w:bottom w:w="0" w:type="dxa"/>
              <w:right w:w="75" w:type="dxa"/>
            </w:tcMar>
            <w:vAlign w:val="center"/>
            <w:hideMark/>
          </w:tcPr>
          <w:p w14:paraId="6652D0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23CC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6D66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9F296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7F39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E085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C057A9F" w14:textId="77777777" w:rsidTr="0042489F">
        <w:tc>
          <w:tcPr>
            <w:tcW w:w="0" w:type="auto"/>
            <w:shd w:val="clear" w:color="auto" w:fill="auto"/>
            <w:tcMar>
              <w:top w:w="0" w:type="dxa"/>
              <w:left w:w="75" w:type="dxa"/>
              <w:bottom w:w="0" w:type="dxa"/>
              <w:right w:w="75" w:type="dxa"/>
            </w:tcMar>
            <w:vAlign w:val="center"/>
            <w:hideMark/>
          </w:tcPr>
          <w:p w14:paraId="09AE994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Petrocchi et al. (2023)</w:t>
            </w:r>
          </w:p>
        </w:tc>
        <w:tc>
          <w:tcPr>
            <w:tcW w:w="0" w:type="auto"/>
            <w:shd w:val="clear" w:color="auto" w:fill="auto"/>
            <w:tcMar>
              <w:top w:w="0" w:type="dxa"/>
              <w:left w:w="75" w:type="dxa"/>
              <w:bottom w:w="0" w:type="dxa"/>
              <w:right w:w="75" w:type="dxa"/>
            </w:tcMar>
            <w:vAlign w:val="center"/>
            <w:hideMark/>
          </w:tcPr>
          <w:p w14:paraId="0A3A39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0" w:type="auto"/>
            <w:shd w:val="clear" w:color="auto" w:fill="auto"/>
            <w:tcMar>
              <w:top w:w="0" w:type="dxa"/>
              <w:left w:w="75" w:type="dxa"/>
              <w:bottom w:w="0" w:type="dxa"/>
              <w:right w:w="75" w:type="dxa"/>
            </w:tcMar>
            <w:vAlign w:val="center"/>
            <w:hideMark/>
          </w:tcPr>
          <w:p w14:paraId="76B97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4A7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A38EC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4E6D03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CF83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E97A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4829BAA" w14:textId="77777777" w:rsidTr="0042489F">
        <w:tc>
          <w:tcPr>
            <w:tcW w:w="0" w:type="auto"/>
            <w:shd w:val="clear" w:color="auto" w:fill="auto"/>
            <w:tcMar>
              <w:top w:w="0" w:type="dxa"/>
              <w:left w:w="75" w:type="dxa"/>
              <w:bottom w:w="0" w:type="dxa"/>
              <w:right w:w="75" w:type="dxa"/>
            </w:tcMar>
            <w:vAlign w:val="center"/>
            <w:hideMark/>
          </w:tcPr>
          <w:p w14:paraId="693DE46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0" w:type="auto"/>
            <w:shd w:val="clear" w:color="auto" w:fill="auto"/>
            <w:tcMar>
              <w:top w:w="0" w:type="dxa"/>
              <w:left w:w="75" w:type="dxa"/>
              <w:bottom w:w="0" w:type="dxa"/>
              <w:right w:w="75" w:type="dxa"/>
            </w:tcMar>
            <w:vAlign w:val="center"/>
            <w:hideMark/>
          </w:tcPr>
          <w:p w14:paraId="0670179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0" w:type="auto"/>
            <w:shd w:val="clear" w:color="auto" w:fill="auto"/>
            <w:tcMar>
              <w:top w:w="0" w:type="dxa"/>
              <w:left w:w="75" w:type="dxa"/>
              <w:bottom w:w="0" w:type="dxa"/>
              <w:right w:w="75" w:type="dxa"/>
            </w:tcMar>
            <w:vAlign w:val="center"/>
            <w:hideMark/>
          </w:tcPr>
          <w:p w14:paraId="1544C8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CBD0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78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21CF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23A6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AC77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2DB1148" w14:textId="77777777" w:rsidTr="0042489F">
        <w:tc>
          <w:tcPr>
            <w:tcW w:w="0" w:type="auto"/>
            <w:shd w:val="clear" w:color="auto" w:fill="auto"/>
            <w:tcMar>
              <w:top w:w="0" w:type="dxa"/>
              <w:left w:w="75" w:type="dxa"/>
              <w:bottom w:w="0" w:type="dxa"/>
              <w:right w:w="75" w:type="dxa"/>
            </w:tcMar>
            <w:vAlign w:val="center"/>
            <w:hideMark/>
          </w:tcPr>
          <w:p w14:paraId="019AA24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0" w:type="auto"/>
            <w:shd w:val="clear" w:color="auto" w:fill="auto"/>
            <w:tcMar>
              <w:top w:w="0" w:type="dxa"/>
              <w:left w:w="75" w:type="dxa"/>
              <w:bottom w:w="0" w:type="dxa"/>
              <w:right w:w="75" w:type="dxa"/>
            </w:tcMar>
            <w:vAlign w:val="center"/>
            <w:hideMark/>
          </w:tcPr>
          <w:p w14:paraId="245119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0" w:type="auto"/>
            <w:shd w:val="clear" w:color="auto" w:fill="auto"/>
            <w:tcMar>
              <w:top w:w="0" w:type="dxa"/>
              <w:left w:w="75" w:type="dxa"/>
              <w:bottom w:w="0" w:type="dxa"/>
              <w:right w:w="75" w:type="dxa"/>
            </w:tcMar>
            <w:vAlign w:val="center"/>
            <w:hideMark/>
          </w:tcPr>
          <w:p w14:paraId="565684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023B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D47B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8BBB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9884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2552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F10FEB" w14:textId="77777777" w:rsidTr="0042489F">
        <w:tc>
          <w:tcPr>
            <w:tcW w:w="0" w:type="auto"/>
            <w:shd w:val="clear" w:color="auto" w:fill="auto"/>
            <w:tcMar>
              <w:top w:w="0" w:type="dxa"/>
              <w:left w:w="75" w:type="dxa"/>
              <w:bottom w:w="0" w:type="dxa"/>
              <w:right w:w="75" w:type="dxa"/>
            </w:tcMar>
            <w:vAlign w:val="center"/>
            <w:hideMark/>
          </w:tcPr>
          <w:p w14:paraId="2932B8A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Sarialioglu et al. (2022)</w:t>
            </w:r>
          </w:p>
        </w:tc>
        <w:tc>
          <w:tcPr>
            <w:tcW w:w="0" w:type="auto"/>
            <w:shd w:val="clear" w:color="auto" w:fill="auto"/>
            <w:tcMar>
              <w:top w:w="0" w:type="dxa"/>
              <w:left w:w="75" w:type="dxa"/>
              <w:bottom w:w="0" w:type="dxa"/>
              <w:right w:w="75" w:type="dxa"/>
            </w:tcMar>
            <w:vAlign w:val="center"/>
            <w:hideMark/>
          </w:tcPr>
          <w:p w14:paraId="19E262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0" w:type="auto"/>
            <w:shd w:val="clear" w:color="auto" w:fill="auto"/>
            <w:tcMar>
              <w:top w:w="0" w:type="dxa"/>
              <w:left w:w="75" w:type="dxa"/>
              <w:bottom w:w="0" w:type="dxa"/>
              <w:right w:w="75" w:type="dxa"/>
            </w:tcMar>
            <w:vAlign w:val="center"/>
            <w:hideMark/>
          </w:tcPr>
          <w:p w14:paraId="1CE390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302E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871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E5F2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DF5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D5B79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9644B23" w14:textId="77777777" w:rsidTr="0042489F">
        <w:tc>
          <w:tcPr>
            <w:tcW w:w="0" w:type="auto"/>
            <w:shd w:val="clear" w:color="auto" w:fill="auto"/>
            <w:tcMar>
              <w:top w:w="0" w:type="dxa"/>
              <w:left w:w="75" w:type="dxa"/>
              <w:bottom w:w="0" w:type="dxa"/>
              <w:right w:w="75" w:type="dxa"/>
            </w:tcMar>
            <w:vAlign w:val="center"/>
            <w:hideMark/>
          </w:tcPr>
          <w:p w14:paraId="76FC921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0" w:type="auto"/>
            <w:shd w:val="clear" w:color="auto" w:fill="auto"/>
            <w:tcMar>
              <w:top w:w="0" w:type="dxa"/>
              <w:left w:w="75" w:type="dxa"/>
              <w:bottom w:w="0" w:type="dxa"/>
              <w:right w:w="75" w:type="dxa"/>
            </w:tcMar>
            <w:vAlign w:val="center"/>
            <w:hideMark/>
          </w:tcPr>
          <w:p w14:paraId="527CA5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0" w:type="auto"/>
            <w:shd w:val="clear" w:color="auto" w:fill="auto"/>
            <w:tcMar>
              <w:top w:w="0" w:type="dxa"/>
              <w:left w:w="75" w:type="dxa"/>
              <w:bottom w:w="0" w:type="dxa"/>
              <w:right w:w="75" w:type="dxa"/>
            </w:tcMar>
            <w:vAlign w:val="center"/>
            <w:hideMark/>
          </w:tcPr>
          <w:p w14:paraId="12E0BF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10D6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005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20AC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69585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12DE9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3E2C15F" w14:textId="77777777" w:rsidTr="0042489F">
        <w:tc>
          <w:tcPr>
            <w:tcW w:w="0" w:type="auto"/>
            <w:shd w:val="clear" w:color="auto" w:fill="auto"/>
            <w:tcMar>
              <w:top w:w="0" w:type="dxa"/>
              <w:left w:w="75" w:type="dxa"/>
              <w:bottom w:w="0" w:type="dxa"/>
              <w:right w:w="75" w:type="dxa"/>
            </w:tcMar>
            <w:vAlign w:val="center"/>
            <w:hideMark/>
          </w:tcPr>
          <w:p w14:paraId="47A363E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Yilmaz-Karaman et al. (2023)</w:t>
            </w:r>
          </w:p>
        </w:tc>
        <w:tc>
          <w:tcPr>
            <w:tcW w:w="0" w:type="auto"/>
            <w:shd w:val="clear" w:color="auto" w:fill="auto"/>
            <w:tcMar>
              <w:top w:w="0" w:type="dxa"/>
              <w:left w:w="75" w:type="dxa"/>
              <w:bottom w:w="0" w:type="dxa"/>
              <w:right w:w="75" w:type="dxa"/>
            </w:tcMar>
            <w:vAlign w:val="center"/>
            <w:hideMark/>
          </w:tcPr>
          <w:p w14:paraId="623CFE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0" w:type="auto"/>
            <w:shd w:val="clear" w:color="auto" w:fill="auto"/>
            <w:tcMar>
              <w:top w:w="0" w:type="dxa"/>
              <w:left w:w="75" w:type="dxa"/>
              <w:bottom w:w="0" w:type="dxa"/>
              <w:right w:w="75" w:type="dxa"/>
            </w:tcMar>
            <w:vAlign w:val="center"/>
            <w:hideMark/>
          </w:tcPr>
          <w:p w14:paraId="590C615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FE92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353BB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4D6B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0FCE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75A2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0AB528A" w14:textId="77777777" w:rsidTr="0042489F">
        <w:tc>
          <w:tcPr>
            <w:tcW w:w="0" w:type="auto"/>
            <w:shd w:val="clear" w:color="auto" w:fill="auto"/>
            <w:tcMar>
              <w:top w:w="0" w:type="dxa"/>
              <w:left w:w="75" w:type="dxa"/>
              <w:bottom w:w="0" w:type="dxa"/>
              <w:right w:w="75" w:type="dxa"/>
            </w:tcMar>
            <w:vAlign w:val="center"/>
            <w:hideMark/>
          </w:tcPr>
          <w:p w14:paraId="4D212F7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0" w:type="auto"/>
            <w:shd w:val="clear" w:color="auto" w:fill="auto"/>
            <w:tcMar>
              <w:top w:w="0" w:type="dxa"/>
              <w:left w:w="75" w:type="dxa"/>
              <w:bottom w:w="0" w:type="dxa"/>
              <w:right w:w="75" w:type="dxa"/>
            </w:tcMar>
            <w:vAlign w:val="center"/>
            <w:hideMark/>
          </w:tcPr>
          <w:p w14:paraId="0D265C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13A7CE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9F41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ACB1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3500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5524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5309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F290634" w14:textId="77777777" w:rsidTr="0042489F">
        <w:tc>
          <w:tcPr>
            <w:tcW w:w="0" w:type="auto"/>
            <w:shd w:val="clear" w:color="auto" w:fill="auto"/>
            <w:tcMar>
              <w:top w:w="0" w:type="dxa"/>
              <w:left w:w="75" w:type="dxa"/>
              <w:bottom w:w="0" w:type="dxa"/>
              <w:right w:w="75" w:type="dxa"/>
            </w:tcMar>
            <w:vAlign w:val="center"/>
            <w:hideMark/>
          </w:tcPr>
          <w:p w14:paraId="078A4EE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0" w:type="auto"/>
            <w:shd w:val="clear" w:color="auto" w:fill="auto"/>
            <w:tcMar>
              <w:top w:w="0" w:type="dxa"/>
              <w:left w:w="75" w:type="dxa"/>
              <w:bottom w:w="0" w:type="dxa"/>
              <w:right w:w="75" w:type="dxa"/>
            </w:tcMar>
            <w:vAlign w:val="center"/>
            <w:hideMark/>
          </w:tcPr>
          <w:p w14:paraId="6001B4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0" w:type="auto"/>
            <w:shd w:val="clear" w:color="auto" w:fill="auto"/>
            <w:tcMar>
              <w:top w:w="0" w:type="dxa"/>
              <w:left w:w="75" w:type="dxa"/>
              <w:bottom w:w="0" w:type="dxa"/>
              <w:right w:w="75" w:type="dxa"/>
            </w:tcMar>
            <w:vAlign w:val="center"/>
            <w:hideMark/>
          </w:tcPr>
          <w:p w14:paraId="3C73C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ED85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319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9FD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F993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F94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87F23A8" w14:textId="77777777" w:rsidTr="0042489F">
        <w:tc>
          <w:tcPr>
            <w:tcW w:w="0" w:type="auto"/>
            <w:shd w:val="clear" w:color="auto" w:fill="auto"/>
            <w:tcMar>
              <w:top w:w="0" w:type="dxa"/>
              <w:left w:w="75" w:type="dxa"/>
              <w:bottom w:w="0" w:type="dxa"/>
              <w:right w:w="75" w:type="dxa"/>
            </w:tcMar>
            <w:vAlign w:val="center"/>
            <w:hideMark/>
          </w:tcPr>
          <w:p w14:paraId="33DFC40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Paeizi et al. (2024)</w:t>
            </w:r>
          </w:p>
        </w:tc>
        <w:tc>
          <w:tcPr>
            <w:tcW w:w="0" w:type="auto"/>
            <w:shd w:val="clear" w:color="auto" w:fill="auto"/>
            <w:tcMar>
              <w:top w:w="0" w:type="dxa"/>
              <w:left w:w="75" w:type="dxa"/>
              <w:bottom w:w="0" w:type="dxa"/>
              <w:right w:w="75" w:type="dxa"/>
            </w:tcMar>
            <w:vAlign w:val="center"/>
            <w:hideMark/>
          </w:tcPr>
          <w:p w14:paraId="2A70BA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0" w:type="auto"/>
            <w:shd w:val="clear" w:color="auto" w:fill="auto"/>
            <w:tcMar>
              <w:top w:w="0" w:type="dxa"/>
              <w:left w:w="75" w:type="dxa"/>
              <w:bottom w:w="0" w:type="dxa"/>
              <w:right w:w="75" w:type="dxa"/>
            </w:tcMar>
            <w:vAlign w:val="center"/>
            <w:hideMark/>
          </w:tcPr>
          <w:p w14:paraId="41C0FE2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E2098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193B2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22267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A6E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5D3C6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B3BB821" w14:textId="77777777" w:rsidTr="0042489F">
        <w:tc>
          <w:tcPr>
            <w:tcW w:w="0" w:type="auto"/>
            <w:shd w:val="clear" w:color="auto" w:fill="auto"/>
            <w:tcMar>
              <w:top w:w="0" w:type="dxa"/>
              <w:left w:w="75" w:type="dxa"/>
              <w:bottom w:w="0" w:type="dxa"/>
              <w:right w:w="75" w:type="dxa"/>
            </w:tcMar>
            <w:vAlign w:val="center"/>
            <w:hideMark/>
          </w:tcPr>
          <w:p w14:paraId="3087B4C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0" w:type="auto"/>
            <w:shd w:val="clear" w:color="auto" w:fill="auto"/>
            <w:tcMar>
              <w:top w:w="0" w:type="dxa"/>
              <w:left w:w="75" w:type="dxa"/>
              <w:bottom w:w="0" w:type="dxa"/>
              <w:right w:w="75" w:type="dxa"/>
            </w:tcMar>
            <w:vAlign w:val="center"/>
            <w:hideMark/>
          </w:tcPr>
          <w:p w14:paraId="613015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0" w:type="auto"/>
            <w:shd w:val="clear" w:color="auto" w:fill="auto"/>
            <w:tcMar>
              <w:top w:w="0" w:type="dxa"/>
              <w:left w:w="75" w:type="dxa"/>
              <w:bottom w:w="0" w:type="dxa"/>
              <w:right w:w="75" w:type="dxa"/>
            </w:tcMar>
            <w:vAlign w:val="center"/>
            <w:hideMark/>
          </w:tcPr>
          <w:p w14:paraId="0CAF37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E540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E53F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EB2E0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65F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C1D6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CF90E7C" w14:textId="77777777" w:rsidTr="0042489F">
        <w:tc>
          <w:tcPr>
            <w:tcW w:w="0" w:type="auto"/>
            <w:shd w:val="clear" w:color="auto" w:fill="auto"/>
            <w:tcMar>
              <w:top w:w="0" w:type="dxa"/>
              <w:left w:w="75" w:type="dxa"/>
              <w:bottom w:w="0" w:type="dxa"/>
              <w:right w:w="75" w:type="dxa"/>
            </w:tcMar>
            <w:vAlign w:val="center"/>
            <w:hideMark/>
          </w:tcPr>
          <w:p w14:paraId="3D13CD0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Kalaitzaki et al. (2021)</w:t>
            </w:r>
          </w:p>
        </w:tc>
        <w:tc>
          <w:tcPr>
            <w:tcW w:w="0" w:type="auto"/>
            <w:shd w:val="clear" w:color="auto" w:fill="auto"/>
            <w:tcMar>
              <w:top w:w="0" w:type="dxa"/>
              <w:left w:w="75" w:type="dxa"/>
              <w:bottom w:w="0" w:type="dxa"/>
              <w:right w:w="75" w:type="dxa"/>
            </w:tcMar>
            <w:vAlign w:val="center"/>
            <w:hideMark/>
          </w:tcPr>
          <w:p w14:paraId="3BADC6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0" w:type="auto"/>
            <w:shd w:val="clear" w:color="auto" w:fill="auto"/>
            <w:tcMar>
              <w:top w:w="0" w:type="dxa"/>
              <w:left w:w="75" w:type="dxa"/>
              <w:bottom w:w="0" w:type="dxa"/>
              <w:right w:w="75" w:type="dxa"/>
            </w:tcMar>
            <w:vAlign w:val="center"/>
            <w:hideMark/>
          </w:tcPr>
          <w:p w14:paraId="14AA12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83C8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A25F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46E6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F95F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DD4D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8E16D44" w14:textId="77777777" w:rsidTr="0042489F">
        <w:tc>
          <w:tcPr>
            <w:tcW w:w="0" w:type="auto"/>
            <w:shd w:val="clear" w:color="auto" w:fill="auto"/>
            <w:tcMar>
              <w:top w:w="0" w:type="dxa"/>
              <w:left w:w="75" w:type="dxa"/>
              <w:bottom w:w="0" w:type="dxa"/>
              <w:right w:w="75" w:type="dxa"/>
            </w:tcMar>
            <w:vAlign w:val="center"/>
            <w:hideMark/>
          </w:tcPr>
          <w:p w14:paraId="69AD667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0" w:type="auto"/>
            <w:shd w:val="clear" w:color="auto" w:fill="auto"/>
            <w:tcMar>
              <w:top w:w="0" w:type="dxa"/>
              <w:left w:w="75" w:type="dxa"/>
              <w:bottom w:w="0" w:type="dxa"/>
              <w:right w:w="75" w:type="dxa"/>
            </w:tcMar>
            <w:vAlign w:val="center"/>
            <w:hideMark/>
          </w:tcPr>
          <w:p w14:paraId="3C40BE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0" w:type="auto"/>
            <w:shd w:val="clear" w:color="auto" w:fill="auto"/>
            <w:tcMar>
              <w:top w:w="0" w:type="dxa"/>
              <w:left w:w="75" w:type="dxa"/>
              <w:bottom w:w="0" w:type="dxa"/>
              <w:right w:w="75" w:type="dxa"/>
            </w:tcMar>
            <w:vAlign w:val="center"/>
            <w:hideMark/>
          </w:tcPr>
          <w:p w14:paraId="1ADE8A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73F9B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3F9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B293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C3B3B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2D1E2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5A01B2" w14:textId="77777777" w:rsidTr="0042489F">
        <w:tc>
          <w:tcPr>
            <w:tcW w:w="0" w:type="auto"/>
            <w:shd w:val="clear" w:color="auto" w:fill="auto"/>
            <w:tcMar>
              <w:top w:w="0" w:type="dxa"/>
              <w:left w:w="75" w:type="dxa"/>
              <w:bottom w:w="0" w:type="dxa"/>
              <w:right w:w="75" w:type="dxa"/>
            </w:tcMar>
            <w:vAlign w:val="center"/>
            <w:hideMark/>
          </w:tcPr>
          <w:p w14:paraId="5B29B6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0" w:type="auto"/>
            <w:shd w:val="clear" w:color="auto" w:fill="auto"/>
            <w:tcMar>
              <w:top w:w="0" w:type="dxa"/>
              <w:left w:w="75" w:type="dxa"/>
              <w:bottom w:w="0" w:type="dxa"/>
              <w:right w:w="75" w:type="dxa"/>
            </w:tcMar>
            <w:vAlign w:val="center"/>
            <w:hideMark/>
          </w:tcPr>
          <w:p w14:paraId="6A4B1C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5E8F3A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BE489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F498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8C90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67DD7E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D062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F814B58" w14:textId="77777777" w:rsidTr="0042489F">
        <w:tc>
          <w:tcPr>
            <w:tcW w:w="0" w:type="auto"/>
            <w:shd w:val="clear" w:color="auto" w:fill="auto"/>
            <w:tcMar>
              <w:top w:w="0" w:type="dxa"/>
              <w:left w:w="75" w:type="dxa"/>
              <w:bottom w:w="0" w:type="dxa"/>
              <w:right w:w="75" w:type="dxa"/>
            </w:tcMar>
            <w:vAlign w:val="center"/>
            <w:hideMark/>
          </w:tcPr>
          <w:p w14:paraId="7CFFCBD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0" w:type="auto"/>
            <w:shd w:val="clear" w:color="auto" w:fill="auto"/>
            <w:tcMar>
              <w:top w:w="0" w:type="dxa"/>
              <w:left w:w="75" w:type="dxa"/>
              <w:bottom w:w="0" w:type="dxa"/>
              <w:right w:w="75" w:type="dxa"/>
            </w:tcMar>
            <w:vAlign w:val="center"/>
            <w:hideMark/>
          </w:tcPr>
          <w:p w14:paraId="7C3B46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0" w:type="auto"/>
            <w:shd w:val="clear" w:color="auto" w:fill="auto"/>
            <w:tcMar>
              <w:top w:w="0" w:type="dxa"/>
              <w:left w:w="75" w:type="dxa"/>
              <w:bottom w:w="0" w:type="dxa"/>
              <w:right w:w="75" w:type="dxa"/>
            </w:tcMar>
            <w:vAlign w:val="center"/>
            <w:hideMark/>
          </w:tcPr>
          <w:p w14:paraId="0908B4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E0975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DEF9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0E22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D5D2F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EA09A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1F313B" w14:textId="77777777" w:rsidTr="0042489F">
        <w:tc>
          <w:tcPr>
            <w:tcW w:w="0" w:type="auto"/>
            <w:shd w:val="clear" w:color="auto" w:fill="auto"/>
            <w:tcMar>
              <w:top w:w="0" w:type="dxa"/>
              <w:left w:w="75" w:type="dxa"/>
              <w:bottom w:w="0" w:type="dxa"/>
              <w:right w:w="75" w:type="dxa"/>
            </w:tcMar>
            <w:vAlign w:val="center"/>
            <w:hideMark/>
          </w:tcPr>
          <w:p w14:paraId="7E345C9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0" w:type="auto"/>
            <w:shd w:val="clear" w:color="auto" w:fill="auto"/>
            <w:tcMar>
              <w:top w:w="0" w:type="dxa"/>
              <w:left w:w="75" w:type="dxa"/>
              <w:bottom w:w="0" w:type="dxa"/>
              <w:right w:w="75" w:type="dxa"/>
            </w:tcMar>
            <w:vAlign w:val="center"/>
            <w:hideMark/>
          </w:tcPr>
          <w:p w14:paraId="39D0DCB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0" w:type="auto"/>
            <w:shd w:val="clear" w:color="auto" w:fill="auto"/>
            <w:tcMar>
              <w:top w:w="0" w:type="dxa"/>
              <w:left w:w="75" w:type="dxa"/>
              <w:bottom w:w="0" w:type="dxa"/>
              <w:right w:w="75" w:type="dxa"/>
            </w:tcMar>
            <w:vAlign w:val="center"/>
            <w:hideMark/>
          </w:tcPr>
          <w:p w14:paraId="1CB0BD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64152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D22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E625F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F077D3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5C5B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C6A41DD" w14:textId="77777777" w:rsidTr="0042489F">
        <w:tc>
          <w:tcPr>
            <w:tcW w:w="0" w:type="auto"/>
            <w:shd w:val="clear" w:color="auto" w:fill="auto"/>
            <w:tcMar>
              <w:top w:w="0" w:type="dxa"/>
              <w:left w:w="75" w:type="dxa"/>
              <w:bottom w:w="0" w:type="dxa"/>
              <w:right w:w="75" w:type="dxa"/>
            </w:tcMar>
            <w:vAlign w:val="center"/>
            <w:hideMark/>
          </w:tcPr>
          <w:p w14:paraId="26B0A74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0" w:type="auto"/>
            <w:shd w:val="clear" w:color="auto" w:fill="auto"/>
            <w:tcMar>
              <w:top w:w="0" w:type="dxa"/>
              <w:left w:w="75" w:type="dxa"/>
              <w:bottom w:w="0" w:type="dxa"/>
              <w:right w:w="75" w:type="dxa"/>
            </w:tcMar>
            <w:vAlign w:val="center"/>
            <w:hideMark/>
          </w:tcPr>
          <w:p w14:paraId="620D6E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0" w:type="auto"/>
            <w:shd w:val="clear" w:color="auto" w:fill="auto"/>
            <w:tcMar>
              <w:top w:w="0" w:type="dxa"/>
              <w:left w:w="75" w:type="dxa"/>
              <w:bottom w:w="0" w:type="dxa"/>
              <w:right w:w="75" w:type="dxa"/>
            </w:tcMar>
            <w:vAlign w:val="center"/>
            <w:hideMark/>
          </w:tcPr>
          <w:p w14:paraId="384FA2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07C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A5BE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139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95CD1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E0A0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7DE907D" w14:textId="77777777" w:rsidTr="0042489F">
        <w:tc>
          <w:tcPr>
            <w:tcW w:w="0" w:type="auto"/>
            <w:shd w:val="clear" w:color="auto" w:fill="auto"/>
            <w:tcMar>
              <w:top w:w="0" w:type="dxa"/>
              <w:left w:w="75" w:type="dxa"/>
              <w:bottom w:w="0" w:type="dxa"/>
              <w:right w:w="75" w:type="dxa"/>
            </w:tcMar>
            <w:vAlign w:val="center"/>
            <w:hideMark/>
          </w:tcPr>
          <w:p w14:paraId="336D74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0" w:type="auto"/>
            <w:shd w:val="clear" w:color="auto" w:fill="auto"/>
            <w:tcMar>
              <w:top w:w="0" w:type="dxa"/>
              <w:left w:w="75" w:type="dxa"/>
              <w:bottom w:w="0" w:type="dxa"/>
              <w:right w:w="75" w:type="dxa"/>
            </w:tcMar>
            <w:vAlign w:val="center"/>
            <w:hideMark/>
          </w:tcPr>
          <w:p w14:paraId="092AB5E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0" w:type="auto"/>
            <w:shd w:val="clear" w:color="auto" w:fill="auto"/>
            <w:tcMar>
              <w:top w:w="0" w:type="dxa"/>
              <w:left w:w="75" w:type="dxa"/>
              <w:bottom w:w="0" w:type="dxa"/>
              <w:right w:w="75" w:type="dxa"/>
            </w:tcMar>
            <w:vAlign w:val="center"/>
            <w:hideMark/>
          </w:tcPr>
          <w:p w14:paraId="469166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036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5A12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4E21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75D5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E9DD4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1941868" w14:textId="77777777" w:rsidTr="0042489F">
        <w:tc>
          <w:tcPr>
            <w:tcW w:w="0" w:type="auto"/>
            <w:shd w:val="clear" w:color="auto" w:fill="auto"/>
            <w:tcMar>
              <w:top w:w="0" w:type="dxa"/>
              <w:left w:w="75" w:type="dxa"/>
              <w:bottom w:w="0" w:type="dxa"/>
              <w:right w:w="75" w:type="dxa"/>
            </w:tcMar>
            <w:vAlign w:val="center"/>
            <w:hideMark/>
          </w:tcPr>
          <w:p w14:paraId="0059B0F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0" w:type="auto"/>
            <w:shd w:val="clear" w:color="auto" w:fill="auto"/>
            <w:tcMar>
              <w:top w:w="0" w:type="dxa"/>
              <w:left w:w="75" w:type="dxa"/>
              <w:bottom w:w="0" w:type="dxa"/>
              <w:right w:w="75" w:type="dxa"/>
            </w:tcMar>
            <w:vAlign w:val="center"/>
            <w:hideMark/>
          </w:tcPr>
          <w:p w14:paraId="0BE634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0" w:type="auto"/>
            <w:shd w:val="clear" w:color="auto" w:fill="auto"/>
            <w:tcMar>
              <w:top w:w="0" w:type="dxa"/>
              <w:left w:w="75" w:type="dxa"/>
              <w:bottom w:w="0" w:type="dxa"/>
              <w:right w:w="75" w:type="dxa"/>
            </w:tcMar>
            <w:vAlign w:val="center"/>
            <w:hideMark/>
          </w:tcPr>
          <w:p w14:paraId="196D14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B616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918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A4BE5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925E9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E89A5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A05DFFD" w14:textId="77777777" w:rsidTr="0042489F">
        <w:tc>
          <w:tcPr>
            <w:tcW w:w="0" w:type="auto"/>
            <w:shd w:val="clear" w:color="auto" w:fill="auto"/>
            <w:tcMar>
              <w:top w:w="0" w:type="dxa"/>
              <w:left w:w="75" w:type="dxa"/>
              <w:bottom w:w="0" w:type="dxa"/>
              <w:right w:w="75" w:type="dxa"/>
            </w:tcMar>
            <w:vAlign w:val="center"/>
            <w:hideMark/>
          </w:tcPr>
          <w:p w14:paraId="6979170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0" w:type="auto"/>
            <w:shd w:val="clear" w:color="auto" w:fill="auto"/>
            <w:tcMar>
              <w:top w:w="0" w:type="dxa"/>
              <w:left w:w="75" w:type="dxa"/>
              <w:bottom w:w="0" w:type="dxa"/>
              <w:right w:w="75" w:type="dxa"/>
            </w:tcMar>
            <w:vAlign w:val="center"/>
            <w:hideMark/>
          </w:tcPr>
          <w:p w14:paraId="65768D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100CA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AAFC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B4B3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868A4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A3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1516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86114C9" w14:textId="77777777" w:rsidTr="0042489F">
        <w:tc>
          <w:tcPr>
            <w:tcW w:w="0" w:type="auto"/>
            <w:shd w:val="clear" w:color="auto" w:fill="auto"/>
            <w:tcMar>
              <w:top w:w="0" w:type="dxa"/>
              <w:left w:w="75" w:type="dxa"/>
              <w:bottom w:w="0" w:type="dxa"/>
              <w:right w:w="75" w:type="dxa"/>
            </w:tcMar>
            <w:vAlign w:val="center"/>
            <w:hideMark/>
          </w:tcPr>
          <w:p w14:paraId="7E6EE07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Adjorlolo et al. (2022)</w:t>
            </w:r>
          </w:p>
        </w:tc>
        <w:tc>
          <w:tcPr>
            <w:tcW w:w="0" w:type="auto"/>
            <w:shd w:val="clear" w:color="auto" w:fill="auto"/>
            <w:tcMar>
              <w:top w:w="0" w:type="dxa"/>
              <w:left w:w="75" w:type="dxa"/>
              <w:bottom w:w="0" w:type="dxa"/>
              <w:right w:w="75" w:type="dxa"/>
            </w:tcMar>
            <w:vAlign w:val="center"/>
            <w:hideMark/>
          </w:tcPr>
          <w:p w14:paraId="7EA579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0" w:type="auto"/>
            <w:shd w:val="clear" w:color="auto" w:fill="auto"/>
            <w:tcMar>
              <w:top w:w="0" w:type="dxa"/>
              <w:left w:w="75" w:type="dxa"/>
              <w:bottom w:w="0" w:type="dxa"/>
              <w:right w:w="75" w:type="dxa"/>
            </w:tcMar>
            <w:vAlign w:val="center"/>
            <w:hideMark/>
          </w:tcPr>
          <w:p w14:paraId="2D223A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1F72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85AA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CF553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9B0D9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6665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A96CF1" w14:textId="77777777" w:rsidTr="0042489F">
        <w:tc>
          <w:tcPr>
            <w:tcW w:w="0" w:type="auto"/>
            <w:shd w:val="clear" w:color="auto" w:fill="auto"/>
            <w:tcMar>
              <w:top w:w="0" w:type="dxa"/>
              <w:left w:w="75" w:type="dxa"/>
              <w:bottom w:w="0" w:type="dxa"/>
              <w:right w:w="75" w:type="dxa"/>
            </w:tcMar>
            <w:vAlign w:val="center"/>
            <w:hideMark/>
          </w:tcPr>
          <w:p w14:paraId="5F6714C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et al.(2020)</w:t>
            </w:r>
          </w:p>
        </w:tc>
        <w:tc>
          <w:tcPr>
            <w:tcW w:w="0" w:type="auto"/>
            <w:shd w:val="clear" w:color="auto" w:fill="auto"/>
            <w:tcMar>
              <w:top w:w="0" w:type="dxa"/>
              <w:left w:w="75" w:type="dxa"/>
              <w:bottom w:w="0" w:type="dxa"/>
              <w:right w:w="75" w:type="dxa"/>
            </w:tcMar>
            <w:vAlign w:val="center"/>
            <w:hideMark/>
          </w:tcPr>
          <w:p w14:paraId="1094BA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0" w:type="auto"/>
            <w:shd w:val="clear" w:color="auto" w:fill="auto"/>
            <w:tcMar>
              <w:top w:w="0" w:type="dxa"/>
              <w:left w:w="75" w:type="dxa"/>
              <w:bottom w:w="0" w:type="dxa"/>
              <w:right w:w="75" w:type="dxa"/>
            </w:tcMar>
            <w:vAlign w:val="center"/>
            <w:hideMark/>
          </w:tcPr>
          <w:p w14:paraId="34CE7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F95AF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76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7309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49271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56DAD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90BBBBA" w14:textId="77777777" w:rsidTr="0042489F">
        <w:tc>
          <w:tcPr>
            <w:tcW w:w="0" w:type="auto"/>
            <w:shd w:val="clear" w:color="auto" w:fill="auto"/>
            <w:tcMar>
              <w:top w:w="0" w:type="dxa"/>
              <w:left w:w="75" w:type="dxa"/>
              <w:bottom w:w="0" w:type="dxa"/>
              <w:right w:w="75" w:type="dxa"/>
            </w:tcMar>
            <w:vAlign w:val="center"/>
            <w:hideMark/>
          </w:tcPr>
          <w:p w14:paraId="5DC559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0" w:type="auto"/>
            <w:shd w:val="clear" w:color="auto" w:fill="auto"/>
            <w:tcMar>
              <w:top w:w="0" w:type="dxa"/>
              <w:left w:w="75" w:type="dxa"/>
              <w:bottom w:w="0" w:type="dxa"/>
              <w:right w:w="75" w:type="dxa"/>
            </w:tcMar>
            <w:vAlign w:val="center"/>
            <w:hideMark/>
          </w:tcPr>
          <w:p w14:paraId="771112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0" w:type="auto"/>
            <w:shd w:val="clear" w:color="auto" w:fill="auto"/>
            <w:tcMar>
              <w:top w:w="0" w:type="dxa"/>
              <w:left w:w="75" w:type="dxa"/>
              <w:bottom w:w="0" w:type="dxa"/>
              <w:right w:w="75" w:type="dxa"/>
            </w:tcMar>
            <w:vAlign w:val="center"/>
            <w:hideMark/>
          </w:tcPr>
          <w:p w14:paraId="650D62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802E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B8C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C8A00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B0DE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67D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94AF5BE" w14:textId="77777777" w:rsidTr="0042489F">
        <w:tc>
          <w:tcPr>
            <w:tcW w:w="0" w:type="auto"/>
            <w:shd w:val="clear" w:color="auto" w:fill="auto"/>
            <w:tcMar>
              <w:top w:w="0" w:type="dxa"/>
              <w:left w:w="75" w:type="dxa"/>
              <w:bottom w:w="0" w:type="dxa"/>
              <w:right w:w="75" w:type="dxa"/>
            </w:tcMar>
            <w:vAlign w:val="center"/>
            <w:hideMark/>
          </w:tcPr>
          <w:p w14:paraId="622DA5B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Ulset &amp; Soest (2022)</w:t>
            </w:r>
          </w:p>
        </w:tc>
        <w:tc>
          <w:tcPr>
            <w:tcW w:w="0" w:type="auto"/>
            <w:shd w:val="clear" w:color="auto" w:fill="auto"/>
            <w:tcMar>
              <w:top w:w="0" w:type="dxa"/>
              <w:left w:w="75" w:type="dxa"/>
              <w:bottom w:w="0" w:type="dxa"/>
              <w:right w:w="75" w:type="dxa"/>
            </w:tcMar>
            <w:vAlign w:val="center"/>
            <w:hideMark/>
          </w:tcPr>
          <w:p w14:paraId="0C3B1A7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0" w:type="auto"/>
            <w:shd w:val="clear" w:color="auto" w:fill="auto"/>
            <w:tcMar>
              <w:top w:w="0" w:type="dxa"/>
              <w:left w:w="75" w:type="dxa"/>
              <w:bottom w:w="0" w:type="dxa"/>
              <w:right w:w="75" w:type="dxa"/>
            </w:tcMar>
            <w:vAlign w:val="center"/>
            <w:hideMark/>
          </w:tcPr>
          <w:p w14:paraId="527368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7346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15EC2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4A91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BFC4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F313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BEFF100" w14:textId="77777777" w:rsidTr="0042489F">
        <w:tc>
          <w:tcPr>
            <w:tcW w:w="0" w:type="auto"/>
            <w:shd w:val="clear" w:color="auto" w:fill="auto"/>
            <w:tcMar>
              <w:top w:w="0" w:type="dxa"/>
              <w:left w:w="75" w:type="dxa"/>
              <w:bottom w:w="0" w:type="dxa"/>
              <w:right w:w="75" w:type="dxa"/>
            </w:tcMar>
            <w:vAlign w:val="center"/>
            <w:hideMark/>
          </w:tcPr>
          <w:p w14:paraId="1BC226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0" w:type="auto"/>
            <w:shd w:val="clear" w:color="auto" w:fill="auto"/>
            <w:tcMar>
              <w:top w:w="0" w:type="dxa"/>
              <w:left w:w="75" w:type="dxa"/>
              <w:bottom w:w="0" w:type="dxa"/>
              <w:right w:w="75" w:type="dxa"/>
            </w:tcMar>
            <w:vAlign w:val="center"/>
            <w:hideMark/>
          </w:tcPr>
          <w:p w14:paraId="025B64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0" w:type="auto"/>
            <w:shd w:val="clear" w:color="auto" w:fill="auto"/>
            <w:tcMar>
              <w:top w:w="0" w:type="dxa"/>
              <w:left w:w="75" w:type="dxa"/>
              <w:bottom w:w="0" w:type="dxa"/>
              <w:right w:w="75" w:type="dxa"/>
            </w:tcMar>
            <w:vAlign w:val="center"/>
            <w:hideMark/>
          </w:tcPr>
          <w:p w14:paraId="072D60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C88D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2E002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D531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BC68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534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0B1017C" w14:textId="77777777" w:rsidTr="0042489F">
        <w:tc>
          <w:tcPr>
            <w:tcW w:w="0" w:type="auto"/>
            <w:shd w:val="clear" w:color="auto" w:fill="auto"/>
            <w:tcMar>
              <w:top w:w="0" w:type="dxa"/>
              <w:left w:w="75" w:type="dxa"/>
              <w:bottom w:w="0" w:type="dxa"/>
              <w:right w:w="75" w:type="dxa"/>
            </w:tcMar>
            <w:vAlign w:val="center"/>
            <w:hideMark/>
          </w:tcPr>
          <w:p w14:paraId="4EFD657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0" w:type="auto"/>
            <w:shd w:val="clear" w:color="auto" w:fill="auto"/>
            <w:tcMar>
              <w:top w:w="0" w:type="dxa"/>
              <w:left w:w="75" w:type="dxa"/>
              <w:bottom w:w="0" w:type="dxa"/>
              <w:right w:w="75" w:type="dxa"/>
            </w:tcMar>
            <w:vAlign w:val="center"/>
            <w:hideMark/>
          </w:tcPr>
          <w:p w14:paraId="6A2B5A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0" w:type="auto"/>
            <w:shd w:val="clear" w:color="auto" w:fill="auto"/>
            <w:tcMar>
              <w:top w:w="0" w:type="dxa"/>
              <w:left w:w="75" w:type="dxa"/>
              <w:bottom w:w="0" w:type="dxa"/>
              <w:right w:w="75" w:type="dxa"/>
            </w:tcMar>
            <w:vAlign w:val="center"/>
            <w:hideMark/>
          </w:tcPr>
          <w:p w14:paraId="1C2C94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4F92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A6A0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B6B59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612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92237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BAA7B30" w14:textId="77777777" w:rsidTr="0042489F">
        <w:tc>
          <w:tcPr>
            <w:tcW w:w="0" w:type="auto"/>
            <w:shd w:val="clear" w:color="auto" w:fill="auto"/>
            <w:tcMar>
              <w:top w:w="0" w:type="dxa"/>
              <w:left w:w="75" w:type="dxa"/>
              <w:bottom w:w="0" w:type="dxa"/>
              <w:right w:w="75" w:type="dxa"/>
            </w:tcMar>
            <w:vAlign w:val="center"/>
            <w:hideMark/>
          </w:tcPr>
          <w:p w14:paraId="2192AA7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El-Khoury Malhame et al. (2023)</w:t>
            </w:r>
          </w:p>
        </w:tc>
        <w:tc>
          <w:tcPr>
            <w:tcW w:w="0" w:type="auto"/>
            <w:shd w:val="clear" w:color="auto" w:fill="auto"/>
            <w:tcMar>
              <w:top w:w="0" w:type="dxa"/>
              <w:left w:w="75" w:type="dxa"/>
              <w:bottom w:w="0" w:type="dxa"/>
              <w:right w:w="75" w:type="dxa"/>
            </w:tcMar>
            <w:vAlign w:val="center"/>
            <w:hideMark/>
          </w:tcPr>
          <w:p w14:paraId="12A28E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0" w:type="auto"/>
            <w:shd w:val="clear" w:color="auto" w:fill="auto"/>
            <w:tcMar>
              <w:top w:w="0" w:type="dxa"/>
              <w:left w:w="75" w:type="dxa"/>
              <w:bottom w:w="0" w:type="dxa"/>
              <w:right w:w="75" w:type="dxa"/>
            </w:tcMar>
            <w:vAlign w:val="center"/>
            <w:hideMark/>
          </w:tcPr>
          <w:p w14:paraId="014DC9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3310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165F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F60FC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C3FB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A04C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A3B3412" w14:textId="77777777" w:rsidTr="0042489F">
        <w:tc>
          <w:tcPr>
            <w:tcW w:w="0" w:type="auto"/>
            <w:shd w:val="clear" w:color="auto" w:fill="auto"/>
            <w:tcMar>
              <w:top w:w="0" w:type="dxa"/>
              <w:left w:w="75" w:type="dxa"/>
              <w:bottom w:w="0" w:type="dxa"/>
              <w:right w:w="75" w:type="dxa"/>
            </w:tcMar>
            <w:vAlign w:val="center"/>
            <w:hideMark/>
          </w:tcPr>
          <w:p w14:paraId="3644C15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0" w:type="auto"/>
            <w:shd w:val="clear" w:color="auto" w:fill="auto"/>
            <w:tcMar>
              <w:top w:w="0" w:type="dxa"/>
              <w:left w:w="75" w:type="dxa"/>
              <w:bottom w:w="0" w:type="dxa"/>
              <w:right w:w="75" w:type="dxa"/>
            </w:tcMar>
            <w:vAlign w:val="center"/>
            <w:hideMark/>
          </w:tcPr>
          <w:p w14:paraId="06B93B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0" w:type="auto"/>
            <w:shd w:val="clear" w:color="auto" w:fill="auto"/>
            <w:tcMar>
              <w:top w:w="0" w:type="dxa"/>
              <w:left w:w="75" w:type="dxa"/>
              <w:bottom w:w="0" w:type="dxa"/>
              <w:right w:w="75" w:type="dxa"/>
            </w:tcMar>
            <w:vAlign w:val="center"/>
            <w:hideMark/>
          </w:tcPr>
          <w:p w14:paraId="0B251B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96CA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8D208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C971D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C6477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50DD0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0A4B501" w14:textId="77777777" w:rsidTr="0042489F">
        <w:tc>
          <w:tcPr>
            <w:tcW w:w="0" w:type="auto"/>
            <w:shd w:val="clear" w:color="auto" w:fill="auto"/>
            <w:tcMar>
              <w:top w:w="0" w:type="dxa"/>
              <w:left w:w="75" w:type="dxa"/>
              <w:bottom w:w="0" w:type="dxa"/>
              <w:right w:w="75" w:type="dxa"/>
            </w:tcMar>
            <w:vAlign w:val="center"/>
            <w:hideMark/>
          </w:tcPr>
          <w:p w14:paraId="2C49860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Barnicot et al (2023)</w:t>
            </w:r>
          </w:p>
        </w:tc>
        <w:tc>
          <w:tcPr>
            <w:tcW w:w="0" w:type="auto"/>
            <w:shd w:val="clear" w:color="auto" w:fill="auto"/>
            <w:tcMar>
              <w:top w:w="0" w:type="dxa"/>
              <w:left w:w="75" w:type="dxa"/>
              <w:bottom w:w="0" w:type="dxa"/>
              <w:right w:w="75" w:type="dxa"/>
            </w:tcMar>
            <w:vAlign w:val="center"/>
            <w:hideMark/>
          </w:tcPr>
          <w:p w14:paraId="1BA7C5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0" w:type="auto"/>
            <w:shd w:val="clear" w:color="auto" w:fill="auto"/>
            <w:tcMar>
              <w:top w:w="0" w:type="dxa"/>
              <w:left w:w="75" w:type="dxa"/>
              <w:bottom w:w="0" w:type="dxa"/>
              <w:right w:w="75" w:type="dxa"/>
            </w:tcMar>
            <w:vAlign w:val="center"/>
            <w:hideMark/>
          </w:tcPr>
          <w:p w14:paraId="0E51F0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81C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B33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3FC2C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1FBE5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D68B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7F8BD9" w14:textId="77777777" w:rsidTr="0042489F">
        <w:tc>
          <w:tcPr>
            <w:tcW w:w="0" w:type="auto"/>
            <w:shd w:val="clear" w:color="auto" w:fill="auto"/>
            <w:tcMar>
              <w:top w:w="0" w:type="dxa"/>
              <w:left w:w="75" w:type="dxa"/>
              <w:bottom w:w="0" w:type="dxa"/>
              <w:right w:w="75" w:type="dxa"/>
            </w:tcMar>
            <w:vAlign w:val="center"/>
            <w:hideMark/>
          </w:tcPr>
          <w:p w14:paraId="19C0A16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Azman et al. (2023)</w:t>
            </w:r>
          </w:p>
        </w:tc>
        <w:tc>
          <w:tcPr>
            <w:tcW w:w="0" w:type="auto"/>
            <w:shd w:val="clear" w:color="auto" w:fill="auto"/>
            <w:tcMar>
              <w:top w:w="0" w:type="dxa"/>
              <w:left w:w="75" w:type="dxa"/>
              <w:bottom w:w="0" w:type="dxa"/>
              <w:right w:w="75" w:type="dxa"/>
            </w:tcMar>
            <w:vAlign w:val="center"/>
            <w:hideMark/>
          </w:tcPr>
          <w:p w14:paraId="0DFDF0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0" w:type="auto"/>
            <w:shd w:val="clear" w:color="auto" w:fill="auto"/>
            <w:tcMar>
              <w:top w:w="0" w:type="dxa"/>
              <w:left w:w="75" w:type="dxa"/>
              <w:bottom w:w="0" w:type="dxa"/>
              <w:right w:w="75" w:type="dxa"/>
            </w:tcMar>
            <w:vAlign w:val="center"/>
            <w:hideMark/>
          </w:tcPr>
          <w:p w14:paraId="61FC41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58CB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8941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AA31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45E4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68A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7911548" w14:textId="77777777" w:rsidTr="0042489F">
        <w:tc>
          <w:tcPr>
            <w:tcW w:w="0" w:type="auto"/>
            <w:shd w:val="clear" w:color="auto" w:fill="auto"/>
            <w:tcMar>
              <w:top w:w="0" w:type="dxa"/>
              <w:left w:w="75" w:type="dxa"/>
              <w:bottom w:w="0" w:type="dxa"/>
              <w:right w:w="75" w:type="dxa"/>
            </w:tcMar>
            <w:vAlign w:val="center"/>
            <w:hideMark/>
          </w:tcPr>
          <w:p w14:paraId="1824E1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Deitz (2024)</w:t>
            </w:r>
          </w:p>
        </w:tc>
        <w:tc>
          <w:tcPr>
            <w:tcW w:w="0" w:type="auto"/>
            <w:shd w:val="clear" w:color="auto" w:fill="auto"/>
            <w:tcMar>
              <w:top w:w="0" w:type="dxa"/>
              <w:left w:w="75" w:type="dxa"/>
              <w:bottom w:w="0" w:type="dxa"/>
              <w:right w:w="75" w:type="dxa"/>
            </w:tcMar>
            <w:vAlign w:val="center"/>
            <w:hideMark/>
          </w:tcPr>
          <w:p w14:paraId="59EB7A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0" w:type="auto"/>
            <w:shd w:val="clear" w:color="auto" w:fill="auto"/>
            <w:tcMar>
              <w:top w:w="0" w:type="dxa"/>
              <w:left w:w="75" w:type="dxa"/>
              <w:bottom w:w="0" w:type="dxa"/>
              <w:right w:w="75" w:type="dxa"/>
            </w:tcMar>
            <w:vAlign w:val="center"/>
            <w:hideMark/>
          </w:tcPr>
          <w:p w14:paraId="39C9AD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0BEA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2863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8ED17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06B5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B7DE3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D701B55" w14:textId="77777777" w:rsidTr="0042489F">
        <w:tc>
          <w:tcPr>
            <w:tcW w:w="0" w:type="auto"/>
            <w:shd w:val="clear" w:color="auto" w:fill="auto"/>
            <w:tcMar>
              <w:top w:w="0" w:type="dxa"/>
              <w:left w:w="75" w:type="dxa"/>
              <w:bottom w:w="0" w:type="dxa"/>
              <w:right w:w="75" w:type="dxa"/>
            </w:tcMar>
            <w:vAlign w:val="center"/>
            <w:hideMark/>
          </w:tcPr>
          <w:p w14:paraId="13EA6DE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Gaboardi et al. (2024)</w:t>
            </w:r>
          </w:p>
        </w:tc>
        <w:tc>
          <w:tcPr>
            <w:tcW w:w="0" w:type="auto"/>
            <w:shd w:val="clear" w:color="auto" w:fill="auto"/>
            <w:tcMar>
              <w:top w:w="0" w:type="dxa"/>
              <w:left w:w="75" w:type="dxa"/>
              <w:bottom w:w="0" w:type="dxa"/>
              <w:right w:w="75" w:type="dxa"/>
            </w:tcMar>
            <w:vAlign w:val="center"/>
            <w:hideMark/>
          </w:tcPr>
          <w:p w14:paraId="238735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0" w:type="auto"/>
            <w:shd w:val="clear" w:color="auto" w:fill="auto"/>
            <w:tcMar>
              <w:top w:w="0" w:type="dxa"/>
              <w:left w:w="75" w:type="dxa"/>
              <w:bottom w:w="0" w:type="dxa"/>
              <w:right w:w="75" w:type="dxa"/>
            </w:tcMar>
            <w:vAlign w:val="center"/>
            <w:hideMark/>
          </w:tcPr>
          <w:p w14:paraId="1526B44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DE45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10E3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F6A3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E60C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07617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1DCE949" w14:textId="77777777" w:rsidTr="0042489F">
        <w:tc>
          <w:tcPr>
            <w:tcW w:w="0" w:type="auto"/>
            <w:shd w:val="clear" w:color="auto" w:fill="auto"/>
            <w:tcMar>
              <w:top w:w="0" w:type="dxa"/>
              <w:left w:w="75" w:type="dxa"/>
              <w:bottom w:w="0" w:type="dxa"/>
              <w:right w:w="75" w:type="dxa"/>
            </w:tcMar>
            <w:vAlign w:val="center"/>
            <w:hideMark/>
          </w:tcPr>
          <w:p w14:paraId="10D56E9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0" w:type="auto"/>
            <w:shd w:val="clear" w:color="auto" w:fill="auto"/>
            <w:tcMar>
              <w:top w:w="0" w:type="dxa"/>
              <w:left w:w="75" w:type="dxa"/>
              <w:bottom w:w="0" w:type="dxa"/>
              <w:right w:w="75" w:type="dxa"/>
            </w:tcMar>
            <w:vAlign w:val="center"/>
            <w:hideMark/>
          </w:tcPr>
          <w:p w14:paraId="66FF46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0" w:type="auto"/>
            <w:shd w:val="clear" w:color="auto" w:fill="auto"/>
            <w:tcMar>
              <w:top w:w="0" w:type="dxa"/>
              <w:left w:w="75" w:type="dxa"/>
              <w:bottom w:w="0" w:type="dxa"/>
              <w:right w:w="75" w:type="dxa"/>
            </w:tcMar>
            <w:vAlign w:val="center"/>
            <w:hideMark/>
          </w:tcPr>
          <w:p w14:paraId="6A3711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DA4F0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9CA7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3D117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7780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0F02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CB253C5" w14:textId="77777777" w:rsidTr="0042489F">
        <w:tc>
          <w:tcPr>
            <w:tcW w:w="0" w:type="auto"/>
            <w:shd w:val="clear" w:color="auto" w:fill="auto"/>
            <w:tcMar>
              <w:top w:w="0" w:type="dxa"/>
              <w:left w:w="75" w:type="dxa"/>
              <w:bottom w:w="0" w:type="dxa"/>
              <w:right w:w="75" w:type="dxa"/>
            </w:tcMar>
            <w:vAlign w:val="center"/>
            <w:hideMark/>
          </w:tcPr>
          <w:p w14:paraId="42EE7F9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Uziel et al. (2021)</w:t>
            </w:r>
          </w:p>
        </w:tc>
        <w:tc>
          <w:tcPr>
            <w:tcW w:w="0" w:type="auto"/>
            <w:shd w:val="clear" w:color="auto" w:fill="auto"/>
            <w:tcMar>
              <w:top w:w="0" w:type="dxa"/>
              <w:left w:w="75" w:type="dxa"/>
              <w:bottom w:w="0" w:type="dxa"/>
              <w:right w:w="75" w:type="dxa"/>
            </w:tcMar>
            <w:vAlign w:val="center"/>
            <w:hideMark/>
          </w:tcPr>
          <w:p w14:paraId="52A2C8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0" w:type="auto"/>
            <w:shd w:val="clear" w:color="auto" w:fill="auto"/>
            <w:tcMar>
              <w:top w:w="0" w:type="dxa"/>
              <w:left w:w="75" w:type="dxa"/>
              <w:bottom w:w="0" w:type="dxa"/>
              <w:right w:w="75" w:type="dxa"/>
            </w:tcMar>
            <w:vAlign w:val="center"/>
            <w:hideMark/>
          </w:tcPr>
          <w:p w14:paraId="4A0442C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83D6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CD9A9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558C2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3583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F6D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E32C050" w14:textId="77777777" w:rsidTr="0042489F">
        <w:tc>
          <w:tcPr>
            <w:tcW w:w="0" w:type="auto"/>
            <w:shd w:val="clear" w:color="auto" w:fill="auto"/>
            <w:tcMar>
              <w:top w:w="0" w:type="dxa"/>
              <w:left w:w="75" w:type="dxa"/>
              <w:bottom w:w="0" w:type="dxa"/>
              <w:right w:w="75" w:type="dxa"/>
            </w:tcMar>
            <w:vAlign w:val="center"/>
            <w:hideMark/>
          </w:tcPr>
          <w:p w14:paraId="4044A61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0" w:type="auto"/>
            <w:shd w:val="clear" w:color="auto" w:fill="auto"/>
            <w:tcMar>
              <w:top w:w="0" w:type="dxa"/>
              <w:left w:w="75" w:type="dxa"/>
              <w:bottom w:w="0" w:type="dxa"/>
              <w:right w:w="75" w:type="dxa"/>
            </w:tcMar>
            <w:vAlign w:val="center"/>
            <w:hideMark/>
          </w:tcPr>
          <w:p w14:paraId="24A4FE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0" w:type="auto"/>
            <w:shd w:val="clear" w:color="auto" w:fill="auto"/>
            <w:tcMar>
              <w:top w:w="0" w:type="dxa"/>
              <w:left w:w="75" w:type="dxa"/>
              <w:bottom w:w="0" w:type="dxa"/>
              <w:right w:w="75" w:type="dxa"/>
            </w:tcMar>
            <w:vAlign w:val="center"/>
            <w:hideMark/>
          </w:tcPr>
          <w:p w14:paraId="68CDD4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55A1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1DBE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2950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0A29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F006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907836D" w14:textId="77777777" w:rsidTr="0042489F">
        <w:tc>
          <w:tcPr>
            <w:tcW w:w="0" w:type="auto"/>
            <w:shd w:val="clear" w:color="auto" w:fill="auto"/>
            <w:tcMar>
              <w:top w:w="0" w:type="dxa"/>
              <w:left w:w="75" w:type="dxa"/>
              <w:bottom w:w="0" w:type="dxa"/>
              <w:right w:w="75" w:type="dxa"/>
            </w:tcMar>
            <w:vAlign w:val="center"/>
            <w:hideMark/>
          </w:tcPr>
          <w:p w14:paraId="3C08928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0" w:type="auto"/>
            <w:shd w:val="clear" w:color="auto" w:fill="auto"/>
            <w:tcMar>
              <w:top w:w="0" w:type="dxa"/>
              <w:left w:w="75" w:type="dxa"/>
              <w:bottom w:w="0" w:type="dxa"/>
              <w:right w:w="75" w:type="dxa"/>
            </w:tcMar>
            <w:vAlign w:val="center"/>
            <w:hideMark/>
          </w:tcPr>
          <w:p w14:paraId="2FEB35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0" w:type="auto"/>
            <w:shd w:val="clear" w:color="auto" w:fill="auto"/>
            <w:tcMar>
              <w:top w:w="0" w:type="dxa"/>
              <w:left w:w="75" w:type="dxa"/>
              <w:bottom w:w="0" w:type="dxa"/>
              <w:right w:w="75" w:type="dxa"/>
            </w:tcMar>
            <w:vAlign w:val="center"/>
            <w:hideMark/>
          </w:tcPr>
          <w:p w14:paraId="6D6095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577A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FDA6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F824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A94EB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28A9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42489F" w14:paraId="255C37C2" w14:textId="77777777" w:rsidTr="0042489F">
        <w:tc>
          <w:tcPr>
            <w:tcW w:w="0" w:type="auto"/>
            <w:shd w:val="clear" w:color="auto" w:fill="auto"/>
            <w:tcMar>
              <w:top w:w="0" w:type="dxa"/>
              <w:left w:w="75" w:type="dxa"/>
              <w:bottom w:w="0" w:type="dxa"/>
              <w:right w:w="75" w:type="dxa"/>
            </w:tcMar>
            <w:vAlign w:val="center"/>
            <w:hideMark/>
          </w:tcPr>
          <w:p w14:paraId="1049D7E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Aggar et al. (2022)</w:t>
            </w:r>
          </w:p>
        </w:tc>
        <w:tc>
          <w:tcPr>
            <w:tcW w:w="0" w:type="auto"/>
            <w:shd w:val="clear" w:color="auto" w:fill="auto"/>
            <w:tcMar>
              <w:top w:w="0" w:type="dxa"/>
              <w:left w:w="75" w:type="dxa"/>
              <w:bottom w:w="0" w:type="dxa"/>
              <w:right w:w="75" w:type="dxa"/>
            </w:tcMar>
            <w:vAlign w:val="center"/>
            <w:hideMark/>
          </w:tcPr>
          <w:p w14:paraId="7BEC4A3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0" w:type="auto"/>
            <w:shd w:val="clear" w:color="auto" w:fill="auto"/>
            <w:tcMar>
              <w:top w:w="0" w:type="dxa"/>
              <w:left w:w="75" w:type="dxa"/>
              <w:bottom w:w="0" w:type="dxa"/>
              <w:right w:w="75" w:type="dxa"/>
            </w:tcMar>
            <w:vAlign w:val="center"/>
            <w:hideMark/>
          </w:tcPr>
          <w:p w14:paraId="32E86B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A9B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CA651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495C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554D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7E67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highlight w:val="cyan"/>
                <w:lang w:eastAsia="zh-CN"/>
              </w:rPr>
              <w:t>0</w:t>
            </w:r>
          </w:p>
        </w:tc>
      </w:tr>
    </w:tbl>
    <w:p w14:paraId="288A42F6" w14:textId="79EA6D13" w:rsidR="00F6578E" w:rsidRPr="00DA1A11" w:rsidRDefault="00F6578E" w:rsidP="00F6578E">
      <w:pPr>
        <w:suppressAutoHyphens w:val="0"/>
        <w:rPr>
          <w:rFonts w:ascii="Times New Roman" w:hAnsi="Times New Roman" w:cs="Times New Roman"/>
          <w:b/>
          <w:bCs/>
          <w:sz w:val="16"/>
          <w:szCs w:val="16"/>
        </w:rPr>
      </w:pPr>
      <w:r w:rsidRPr="00DA1A11">
        <w:rPr>
          <w:rFonts w:ascii="Times New Roman" w:hAnsi="Times New Roman" w:cs="Times New Roman"/>
          <w:b/>
          <w:bCs/>
          <w:sz w:val="16"/>
          <w:szCs w:val="16"/>
        </w:rPr>
        <w:br w:type="page"/>
      </w:r>
    </w:p>
    <w:p w14:paraId="5B379E19" w14:textId="77777777" w:rsidR="00F6578E" w:rsidRPr="00BF2773" w:rsidRDefault="00F6578E" w:rsidP="00F6578E">
      <w:pPr>
        <w:tabs>
          <w:tab w:val="left" w:pos="5235"/>
        </w:tabs>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Table 4: Results Summary of subgroup analysis</w:t>
      </w:r>
    </w:p>
    <w:p w14:paraId="7FB910E6" w14:textId="77777777" w:rsidR="00F6578E" w:rsidRPr="00BF2773" w:rsidRDefault="00F6578E" w:rsidP="00F6578E"/>
    <w:p w14:paraId="79CA565D" w14:textId="77777777" w:rsidR="00F6578E" w:rsidRPr="00BF2773" w:rsidRDefault="00F6578E" w:rsidP="00F6578E">
      <w:pPr>
        <w:sectPr w:rsidR="00F6578E" w:rsidRPr="00BF2773" w:rsidSect="00DC0B4B">
          <w:headerReference w:type="default" r:id="rId65"/>
          <w:pgSz w:w="12240" w:h="15840"/>
          <w:pgMar w:top="1440" w:right="1440" w:bottom="1440" w:left="1440" w:header="720" w:footer="0" w:gutter="0"/>
          <w:pgNumType w:start="1"/>
          <w:cols w:space="720"/>
          <w:formProt w:val="0"/>
          <w:docGrid w:linePitch="360" w:charSpace="4096"/>
        </w:sectPr>
      </w:pPr>
      <w:r w:rsidRPr="00BF2773">
        <w:rPr>
          <w:noProof/>
          <w:lang w:eastAsia="zh-CN"/>
        </w:rPr>
        <w:drawing>
          <wp:inline distT="0" distB="0" distL="0" distR="0" wp14:anchorId="1BB543E8" wp14:editId="13FAE636">
            <wp:extent cx="6149872" cy="237913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6">
                      <a:extLst>
                        <a:ext uri="{28A0092B-C50C-407E-A947-70E740481C1C}">
                          <a14:useLocalDpi xmlns:a14="http://schemas.microsoft.com/office/drawing/2010/main" val="0"/>
                        </a:ext>
                      </a:extLst>
                    </a:blip>
                    <a:stretch>
                      <a:fillRect/>
                    </a:stretch>
                  </pic:blipFill>
                  <pic:spPr>
                    <a:xfrm>
                      <a:off x="0" y="0"/>
                      <a:ext cx="6153202" cy="2380421"/>
                    </a:xfrm>
                    <a:prstGeom prst="rect">
                      <a:avLst/>
                    </a:prstGeom>
                  </pic:spPr>
                </pic:pic>
              </a:graphicData>
            </a:graphic>
          </wp:inline>
        </w:drawing>
      </w:r>
    </w:p>
    <w:p w14:paraId="62603614" w14:textId="77777777" w:rsidR="00F6578E" w:rsidRPr="00BF2773" w:rsidRDefault="00F6578E" w:rsidP="00F6578E">
      <w:pPr>
        <w:spacing w:after="0" w:line="480" w:lineRule="auto"/>
        <w:jc w:val="center"/>
        <w:rPr>
          <w:rFonts w:ascii="Times New Roman" w:hAnsi="Times New Roman" w:cs="Times New Roman"/>
          <w:b/>
          <w:bCs/>
          <w:sz w:val="24"/>
          <w:szCs w:val="24"/>
          <w:lang w:eastAsia="zh-CN"/>
        </w:rPr>
      </w:pPr>
      <w:r w:rsidRPr="00BF2773">
        <w:rPr>
          <w:rFonts w:ascii="Times New Roman" w:hAnsi="Times New Roman" w:cs="Times New Roman"/>
          <w:b/>
          <w:bCs/>
          <w:sz w:val="24"/>
          <w:szCs w:val="24"/>
        </w:rPr>
        <w:lastRenderedPageBreak/>
        <w:t>Figure 3: Forest plot for Depression related PTG among COVID-19 people</w:t>
      </w:r>
    </w:p>
    <w:p w14:paraId="200786B1" w14:textId="77777777" w:rsidR="00F6578E" w:rsidRPr="00BF2773" w:rsidRDefault="00F6578E" w:rsidP="00F6578E">
      <w:pPr>
        <w:spacing w:after="0" w:line="480" w:lineRule="auto"/>
        <w:rPr>
          <w:rFonts w:ascii="Times New Roman" w:hAnsi="Times New Roman" w:cs="Times New Roman"/>
          <w:sz w:val="24"/>
          <w:szCs w:val="24"/>
          <w:lang w:eastAsia="zh-CN"/>
        </w:rPr>
      </w:pPr>
      <w:r w:rsidRPr="00BF2773">
        <w:rPr>
          <w:noProof/>
          <w:lang w:eastAsia="zh-CN"/>
        </w:rPr>
        <w:drawing>
          <wp:inline distT="0" distB="0" distL="0" distR="0" wp14:anchorId="1B5E71AC" wp14:editId="113B94FA">
            <wp:extent cx="5943600" cy="3028315"/>
            <wp:effectExtent l="0" t="0" r="0" b="0"/>
            <wp:docPr id="48"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67"/>
                    <a:stretch>
                      <a:fillRect/>
                    </a:stretch>
                  </pic:blipFill>
                  <pic:spPr>
                    <a:xfrm>
                      <a:off x="0" y="0"/>
                      <a:ext cx="5943600" cy="3028315"/>
                    </a:xfrm>
                    <a:prstGeom prst="rect">
                      <a:avLst/>
                    </a:prstGeom>
                  </pic:spPr>
                </pic:pic>
              </a:graphicData>
            </a:graphic>
          </wp:inline>
        </w:drawing>
      </w:r>
    </w:p>
    <w:p w14:paraId="5BC6FD94" w14:textId="77777777" w:rsidR="00F6578E" w:rsidRPr="00BF2773" w:rsidRDefault="00F6578E" w:rsidP="00F6578E">
      <w:pPr>
        <w:tabs>
          <w:tab w:val="left" w:pos="3038"/>
        </w:tabs>
        <w:rPr>
          <w:rFonts w:ascii="Times New Roman" w:hAnsi="Times New Roman" w:cs="Times New Roman"/>
          <w:sz w:val="24"/>
          <w:szCs w:val="24"/>
        </w:rPr>
      </w:pPr>
    </w:p>
    <w:p w14:paraId="30AE499A" w14:textId="7F176E2A" w:rsidR="00045E7F" w:rsidRPr="00BF2773" w:rsidRDefault="00045E7F" w:rsidP="00045E7F">
      <w:pPr>
        <w:tabs>
          <w:tab w:val="left" w:pos="3038"/>
        </w:tabs>
        <w:rPr>
          <w:rFonts w:ascii="Times New Roman" w:hAnsi="Times New Roman" w:cs="Times New Roman"/>
          <w:sz w:val="24"/>
          <w:szCs w:val="24"/>
        </w:rPr>
      </w:pPr>
      <w:bookmarkStart w:id="95" w:name="_Hlk1407385151"/>
      <w:bookmarkStart w:id="96" w:name="_Hlk133239253"/>
      <w:bookmarkStart w:id="97" w:name="_Hlk1332392531"/>
      <w:bookmarkEnd w:id="95"/>
      <w:bookmarkEnd w:id="96"/>
      <w:bookmarkEnd w:id="97"/>
    </w:p>
    <w:sectPr w:rsidR="00045E7F" w:rsidRPr="00BF2773">
      <w:headerReference w:type="default" r:id="rId68"/>
      <w:pgSz w:w="12240" w:h="15840"/>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Qizhou Duan" w:date="2024-06-21T14:58:00Z" w:initials="QD">
    <w:p w14:paraId="0B64E5A2" w14:textId="7591DB0A" w:rsidR="005831A5" w:rsidRDefault="005831A5">
      <w:pPr>
        <w:pStyle w:val="CommentText"/>
      </w:pPr>
      <w:r>
        <w:rPr>
          <w:rStyle w:val="CommentReference"/>
        </w:rPr>
        <w:annotationRef/>
      </w:r>
      <w:r>
        <w:t>I need some help here as I am not familiar with the search criteria.</w:t>
      </w:r>
    </w:p>
  </w:comment>
  <w:comment w:id="2" w:author="Amy Ai" w:date="2024-06-21T17:42:00Z" w:initials="AA">
    <w:p w14:paraId="21475C96" w14:textId="77777777" w:rsidR="00E04FBF" w:rsidRDefault="00E04FBF" w:rsidP="00E04FBF">
      <w:pPr>
        <w:pStyle w:val="CommentText"/>
      </w:pPr>
      <w:r>
        <w:rPr>
          <w:rStyle w:val="CommentReference"/>
        </w:rPr>
        <w:annotationRef/>
      </w:r>
      <w:r>
        <w:t>Marg, Please help with this!</w:t>
      </w:r>
    </w:p>
  </w:comment>
  <w:comment w:id="3" w:author="Marguerite S Rwil" w:date="2024-07-03T14:33:00Z" w:initials="MR">
    <w:p w14:paraId="6B607BB2" w14:textId="46BA21D5" w:rsidR="01025A39" w:rsidRDefault="01025A39">
      <w:pPr>
        <w:pStyle w:val="CommentText"/>
      </w:pPr>
      <w:r>
        <w:t>By search criteria do you mean what journals I searched?</w:t>
      </w:r>
      <w:r>
        <w:rPr>
          <w:rStyle w:val="CommentReference"/>
        </w:rPr>
        <w:annotationRef/>
      </w:r>
    </w:p>
  </w:comment>
  <w:comment w:id="4" w:author="Amy Ai" w:date="2024-07-03T15:39:00Z" w:initials="AA">
    <w:p w14:paraId="4958DDDC" w14:textId="77777777" w:rsidR="00294BD9" w:rsidRDefault="00294BD9" w:rsidP="00294BD9">
      <w:pPr>
        <w:pStyle w:val="CommentText"/>
      </w:pPr>
      <w:r>
        <w:rPr>
          <w:rStyle w:val="CommentReference"/>
        </w:rPr>
        <w:annotationRef/>
      </w:r>
      <w:r>
        <w:t>Perhaps QZ can address this since I was not the person to deal with this software</w:t>
      </w:r>
    </w:p>
  </w:comment>
  <w:comment w:id="5" w:author="Amy Ai" w:date="2024-07-04T09:53:00Z" w:initials="AA">
    <w:p w14:paraId="43DD10F7" w14:textId="77777777" w:rsidR="001A26FC" w:rsidRDefault="001A26FC" w:rsidP="001A26FC">
      <w:pPr>
        <w:pStyle w:val="CommentText"/>
      </w:pPr>
      <w:r>
        <w:rPr>
          <w:rStyle w:val="CommentReference"/>
        </w:rPr>
        <w:annotationRef/>
      </w:r>
      <w:r>
        <w:t>If Marg does not know, should we delete this or modify this, QZ? You may consult your meta advisor please!</w:t>
      </w:r>
    </w:p>
  </w:comment>
  <w:comment w:id="13" w:author="Qizhou Duan" w:date="2024-07-06T14:57:00Z" w:initials="QD">
    <w:p w14:paraId="16D9F780" w14:textId="77777777" w:rsidR="00982AC0" w:rsidRDefault="00982AC0" w:rsidP="00982AC0">
      <w:pPr>
        <w:pStyle w:val="CommentText"/>
      </w:pPr>
      <w:r>
        <w:rPr>
          <w:rStyle w:val="CommentReference"/>
        </w:rPr>
        <w:annotationRef/>
      </w:r>
      <w:r>
        <w:t xml:space="preserve">Include these studies: </w:t>
      </w:r>
    </w:p>
    <w:p w14:paraId="42F8A3CB" w14:textId="77777777" w:rsidR="00982AC0" w:rsidRDefault="00982AC0" w:rsidP="00982AC0">
      <w:pPr>
        <w:pStyle w:val="CommentText"/>
        <w:rPr>
          <w:rFonts w:hint="eastAsia"/>
        </w:rPr>
      </w:pPr>
      <w:r>
        <w:rPr>
          <w:rFonts w:hint="eastAsia"/>
        </w:rPr>
        <w:t>[1] "Arnout and Al</w:t>
      </w:r>
      <w:r>
        <w:rPr>
          <w:rFonts w:hint="eastAsia"/>
        </w:rPr>
        <w:t>‐</w:t>
      </w:r>
      <w:r>
        <w:rPr>
          <w:rFonts w:hint="eastAsia"/>
        </w:rPr>
        <w:t xml:space="preserve">Sufyani (2021)"    "Chen &amp; Tang (2021)"              "Lau et al. (2021)"              </w:t>
      </w:r>
    </w:p>
    <w:p w14:paraId="57B088B9" w14:textId="77777777" w:rsidR="00982AC0" w:rsidRDefault="00982AC0" w:rsidP="00982AC0">
      <w:pPr>
        <w:pStyle w:val="CommentText"/>
      </w:pPr>
      <w:r>
        <w:t xml:space="preserve"> [4] "Mo (2022)"                       "Zhang et al. (2021)"             "Das et al. (2023)"              </w:t>
      </w:r>
    </w:p>
    <w:p w14:paraId="2A7A0337" w14:textId="77777777" w:rsidR="00982AC0" w:rsidRDefault="00982AC0" w:rsidP="00982AC0">
      <w:pPr>
        <w:pStyle w:val="CommentText"/>
      </w:pPr>
      <w:r>
        <w:t xml:space="preserve"> [7] "Wang et. al (2023)"              "Lan et al (2023)"                "Akdag et al. (2023)"            </w:t>
      </w:r>
    </w:p>
    <w:p w14:paraId="25DA1EF0" w14:textId="77777777" w:rsidR="00982AC0" w:rsidRDefault="00982AC0" w:rsidP="00982AC0">
      <w:pPr>
        <w:pStyle w:val="CommentText"/>
      </w:pPr>
      <w:r>
        <w:t xml:space="preserve">[10] "Yim et al. (2022)"               "Fino et al. (2023)"              "Jiang et al. (2022)"            </w:t>
      </w:r>
    </w:p>
    <w:p w14:paraId="3BE19B61" w14:textId="77777777" w:rsidR="00982AC0" w:rsidRDefault="00982AC0" w:rsidP="00982AC0">
      <w:pPr>
        <w:pStyle w:val="CommentText"/>
      </w:pPr>
      <w:r>
        <w:t xml:space="preserve">[13] "Lafuenti et al. (2024)"          "Chen et al.(2020)"               "Lewis et al. (2022)"            </w:t>
      </w:r>
    </w:p>
    <w:p w14:paraId="5912A8EF" w14:textId="77777777" w:rsidR="00982AC0" w:rsidRDefault="00982AC0" w:rsidP="00982AC0">
      <w:pPr>
        <w:pStyle w:val="CommentText"/>
      </w:pPr>
      <w:r>
        <w:t xml:space="preserve">[16] "Vazquez et al. (2021)"           "El-Khoury Malhame et al. (2023)" "Deitz (2024)"                   </w:t>
      </w:r>
    </w:p>
    <w:p w14:paraId="3BE7CAB7" w14:textId="77777777" w:rsidR="00982AC0" w:rsidRDefault="00982AC0" w:rsidP="00982AC0">
      <w:pPr>
        <w:pStyle w:val="CommentText"/>
      </w:pPr>
      <w:r>
        <w:t xml:space="preserve">[19] "Veronese et al. (2022)"    </w:t>
      </w:r>
    </w:p>
  </w:comment>
  <w:comment w:id="18" w:author="Qizhou Duan" w:date="2024-07-06T15:14:00Z" w:initials="QD">
    <w:p w14:paraId="4658ABEA" w14:textId="77777777" w:rsidR="00982AC0" w:rsidRDefault="00982AC0" w:rsidP="00982AC0">
      <w:pPr>
        <w:pStyle w:val="CommentText"/>
        <w:rPr>
          <w:rFonts w:hint="eastAsia"/>
        </w:rPr>
      </w:pPr>
      <w:r>
        <w:rPr>
          <w:rStyle w:val="CommentReference"/>
        </w:rPr>
        <w:annotationRef/>
      </w:r>
      <w:r>
        <w:t xml:space="preserve">Include the following studies: </w:t>
      </w:r>
      <w:r>
        <w:rPr>
          <w:rFonts w:hint="eastAsia"/>
        </w:rPr>
        <w:t>[1] "Arnout and Al</w:t>
      </w:r>
      <w:r>
        <w:rPr>
          <w:rFonts w:hint="eastAsia"/>
        </w:rPr>
        <w:t>‐</w:t>
      </w:r>
      <w:r>
        <w:rPr>
          <w:rFonts w:hint="eastAsia"/>
        </w:rPr>
        <w:t>Sufyani (2021)"</w:t>
      </w:r>
    </w:p>
    <w:p w14:paraId="52C81D41" w14:textId="77777777" w:rsidR="00982AC0" w:rsidRDefault="00982AC0" w:rsidP="00982AC0">
      <w:pPr>
        <w:pStyle w:val="CommentText"/>
      </w:pPr>
      <w:r>
        <w:t xml:space="preserve"> [2] "Chasson et al. (2022)"       </w:t>
      </w:r>
    </w:p>
    <w:p w14:paraId="62171A02" w14:textId="77777777" w:rsidR="00982AC0" w:rsidRDefault="00982AC0" w:rsidP="00982AC0">
      <w:pPr>
        <w:pStyle w:val="CommentText"/>
      </w:pPr>
      <w:r>
        <w:t xml:space="preserve"> [3] "Kalaitzaki et al. (2022)"    </w:t>
      </w:r>
    </w:p>
    <w:p w14:paraId="2B4D9EF0" w14:textId="77777777" w:rsidR="00982AC0" w:rsidRDefault="00982AC0" w:rsidP="00982AC0">
      <w:pPr>
        <w:pStyle w:val="CommentText"/>
      </w:pPr>
      <w:r>
        <w:t xml:space="preserve"> [4] "Willey et al.(2022)"         </w:t>
      </w:r>
    </w:p>
    <w:p w14:paraId="5BD7195B" w14:textId="77777777" w:rsidR="00982AC0" w:rsidRDefault="00982AC0" w:rsidP="00982AC0">
      <w:pPr>
        <w:pStyle w:val="CommentText"/>
      </w:pPr>
      <w:r>
        <w:t xml:space="preserve"> [5] "Zhou et al.(2020)"           </w:t>
      </w:r>
    </w:p>
    <w:p w14:paraId="65F48C6D" w14:textId="77777777" w:rsidR="00982AC0" w:rsidRDefault="00982AC0" w:rsidP="00982AC0">
      <w:pPr>
        <w:pStyle w:val="CommentText"/>
      </w:pPr>
      <w:r>
        <w:t xml:space="preserve"> [6] "Castiglioni et. al (2023)"   </w:t>
      </w:r>
    </w:p>
    <w:p w14:paraId="71BC1FAA" w14:textId="77777777" w:rsidR="00982AC0" w:rsidRDefault="00982AC0" w:rsidP="00982AC0">
      <w:pPr>
        <w:pStyle w:val="CommentText"/>
      </w:pPr>
      <w:r>
        <w:t xml:space="preserve"> [7] "Morales et al (2023)"        </w:t>
      </w:r>
    </w:p>
    <w:p w14:paraId="5917B671" w14:textId="77777777" w:rsidR="00982AC0" w:rsidRDefault="00982AC0" w:rsidP="00982AC0">
      <w:pPr>
        <w:pStyle w:val="CommentText"/>
      </w:pPr>
      <w:r>
        <w:t xml:space="preserve"> [8] "Carola et al. (2022)"        </w:t>
      </w:r>
    </w:p>
    <w:p w14:paraId="7DBEE649" w14:textId="77777777" w:rsidR="00982AC0" w:rsidRDefault="00982AC0" w:rsidP="00982AC0">
      <w:pPr>
        <w:pStyle w:val="CommentText"/>
      </w:pPr>
      <w:r>
        <w:t xml:space="preserve"> [9] "Dahan et al. (2022)"         </w:t>
      </w:r>
    </w:p>
    <w:p w14:paraId="1F958B89" w14:textId="77777777" w:rsidR="00982AC0" w:rsidRDefault="00982AC0" w:rsidP="00982AC0">
      <w:pPr>
        <w:pStyle w:val="CommentText"/>
      </w:pPr>
      <w:r>
        <w:t xml:space="preserve">[10] "Levinsky et al. (2024)"      </w:t>
      </w:r>
    </w:p>
    <w:p w14:paraId="4716DAC4" w14:textId="77777777" w:rsidR="00982AC0" w:rsidRDefault="00982AC0" w:rsidP="00982AC0">
      <w:pPr>
        <w:pStyle w:val="CommentText"/>
      </w:pPr>
      <w:r>
        <w:t xml:space="preserve">[11] "Liu G. et al (2024)"         </w:t>
      </w:r>
    </w:p>
    <w:p w14:paraId="52D35C6E" w14:textId="77777777" w:rsidR="00982AC0" w:rsidRDefault="00982AC0" w:rsidP="00982AC0">
      <w:pPr>
        <w:pStyle w:val="CommentText"/>
      </w:pPr>
      <w:r>
        <w:t xml:space="preserve">[12] "Liu S. et al (2024)"         </w:t>
      </w:r>
    </w:p>
    <w:p w14:paraId="118DCFE4" w14:textId="77777777" w:rsidR="00982AC0" w:rsidRDefault="00982AC0" w:rsidP="00982AC0">
      <w:pPr>
        <w:pStyle w:val="CommentText"/>
      </w:pPr>
      <w:r>
        <w:t xml:space="preserve">[13] "Petrocchi et al. (2023)"     </w:t>
      </w:r>
    </w:p>
    <w:p w14:paraId="086D0ED6" w14:textId="77777777" w:rsidR="00982AC0" w:rsidRDefault="00982AC0" w:rsidP="00982AC0">
      <w:pPr>
        <w:pStyle w:val="CommentText"/>
      </w:pPr>
      <w:r>
        <w:t>[14] "Yilmaz-Karaman et al. (2023)"</w:t>
      </w:r>
    </w:p>
    <w:p w14:paraId="5ADED346" w14:textId="77777777" w:rsidR="00982AC0" w:rsidRDefault="00982AC0" w:rsidP="00982AC0">
      <w:pPr>
        <w:pStyle w:val="CommentText"/>
      </w:pPr>
      <w:r>
        <w:t xml:space="preserve">[15] "Zhang et al. (2023)"         </w:t>
      </w:r>
    </w:p>
    <w:p w14:paraId="315C12BA" w14:textId="77777777" w:rsidR="00982AC0" w:rsidRDefault="00982AC0" w:rsidP="00982AC0">
      <w:pPr>
        <w:pStyle w:val="CommentText"/>
      </w:pPr>
      <w:r>
        <w:t xml:space="preserve">[16] "Foster et al. (2024)"        </w:t>
      </w:r>
    </w:p>
    <w:p w14:paraId="34472B6F" w14:textId="77777777" w:rsidR="00982AC0" w:rsidRDefault="00982AC0" w:rsidP="00982AC0">
      <w:pPr>
        <w:pStyle w:val="CommentText"/>
      </w:pPr>
      <w:r>
        <w:t xml:space="preserve">[17] "Li et al. (2022)"            </w:t>
      </w:r>
    </w:p>
    <w:p w14:paraId="295A0E34" w14:textId="77777777" w:rsidR="00982AC0" w:rsidRDefault="00982AC0" w:rsidP="00982AC0">
      <w:pPr>
        <w:pStyle w:val="CommentText"/>
      </w:pPr>
      <w:r>
        <w:t xml:space="preserve">[18] "Adjorlolo et al. (2022)"     </w:t>
      </w:r>
    </w:p>
    <w:p w14:paraId="7EDFA24D" w14:textId="77777777" w:rsidR="00982AC0" w:rsidRDefault="00982AC0" w:rsidP="00982AC0">
      <w:pPr>
        <w:pStyle w:val="CommentText"/>
      </w:pPr>
      <w:r>
        <w:t xml:space="preserve">[19] "Vazquez et al. (2021)"       </w:t>
      </w:r>
    </w:p>
    <w:p w14:paraId="646253C4" w14:textId="77777777" w:rsidR="00982AC0" w:rsidRDefault="00982AC0" w:rsidP="00982AC0">
      <w:pPr>
        <w:pStyle w:val="CommentText"/>
      </w:pPr>
      <w:r>
        <w:t xml:space="preserve">[20] "Tu et al. (2023)"            </w:t>
      </w:r>
    </w:p>
    <w:p w14:paraId="2B346058" w14:textId="77777777" w:rsidR="00982AC0" w:rsidRDefault="00982AC0" w:rsidP="00982AC0">
      <w:pPr>
        <w:pStyle w:val="CommentText"/>
      </w:pPr>
      <w:r>
        <w:t xml:space="preserve">[21] "Barnicot et al (2023)"       </w:t>
      </w:r>
    </w:p>
    <w:p w14:paraId="1360D727" w14:textId="77777777" w:rsidR="00982AC0" w:rsidRDefault="00982AC0" w:rsidP="00982AC0">
      <w:pPr>
        <w:pStyle w:val="CommentText"/>
      </w:pPr>
      <w:r>
        <w:t xml:space="preserve">[22] "Azman et al. (2023)"         </w:t>
      </w:r>
    </w:p>
    <w:p w14:paraId="052ABC14" w14:textId="77777777" w:rsidR="00982AC0" w:rsidRDefault="00982AC0" w:rsidP="00982AC0">
      <w:pPr>
        <w:pStyle w:val="CommentText"/>
      </w:pPr>
      <w:r>
        <w:t xml:space="preserve">[23] "Deitz (2024)"                </w:t>
      </w:r>
    </w:p>
    <w:p w14:paraId="537DF4A0" w14:textId="77777777" w:rsidR="00982AC0" w:rsidRDefault="00982AC0" w:rsidP="00982AC0">
      <w:pPr>
        <w:pStyle w:val="CommentText"/>
      </w:pPr>
      <w:r>
        <w:t>[24] "Moreno-Jimenez et al. (2021)"</w:t>
      </w:r>
    </w:p>
    <w:p w14:paraId="221E8228" w14:textId="77777777" w:rsidR="00982AC0" w:rsidRDefault="00982AC0" w:rsidP="00982AC0">
      <w:pPr>
        <w:pStyle w:val="CommentText"/>
      </w:pPr>
      <w:r>
        <w:t xml:space="preserve">[25] "Uziel et al. (2021)"         </w:t>
      </w:r>
    </w:p>
    <w:p w14:paraId="0773FED1" w14:textId="77777777" w:rsidR="00982AC0" w:rsidRDefault="00982AC0" w:rsidP="00982AC0">
      <w:pPr>
        <w:pStyle w:val="CommentText"/>
      </w:pPr>
      <w:r>
        <w:t xml:space="preserve">[26] "Zeng et al. (2023)"          </w:t>
      </w:r>
    </w:p>
    <w:p w14:paraId="080359F1" w14:textId="77777777" w:rsidR="00982AC0" w:rsidRDefault="00982AC0" w:rsidP="00982AC0">
      <w:pPr>
        <w:pStyle w:val="CommentText"/>
      </w:pPr>
      <w:r>
        <w:t xml:space="preserve">[27] "Aggar et al. (2022)"         </w:t>
      </w:r>
    </w:p>
    <w:p w14:paraId="039E2701" w14:textId="77777777" w:rsidR="00982AC0" w:rsidRDefault="00982AC0" w:rsidP="00982AC0">
      <w:pPr>
        <w:pStyle w:val="CommentText"/>
        <w:rPr>
          <w:noProof/>
        </w:rPr>
      </w:pPr>
      <w:r>
        <w:t xml:space="preserve">[28] "Ottaviani et al. (2024)"    </w:t>
      </w:r>
    </w:p>
    <w:p w14:paraId="654B0A88" w14:textId="77777777" w:rsidR="00982AC0" w:rsidRDefault="00982AC0" w:rsidP="00982AC0">
      <w:pPr>
        <w:pStyle w:val="CommentText"/>
      </w:pPr>
    </w:p>
  </w:comment>
  <w:comment w:id="29" w:author="Qizhou Duan" w:date="2024-07-06T15:17:00Z" w:initials="QD">
    <w:p w14:paraId="0ADFF3F4" w14:textId="77777777" w:rsidR="00982AC0" w:rsidRDefault="00982AC0" w:rsidP="00982AC0">
      <w:pPr>
        <w:pStyle w:val="CommentText"/>
      </w:pPr>
      <w:r>
        <w:rPr>
          <w:rStyle w:val="CommentReference"/>
        </w:rPr>
        <w:annotationRef/>
      </w:r>
      <w:r>
        <w:t xml:space="preserve">Include the following studies: </w:t>
      </w:r>
    </w:p>
    <w:p w14:paraId="4C9E845F" w14:textId="77777777" w:rsidR="00982AC0" w:rsidRDefault="00982AC0" w:rsidP="00982AC0">
      <w:pPr>
        <w:pStyle w:val="CommentText"/>
      </w:pPr>
      <w:r>
        <w:t xml:space="preserve">[1] "Gul (2023)"                  </w:t>
      </w:r>
    </w:p>
    <w:p w14:paraId="78491B35" w14:textId="77777777" w:rsidR="00982AC0" w:rsidRDefault="00982AC0" w:rsidP="00982AC0">
      <w:pPr>
        <w:pStyle w:val="CommentText"/>
      </w:pPr>
      <w:r>
        <w:t xml:space="preserve"> [2] "Kalaitzaki et al. (2022)"    </w:t>
      </w:r>
    </w:p>
    <w:p w14:paraId="27A5B345" w14:textId="77777777" w:rsidR="00982AC0" w:rsidRDefault="00982AC0" w:rsidP="00982AC0">
      <w:pPr>
        <w:pStyle w:val="CommentText"/>
      </w:pPr>
      <w:r>
        <w:t xml:space="preserve"> [3] "Mo (2022)"                   </w:t>
      </w:r>
    </w:p>
    <w:p w14:paraId="1ADB3104" w14:textId="77777777" w:rsidR="00982AC0" w:rsidRDefault="00982AC0" w:rsidP="00982AC0">
      <w:pPr>
        <w:pStyle w:val="CommentText"/>
      </w:pPr>
      <w:r>
        <w:t xml:space="preserve"> [4] "Northfield &amp; Johnston (2021)"</w:t>
      </w:r>
    </w:p>
    <w:p w14:paraId="65F41CD9" w14:textId="77777777" w:rsidR="00982AC0" w:rsidRDefault="00982AC0" w:rsidP="00982AC0">
      <w:pPr>
        <w:pStyle w:val="CommentText"/>
      </w:pPr>
      <w:r>
        <w:t xml:space="preserve"> [5] "Zhang et al. (2021)"         </w:t>
      </w:r>
    </w:p>
    <w:p w14:paraId="6103AC16" w14:textId="77777777" w:rsidR="00982AC0" w:rsidRDefault="00982AC0" w:rsidP="00982AC0">
      <w:pPr>
        <w:pStyle w:val="CommentText"/>
      </w:pPr>
      <w:r>
        <w:t xml:space="preserve"> [6] "Zhou et al.(2020)"           </w:t>
      </w:r>
    </w:p>
    <w:p w14:paraId="64EDC07A" w14:textId="77777777" w:rsidR="00982AC0" w:rsidRDefault="00982AC0" w:rsidP="00982AC0">
      <w:pPr>
        <w:pStyle w:val="CommentText"/>
      </w:pPr>
      <w:r>
        <w:t xml:space="preserve"> [7] "Morales et al (2023)"        </w:t>
      </w:r>
    </w:p>
    <w:p w14:paraId="0FFDE529" w14:textId="77777777" w:rsidR="00982AC0" w:rsidRDefault="00982AC0" w:rsidP="00982AC0">
      <w:pPr>
        <w:pStyle w:val="CommentText"/>
      </w:pPr>
      <w:r>
        <w:t xml:space="preserve"> [8] "Akdag et al. (2023)"         </w:t>
      </w:r>
    </w:p>
    <w:p w14:paraId="1A4D0B65" w14:textId="77777777" w:rsidR="00982AC0" w:rsidRDefault="00982AC0" w:rsidP="00982AC0">
      <w:pPr>
        <w:pStyle w:val="CommentText"/>
      </w:pPr>
      <w:r>
        <w:t xml:space="preserve"> [9] "Wu (2024)"                   </w:t>
      </w:r>
    </w:p>
    <w:p w14:paraId="18BAEFB2" w14:textId="77777777" w:rsidR="00982AC0" w:rsidRDefault="00982AC0" w:rsidP="00982AC0">
      <w:pPr>
        <w:pStyle w:val="CommentText"/>
      </w:pPr>
      <w:r>
        <w:t xml:space="preserve">[10] "Yim et al. (2022)"           </w:t>
      </w:r>
    </w:p>
    <w:p w14:paraId="568A3683" w14:textId="77777777" w:rsidR="00982AC0" w:rsidRDefault="00982AC0" w:rsidP="00982AC0">
      <w:pPr>
        <w:pStyle w:val="CommentText"/>
      </w:pPr>
      <w:r>
        <w:t xml:space="preserve">[11] "Kalaitzaki et al. (2021)"    </w:t>
      </w:r>
    </w:p>
    <w:p w14:paraId="0F5A17EF" w14:textId="77777777" w:rsidR="00982AC0" w:rsidRDefault="00982AC0" w:rsidP="00982AC0">
      <w:pPr>
        <w:pStyle w:val="CommentText"/>
      </w:pPr>
      <w:r>
        <w:t xml:space="preserve">[12] "Fino et al. (2023)"          </w:t>
      </w:r>
    </w:p>
    <w:p w14:paraId="0E54E539" w14:textId="77777777" w:rsidR="00982AC0" w:rsidRDefault="00982AC0" w:rsidP="00982AC0">
      <w:pPr>
        <w:pStyle w:val="CommentText"/>
      </w:pPr>
      <w:r>
        <w:t xml:space="preserve">[13] "Song et al. (2024)"          </w:t>
      </w:r>
    </w:p>
    <w:p w14:paraId="69EA746D" w14:textId="77777777" w:rsidR="00982AC0" w:rsidRDefault="00982AC0" w:rsidP="00982AC0">
      <w:pPr>
        <w:pStyle w:val="CommentText"/>
      </w:pPr>
      <w:r>
        <w:t xml:space="preserve">[14] "Peng et al. (2021)"          </w:t>
      </w:r>
    </w:p>
    <w:p w14:paraId="628166B1" w14:textId="77777777" w:rsidR="00982AC0" w:rsidRDefault="00982AC0" w:rsidP="00982AC0">
      <w:pPr>
        <w:pStyle w:val="CommentText"/>
      </w:pPr>
      <w:r>
        <w:t xml:space="preserve">[15] "Adjorlolo et al. (2022)"     </w:t>
      </w:r>
    </w:p>
    <w:p w14:paraId="194D8020" w14:textId="77777777" w:rsidR="00982AC0" w:rsidRDefault="00982AC0" w:rsidP="00982AC0">
      <w:pPr>
        <w:pStyle w:val="CommentText"/>
      </w:pPr>
      <w:r>
        <w:t xml:space="preserve">[16] "Ulset &amp; Soest (2022)"        </w:t>
      </w:r>
    </w:p>
    <w:p w14:paraId="4D390DB6" w14:textId="77777777" w:rsidR="00982AC0" w:rsidRDefault="00982AC0" w:rsidP="00982AC0">
      <w:pPr>
        <w:pStyle w:val="CommentText"/>
      </w:pPr>
      <w:r>
        <w:t xml:space="preserve">[17] "Tu et al. (2023)"   </w:t>
      </w:r>
    </w:p>
  </w:comment>
  <w:comment w:id="38" w:author="Qizhou Duan" w:date="2024-07-06T15:20:00Z" w:initials="QD">
    <w:p w14:paraId="20CFE0E7" w14:textId="77777777" w:rsidR="00982AC0" w:rsidRDefault="00982AC0" w:rsidP="00982AC0">
      <w:pPr>
        <w:pStyle w:val="CommentText"/>
      </w:pPr>
      <w:r>
        <w:rPr>
          <w:rStyle w:val="CommentReference"/>
        </w:rPr>
        <w:annotationRef/>
      </w:r>
      <w:r>
        <w:t>Include the following studies:</w:t>
      </w:r>
    </w:p>
    <w:p w14:paraId="61F3B2F7" w14:textId="77777777" w:rsidR="00982AC0" w:rsidRDefault="00982AC0" w:rsidP="00982AC0">
      <w:pPr>
        <w:pStyle w:val="CommentText"/>
      </w:pPr>
      <w:r>
        <w:t xml:space="preserve">[1] "Kalaitzaki et al. (2022)"    </w:t>
      </w:r>
    </w:p>
    <w:p w14:paraId="5D259EA5" w14:textId="77777777" w:rsidR="00982AC0" w:rsidRDefault="00982AC0" w:rsidP="00982AC0">
      <w:pPr>
        <w:pStyle w:val="CommentText"/>
      </w:pPr>
      <w:r>
        <w:t xml:space="preserve"> [2] "Willey et al.(2022)"         </w:t>
      </w:r>
    </w:p>
    <w:p w14:paraId="074415E2" w14:textId="77777777" w:rsidR="00982AC0" w:rsidRDefault="00982AC0" w:rsidP="00982AC0">
      <w:pPr>
        <w:pStyle w:val="CommentText"/>
      </w:pPr>
      <w:r>
        <w:t xml:space="preserve"> [3] "Zhang et al. (2021)"         </w:t>
      </w:r>
    </w:p>
    <w:p w14:paraId="5A082ED4" w14:textId="77777777" w:rsidR="00982AC0" w:rsidRDefault="00982AC0" w:rsidP="00982AC0">
      <w:pPr>
        <w:pStyle w:val="CommentText"/>
      </w:pPr>
      <w:r>
        <w:t xml:space="preserve"> [4] "Zhou et al.(2020)"           </w:t>
      </w:r>
    </w:p>
    <w:p w14:paraId="06F96FE8" w14:textId="77777777" w:rsidR="00982AC0" w:rsidRDefault="00982AC0" w:rsidP="00982AC0">
      <w:pPr>
        <w:pStyle w:val="CommentText"/>
      </w:pPr>
      <w:r>
        <w:t xml:space="preserve"> [5] "Kalaitzaki et al. (2023)"    </w:t>
      </w:r>
    </w:p>
    <w:p w14:paraId="2A46D88C" w14:textId="77777777" w:rsidR="00982AC0" w:rsidRDefault="00982AC0" w:rsidP="00982AC0">
      <w:pPr>
        <w:pStyle w:val="CommentText"/>
      </w:pPr>
      <w:r>
        <w:t xml:space="preserve"> [6] "Atay et al. (2023)"          </w:t>
      </w:r>
    </w:p>
    <w:p w14:paraId="7AEE2E59" w14:textId="77777777" w:rsidR="00982AC0" w:rsidRDefault="00982AC0" w:rsidP="00982AC0">
      <w:pPr>
        <w:pStyle w:val="CommentText"/>
      </w:pPr>
      <w:r>
        <w:t xml:space="preserve"> [7] "Bai et al. (2024)"           </w:t>
      </w:r>
    </w:p>
    <w:p w14:paraId="1E751514" w14:textId="77777777" w:rsidR="00982AC0" w:rsidRDefault="00982AC0" w:rsidP="00982AC0">
      <w:pPr>
        <w:pStyle w:val="CommentText"/>
      </w:pPr>
      <w:r>
        <w:t xml:space="preserve"> [8] "Cardinali et al. (2023)"     </w:t>
      </w:r>
    </w:p>
    <w:p w14:paraId="0CB666C7" w14:textId="77777777" w:rsidR="00982AC0" w:rsidRDefault="00982AC0" w:rsidP="00982AC0">
      <w:pPr>
        <w:pStyle w:val="CommentText"/>
      </w:pPr>
      <w:r>
        <w:t xml:space="preserve"> [9] "Dahan et al. (2022)"         </w:t>
      </w:r>
    </w:p>
    <w:p w14:paraId="4C9190D9" w14:textId="77777777" w:rsidR="00982AC0" w:rsidRDefault="00982AC0" w:rsidP="00982AC0">
      <w:pPr>
        <w:pStyle w:val="CommentText"/>
      </w:pPr>
      <w:r>
        <w:t xml:space="preserve">[10] "Kalaitzaki et al. (2024)"    </w:t>
      </w:r>
    </w:p>
    <w:p w14:paraId="076EA349" w14:textId="77777777" w:rsidR="00982AC0" w:rsidRDefault="00982AC0" w:rsidP="00982AC0">
      <w:pPr>
        <w:pStyle w:val="CommentText"/>
      </w:pPr>
      <w:r>
        <w:t xml:space="preserve">[11] "Kapur et al. (2022)"         </w:t>
      </w:r>
    </w:p>
    <w:p w14:paraId="3A7AE1D0" w14:textId="77777777" w:rsidR="00982AC0" w:rsidRDefault="00982AC0" w:rsidP="00982AC0">
      <w:pPr>
        <w:pStyle w:val="CommentText"/>
      </w:pPr>
      <w:r>
        <w:t xml:space="preserve">[12] "Liu S. et al (2024)"         </w:t>
      </w:r>
    </w:p>
    <w:p w14:paraId="1735CE8B" w14:textId="77777777" w:rsidR="00982AC0" w:rsidRDefault="00982AC0" w:rsidP="00982AC0">
      <w:pPr>
        <w:pStyle w:val="CommentText"/>
      </w:pPr>
      <w:r>
        <w:t xml:space="preserve">[13] "Nie et al. (2021)"           </w:t>
      </w:r>
    </w:p>
    <w:p w14:paraId="06416625" w14:textId="77777777" w:rsidR="00982AC0" w:rsidRDefault="00982AC0" w:rsidP="00982AC0">
      <w:pPr>
        <w:pStyle w:val="CommentText"/>
      </w:pPr>
      <w:r>
        <w:t xml:space="preserve">[14] "Özönder et al. (2023)"       </w:t>
      </w:r>
    </w:p>
    <w:p w14:paraId="15F83D09" w14:textId="77777777" w:rsidR="00982AC0" w:rsidRDefault="00982AC0" w:rsidP="00982AC0">
      <w:pPr>
        <w:pStyle w:val="CommentText"/>
      </w:pPr>
      <w:r>
        <w:t xml:space="preserve">[15] "Petrocchi et al. (2023)"     </w:t>
      </w:r>
    </w:p>
    <w:p w14:paraId="6F4A4075" w14:textId="77777777" w:rsidR="00982AC0" w:rsidRDefault="00982AC0" w:rsidP="00982AC0">
      <w:pPr>
        <w:pStyle w:val="CommentText"/>
      </w:pPr>
      <w:r>
        <w:t xml:space="preserve">[16] "Read et al. (2022)"          </w:t>
      </w:r>
    </w:p>
    <w:p w14:paraId="0E97BF91" w14:textId="77777777" w:rsidR="00982AC0" w:rsidRDefault="00982AC0" w:rsidP="00982AC0">
      <w:pPr>
        <w:pStyle w:val="CommentText"/>
      </w:pPr>
      <w:r>
        <w:t xml:space="preserve">[17] "Sarialioglu et al. (2022)"   </w:t>
      </w:r>
    </w:p>
    <w:p w14:paraId="6E9CE947" w14:textId="77777777" w:rsidR="00982AC0" w:rsidRDefault="00982AC0" w:rsidP="00982AC0">
      <w:pPr>
        <w:pStyle w:val="CommentText"/>
      </w:pPr>
      <w:r>
        <w:t xml:space="preserve">[18] "Wu (2024)"                   </w:t>
      </w:r>
    </w:p>
    <w:p w14:paraId="14AE2D33" w14:textId="77777777" w:rsidR="00982AC0" w:rsidRDefault="00982AC0" w:rsidP="00982AC0">
      <w:pPr>
        <w:pStyle w:val="CommentText"/>
      </w:pPr>
      <w:r>
        <w:t>[19] "Yilmaz-Karaman et al. (2023)"</w:t>
      </w:r>
    </w:p>
    <w:p w14:paraId="7908C049" w14:textId="77777777" w:rsidR="00982AC0" w:rsidRDefault="00982AC0" w:rsidP="00982AC0">
      <w:pPr>
        <w:pStyle w:val="CommentText"/>
      </w:pPr>
      <w:r>
        <w:t xml:space="preserve">[20] "Zhang et al. (2023)"         </w:t>
      </w:r>
    </w:p>
    <w:p w14:paraId="5FC5AAA7" w14:textId="77777777" w:rsidR="00982AC0" w:rsidRDefault="00982AC0" w:rsidP="00982AC0">
      <w:pPr>
        <w:pStyle w:val="CommentText"/>
      </w:pPr>
      <w:r>
        <w:t xml:space="preserve">[21] "Paeizi et al. (2024)"        </w:t>
      </w:r>
    </w:p>
    <w:p w14:paraId="3D30A55B" w14:textId="77777777" w:rsidR="00982AC0" w:rsidRDefault="00982AC0" w:rsidP="00982AC0">
      <w:pPr>
        <w:pStyle w:val="CommentText"/>
      </w:pPr>
      <w:r>
        <w:t xml:space="preserve">[22] "Foster et al. (2024)"        </w:t>
      </w:r>
    </w:p>
    <w:p w14:paraId="0E4461FD" w14:textId="77777777" w:rsidR="00982AC0" w:rsidRDefault="00982AC0" w:rsidP="00982AC0">
      <w:pPr>
        <w:pStyle w:val="CommentText"/>
      </w:pPr>
      <w:r>
        <w:t xml:space="preserve">[23] "Kalaitzaki et al. (2021)"    </w:t>
      </w:r>
    </w:p>
    <w:p w14:paraId="706FD6C9" w14:textId="77777777" w:rsidR="00982AC0" w:rsidRDefault="00982AC0" w:rsidP="00982AC0">
      <w:pPr>
        <w:pStyle w:val="CommentText"/>
      </w:pPr>
      <w:r>
        <w:t xml:space="preserve">[24] "Liu et al. (2021)"           </w:t>
      </w:r>
    </w:p>
    <w:p w14:paraId="0D8FDFD9" w14:textId="77777777" w:rsidR="00982AC0" w:rsidRDefault="00982AC0" w:rsidP="00982AC0">
      <w:pPr>
        <w:pStyle w:val="CommentText"/>
      </w:pPr>
      <w:r>
        <w:t xml:space="preserve">[25] "Kowalski et al. (2021)"      </w:t>
      </w:r>
    </w:p>
    <w:p w14:paraId="638B40DA" w14:textId="77777777" w:rsidR="00982AC0" w:rsidRDefault="00982AC0" w:rsidP="00982AC0">
      <w:pPr>
        <w:pStyle w:val="CommentText"/>
      </w:pPr>
      <w:r>
        <w:t xml:space="preserve">[26] "Fino et al. (2023)"          </w:t>
      </w:r>
    </w:p>
    <w:p w14:paraId="7043CDCC" w14:textId="77777777" w:rsidR="00982AC0" w:rsidRDefault="00982AC0" w:rsidP="00982AC0">
      <w:pPr>
        <w:pStyle w:val="CommentText"/>
      </w:pPr>
      <w:r>
        <w:t xml:space="preserve">[27] "Song et al. (2024)"          </w:t>
      </w:r>
    </w:p>
    <w:p w14:paraId="743B0CCF" w14:textId="77777777" w:rsidR="00982AC0" w:rsidRDefault="00982AC0" w:rsidP="00982AC0">
      <w:pPr>
        <w:pStyle w:val="CommentText"/>
      </w:pPr>
      <w:r>
        <w:t xml:space="preserve">[28] "Sun et al. (2022)"           </w:t>
      </w:r>
    </w:p>
    <w:p w14:paraId="18674B3A" w14:textId="77777777" w:rsidR="00982AC0" w:rsidRDefault="00982AC0" w:rsidP="00982AC0">
      <w:pPr>
        <w:pStyle w:val="CommentText"/>
      </w:pPr>
      <w:r>
        <w:t xml:space="preserve">[29] "Cui et al."                  </w:t>
      </w:r>
    </w:p>
    <w:p w14:paraId="4DBDA472" w14:textId="77777777" w:rsidR="00982AC0" w:rsidRDefault="00982AC0" w:rsidP="00982AC0">
      <w:pPr>
        <w:pStyle w:val="CommentText"/>
      </w:pPr>
      <w:r>
        <w:t xml:space="preserve">[30] "Lafuenti et al. (2024)"      </w:t>
      </w:r>
    </w:p>
    <w:p w14:paraId="7F5A81FA" w14:textId="77777777" w:rsidR="00982AC0" w:rsidRDefault="00982AC0" w:rsidP="00982AC0">
      <w:pPr>
        <w:pStyle w:val="CommentText"/>
      </w:pPr>
      <w:r>
        <w:t xml:space="preserve">[31] "Li et al. (2022)"            </w:t>
      </w:r>
    </w:p>
    <w:p w14:paraId="4E39487C" w14:textId="77777777" w:rsidR="00982AC0" w:rsidRDefault="00982AC0" w:rsidP="00982AC0">
      <w:pPr>
        <w:pStyle w:val="CommentText"/>
      </w:pPr>
      <w:r>
        <w:t xml:space="preserve">[32] "Zurko et al. (2022)"         </w:t>
      </w:r>
    </w:p>
    <w:p w14:paraId="069E8FD9" w14:textId="77777777" w:rsidR="00982AC0" w:rsidRDefault="00982AC0" w:rsidP="00982AC0">
      <w:pPr>
        <w:pStyle w:val="CommentText"/>
      </w:pPr>
      <w:r>
        <w:t xml:space="preserve">[33] "Deitz (2024)"                </w:t>
      </w:r>
    </w:p>
    <w:p w14:paraId="0C01204C" w14:textId="77777777" w:rsidR="00982AC0" w:rsidRDefault="00982AC0" w:rsidP="00982AC0">
      <w:pPr>
        <w:pStyle w:val="CommentText"/>
      </w:pPr>
      <w:r>
        <w:t xml:space="preserve">[34] "Gaboardi et al. (2024)"      </w:t>
      </w:r>
    </w:p>
    <w:p w14:paraId="2240BA62" w14:textId="77777777" w:rsidR="00982AC0" w:rsidRDefault="00982AC0" w:rsidP="00982AC0">
      <w:pPr>
        <w:pStyle w:val="CommentText"/>
      </w:pPr>
      <w:r>
        <w:t>[35] "Moreno-Jimenez et al. (2021)"</w:t>
      </w:r>
    </w:p>
    <w:p w14:paraId="283B12FA" w14:textId="77777777" w:rsidR="00982AC0" w:rsidRDefault="00982AC0" w:rsidP="00982AC0">
      <w:pPr>
        <w:pStyle w:val="CommentText"/>
      </w:pPr>
      <w:r>
        <w:t xml:space="preserve">[36] "Veronese et al. (2022)"      </w:t>
      </w:r>
    </w:p>
    <w:p w14:paraId="7D53BE55" w14:textId="77777777" w:rsidR="00982AC0" w:rsidRDefault="00982AC0" w:rsidP="00982AC0">
      <w:pPr>
        <w:pStyle w:val="CommentText"/>
      </w:pPr>
      <w:r>
        <w:t xml:space="preserve">[37] "Zeng et al. (2023)"          </w:t>
      </w:r>
    </w:p>
    <w:p w14:paraId="10B9C7F4" w14:textId="77777777" w:rsidR="00982AC0" w:rsidRDefault="00982AC0" w:rsidP="00982AC0">
      <w:pPr>
        <w:pStyle w:val="CommentText"/>
      </w:pPr>
      <w:r>
        <w:t>[38] "Aggar et al. (2022)"</w:t>
      </w:r>
    </w:p>
  </w:comment>
  <w:comment w:id="47" w:author="Qizhou Duan" w:date="2024-07-06T15:25:00Z" w:initials="QD">
    <w:p w14:paraId="4238A5E5" w14:textId="77777777" w:rsidR="00982AC0" w:rsidRDefault="00982AC0" w:rsidP="00982AC0">
      <w:pPr>
        <w:pStyle w:val="CommentText"/>
      </w:pPr>
      <w:r>
        <w:rPr>
          <w:rStyle w:val="CommentReference"/>
        </w:rPr>
        <w:annotationRef/>
      </w:r>
      <w:r>
        <w:t xml:space="preserve">Include the following studies: [1] "Kalaitzaki et al. (2022)"       </w:t>
      </w:r>
    </w:p>
    <w:p w14:paraId="12411C42" w14:textId="77777777" w:rsidR="00982AC0" w:rsidRDefault="00982AC0" w:rsidP="00982AC0">
      <w:pPr>
        <w:pStyle w:val="CommentText"/>
      </w:pPr>
      <w:r>
        <w:t xml:space="preserve"> [2] "Willey et al.(2022)"            </w:t>
      </w:r>
    </w:p>
    <w:p w14:paraId="66E5D030" w14:textId="77777777" w:rsidR="00982AC0" w:rsidRDefault="00982AC0" w:rsidP="00982AC0">
      <w:pPr>
        <w:pStyle w:val="CommentText"/>
      </w:pPr>
      <w:r>
        <w:t xml:space="preserve"> [3] "Zhang et al. (2021)"            </w:t>
      </w:r>
    </w:p>
    <w:p w14:paraId="1970B4D4" w14:textId="77777777" w:rsidR="00982AC0" w:rsidRDefault="00982AC0" w:rsidP="00982AC0">
      <w:pPr>
        <w:pStyle w:val="CommentText"/>
      </w:pPr>
      <w:r>
        <w:t xml:space="preserve"> [4] "Zhou et al.(2020)"              </w:t>
      </w:r>
    </w:p>
    <w:p w14:paraId="13D5F85E" w14:textId="77777777" w:rsidR="00982AC0" w:rsidRDefault="00982AC0" w:rsidP="00982AC0">
      <w:pPr>
        <w:pStyle w:val="CommentText"/>
      </w:pPr>
      <w:r>
        <w:t xml:space="preserve"> [5] "Yao et al. (2023)"              </w:t>
      </w:r>
    </w:p>
    <w:p w14:paraId="12A5EF57" w14:textId="77777777" w:rsidR="00982AC0" w:rsidRDefault="00982AC0" w:rsidP="00982AC0">
      <w:pPr>
        <w:pStyle w:val="CommentText"/>
      </w:pPr>
      <w:r>
        <w:t xml:space="preserve"> [6] "Das et al. (2023)"              </w:t>
      </w:r>
    </w:p>
    <w:p w14:paraId="02DB9122" w14:textId="77777777" w:rsidR="00982AC0" w:rsidRDefault="00982AC0" w:rsidP="00982AC0">
      <w:pPr>
        <w:pStyle w:val="CommentText"/>
      </w:pPr>
      <w:r>
        <w:t xml:space="preserve"> [7] "Wang et. al (2023)"             </w:t>
      </w:r>
    </w:p>
    <w:p w14:paraId="3C5B857E" w14:textId="77777777" w:rsidR="00982AC0" w:rsidRDefault="00982AC0" w:rsidP="00982AC0">
      <w:pPr>
        <w:pStyle w:val="CommentText"/>
      </w:pPr>
      <w:r>
        <w:t xml:space="preserve"> [8] "Castiglioni et. al (2023)"      </w:t>
      </w:r>
    </w:p>
    <w:p w14:paraId="1E1CF8D6" w14:textId="77777777" w:rsidR="00982AC0" w:rsidRDefault="00982AC0" w:rsidP="00982AC0">
      <w:pPr>
        <w:pStyle w:val="CommentText"/>
      </w:pPr>
      <w:r>
        <w:t xml:space="preserve"> [9] "Morales et al (2023)"           </w:t>
      </w:r>
    </w:p>
    <w:p w14:paraId="5882EDDA" w14:textId="77777777" w:rsidR="00982AC0" w:rsidRDefault="00982AC0" w:rsidP="00982AC0">
      <w:pPr>
        <w:pStyle w:val="CommentText"/>
      </w:pPr>
      <w:r>
        <w:t xml:space="preserve">[10] "Lan et al (2023)"               </w:t>
      </w:r>
    </w:p>
    <w:p w14:paraId="31EBA24E" w14:textId="77777777" w:rsidR="00982AC0" w:rsidRDefault="00982AC0" w:rsidP="00982AC0">
      <w:pPr>
        <w:pStyle w:val="CommentText"/>
      </w:pPr>
      <w:r>
        <w:t xml:space="preserve">[11] "Kalaitzaki et al. (2023)"       </w:t>
      </w:r>
    </w:p>
    <w:p w14:paraId="37BE6992" w14:textId="77777777" w:rsidR="00982AC0" w:rsidRDefault="00982AC0" w:rsidP="00982AC0">
      <w:pPr>
        <w:pStyle w:val="CommentText"/>
      </w:pPr>
      <w:r>
        <w:t xml:space="preserve">[12] "Bai et al. (2023)"              </w:t>
      </w:r>
    </w:p>
    <w:p w14:paraId="1EE4DAB6" w14:textId="77777777" w:rsidR="00982AC0" w:rsidRDefault="00982AC0" w:rsidP="00982AC0">
      <w:pPr>
        <w:pStyle w:val="CommentText"/>
      </w:pPr>
      <w:r>
        <w:t xml:space="preserve">[13] "Nowicki et al. (2024)"          </w:t>
      </w:r>
    </w:p>
    <w:p w14:paraId="4CA73555" w14:textId="77777777" w:rsidR="00982AC0" w:rsidRDefault="00982AC0" w:rsidP="00982AC0">
      <w:pPr>
        <w:pStyle w:val="CommentText"/>
      </w:pPr>
      <w:r>
        <w:t xml:space="preserve">[14] "Özönder et al. (2023)"          </w:t>
      </w:r>
    </w:p>
    <w:p w14:paraId="45B5E714" w14:textId="77777777" w:rsidR="00982AC0" w:rsidRDefault="00982AC0" w:rsidP="00982AC0">
      <w:pPr>
        <w:pStyle w:val="CommentText"/>
      </w:pPr>
      <w:r>
        <w:t xml:space="preserve">[15] "Wu (2024)"                      </w:t>
      </w:r>
    </w:p>
    <w:p w14:paraId="6E6EC500" w14:textId="77777777" w:rsidR="00982AC0" w:rsidRDefault="00982AC0" w:rsidP="00982AC0">
      <w:pPr>
        <w:pStyle w:val="CommentText"/>
      </w:pPr>
      <w:r>
        <w:t xml:space="preserve">[16] "Yim et al. (2022)"              </w:t>
      </w:r>
    </w:p>
    <w:p w14:paraId="2A888FEE" w14:textId="77777777" w:rsidR="00982AC0" w:rsidRDefault="00982AC0" w:rsidP="00982AC0">
      <w:pPr>
        <w:pStyle w:val="CommentText"/>
      </w:pPr>
      <w:r>
        <w:t xml:space="preserve">[17] "Paeizi et al. (2024)"           </w:t>
      </w:r>
    </w:p>
    <w:p w14:paraId="54066BC3" w14:textId="77777777" w:rsidR="00982AC0" w:rsidRDefault="00982AC0" w:rsidP="00982AC0">
      <w:pPr>
        <w:pStyle w:val="CommentText"/>
      </w:pPr>
      <w:r>
        <w:t xml:space="preserve">[18] "Kalaitzaki et al. (2021)"       </w:t>
      </w:r>
    </w:p>
    <w:p w14:paraId="1560EA90" w14:textId="77777777" w:rsidR="00982AC0" w:rsidRDefault="00982AC0" w:rsidP="00982AC0">
      <w:pPr>
        <w:pStyle w:val="CommentText"/>
      </w:pPr>
      <w:r>
        <w:t xml:space="preserve">[19] "Kowalski et al. (2021)"         </w:t>
      </w:r>
    </w:p>
    <w:p w14:paraId="42135E2B" w14:textId="77777777" w:rsidR="00982AC0" w:rsidRDefault="00982AC0" w:rsidP="00982AC0">
      <w:pPr>
        <w:pStyle w:val="CommentText"/>
      </w:pPr>
      <w:r>
        <w:t xml:space="preserve">[20] "Song et al. (2024)"             </w:t>
      </w:r>
    </w:p>
    <w:p w14:paraId="7C1078E0" w14:textId="77777777" w:rsidR="00982AC0" w:rsidRDefault="00982AC0" w:rsidP="00982AC0">
      <w:pPr>
        <w:pStyle w:val="CommentText"/>
      </w:pPr>
      <w:r>
        <w:t xml:space="preserve">[21] "Cui et al."                     </w:t>
      </w:r>
    </w:p>
    <w:p w14:paraId="1EFA20BD" w14:textId="77777777" w:rsidR="00982AC0" w:rsidRDefault="00982AC0" w:rsidP="00982AC0">
      <w:pPr>
        <w:pStyle w:val="CommentText"/>
      </w:pPr>
      <w:r>
        <w:t xml:space="preserve">[22] "Vazquez et al. (2021)"          </w:t>
      </w:r>
    </w:p>
    <w:p w14:paraId="7CC6B3C5" w14:textId="77777777" w:rsidR="00982AC0" w:rsidRDefault="00982AC0" w:rsidP="00982AC0">
      <w:pPr>
        <w:pStyle w:val="CommentText"/>
      </w:pPr>
      <w:r>
        <w:t xml:space="preserve">[23] "Yeung et al. (2022)"            </w:t>
      </w:r>
    </w:p>
    <w:p w14:paraId="6DEB86D9" w14:textId="77777777" w:rsidR="00982AC0" w:rsidRDefault="00982AC0" w:rsidP="00982AC0">
      <w:pPr>
        <w:pStyle w:val="CommentText"/>
      </w:pPr>
      <w:r>
        <w:t>[24] "El-Khoury Malhame et al. (2023)"</w:t>
      </w:r>
    </w:p>
    <w:p w14:paraId="7FA11D74" w14:textId="77777777" w:rsidR="00982AC0" w:rsidRDefault="00982AC0" w:rsidP="00982AC0">
      <w:pPr>
        <w:pStyle w:val="CommentText"/>
      </w:pPr>
      <w:r>
        <w:t xml:space="preserve">[25] "Tu et al. (2023)"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64E5A2" w15:done="0"/>
  <w15:commentEx w15:paraId="21475C96" w15:paraIdParent="0B64E5A2" w15:done="0"/>
  <w15:commentEx w15:paraId="6B607BB2" w15:paraIdParent="0B64E5A2" w15:done="0"/>
  <w15:commentEx w15:paraId="4958DDDC" w15:paraIdParent="0B64E5A2" w15:done="0"/>
  <w15:commentEx w15:paraId="43DD10F7" w15:paraIdParent="0B64E5A2" w15:done="0"/>
  <w15:commentEx w15:paraId="3BE7CAB7" w15:done="0"/>
  <w15:commentEx w15:paraId="654B0A88" w15:done="0"/>
  <w15:commentEx w15:paraId="4D390DB6" w15:done="0"/>
  <w15:commentEx w15:paraId="10B9C7F4" w15:done="0"/>
  <w15:commentEx w15:paraId="7FA11D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CB03F1" w16cex:dateUtc="2024-06-21T18:58:00Z"/>
  <w16cex:commentExtensible w16cex:durableId="411AE3DC" w16cex:dateUtc="2024-06-21T21:42:00Z"/>
  <w16cex:commentExtensible w16cex:durableId="331FC857" w16cex:dateUtc="2024-07-03T18:33:00Z"/>
  <w16cex:commentExtensible w16cex:durableId="7B7A1EA0" w16cex:dateUtc="2024-07-03T19:39:00Z"/>
  <w16cex:commentExtensible w16cex:durableId="2A878278" w16cex:dateUtc="2024-07-04T13:53:00Z"/>
  <w16cex:commentExtensible w16cex:durableId="406AEFD3" w16cex:dateUtc="2024-07-06T18:57:00Z"/>
  <w16cex:commentExtensible w16cex:durableId="4267FD17" w16cex:dateUtc="2024-07-06T19:14:00Z"/>
  <w16cex:commentExtensible w16cex:durableId="08D24BD6" w16cex:dateUtc="2024-07-06T19:17:00Z"/>
  <w16cex:commentExtensible w16cex:durableId="6F068F22" w16cex:dateUtc="2024-07-06T19:20:00Z"/>
  <w16cex:commentExtensible w16cex:durableId="15DD2C52" w16cex:dateUtc="2024-07-06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4E5A2" w16cid:durableId="48CB03F1"/>
  <w16cid:commentId w16cid:paraId="21475C96" w16cid:durableId="411AE3DC"/>
  <w16cid:commentId w16cid:paraId="6B607BB2" w16cid:durableId="331FC857"/>
  <w16cid:commentId w16cid:paraId="4958DDDC" w16cid:durableId="7B7A1EA0"/>
  <w16cid:commentId w16cid:paraId="43DD10F7" w16cid:durableId="2A878278"/>
  <w16cid:commentId w16cid:paraId="3BE7CAB7" w16cid:durableId="406AEFD3"/>
  <w16cid:commentId w16cid:paraId="654B0A88" w16cid:durableId="4267FD17"/>
  <w16cid:commentId w16cid:paraId="4D390DB6" w16cid:durableId="08D24BD6"/>
  <w16cid:commentId w16cid:paraId="10B9C7F4" w16cid:durableId="6F068F22"/>
  <w16cid:commentId w16cid:paraId="7FA11D74" w16cid:durableId="15DD2C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2D6B1" w14:textId="77777777" w:rsidR="00F1490D" w:rsidRDefault="00F1490D">
      <w:pPr>
        <w:spacing w:after="0" w:line="240" w:lineRule="auto"/>
      </w:pPr>
      <w:r>
        <w:separator/>
      </w:r>
    </w:p>
  </w:endnote>
  <w:endnote w:type="continuationSeparator" w:id="0">
    <w:p w14:paraId="3512DF8A" w14:textId="77777777" w:rsidR="00F1490D" w:rsidRDefault="00F14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DA4C" w14:textId="77777777" w:rsidR="00F1490D" w:rsidRDefault="00F1490D">
      <w:pPr>
        <w:spacing w:after="0" w:line="240" w:lineRule="auto"/>
      </w:pPr>
      <w:r>
        <w:separator/>
      </w:r>
    </w:p>
  </w:footnote>
  <w:footnote w:type="continuationSeparator" w:id="0">
    <w:p w14:paraId="35129122" w14:textId="77777777" w:rsidR="00F1490D" w:rsidRDefault="00F14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155410"/>
      <w:docPartObj>
        <w:docPartGallery w:val="AutoText"/>
      </w:docPartObj>
    </w:sdtPr>
    <w:sdtContent>
      <w:p w14:paraId="2D0C3602" w14:textId="32C85EE2" w:rsidR="00F6578E" w:rsidRDefault="00F6578E">
        <w:pPr>
          <w:pStyle w:val="Header"/>
          <w:jc w:val="right"/>
        </w:pPr>
        <w:r>
          <w:fldChar w:fldCharType="begin"/>
        </w:r>
        <w:r>
          <w:instrText xml:space="preserve"> PAGE </w:instrText>
        </w:r>
        <w:r>
          <w:fldChar w:fldCharType="separate"/>
        </w:r>
        <w:r>
          <w:rPr>
            <w:noProof/>
          </w:rPr>
          <w:t>1</w:t>
        </w:r>
        <w:r>
          <w:fldChar w:fldCharType="end"/>
        </w:r>
      </w:p>
      <w:p w14:paraId="4880AEE9" w14:textId="77777777" w:rsidR="00F6578E"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864393"/>
      <w:docPartObj>
        <w:docPartGallery w:val="AutoText"/>
      </w:docPartObj>
    </w:sdtPr>
    <w:sdtContent>
      <w:p w14:paraId="3D08E36F" w14:textId="5BE255E3" w:rsidR="00F6578E" w:rsidRDefault="00F6578E">
        <w:pPr>
          <w:pStyle w:val="Header"/>
          <w:jc w:val="right"/>
        </w:pPr>
        <w:r>
          <w:fldChar w:fldCharType="begin"/>
        </w:r>
        <w:r>
          <w:instrText xml:space="preserve"> PAGE </w:instrText>
        </w:r>
        <w:r>
          <w:fldChar w:fldCharType="separate"/>
        </w:r>
        <w:r>
          <w:rPr>
            <w:noProof/>
          </w:rPr>
          <w:t>28</w:t>
        </w:r>
        <w:r>
          <w:fldChar w:fldCharType="end"/>
        </w:r>
      </w:p>
      <w:p w14:paraId="1909DD83" w14:textId="77777777" w:rsidR="00F6578E"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14:paraId="568BC7C4" w14:textId="0ECB35A4" w:rsidR="00847B26" w:rsidRDefault="00847B26">
        <w:pPr>
          <w:pStyle w:val="Header"/>
          <w:jc w:val="right"/>
        </w:pPr>
        <w:r>
          <w:fldChar w:fldCharType="begin"/>
        </w:r>
        <w:r>
          <w:instrText xml:space="preserve"> PAGE </w:instrText>
        </w:r>
        <w:r>
          <w:fldChar w:fldCharType="separate"/>
        </w:r>
        <w:r w:rsidR="00F6578E">
          <w:rPr>
            <w:noProof/>
          </w:rPr>
          <w:t>30</w:t>
        </w:r>
        <w:r>
          <w:fldChar w:fldCharType="end"/>
        </w:r>
      </w:p>
      <w:p w14:paraId="4B7B96EC" w14:textId="77777777" w:rsidR="00847B26" w:rsidRDefault="00000000">
        <w:pPr>
          <w:pStyle w:val="Header"/>
        </w:pPr>
      </w:p>
    </w:sdtContent>
  </w:sdt>
</w:hdr>
</file>

<file path=word/intelligence2.xml><?xml version="1.0" encoding="utf-8"?>
<int2:intelligence xmlns:int2="http://schemas.microsoft.com/office/intelligence/2020/intelligence" xmlns:oel="http://schemas.microsoft.com/office/2019/extlst">
  <int2:observations>
    <int2:textHash int2:hashCode="sI4gszwk7dQsaO" int2:id="CuKH2jmZ">
      <int2:state int2:value="Rejected" int2:type="AugLoop_Text_Critique"/>
    </int2:textHash>
    <int2:textHash int2:hashCode="/mkvixHsjw4VPr" int2:id="3ySKEnvo">
      <int2:state int2:value="Rejected" int2:type="AugLoop_Text_Critique"/>
    </int2:textHash>
    <int2:textHash int2:hashCode="cxe76o56BwsY+T" int2:id="DEZVYPZM">
      <int2:state int2:value="Rejected" int2:type="AugLoop_Text_Critique"/>
    </int2:textHash>
    <int2:textHash int2:hashCode="NDGYgvEJdTB6IW" int2:id="sGOo1ls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8A90A01"/>
    <w:multiLevelType w:val="multilevel"/>
    <w:tmpl w:val="EA0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4"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5"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6"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7"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8"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9"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20"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1"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2"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3"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4"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5" w15:restartNumberingAfterBreak="0">
    <w:nsid w:val="4AD651AB"/>
    <w:multiLevelType w:val="hybridMultilevel"/>
    <w:tmpl w:val="6360DB82"/>
    <w:lvl w:ilvl="0" w:tplc="FFFFFFFF">
      <w:start w:val="1"/>
      <w:numFmt w:val="decimal"/>
      <w:lvlText w:val="%1."/>
      <w:lvlJc w:val="left"/>
      <w:pPr>
        <w:ind w:left="360" w:hanging="360"/>
      </w:pPr>
    </w:lvl>
    <w:lvl w:ilvl="1" w:tplc="C5EA521E">
      <w:start w:val="1"/>
      <w:numFmt w:val="lowerLetter"/>
      <w:lvlText w:val="%2."/>
      <w:lvlJc w:val="left"/>
      <w:pPr>
        <w:ind w:left="1440" w:hanging="360"/>
      </w:pPr>
    </w:lvl>
    <w:lvl w:ilvl="2" w:tplc="C8C47D54">
      <w:start w:val="1"/>
      <w:numFmt w:val="lowerRoman"/>
      <w:lvlText w:val="%3."/>
      <w:lvlJc w:val="right"/>
      <w:pPr>
        <w:ind w:left="2160" w:hanging="180"/>
      </w:pPr>
    </w:lvl>
    <w:lvl w:ilvl="3" w:tplc="6B4CE216">
      <w:start w:val="1"/>
      <w:numFmt w:val="decimal"/>
      <w:lvlText w:val="%4."/>
      <w:lvlJc w:val="left"/>
      <w:pPr>
        <w:ind w:left="2880" w:hanging="360"/>
      </w:pPr>
    </w:lvl>
    <w:lvl w:ilvl="4" w:tplc="ECE84202">
      <w:start w:val="1"/>
      <w:numFmt w:val="lowerLetter"/>
      <w:lvlText w:val="%5."/>
      <w:lvlJc w:val="left"/>
      <w:pPr>
        <w:ind w:left="3600" w:hanging="360"/>
      </w:pPr>
    </w:lvl>
    <w:lvl w:ilvl="5" w:tplc="AECA24A0">
      <w:start w:val="1"/>
      <w:numFmt w:val="lowerRoman"/>
      <w:lvlText w:val="%6."/>
      <w:lvlJc w:val="right"/>
      <w:pPr>
        <w:ind w:left="4320" w:hanging="180"/>
      </w:pPr>
    </w:lvl>
    <w:lvl w:ilvl="6" w:tplc="80441A12">
      <w:start w:val="1"/>
      <w:numFmt w:val="decimal"/>
      <w:lvlText w:val="%7."/>
      <w:lvlJc w:val="left"/>
      <w:pPr>
        <w:ind w:left="5040" w:hanging="360"/>
      </w:pPr>
    </w:lvl>
    <w:lvl w:ilvl="7" w:tplc="7C0E9518">
      <w:start w:val="1"/>
      <w:numFmt w:val="lowerLetter"/>
      <w:lvlText w:val="%8."/>
      <w:lvlJc w:val="left"/>
      <w:pPr>
        <w:ind w:left="5760" w:hanging="360"/>
      </w:pPr>
    </w:lvl>
    <w:lvl w:ilvl="8" w:tplc="4E0A5B98">
      <w:start w:val="1"/>
      <w:numFmt w:val="lowerRoman"/>
      <w:lvlText w:val="%9."/>
      <w:lvlJc w:val="right"/>
      <w:pPr>
        <w:ind w:left="6480" w:hanging="180"/>
      </w:pPr>
    </w:lvl>
  </w:abstractNum>
  <w:abstractNum w:abstractNumId="26"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7"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8"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9"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30"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31"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2"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3"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4"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5"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6"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7"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8"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9"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40"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41"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2"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3"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4"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5"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6"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7"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8" w15:restartNumberingAfterBreak="0">
    <w:nsid w:val="74ADD4A9"/>
    <w:multiLevelType w:val="hybridMultilevel"/>
    <w:tmpl w:val="140EBBDA"/>
    <w:lvl w:ilvl="0" w:tplc="1398046A">
      <w:start w:val="1"/>
      <w:numFmt w:val="decimal"/>
      <w:lvlText w:val="%1."/>
      <w:lvlJc w:val="left"/>
      <w:pPr>
        <w:ind w:left="720" w:hanging="360"/>
      </w:pPr>
    </w:lvl>
    <w:lvl w:ilvl="1" w:tplc="AC9C7C94">
      <w:start w:val="1"/>
      <w:numFmt w:val="lowerLetter"/>
      <w:lvlText w:val="%2."/>
      <w:lvlJc w:val="left"/>
      <w:pPr>
        <w:ind w:left="1440" w:hanging="360"/>
      </w:pPr>
    </w:lvl>
    <w:lvl w:ilvl="2" w:tplc="9A820074">
      <w:start w:val="1"/>
      <w:numFmt w:val="lowerRoman"/>
      <w:lvlText w:val="%3."/>
      <w:lvlJc w:val="right"/>
      <w:pPr>
        <w:ind w:left="2160" w:hanging="180"/>
      </w:pPr>
    </w:lvl>
    <w:lvl w:ilvl="3" w:tplc="B7BA06D8">
      <w:start w:val="1"/>
      <w:numFmt w:val="decimal"/>
      <w:lvlText w:val="%4."/>
      <w:lvlJc w:val="left"/>
      <w:pPr>
        <w:ind w:left="2880" w:hanging="360"/>
      </w:pPr>
    </w:lvl>
    <w:lvl w:ilvl="4" w:tplc="DAFEC25C">
      <w:start w:val="1"/>
      <w:numFmt w:val="lowerLetter"/>
      <w:lvlText w:val="%5."/>
      <w:lvlJc w:val="left"/>
      <w:pPr>
        <w:ind w:left="3600" w:hanging="360"/>
      </w:pPr>
    </w:lvl>
    <w:lvl w:ilvl="5" w:tplc="E2043CEE">
      <w:start w:val="1"/>
      <w:numFmt w:val="lowerRoman"/>
      <w:lvlText w:val="%6."/>
      <w:lvlJc w:val="right"/>
      <w:pPr>
        <w:ind w:left="4320" w:hanging="180"/>
      </w:pPr>
    </w:lvl>
    <w:lvl w:ilvl="6" w:tplc="FD1A594A">
      <w:start w:val="1"/>
      <w:numFmt w:val="decimal"/>
      <w:lvlText w:val="%7."/>
      <w:lvlJc w:val="left"/>
      <w:pPr>
        <w:ind w:left="5040" w:hanging="360"/>
      </w:pPr>
    </w:lvl>
    <w:lvl w:ilvl="7" w:tplc="C24211FC">
      <w:start w:val="1"/>
      <w:numFmt w:val="lowerLetter"/>
      <w:lvlText w:val="%8."/>
      <w:lvlJc w:val="left"/>
      <w:pPr>
        <w:ind w:left="5760" w:hanging="360"/>
      </w:pPr>
    </w:lvl>
    <w:lvl w:ilvl="8" w:tplc="35869FEE">
      <w:start w:val="1"/>
      <w:numFmt w:val="lowerRoman"/>
      <w:lvlText w:val="%9."/>
      <w:lvlJc w:val="right"/>
      <w:pPr>
        <w:ind w:left="6480" w:hanging="180"/>
      </w:pPr>
    </w:lvl>
  </w:abstractNum>
  <w:abstractNum w:abstractNumId="49"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50"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51"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52"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3"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4"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1491750862">
    <w:abstractNumId w:val="48"/>
  </w:num>
  <w:num w:numId="2" w16cid:durableId="1463109037">
    <w:abstractNumId w:val="32"/>
  </w:num>
  <w:num w:numId="3" w16cid:durableId="667906707">
    <w:abstractNumId w:val="39"/>
  </w:num>
  <w:num w:numId="4" w16cid:durableId="1461612157">
    <w:abstractNumId w:val="27"/>
  </w:num>
  <w:num w:numId="5" w16cid:durableId="36862495">
    <w:abstractNumId w:val="3"/>
  </w:num>
  <w:num w:numId="6" w16cid:durableId="740103230">
    <w:abstractNumId w:val="13"/>
  </w:num>
  <w:num w:numId="7" w16cid:durableId="158926685">
    <w:abstractNumId w:val="19"/>
  </w:num>
  <w:num w:numId="8" w16cid:durableId="65955830">
    <w:abstractNumId w:val="46"/>
  </w:num>
  <w:num w:numId="9" w16cid:durableId="58982595">
    <w:abstractNumId w:val="5"/>
  </w:num>
  <w:num w:numId="10" w16cid:durableId="1671133461">
    <w:abstractNumId w:val="31"/>
  </w:num>
  <w:num w:numId="11" w16cid:durableId="1210729135">
    <w:abstractNumId w:val="24"/>
  </w:num>
  <w:num w:numId="12" w16cid:durableId="1994989170">
    <w:abstractNumId w:val="15"/>
  </w:num>
  <w:num w:numId="13" w16cid:durableId="1183783892">
    <w:abstractNumId w:val="54"/>
  </w:num>
  <w:num w:numId="14" w16cid:durableId="710111981">
    <w:abstractNumId w:val="34"/>
  </w:num>
  <w:num w:numId="15" w16cid:durableId="302735554">
    <w:abstractNumId w:val="35"/>
  </w:num>
  <w:num w:numId="16" w16cid:durableId="341011797">
    <w:abstractNumId w:val="9"/>
  </w:num>
  <w:num w:numId="17" w16cid:durableId="795875001">
    <w:abstractNumId w:val="10"/>
  </w:num>
  <w:num w:numId="18" w16cid:durableId="647518537">
    <w:abstractNumId w:val="33"/>
  </w:num>
  <w:num w:numId="19" w16cid:durableId="1091272025">
    <w:abstractNumId w:val="23"/>
  </w:num>
  <w:num w:numId="20" w16cid:durableId="543098400">
    <w:abstractNumId w:val="22"/>
  </w:num>
  <w:num w:numId="21" w16cid:durableId="1871212927">
    <w:abstractNumId w:val="17"/>
  </w:num>
  <w:num w:numId="22" w16cid:durableId="181820783">
    <w:abstractNumId w:val="0"/>
  </w:num>
  <w:num w:numId="23" w16cid:durableId="613289795">
    <w:abstractNumId w:val="41"/>
  </w:num>
  <w:num w:numId="24" w16cid:durableId="1374498435">
    <w:abstractNumId w:val="4"/>
  </w:num>
  <w:num w:numId="25" w16cid:durableId="816193578">
    <w:abstractNumId w:val="29"/>
  </w:num>
  <w:num w:numId="26" w16cid:durableId="36777511">
    <w:abstractNumId w:val="45"/>
  </w:num>
  <w:num w:numId="27" w16cid:durableId="1263802331">
    <w:abstractNumId w:val="26"/>
  </w:num>
  <w:num w:numId="28" w16cid:durableId="870611971">
    <w:abstractNumId w:val="28"/>
  </w:num>
  <w:num w:numId="29" w16cid:durableId="1177576816">
    <w:abstractNumId w:val="51"/>
  </w:num>
  <w:num w:numId="30" w16cid:durableId="521358549">
    <w:abstractNumId w:val="14"/>
  </w:num>
  <w:num w:numId="31" w16cid:durableId="83765117">
    <w:abstractNumId w:val="8"/>
  </w:num>
  <w:num w:numId="32" w16cid:durableId="517738777">
    <w:abstractNumId w:val="50"/>
  </w:num>
  <w:num w:numId="33" w16cid:durableId="1127235999">
    <w:abstractNumId w:val="1"/>
  </w:num>
  <w:num w:numId="34" w16cid:durableId="1206917230">
    <w:abstractNumId w:val="42"/>
  </w:num>
  <w:num w:numId="35" w16cid:durableId="2105495746">
    <w:abstractNumId w:val="21"/>
  </w:num>
  <w:num w:numId="36" w16cid:durableId="1609268460">
    <w:abstractNumId w:val="43"/>
  </w:num>
  <w:num w:numId="37" w16cid:durableId="1860461471">
    <w:abstractNumId w:val="40"/>
  </w:num>
  <w:num w:numId="38" w16cid:durableId="1199664283">
    <w:abstractNumId w:val="20"/>
  </w:num>
  <w:num w:numId="39" w16cid:durableId="875855727">
    <w:abstractNumId w:val="18"/>
  </w:num>
  <w:num w:numId="40" w16cid:durableId="955215231">
    <w:abstractNumId w:val="44"/>
  </w:num>
  <w:num w:numId="41" w16cid:durableId="1528566728">
    <w:abstractNumId w:val="7"/>
  </w:num>
  <w:num w:numId="42" w16cid:durableId="1697538766">
    <w:abstractNumId w:val="36"/>
  </w:num>
  <w:num w:numId="43" w16cid:durableId="1265454487">
    <w:abstractNumId w:val="30"/>
  </w:num>
  <w:num w:numId="44" w16cid:durableId="157431529">
    <w:abstractNumId w:val="2"/>
  </w:num>
  <w:num w:numId="45" w16cid:durableId="171914463">
    <w:abstractNumId w:val="47"/>
  </w:num>
  <w:num w:numId="46" w16cid:durableId="1036277782">
    <w:abstractNumId w:val="53"/>
  </w:num>
  <w:num w:numId="47" w16cid:durableId="1180270256">
    <w:abstractNumId w:val="37"/>
  </w:num>
  <w:num w:numId="48" w16cid:durableId="2130472124">
    <w:abstractNumId w:val="11"/>
  </w:num>
  <w:num w:numId="49" w16cid:durableId="415173582">
    <w:abstractNumId w:val="6"/>
  </w:num>
  <w:num w:numId="50" w16cid:durableId="627862262">
    <w:abstractNumId w:val="49"/>
  </w:num>
  <w:num w:numId="51" w16cid:durableId="240799437">
    <w:abstractNumId w:val="38"/>
  </w:num>
  <w:num w:numId="52" w16cid:durableId="891385421">
    <w:abstractNumId w:val="52"/>
  </w:num>
  <w:num w:numId="53" w16cid:durableId="13144864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1586205">
    <w:abstractNumId w:val="25"/>
  </w:num>
  <w:num w:numId="55" w16cid:durableId="1285498099">
    <w:abstractNumId w:val="1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zhou Duan">
    <w15:presenceInfo w15:providerId="Windows Live" w15:userId="26479e1c300a4f60"/>
  </w15:person>
  <w15:person w15:author="Amy Ai">
    <w15:presenceInfo w15:providerId="AD" w15:userId="S::aai@fsu.edu::31e95a39-7415-4130-8d34-669d4ecc8c0f"/>
  </w15:person>
  <w15:person w15:author="Marguerite S Rwil">
    <w15:presenceInfo w15:providerId="AD" w15:userId="S::msr21b@fsu.edu::a5db4c7c-0384-4036-adeb-656337f8b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trackRevisions/>
  <w:defaultTabStop w:val="720"/>
  <w:autoHyphenatio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B66F4A95"/>
    <w:rsid w:val="EBFFE3AF"/>
    <w:rsid w:val="EF957D08"/>
    <w:rsid w:val="F9F75CAE"/>
    <w:rsid w:val="FCDA7A19"/>
    <w:rsid w:val="00001869"/>
    <w:rsid w:val="00004DAB"/>
    <w:rsid w:val="0001184B"/>
    <w:rsid w:val="00012D7D"/>
    <w:rsid w:val="0001544C"/>
    <w:rsid w:val="00016769"/>
    <w:rsid w:val="00016D42"/>
    <w:rsid w:val="00017223"/>
    <w:rsid w:val="000211F9"/>
    <w:rsid w:val="00021E38"/>
    <w:rsid w:val="00022058"/>
    <w:rsid w:val="00022C47"/>
    <w:rsid w:val="0002304D"/>
    <w:rsid w:val="00023228"/>
    <w:rsid w:val="00023D50"/>
    <w:rsid w:val="00024E12"/>
    <w:rsid w:val="000264C0"/>
    <w:rsid w:val="000273E5"/>
    <w:rsid w:val="00029CCC"/>
    <w:rsid w:val="00030528"/>
    <w:rsid w:val="000314B3"/>
    <w:rsid w:val="000332B8"/>
    <w:rsid w:val="00033ECF"/>
    <w:rsid w:val="000350D5"/>
    <w:rsid w:val="000350EB"/>
    <w:rsid w:val="00036133"/>
    <w:rsid w:val="00041EC7"/>
    <w:rsid w:val="00045B68"/>
    <w:rsid w:val="00045E7F"/>
    <w:rsid w:val="00054604"/>
    <w:rsid w:val="00054F76"/>
    <w:rsid w:val="0006148D"/>
    <w:rsid w:val="0006160B"/>
    <w:rsid w:val="000660F7"/>
    <w:rsid w:val="000661D7"/>
    <w:rsid w:val="0007202F"/>
    <w:rsid w:val="00072BAC"/>
    <w:rsid w:val="00072CB4"/>
    <w:rsid w:val="00074FA1"/>
    <w:rsid w:val="00076145"/>
    <w:rsid w:val="0007676D"/>
    <w:rsid w:val="0008235B"/>
    <w:rsid w:val="0008287A"/>
    <w:rsid w:val="0008385C"/>
    <w:rsid w:val="00083F8E"/>
    <w:rsid w:val="00087E1E"/>
    <w:rsid w:val="0009DE49"/>
    <w:rsid w:val="000A20A5"/>
    <w:rsid w:val="000B0156"/>
    <w:rsid w:val="000B175C"/>
    <w:rsid w:val="000B4B24"/>
    <w:rsid w:val="000B4EF5"/>
    <w:rsid w:val="000B6A95"/>
    <w:rsid w:val="000C066B"/>
    <w:rsid w:val="000C3E07"/>
    <w:rsid w:val="000C702E"/>
    <w:rsid w:val="000D125A"/>
    <w:rsid w:val="000D25C3"/>
    <w:rsid w:val="000D41BA"/>
    <w:rsid w:val="000D6398"/>
    <w:rsid w:val="000D6F51"/>
    <w:rsid w:val="000D77BF"/>
    <w:rsid w:val="000E5893"/>
    <w:rsid w:val="000E7A30"/>
    <w:rsid w:val="000F01D6"/>
    <w:rsid w:val="000F7A3A"/>
    <w:rsid w:val="000F7BF9"/>
    <w:rsid w:val="00104998"/>
    <w:rsid w:val="00106AB3"/>
    <w:rsid w:val="001102B6"/>
    <w:rsid w:val="0011360E"/>
    <w:rsid w:val="00113E8B"/>
    <w:rsid w:val="00115C97"/>
    <w:rsid w:val="001163D9"/>
    <w:rsid w:val="00116CC2"/>
    <w:rsid w:val="00121E2A"/>
    <w:rsid w:val="00121F2D"/>
    <w:rsid w:val="00122272"/>
    <w:rsid w:val="001228EF"/>
    <w:rsid w:val="001242D5"/>
    <w:rsid w:val="00125376"/>
    <w:rsid w:val="00125ECB"/>
    <w:rsid w:val="00127A63"/>
    <w:rsid w:val="00135EA0"/>
    <w:rsid w:val="00141781"/>
    <w:rsid w:val="00142D99"/>
    <w:rsid w:val="0014318D"/>
    <w:rsid w:val="001437FE"/>
    <w:rsid w:val="00144458"/>
    <w:rsid w:val="00145C5D"/>
    <w:rsid w:val="001501B7"/>
    <w:rsid w:val="00151AC0"/>
    <w:rsid w:val="001529D2"/>
    <w:rsid w:val="00154120"/>
    <w:rsid w:val="00154982"/>
    <w:rsid w:val="001566A0"/>
    <w:rsid w:val="00157EA0"/>
    <w:rsid w:val="0016056F"/>
    <w:rsid w:val="00162AC0"/>
    <w:rsid w:val="00163343"/>
    <w:rsid w:val="00163809"/>
    <w:rsid w:val="00170379"/>
    <w:rsid w:val="00170C8F"/>
    <w:rsid w:val="001748DE"/>
    <w:rsid w:val="00174955"/>
    <w:rsid w:val="00175D1F"/>
    <w:rsid w:val="00175E01"/>
    <w:rsid w:val="001766AB"/>
    <w:rsid w:val="001801DF"/>
    <w:rsid w:val="001803F4"/>
    <w:rsid w:val="00180DD9"/>
    <w:rsid w:val="00183565"/>
    <w:rsid w:val="00185165"/>
    <w:rsid w:val="00186B79"/>
    <w:rsid w:val="0019134C"/>
    <w:rsid w:val="001913E5"/>
    <w:rsid w:val="00192CB9"/>
    <w:rsid w:val="00194520"/>
    <w:rsid w:val="0019463E"/>
    <w:rsid w:val="001948C1"/>
    <w:rsid w:val="00195966"/>
    <w:rsid w:val="00196824"/>
    <w:rsid w:val="001A029F"/>
    <w:rsid w:val="001A0EFE"/>
    <w:rsid w:val="001A2308"/>
    <w:rsid w:val="001A26FC"/>
    <w:rsid w:val="001A278F"/>
    <w:rsid w:val="001A341D"/>
    <w:rsid w:val="001A3E87"/>
    <w:rsid w:val="001A4A24"/>
    <w:rsid w:val="001A764A"/>
    <w:rsid w:val="001A7E04"/>
    <w:rsid w:val="001B1B84"/>
    <w:rsid w:val="001B2AC1"/>
    <w:rsid w:val="001B33F6"/>
    <w:rsid w:val="001B3AB4"/>
    <w:rsid w:val="001B4A37"/>
    <w:rsid w:val="001B534B"/>
    <w:rsid w:val="001B5FBB"/>
    <w:rsid w:val="001C09C1"/>
    <w:rsid w:val="001C34BB"/>
    <w:rsid w:val="001C3B94"/>
    <w:rsid w:val="001C4A6D"/>
    <w:rsid w:val="001C54CB"/>
    <w:rsid w:val="001C5731"/>
    <w:rsid w:val="001C5EB3"/>
    <w:rsid w:val="001C70D9"/>
    <w:rsid w:val="001D08DD"/>
    <w:rsid w:val="001D2C83"/>
    <w:rsid w:val="001D77BB"/>
    <w:rsid w:val="001D79D0"/>
    <w:rsid w:val="001E21EC"/>
    <w:rsid w:val="001E2FDF"/>
    <w:rsid w:val="001E7B33"/>
    <w:rsid w:val="001F19FD"/>
    <w:rsid w:val="001F242F"/>
    <w:rsid w:val="001F40C1"/>
    <w:rsid w:val="002020B1"/>
    <w:rsid w:val="0020609B"/>
    <w:rsid w:val="00213EBD"/>
    <w:rsid w:val="0021435E"/>
    <w:rsid w:val="00214A94"/>
    <w:rsid w:val="00215B69"/>
    <w:rsid w:val="00217A7A"/>
    <w:rsid w:val="00220391"/>
    <w:rsid w:val="00220BEF"/>
    <w:rsid w:val="0022286C"/>
    <w:rsid w:val="00230838"/>
    <w:rsid w:val="00232CC0"/>
    <w:rsid w:val="0023359A"/>
    <w:rsid w:val="00236EF0"/>
    <w:rsid w:val="002432A3"/>
    <w:rsid w:val="0024467E"/>
    <w:rsid w:val="00246EBB"/>
    <w:rsid w:val="0024777A"/>
    <w:rsid w:val="002501E6"/>
    <w:rsid w:val="002502AD"/>
    <w:rsid w:val="00250B73"/>
    <w:rsid w:val="00250DB1"/>
    <w:rsid w:val="00253425"/>
    <w:rsid w:val="00253DA6"/>
    <w:rsid w:val="00257120"/>
    <w:rsid w:val="002577B1"/>
    <w:rsid w:val="0026006E"/>
    <w:rsid w:val="002609A9"/>
    <w:rsid w:val="00260FE7"/>
    <w:rsid w:val="00261A71"/>
    <w:rsid w:val="00264828"/>
    <w:rsid w:val="00264DDF"/>
    <w:rsid w:val="002673B9"/>
    <w:rsid w:val="00267B2A"/>
    <w:rsid w:val="00270B33"/>
    <w:rsid w:val="00271CA0"/>
    <w:rsid w:val="002744C1"/>
    <w:rsid w:val="00274AD3"/>
    <w:rsid w:val="002764F6"/>
    <w:rsid w:val="0028013A"/>
    <w:rsid w:val="00284416"/>
    <w:rsid w:val="002859D2"/>
    <w:rsid w:val="0029025A"/>
    <w:rsid w:val="00292E5C"/>
    <w:rsid w:val="002933EB"/>
    <w:rsid w:val="00294BD9"/>
    <w:rsid w:val="00296DB7"/>
    <w:rsid w:val="002A0485"/>
    <w:rsid w:val="002A21A2"/>
    <w:rsid w:val="002A4D78"/>
    <w:rsid w:val="002A5B69"/>
    <w:rsid w:val="002A5C4D"/>
    <w:rsid w:val="002A5FF9"/>
    <w:rsid w:val="002A639E"/>
    <w:rsid w:val="002A72A7"/>
    <w:rsid w:val="002A7A83"/>
    <w:rsid w:val="002B2E12"/>
    <w:rsid w:val="002B6957"/>
    <w:rsid w:val="002C06A1"/>
    <w:rsid w:val="002C1AFB"/>
    <w:rsid w:val="002C20F3"/>
    <w:rsid w:val="002C2624"/>
    <w:rsid w:val="002C2D6A"/>
    <w:rsid w:val="002C3B14"/>
    <w:rsid w:val="002C4016"/>
    <w:rsid w:val="002C6C39"/>
    <w:rsid w:val="002C79E8"/>
    <w:rsid w:val="002D26B9"/>
    <w:rsid w:val="002E00EB"/>
    <w:rsid w:val="002E551B"/>
    <w:rsid w:val="002F2F0D"/>
    <w:rsid w:val="002F3F76"/>
    <w:rsid w:val="002F4F3A"/>
    <w:rsid w:val="002F642C"/>
    <w:rsid w:val="00300429"/>
    <w:rsid w:val="003015EE"/>
    <w:rsid w:val="003041A9"/>
    <w:rsid w:val="003072A7"/>
    <w:rsid w:val="00311E40"/>
    <w:rsid w:val="003122EC"/>
    <w:rsid w:val="00313DB0"/>
    <w:rsid w:val="003154FA"/>
    <w:rsid w:val="00315EC6"/>
    <w:rsid w:val="00316913"/>
    <w:rsid w:val="0032096F"/>
    <w:rsid w:val="00320A66"/>
    <w:rsid w:val="00322704"/>
    <w:rsid w:val="00322831"/>
    <w:rsid w:val="0032484F"/>
    <w:rsid w:val="00327ECE"/>
    <w:rsid w:val="003301D2"/>
    <w:rsid w:val="00332534"/>
    <w:rsid w:val="00333599"/>
    <w:rsid w:val="00333BE6"/>
    <w:rsid w:val="0033489D"/>
    <w:rsid w:val="00337ABD"/>
    <w:rsid w:val="0034114B"/>
    <w:rsid w:val="0034378C"/>
    <w:rsid w:val="003437D6"/>
    <w:rsid w:val="00346F78"/>
    <w:rsid w:val="003500AA"/>
    <w:rsid w:val="00352E59"/>
    <w:rsid w:val="00353292"/>
    <w:rsid w:val="00354937"/>
    <w:rsid w:val="003559FE"/>
    <w:rsid w:val="00360CB4"/>
    <w:rsid w:val="003613A9"/>
    <w:rsid w:val="003638E3"/>
    <w:rsid w:val="00363EB9"/>
    <w:rsid w:val="00371ABD"/>
    <w:rsid w:val="00371FDA"/>
    <w:rsid w:val="00372415"/>
    <w:rsid w:val="003732BC"/>
    <w:rsid w:val="00373E8D"/>
    <w:rsid w:val="00377372"/>
    <w:rsid w:val="003773F9"/>
    <w:rsid w:val="00377D38"/>
    <w:rsid w:val="003814C7"/>
    <w:rsid w:val="0038276C"/>
    <w:rsid w:val="003835D2"/>
    <w:rsid w:val="003868E6"/>
    <w:rsid w:val="00390707"/>
    <w:rsid w:val="003907BD"/>
    <w:rsid w:val="00392962"/>
    <w:rsid w:val="00392F32"/>
    <w:rsid w:val="00395E9F"/>
    <w:rsid w:val="00396DE2"/>
    <w:rsid w:val="003A0681"/>
    <w:rsid w:val="003A100F"/>
    <w:rsid w:val="003A2AC5"/>
    <w:rsid w:val="003A37E6"/>
    <w:rsid w:val="003A499C"/>
    <w:rsid w:val="003A514C"/>
    <w:rsid w:val="003A54B3"/>
    <w:rsid w:val="003A5C92"/>
    <w:rsid w:val="003A5EA1"/>
    <w:rsid w:val="003A6757"/>
    <w:rsid w:val="003B0956"/>
    <w:rsid w:val="003B0DC2"/>
    <w:rsid w:val="003B18DF"/>
    <w:rsid w:val="003B401B"/>
    <w:rsid w:val="003B4C9F"/>
    <w:rsid w:val="003B6EEC"/>
    <w:rsid w:val="003C055A"/>
    <w:rsid w:val="003C170C"/>
    <w:rsid w:val="003C1935"/>
    <w:rsid w:val="003C2C86"/>
    <w:rsid w:val="003C2EF0"/>
    <w:rsid w:val="003C3D85"/>
    <w:rsid w:val="003C75D2"/>
    <w:rsid w:val="003D1267"/>
    <w:rsid w:val="003D1379"/>
    <w:rsid w:val="003D293C"/>
    <w:rsid w:val="003D3B3F"/>
    <w:rsid w:val="003D3FE1"/>
    <w:rsid w:val="003D5AF9"/>
    <w:rsid w:val="003E078D"/>
    <w:rsid w:val="003E2061"/>
    <w:rsid w:val="003E31E0"/>
    <w:rsid w:val="003E4588"/>
    <w:rsid w:val="003F229D"/>
    <w:rsid w:val="003F2EAB"/>
    <w:rsid w:val="003F4344"/>
    <w:rsid w:val="003F5456"/>
    <w:rsid w:val="003F67F9"/>
    <w:rsid w:val="00402E5C"/>
    <w:rsid w:val="00403803"/>
    <w:rsid w:val="00403D12"/>
    <w:rsid w:val="0040633C"/>
    <w:rsid w:val="00406778"/>
    <w:rsid w:val="00411B37"/>
    <w:rsid w:val="00412DCD"/>
    <w:rsid w:val="00414655"/>
    <w:rsid w:val="0041576B"/>
    <w:rsid w:val="00416243"/>
    <w:rsid w:val="0042089C"/>
    <w:rsid w:val="00423F5B"/>
    <w:rsid w:val="0042489F"/>
    <w:rsid w:val="004248F7"/>
    <w:rsid w:val="00425EEF"/>
    <w:rsid w:val="0042602A"/>
    <w:rsid w:val="0042F47B"/>
    <w:rsid w:val="00431084"/>
    <w:rsid w:val="00431B76"/>
    <w:rsid w:val="004352F1"/>
    <w:rsid w:val="00442BCC"/>
    <w:rsid w:val="0044587C"/>
    <w:rsid w:val="004477AC"/>
    <w:rsid w:val="004493FA"/>
    <w:rsid w:val="004503FC"/>
    <w:rsid w:val="00450A29"/>
    <w:rsid w:val="00451132"/>
    <w:rsid w:val="00451F1A"/>
    <w:rsid w:val="00454BB1"/>
    <w:rsid w:val="00454FAF"/>
    <w:rsid w:val="00455AB9"/>
    <w:rsid w:val="004560F0"/>
    <w:rsid w:val="00460BD7"/>
    <w:rsid w:val="00463C81"/>
    <w:rsid w:val="00463F47"/>
    <w:rsid w:val="004641BD"/>
    <w:rsid w:val="00464759"/>
    <w:rsid w:val="00465368"/>
    <w:rsid w:val="00467827"/>
    <w:rsid w:val="0047161E"/>
    <w:rsid w:val="00472099"/>
    <w:rsid w:val="00472841"/>
    <w:rsid w:val="004736E7"/>
    <w:rsid w:val="00475651"/>
    <w:rsid w:val="00477BF6"/>
    <w:rsid w:val="00481649"/>
    <w:rsid w:val="004824BF"/>
    <w:rsid w:val="004847FB"/>
    <w:rsid w:val="0048646D"/>
    <w:rsid w:val="00487557"/>
    <w:rsid w:val="0049273C"/>
    <w:rsid w:val="004957DE"/>
    <w:rsid w:val="00495D00"/>
    <w:rsid w:val="004A183D"/>
    <w:rsid w:val="004A35F1"/>
    <w:rsid w:val="004A381B"/>
    <w:rsid w:val="004A3A6E"/>
    <w:rsid w:val="004A522F"/>
    <w:rsid w:val="004A5B4F"/>
    <w:rsid w:val="004B32B3"/>
    <w:rsid w:val="004B4E4A"/>
    <w:rsid w:val="004B5C9B"/>
    <w:rsid w:val="004B62CA"/>
    <w:rsid w:val="004B643F"/>
    <w:rsid w:val="004B64E6"/>
    <w:rsid w:val="004B7287"/>
    <w:rsid w:val="004C57B7"/>
    <w:rsid w:val="004C65B8"/>
    <w:rsid w:val="004D2034"/>
    <w:rsid w:val="004D31BD"/>
    <w:rsid w:val="004D3A3D"/>
    <w:rsid w:val="004D54A5"/>
    <w:rsid w:val="004D62AB"/>
    <w:rsid w:val="004D7049"/>
    <w:rsid w:val="004D7D58"/>
    <w:rsid w:val="004E36F7"/>
    <w:rsid w:val="004E59A1"/>
    <w:rsid w:val="004E5A28"/>
    <w:rsid w:val="004E78BF"/>
    <w:rsid w:val="004F2557"/>
    <w:rsid w:val="004F27D5"/>
    <w:rsid w:val="004F28AF"/>
    <w:rsid w:val="004F647F"/>
    <w:rsid w:val="004F78E0"/>
    <w:rsid w:val="0050083C"/>
    <w:rsid w:val="005022CC"/>
    <w:rsid w:val="00505BFA"/>
    <w:rsid w:val="00506E18"/>
    <w:rsid w:val="00507CB7"/>
    <w:rsid w:val="00510294"/>
    <w:rsid w:val="00510D1A"/>
    <w:rsid w:val="005138F3"/>
    <w:rsid w:val="00513F3A"/>
    <w:rsid w:val="00516995"/>
    <w:rsid w:val="0052017C"/>
    <w:rsid w:val="00522698"/>
    <w:rsid w:val="00525392"/>
    <w:rsid w:val="0053220B"/>
    <w:rsid w:val="0053288E"/>
    <w:rsid w:val="00533C2D"/>
    <w:rsid w:val="00534D69"/>
    <w:rsid w:val="00535CA4"/>
    <w:rsid w:val="0053678C"/>
    <w:rsid w:val="005370D5"/>
    <w:rsid w:val="0054340B"/>
    <w:rsid w:val="005453D3"/>
    <w:rsid w:val="00552F10"/>
    <w:rsid w:val="005538DA"/>
    <w:rsid w:val="0055482C"/>
    <w:rsid w:val="005558B6"/>
    <w:rsid w:val="00555A59"/>
    <w:rsid w:val="0056076D"/>
    <w:rsid w:val="005609D5"/>
    <w:rsid w:val="00560AC7"/>
    <w:rsid w:val="00562AD3"/>
    <w:rsid w:val="0056404C"/>
    <w:rsid w:val="00565AD1"/>
    <w:rsid w:val="005666F5"/>
    <w:rsid w:val="00571365"/>
    <w:rsid w:val="0057154A"/>
    <w:rsid w:val="00573197"/>
    <w:rsid w:val="00573851"/>
    <w:rsid w:val="0057442C"/>
    <w:rsid w:val="00580D14"/>
    <w:rsid w:val="005831A5"/>
    <w:rsid w:val="00585EC9"/>
    <w:rsid w:val="00587307"/>
    <w:rsid w:val="00590B80"/>
    <w:rsid w:val="00590D4F"/>
    <w:rsid w:val="00595433"/>
    <w:rsid w:val="0059560A"/>
    <w:rsid w:val="00595A6D"/>
    <w:rsid w:val="00595BB1"/>
    <w:rsid w:val="0059611B"/>
    <w:rsid w:val="0059732C"/>
    <w:rsid w:val="005A095E"/>
    <w:rsid w:val="005A211B"/>
    <w:rsid w:val="005A361B"/>
    <w:rsid w:val="005A37A6"/>
    <w:rsid w:val="005B0BD0"/>
    <w:rsid w:val="005B24B1"/>
    <w:rsid w:val="005B2A73"/>
    <w:rsid w:val="005B476B"/>
    <w:rsid w:val="005B73F4"/>
    <w:rsid w:val="005C0039"/>
    <w:rsid w:val="005C0130"/>
    <w:rsid w:val="005C20DC"/>
    <w:rsid w:val="005D1E18"/>
    <w:rsid w:val="005D271F"/>
    <w:rsid w:val="005D2BC4"/>
    <w:rsid w:val="005D58C3"/>
    <w:rsid w:val="005D6BF4"/>
    <w:rsid w:val="005DC5FD"/>
    <w:rsid w:val="005E08B7"/>
    <w:rsid w:val="005E0DFB"/>
    <w:rsid w:val="005E29E2"/>
    <w:rsid w:val="005E3EAE"/>
    <w:rsid w:val="005E42CC"/>
    <w:rsid w:val="005E4ECC"/>
    <w:rsid w:val="005E6453"/>
    <w:rsid w:val="005F235F"/>
    <w:rsid w:val="005F3882"/>
    <w:rsid w:val="005F4128"/>
    <w:rsid w:val="005F4764"/>
    <w:rsid w:val="005F4DD1"/>
    <w:rsid w:val="005F500D"/>
    <w:rsid w:val="005F5F1C"/>
    <w:rsid w:val="005F7F64"/>
    <w:rsid w:val="006010DB"/>
    <w:rsid w:val="00601635"/>
    <w:rsid w:val="0060224F"/>
    <w:rsid w:val="00602C18"/>
    <w:rsid w:val="00602DCB"/>
    <w:rsid w:val="006077C1"/>
    <w:rsid w:val="0061072F"/>
    <w:rsid w:val="006119AE"/>
    <w:rsid w:val="00611D75"/>
    <w:rsid w:val="006129D4"/>
    <w:rsid w:val="00614FF3"/>
    <w:rsid w:val="006215E7"/>
    <w:rsid w:val="00623B69"/>
    <w:rsid w:val="00625D8F"/>
    <w:rsid w:val="00630068"/>
    <w:rsid w:val="00632FD0"/>
    <w:rsid w:val="006333DD"/>
    <w:rsid w:val="00633A8D"/>
    <w:rsid w:val="00633AB6"/>
    <w:rsid w:val="006376C5"/>
    <w:rsid w:val="00640146"/>
    <w:rsid w:val="00640155"/>
    <w:rsid w:val="00641AB2"/>
    <w:rsid w:val="006424C9"/>
    <w:rsid w:val="00643C49"/>
    <w:rsid w:val="006468A5"/>
    <w:rsid w:val="006502EB"/>
    <w:rsid w:val="00653A5C"/>
    <w:rsid w:val="00657459"/>
    <w:rsid w:val="00661321"/>
    <w:rsid w:val="006625AF"/>
    <w:rsid w:val="006652F9"/>
    <w:rsid w:val="006653D9"/>
    <w:rsid w:val="006653E9"/>
    <w:rsid w:val="00671B65"/>
    <w:rsid w:val="00672F00"/>
    <w:rsid w:val="006757EB"/>
    <w:rsid w:val="00676D2F"/>
    <w:rsid w:val="00680F2F"/>
    <w:rsid w:val="00682100"/>
    <w:rsid w:val="00682D9B"/>
    <w:rsid w:val="006836B3"/>
    <w:rsid w:val="00683A2F"/>
    <w:rsid w:val="00683C4A"/>
    <w:rsid w:val="006851BC"/>
    <w:rsid w:val="006911C7"/>
    <w:rsid w:val="006913D6"/>
    <w:rsid w:val="00691888"/>
    <w:rsid w:val="00691BE6"/>
    <w:rsid w:val="00693EDA"/>
    <w:rsid w:val="006941DF"/>
    <w:rsid w:val="00696365"/>
    <w:rsid w:val="00696479"/>
    <w:rsid w:val="006A172B"/>
    <w:rsid w:val="006A3A92"/>
    <w:rsid w:val="006A5EF2"/>
    <w:rsid w:val="006B20F6"/>
    <w:rsid w:val="006B4064"/>
    <w:rsid w:val="006B5B84"/>
    <w:rsid w:val="006B7738"/>
    <w:rsid w:val="006C0196"/>
    <w:rsid w:val="006C3DB3"/>
    <w:rsid w:val="006D146B"/>
    <w:rsid w:val="006D2CBC"/>
    <w:rsid w:val="006D3440"/>
    <w:rsid w:val="006E03B9"/>
    <w:rsid w:val="006E0E20"/>
    <w:rsid w:val="006E241C"/>
    <w:rsid w:val="006E290D"/>
    <w:rsid w:val="006E5FA1"/>
    <w:rsid w:val="006E7B59"/>
    <w:rsid w:val="006E7FD4"/>
    <w:rsid w:val="006F1A1E"/>
    <w:rsid w:val="006F3347"/>
    <w:rsid w:val="006F408C"/>
    <w:rsid w:val="006F40CB"/>
    <w:rsid w:val="006F44A3"/>
    <w:rsid w:val="006F4A2B"/>
    <w:rsid w:val="006F69A7"/>
    <w:rsid w:val="006F6F6C"/>
    <w:rsid w:val="006F7F2C"/>
    <w:rsid w:val="007015C6"/>
    <w:rsid w:val="00702D21"/>
    <w:rsid w:val="00703161"/>
    <w:rsid w:val="00704414"/>
    <w:rsid w:val="007121F9"/>
    <w:rsid w:val="0071275C"/>
    <w:rsid w:val="0071542F"/>
    <w:rsid w:val="00715B9E"/>
    <w:rsid w:val="00716D72"/>
    <w:rsid w:val="007234A4"/>
    <w:rsid w:val="00723C56"/>
    <w:rsid w:val="00723CDE"/>
    <w:rsid w:val="00724486"/>
    <w:rsid w:val="007258DF"/>
    <w:rsid w:val="007305C4"/>
    <w:rsid w:val="00730C60"/>
    <w:rsid w:val="00731CED"/>
    <w:rsid w:val="00734790"/>
    <w:rsid w:val="0073617D"/>
    <w:rsid w:val="0073716A"/>
    <w:rsid w:val="0074012D"/>
    <w:rsid w:val="00740C9D"/>
    <w:rsid w:val="00741F84"/>
    <w:rsid w:val="00742C5E"/>
    <w:rsid w:val="00746B00"/>
    <w:rsid w:val="00746C03"/>
    <w:rsid w:val="00746F1B"/>
    <w:rsid w:val="00746F5F"/>
    <w:rsid w:val="007475BD"/>
    <w:rsid w:val="007514C0"/>
    <w:rsid w:val="00752644"/>
    <w:rsid w:val="0075297C"/>
    <w:rsid w:val="00754554"/>
    <w:rsid w:val="00755A57"/>
    <w:rsid w:val="007611E8"/>
    <w:rsid w:val="00763C6B"/>
    <w:rsid w:val="00764CE3"/>
    <w:rsid w:val="00770609"/>
    <w:rsid w:val="0077642B"/>
    <w:rsid w:val="00776AA1"/>
    <w:rsid w:val="00781EA8"/>
    <w:rsid w:val="00782DBB"/>
    <w:rsid w:val="007867F9"/>
    <w:rsid w:val="00790AD5"/>
    <w:rsid w:val="00791233"/>
    <w:rsid w:val="00793B9B"/>
    <w:rsid w:val="00793DD4"/>
    <w:rsid w:val="007966B4"/>
    <w:rsid w:val="007A0F9C"/>
    <w:rsid w:val="007A4211"/>
    <w:rsid w:val="007A63C4"/>
    <w:rsid w:val="007A72A9"/>
    <w:rsid w:val="007B2979"/>
    <w:rsid w:val="007B3185"/>
    <w:rsid w:val="007B57C7"/>
    <w:rsid w:val="007B7E8C"/>
    <w:rsid w:val="007C1E01"/>
    <w:rsid w:val="007C241D"/>
    <w:rsid w:val="007C2EBC"/>
    <w:rsid w:val="007C4552"/>
    <w:rsid w:val="007C534C"/>
    <w:rsid w:val="007D19DB"/>
    <w:rsid w:val="007D1B94"/>
    <w:rsid w:val="007D1BA5"/>
    <w:rsid w:val="007D202D"/>
    <w:rsid w:val="007D2962"/>
    <w:rsid w:val="007D6EBF"/>
    <w:rsid w:val="007D737B"/>
    <w:rsid w:val="007E246F"/>
    <w:rsid w:val="007E3B68"/>
    <w:rsid w:val="007E789E"/>
    <w:rsid w:val="007E7D9E"/>
    <w:rsid w:val="007F0DB6"/>
    <w:rsid w:val="007F2C9A"/>
    <w:rsid w:val="007F3C02"/>
    <w:rsid w:val="007F3DB7"/>
    <w:rsid w:val="007F508E"/>
    <w:rsid w:val="007F54D3"/>
    <w:rsid w:val="007F62E0"/>
    <w:rsid w:val="007F706C"/>
    <w:rsid w:val="008018FF"/>
    <w:rsid w:val="008064C9"/>
    <w:rsid w:val="008073EA"/>
    <w:rsid w:val="00810FAE"/>
    <w:rsid w:val="00811349"/>
    <w:rsid w:val="00811C59"/>
    <w:rsid w:val="00812F07"/>
    <w:rsid w:val="008130A0"/>
    <w:rsid w:val="00813B56"/>
    <w:rsid w:val="00814FB3"/>
    <w:rsid w:val="00815D0B"/>
    <w:rsid w:val="00816DAF"/>
    <w:rsid w:val="00816EFF"/>
    <w:rsid w:val="008201E3"/>
    <w:rsid w:val="00822D77"/>
    <w:rsid w:val="00823664"/>
    <w:rsid w:val="008248D9"/>
    <w:rsid w:val="008308E3"/>
    <w:rsid w:val="00830F29"/>
    <w:rsid w:val="00831A1C"/>
    <w:rsid w:val="00834AA1"/>
    <w:rsid w:val="00835B50"/>
    <w:rsid w:val="00836647"/>
    <w:rsid w:val="00837F19"/>
    <w:rsid w:val="0084188F"/>
    <w:rsid w:val="00844855"/>
    <w:rsid w:val="0084693A"/>
    <w:rsid w:val="00847B06"/>
    <w:rsid w:val="00847B26"/>
    <w:rsid w:val="00853796"/>
    <w:rsid w:val="008550CF"/>
    <w:rsid w:val="00860027"/>
    <w:rsid w:val="008616AD"/>
    <w:rsid w:val="00862EB7"/>
    <w:rsid w:val="00864ABB"/>
    <w:rsid w:val="00866506"/>
    <w:rsid w:val="0086719E"/>
    <w:rsid w:val="0086757B"/>
    <w:rsid w:val="00872875"/>
    <w:rsid w:val="00875D2B"/>
    <w:rsid w:val="008764DB"/>
    <w:rsid w:val="00881614"/>
    <w:rsid w:val="0088170A"/>
    <w:rsid w:val="008824F4"/>
    <w:rsid w:val="00883268"/>
    <w:rsid w:val="008836D6"/>
    <w:rsid w:val="008850F0"/>
    <w:rsid w:val="008857BC"/>
    <w:rsid w:val="00886407"/>
    <w:rsid w:val="00886A43"/>
    <w:rsid w:val="008902AC"/>
    <w:rsid w:val="008938A0"/>
    <w:rsid w:val="0089426B"/>
    <w:rsid w:val="00895E19"/>
    <w:rsid w:val="008969D2"/>
    <w:rsid w:val="008976F4"/>
    <w:rsid w:val="008A403A"/>
    <w:rsid w:val="008B5B51"/>
    <w:rsid w:val="008B731F"/>
    <w:rsid w:val="008C1E89"/>
    <w:rsid w:val="008C2B07"/>
    <w:rsid w:val="008C34B4"/>
    <w:rsid w:val="008C7505"/>
    <w:rsid w:val="008D01FD"/>
    <w:rsid w:val="008D159C"/>
    <w:rsid w:val="008D1902"/>
    <w:rsid w:val="008D47AE"/>
    <w:rsid w:val="008D5516"/>
    <w:rsid w:val="008E13B8"/>
    <w:rsid w:val="008E38BA"/>
    <w:rsid w:val="008E44CC"/>
    <w:rsid w:val="008E790C"/>
    <w:rsid w:val="008E7BE5"/>
    <w:rsid w:val="008E7BEE"/>
    <w:rsid w:val="008F1D6E"/>
    <w:rsid w:val="008F1E25"/>
    <w:rsid w:val="008F27CE"/>
    <w:rsid w:val="008F3245"/>
    <w:rsid w:val="008F3FDD"/>
    <w:rsid w:val="008F5990"/>
    <w:rsid w:val="00900ACD"/>
    <w:rsid w:val="00901360"/>
    <w:rsid w:val="00902192"/>
    <w:rsid w:val="00905A34"/>
    <w:rsid w:val="00905B92"/>
    <w:rsid w:val="00905FB1"/>
    <w:rsid w:val="00906B8B"/>
    <w:rsid w:val="00910EA2"/>
    <w:rsid w:val="00911AB8"/>
    <w:rsid w:val="00917A65"/>
    <w:rsid w:val="00920A43"/>
    <w:rsid w:val="00922D08"/>
    <w:rsid w:val="00923E7F"/>
    <w:rsid w:val="009245A9"/>
    <w:rsid w:val="00931262"/>
    <w:rsid w:val="00931B18"/>
    <w:rsid w:val="00932D50"/>
    <w:rsid w:val="009344A7"/>
    <w:rsid w:val="00936997"/>
    <w:rsid w:val="00941282"/>
    <w:rsid w:val="009425C2"/>
    <w:rsid w:val="00951BF1"/>
    <w:rsid w:val="00953143"/>
    <w:rsid w:val="009533A5"/>
    <w:rsid w:val="00953D51"/>
    <w:rsid w:val="00956AC6"/>
    <w:rsid w:val="00956DEB"/>
    <w:rsid w:val="00957181"/>
    <w:rsid w:val="00957336"/>
    <w:rsid w:val="00960088"/>
    <w:rsid w:val="0096144F"/>
    <w:rsid w:val="009625A9"/>
    <w:rsid w:val="0096314F"/>
    <w:rsid w:val="00964494"/>
    <w:rsid w:val="009659B6"/>
    <w:rsid w:val="009744CC"/>
    <w:rsid w:val="00974C90"/>
    <w:rsid w:val="00974D86"/>
    <w:rsid w:val="009760B9"/>
    <w:rsid w:val="0097681D"/>
    <w:rsid w:val="009779ED"/>
    <w:rsid w:val="009824C8"/>
    <w:rsid w:val="00982AC0"/>
    <w:rsid w:val="009834F6"/>
    <w:rsid w:val="00984731"/>
    <w:rsid w:val="00985F94"/>
    <w:rsid w:val="00986770"/>
    <w:rsid w:val="0099017C"/>
    <w:rsid w:val="0099319D"/>
    <w:rsid w:val="00996EE3"/>
    <w:rsid w:val="00997506"/>
    <w:rsid w:val="00997B0B"/>
    <w:rsid w:val="00997ECD"/>
    <w:rsid w:val="009A00CF"/>
    <w:rsid w:val="009A1423"/>
    <w:rsid w:val="009A2524"/>
    <w:rsid w:val="009A339A"/>
    <w:rsid w:val="009A3FEC"/>
    <w:rsid w:val="009A5030"/>
    <w:rsid w:val="009A55E3"/>
    <w:rsid w:val="009A764D"/>
    <w:rsid w:val="009A7DF8"/>
    <w:rsid w:val="009B2F73"/>
    <w:rsid w:val="009B3249"/>
    <w:rsid w:val="009B4FB6"/>
    <w:rsid w:val="009B59B0"/>
    <w:rsid w:val="009B5D27"/>
    <w:rsid w:val="009B6AD8"/>
    <w:rsid w:val="009C30B3"/>
    <w:rsid w:val="009C58F9"/>
    <w:rsid w:val="009C6A16"/>
    <w:rsid w:val="009C6DFB"/>
    <w:rsid w:val="009D49B7"/>
    <w:rsid w:val="009D51EF"/>
    <w:rsid w:val="009D581A"/>
    <w:rsid w:val="009D7BC5"/>
    <w:rsid w:val="009E058E"/>
    <w:rsid w:val="009E05C5"/>
    <w:rsid w:val="009E11EB"/>
    <w:rsid w:val="009E16CF"/>
    <w:rsid w:val="009E4504"/>
    <w:rsid w:val="009E4F77"/>
    <w:rsid w:val="009E67B6"/>
    <w:rsid w:val="009E6FEC"/>
    <w:rsid w:val="009E78FA"/>
    <w:rsid w:val="009F06F0"/>
    <w:rsid w:val="009F2D25"/>
    <w:rsid w:val="009F3D98"/>
    <w:rsid w:val="009F677E"/>
    <w:rsid w:val="00A0186B"/>
    <w:rsid w:val="00A02E93"/>
    <w:rsid w:val="00A03854"/>
    <w:rsid w:val="00A05D6C"/>
    <w:rsid w:val="00A06983"/>
    <w:rsid w:val="00A10740"/>
    <w:rsid w:val="00A1205C"/>
    <w:rsid w:val="00A1213D"/>
    <w:rsid w:val="00A152B9"/>
    <w:rsid w:val="00A1692E"/>
    <w:rsid w:val="00A176A7"/>
    <w:rsid w:val="00A20118"/>
    <w:rsid w:val="00A202F6"/>
    <w:rsid w:val="00A20710"/>
    <w:rsid w:val="00A25160"/>
    <w:rsid w:val="00A32150"/>
    <w:rsid w:val="00A341CC"/>
    <w:rsid w:val="00A342EC"/>
    <w:rsid w:val="00A34A25"/>
    <w:rsid w:val="00A369C7"/>
    <w:rsid w:val="00A37331"/>
    <w:rsid w:val="00A4250D"/>
    <w:rsid w:val="00A46C23"/>
    <w:rsid w:val="00A46D6A"/>
    <w:rsid w:val="00A47737"/>
    <w:rsid w:val="00A532ED"/>
    <w:rsid w:val="00A53B67"/>
    <w:rsid w:val="00A56643"/>
    <w:rsid w:val="00A57ABE"/>
    <w:rsid w:val="00A627CB"/>
    <w:rsid w:val="00A62E61"/>
    <w:rsid w:val="00A65475"/>
    <w:rsid w:val="00A65CBA"/>
    <w:rsid w:val="00A65EB1"/>
    <w:rsid w:val="00A67EE0"/>
    <w:rsid w:val="00A718E7"/>
    <w:rsid w:val="00A7228C"/>
    <w:rsid w:val="00A74210"/>
    <w:rsid w:val="00A766EA"/>
    <w:rsid w:val="00A9017F"/>
    <w:rsid w:val="00A90207"/>
    <w:rsid w:val="00A94100"/>
    <w:rsid w:val="00A94A55"/>
    <w:rsid w:val="00A9553A"/>
    <w:rsid w:val="00A95C71"/>
    <w:rsid w:val="00AA4656"/>
    <w:rsid w:val="00AB027D"/>
    <w:rsid w:val="00AB1F90"/>
    <w:rsid w:val="00AB5512"/>
    <w:rsid w:val="00AB5FB0"/>
    <w:rsid w:val="00AB6BFA"/>
    <w:rsid w:val="00AB781B"/>
    <w:rsid w:val="00AC056F"/>
    <w:rsid w:val="00AC060B"/>
    <w:rsid w:val="00AC1B75"/>
    <w:rsid w:val="00AC3A91"/>
    <w:rsid w:val="00AC43B4"/>
    <w:rsid w:val="00AC5F9F"/>
    <w:rsid w:val="00AD0741"/>
    <w:rsid w:val="00AD10A5"/>
    <w:rsid w:val="00AD4AC3"/>
    <w:rsid w:val="00AD4EBF"/>
    <w:rsid w:val="00AD5164"/>
    <w:rsid w:val="00AD629A"/>
    <w:rsid w:val="00AD7DAC"/>
    <w:rsid w:val="00AE038D"/>
    <w:rsid w:val="00AE0859"/>
    <w:rsid w:val="00AE4BE2"/>
    <w:rsid w:val="00AE54A7"/>
    <w:rsid w:val="00AE59C7"/>
    <w:rsid w:val="00AE6173"/>
    <w:rsid w:val="00AE7510"/>
    <w:rsid w:val="00AF0120"/>
    <w:rsid w:val="00AF10D7"/>
    <w:rsid w:val="00AF1377"/>
    <w:rsid w:val="00AF6565"/>
    <w:rsid w:val="00AF6A72"/>
    <w:rsid w:val="00B00FEF"/>
    <w:rsid w:val="00B01EB8"/>
    <w:rsid w:val="00B034E2"/>
    <w:rsid w:val="00B05182"/>
    <w:rsid w:val="00B057EC"/>
    <w:rsid w:val="00B106AB"/>
    <w:rsid w:val="00B10EDF"/>
    <w:rsid w:val="00B117D8"/>
    <w:rsid w:val="00B1238F"/>
    <w:rsid w:val="00B12EE4"/>
    <w:rsid w:val="00B16336"/>
    <w:rsid w:val="00B20994"/>
    <w:rsid w:val="00B20CAC"/>
    <w:rsid w:val="00B21356"/>
    <w:rsid w:val="00B21793"/>
    <w:rsid w:val="00B26BBA"/>
    <w:rsid w:val="00B26D55"/>
    <w:rsid w:val="00B306D3"/>
    <w:rsid w:val="00B30D66"/>
    <w:rsid w:val="00B3249C"/>
    <w:rsid w:val="00B329D8"/>
    <w:rsid w:val="00B35406"/>
    <w:rsid w:val="00B36A0B"/>
    <w:rsid w:val="00B36C75"/>
    <w:rsid w:val="00B412F9"/>
    <w:rsid w:val="00B42762"/>
    <w:rsid w:val="00B43365"/>
    <w:rsid w:val="00B43F7E"/>
    <w:rsid w:val="00B56082"/>
    <w:rsid w:val="00B57159"/>
    <w:rsid w:val="00B5736E"/>
    <w:rsid w:val="00B6203B"/>
    <w:rsid w:val="00B62766"/>
    <w:rsid w:val="00B6387D"/>
    <w:rsid w:val="00B63C82"/>
    <w:rsid w:val="00B70EEB"/>
    <w:rsid w:val="00B710E7"/>
    <w:rsid w:val="00B72870"/>
    <w:rsid w:val="00B75C05"/>
    <w:rsid w:val="00B80078"/>
    <w:rsid w:val="00B812AD"/>
    <w:rsid w:val="00B81D75"/>
    <w:rsid w:val="00B872B8"/>
    <w:rsid w:val="00B93961"/>
    <w:rsid w:val="00B93B41"/>
    <w:rsid w:val="00B93BAD"/>
    <w:rsid w:val="00B96785"/>
    <w:rsid w:val="00B96C5B"/>
    <w:rsid w:val="00B96EEE"/>
    <w:rsid w:val="00B97083"/>
    <w:rsid w:val="00B97993"/>
    <w:rsid w:val="00BA10AF"/>
    <w:rsid w:val="00BA130D"/>
    <w:rsid w:val="00BA13EA"/>
    <w:rsid w:val="00BA185D"/>
    <w:rsid w:val="00BA1CFB"/>
    <w:rsid w:val="00BA21A9"/>
    <w:rsid w:val="00BA3191"/>
    <w:rsid w:val="00BA5EAD"/>
    <w:rsid w:val="00BB0BB2"/>
    <w:rsid w:val="00BB3210"/>
    <w:rsid w:val="00BB392C"/>
    <w:rsid w:val="00BB6B27"/>
    <w:rsid w:val="00BB74BA"/>
    <w:rsid w:val="00BB7862"/>
    <w:rsid w:val="00BC0B91"/>
    <w:rsid w:val="00BC7B14"/>
    <w:rsid w:val="00BD15D5"/>
    <w:rsid w:val="00BD341A"/>
    <w:rsid w:val="00BD7691"/>
    <w:rsid w:val="00BE107D"/>
    <w:rsid w:val="00BE26C2"/>
    <w:rsid w:val="00BF11C3"/>
    <w:rsid w:val="00BF1E7F"/>
    <w:rsid w:val="00BF2773"/>
    <w:rsid w:val="00BF4CD5"/>
    <w:rsid w:val="00BF4E74"/>
    <w:rsid w:val="00BF6F0F"/>
    <w:rsid w:val="00C0026A"/>
    <w:rsid w:val="00C0060C"/>
    <w:rsid w:val="00C0182B"/>
    <w:rsid w:val="00C02085"/>
    <w:rsid w:val="00C038B7"/>
    <w:rsid w:val="00C05EC1"/>
    <w:rsid w:val="00C1318A"/>
    <w:rsid w:val="00C1465E"/>
    <w:rsid w:val="00C16937"/>
    <w:rsid w:val="00C17504"/>
    <w:rsid w:val="00C20784"/>
    <w:rsid w:val="00C2119C"/>
    <w:rsid w:val="00C214AD"/>
    <w:rsid w:val="00C21C06"/>
    <w:rsid w:val="00C22075"/>
    <w:rsid w:val="00C23631"/>
    <w:rsid w:val="00C24F67"/>
    <w:rsid w:val="00C3018D"/>
    <w:rsid w:val="00C31E8D"/>
    <w:rsid w:val="00C33C0E"/>
    <w:rsid w:val="00C33F7E"/>
    <w:rsid w:val="00C34989"/>
    <w:rsid w:val="00C34CE8"/>
    <w:rsid w:val="00C351A8"/>
    <w:rsid w:val="00C35A6D"/>
    <w:rsid w:val="00C41E31"/>
    <w:rsid w:val="00C432CC"/>
    <w:rsid w:val="00C4364E"/>
    <w:rsid w:val="00C47A57"/>
    <w:rsid w:val="00C47B09"/>
    <w:rsid w:val="00C47F16"/>
    <w:rsid w:val="00C50891"/>
    <w:rsid w:val="00C52100"/>
    <w:rsid w:val="00C52436"/>
    <w:rsid w:val="00C532A7"/>
    <w:rsid w:val="00C53DAA"/>
    <w:rsid w:val="00C554B7"/>
    <w:rsid w:val="00C55E34"/>
    <w:rsid w:val="00C607AD"/>
    <w:rsid w:val="00C60B80"/>
    <w:rsid w:val="00C64C41"/>
    <w:rsid w:val="00C67391"/>
    <w:rsid w:val="00C7087A"/>
    <w:rsid w:val="00C738B5"/>
    <w:rsid w:val="00C76B48"/>
    <w:rsid w:val="00C77ED3"/>
    <w:rsid w:val="00C84424"/>
    <w:rsid w:val="00C874A9"/>
    <w:rsid w:val="00C90377"/>
    <w:rsid w:val="00C9059A"/>
    <w:rsid w:val="00C9154F"/>
    <w:rsid w:val="00C9182E"/>
    <w:rsid w:val="00C942E0"/>
    <w:rsid w:val="00C94498"/>
    <w:rsid w:val="00C94828"/>
    <w:rsid w:val="00C955D9"/>
    <w:rsid w:val="00C97E33"/>
    <w:rsid w:val="00CA0DEF"/>
    <w:rsid w:val="00CA353A"/>
    <w:rsid w:val="00CA4319"/>
    <w:rsid w:val="00CA6E73"/>
    <w:rsid w:val="00CA7BAA"/>
    <w:rsid w:val="00CB09CC"/>
    <w:rsid w:val="00CB1085"/>
    <w:rsid w:val="00CB3297"/>
    <w:rsid w:val="00CB4B32"/>
    <w:rsid w:val="00CB55BF"/>
    <w:rsid w:val="00CC2C9A"/>
    <w:rsid w:val="00CC31DF"/>
    <w:rsid w:val="00CC53AE"/>
    <w:rsid w:val="00CC5C56"/>
    <w:rsid w:val="00CC5E0E"/>
    <w:rsid w:val="00CC6F66"/>
    <w:rsid w:val="00CC71F5"/>
    <w:rsid w:val="00CC7EC1"/>
    <w:rsid w:val="00CC7FE0"/>
    <w:rsid w:val="00CD07C7"/>
    <w:rsid w:val="00CD0809"/>
    <w:rsid w:val="00CD1688"/>
    <w:rsid w:val="00CD37C3"/>
    <w:rsid w:val="00CD5556"/>
    <w:rsid w:val="00CD7DD3"/>
    <w:rsid w:val="00CD7E29"/>
    <w:rsid w:val="00CE01D9"/>
    <w:rsid w:val="00CE153E"/>
    <w:rsid w:val="00CE2006"/>
    <w:rsid w:val="00CE249B"/>
    <w:rsid w:val="00CE2768"/>
    <w:rsid w:val="00CE291B"/>
    <w:rsid w:val="00CE29B1"/>
    <w:rsid w:val="00CE3DEF"/>
    <w:rsid w:val="00CE4933"/>
    <w:rsid w:val="00CE497A"/>
    <w:rsid w:val="00CE56AB"/>
    <w:rsid w:val="00CE7B0B"/>
    <w:rsid w:val="00CE7F93"/>
    <w:rsid w:val="00CF176B"/>
    <w:rsid w:val="00CF19D7"/>
    <w:rsid w:val="00CF26A3"/>
    <w:rsid w:val="00CF2A96"/>
    <w:rsid w:val="00D00B6A"/>
    <w:rsid w:val="00D0235E"/>
    <w:rsid w:val="00D02381"/>
    <w:rsid w:val="00D06659"/>
    <w:rsid w:val="00D10435"/>
    <w:rsid w:val="00D14988"/>
    <w:rsid w:val="00D1661B"/>
    <w:rsid w:val="00D2312F"/>
    <w:rsid w:val="00D23EE3"/>
    <w:rsid w:val="00D24721"/>
    <w:rsid w:val="00D254B8"/>
    <w:rsid w:val="00D25CEA"/>
    <w:rsid w:val="00D2736B"/>
    <w:rsid w:val="00D3033B"/>
    <w:rsid w:val="00D30BF9"/>
    <w:rsid w:val="00D37079"/>
    <w:rsid w:val="00D4184A"/>
    <w:rsid w:val="00D4340A"/>
    <w:rsid w:val="00D44BF1"/>
    <w:rsid w:val="00D45C31"/>
    <w:rsid w:val="00D4758A"/>
    <w:rsid w:val="00D50E24"/>
    <w:rsid w:val="00D51FEA"/>
    <w:rsid w:val="00D54B35"/>
    <w:rsid w:val="00D55E8C"/>
    <w:rsid w:val="00D60624"/>
    <w:rsid w:val="00D64246"/>
    <w:rsid w:val="00D648B0"/>
    <w:rsid w:val="00D64C77"/>
    <w:rsid w:val="00D656A8"/>
    <w:rsid w:val="00D66EAA"/>
    <w:rsid w:val="00D754E1"/>
    <w:rsid w:val="00D7631F"/>
    <w:rsid w:val="00D766C5"/>
    <w:rsid w:val="00D77517"/>
    <w:rsid w:val="00D775DF"/>
    <w:rsid w:val="00D806C5"/>
    <w:rsid w:val="00D806CF"/>
    <w:rsid w:val="00D8252B"/>
    <w:rsid w:val="00D8301B"/>
    <w:rsid w:val="00D83E4C"/>
    <w:rsid w:val="00D856B9"/>
    <w:rsid w:val="00D85DE2"/>
    <w:rsid w:val="00D8623E"/>
    <w:rsid w:val="00D86995"/>
    <w:rsid w:val="00D9091B"/>
    <w:rsid w:val="00D944E5"/>
    <w:rsid w:val="00D9787A"/>
    <w:rsid w:val="00DA02CA"/>
    <w:rsid w:val="00DA1A11"/>
    <w:rsid w:val="00DA1D70"/>
    <w:rsid w:val="00DA2F62"/>
    <w:rsid w:val="00DA7535"/>
    <w:rsid w:val="00DB0B15"/>
    <w:rsid w:val="00DB3F27"/>
    <w:rsid w:val="00DC0B4B"/>
    <w:rsid w:val="00DC162D"/>
    <w:rsid w:val="00DC40A1"/>
    <w:rsid w:val="00DC4C80"/>
    <w:rsid w:val="00DC6CD5"/>
    <w:rsid w:val="00DD6C58"/>
    <w:rsid w:val="00DD7487"/>
    <w:rsid w:val="00DE34DE"/>
    <w:rsid w:val="00DE4E97"/>
    <w:rsid w:val="00DE4F84"/>
    <w:rsid w:val="00DE64ED"/>
    <w:rsid w:val="00DE6BFD"/>
    <w:rsid w:val="00DF1C09"/>
    <w:rsid w:val="00DF407A"/>
    <w:rsid w:val="00DF4325"/>
    <w:rsid w:val="00DF5E6C"/>
    <w:rsid w:val="00DF722A"/>
    <w:rsid w:val="00E005FE"/>
    <w:rsid w:val="00E00667"/>
    <w:rsid w:val="00E01AC7"/>
    <w:rsid w:val="00E032B8"/>
    <w:rsid w:val="00E04F0A"/>
    <w:rsid w:val="00E04FBF"/>
    <w:rsid w:val="00E10C4F"/>
    <w:rsid w:val="00E1143F"/>
    <w:rsid w:val="00E12B66"/>
    <w:rsid w:val="00E12BFE"/>
    <w:rsid w:val="00E12FAC"/>
    <w:rsid w:val="00E20815"/>
    <w:rsid w:val="00E21F02"/>
    <w:rsid w:val="00E22553"/>
    <w:rsid w:val="00E22CE4"/>
    <w:rsid w:val="00E3015F"/>
    <w:rsid w:val="00E308A7"/>
    <w:rsid w:val="00E31458"/>
    <w:rsid w:val="00E33420"/>
    <w:rsid w:val="00E3580C"/>
    <w:rsid w:val="00E378F8"/>
    <w:rsid w:val="00E41C09"/>
    <w:rsid w:val="00E422BC"/>
    <w:rsid w:val="00E429DF"/>
    <w:rsid w:val="00E43B75"/>
    <w:rsid w:val="00E450C1"/>
    <w:rsid w:val="00E45E01"/>
    <w:rsid w:val="00E50994"/>
    <w:rsid w:val="00E51123"/>
    <w:rsid w:val="00E53650"/>
    <w:rsid w:val="00E545A2"/>
    <w:rsid w:val="00E54DFC"/>
    <w:rsid w:val="00E54F03"/>
    <w:rsid w:val="00E5559B"/>
    <w:rsid w:val="00E6157B"/>
    <w:rsid w:val="00E62601"/>
    <w:rsid w:val="00E6433B"/>
    <w:rsid w:val="00E65D62"/>
    <w:rsid w:val="00E6699F"/>
    <w:rsid w:val="00E6725E"/>
    <w:rsid w:val="00E701D8"/>
    <w:rsid w:val="00E71707"/>
    <w:rsid w:val="00E72B7E"/>
    <w:rsid w:val="00E73875"/>
    <w:rsid w:val="00E75032"/>
    <w:rsid w:val="00E802D9"/>
    <w:rsid w:val="00E81310"/>
    <w:rsid w:val="00E81BC5"/>
    <w:rsid w:val="00E81BE6"/>
    <w:rsid w:val="00E8601C"/>
    <w:rsid w:val="00E86236"/>
    <w:rsid w:val="00E86804"/>
    <w:rsid w:val="00E903B3"/>
    <w:rsid w:val="00E91BC1"/>
    <w:rsid w:val="00E91DCF"/>
    <w:rsid w:val="00E95263"/>
    <w:rsid w:val="00E97113"/>
    <w:rsid w:val="00E97841"/>
    <w:rsid w:val="00EA0180"/>
    <w:rsid w:val="00EA3BD1"/>
    <w:rsid w:val="00EA3C75"/>
    <w:rsid w:val="00EA5528"/>
    <w:rsid w:val="00EA68F2"/>
    <w:rsid w:val="00EA7050"/>
    <w:rsid w:val="00EA75FC"/>
    <w:rsid w:val="00EA7CBB"/>
    <w:rsid w:val="00EB4253"/>
    <w:rsid w:val="00EB5EB7"/>
    <w:rsid w:val="00EB7B7D"/>
    <w:rsid w:val="00EB7D71"/>
    <w:rsid w:val="00EC0709"/>
    <w:rsid w:val="00EC1515"/>
    <w:rsid w:val="00EC1FF8"/>
    <w:rsid w:val="00ED0055"/>
    <w:rsid w:val="00ED014D"/>
    <w:rsid w:val="00ED0272"/>
    <w:rsid w:val="00ED0A87"/>
    <w:rsid w:val="00ED1823"/>
    <w:rsid w:val="00ED34D8"/>
    <w:rsid w:val="00ED415D"/>
    <w:rsid w:val="00ED4E31"/>
    <w:rsid w:val="00ED4F4C"/>
    <w:rsid w:val="00ED5472"/>
    <w:rsid w:val="00ED5EA8"/>
    <w:rsid w:val="00ED65DE"/>
    <w:rsid w:val="00ED7C48"/>
    <w:rsid w:val="00EE1993"/>
    <w:rsid w:val="00EE27BE"/>
    <w:rsid w:val="00EE3EFE"/>
    <w:rsid w:val="00EE48F2"/>
    <w:rsid w:val="00EE7153"/>
    <w:rsid w:val="00EF191D"/>
    <w:rsid w:val="00EF260B"/>
    <w:rsid w:val="00EF2B77"/>
    <w:rsid w:val="00EF33C1"/>
    <w:rsid w:val="00EF348E"/>
    <w:rsid w:val="00EF6801"/>
    <w:rsid w:val="00EF748F"/>
    <w:rsid w:val="00F013E5"/>
    <w:rsid w:val="00F0205E"/>
    <w:rsid w:val="00F0340D"/>
    <w:rsid w:val="00F077BD"/>
    <w:rsid w:val="00F108F6"/>
    <w:rsid w:val="00F11172"/>
    <w:rsid w:val="00F13CE2"/>
    <w:rsid w:val="00F13E37"/>
    <w:rsid w:val="00F142A7"/>
    <w:rsid w:val="00F143E5"/>
    <w:rsid w:val="00F1490D"/>
    <w:rsid w:val="00F17A7D"/>
    <w:rsid w:val="00F20E87"/>
    <w:rsid w:val="00F210C4"/>
    <w:rsid w:val="00F21B1A"/>
    <w:rsid w:val="00F22FAA"/>
    <w:rsid w:val="00F2488E"/>
    <w:rsid w:val="00F26001"/>
    <w:rsid w:val="00F2730D"/>
    <w:rsid w:val="00F30BF9"/>
    <w:rsid w:val="00F31026"/>
    <w:rsid w:val="00F3128D"/>
    <w:rsid w:val="00F342AA"/>
    <w:rsid w:val="00F40B0C"/>
    <w:rsid w:val="00F4119D"/>
    <w:rsid w:val="00F43082"/>
    <w:rsid w:val="00F43A9B"/>
    <w:rsid w:val="00F501E2"/>
    <w:rsid w:val="00F504A2"/>
    <w:rsid w:val="00F53061"/>
    <w:rsid w:val="00F53C9B"/>
    <w:rsid w:val="00F54C2C"/>
    <w:rsid w:val="00F57D6D"/>
    <w:rsid w:val="00F6061B"/>
    <w:rsid w:val="00F60714"/>
    <w:rsid w:val="00F60BF4"/>
    <w:rsid w:val="00F62DC4"/>
    <w:rsid w:val="00F65106"/>
    <w:rsid w:val="00F653EE"/>
    <w:rsid w:val="00F6578E"/>
    <w:rsid w:val="00F65A74"/>
    <w:rsid w:val="00F71641"/>
    <w:rsid w:val="00F738C3"/>
    <w:rsid w:val="00F76218"/>
    <w:rsid w:val="00F7642B"/>
    <w:rsid w:val="00F76726"/>
    <w:rsid w:val="00F7742C"/>
    <w:rsid w:val="00F805B9"/>
    <w:rsid w:val="00F80D84"/>
    <w:rsid w:val="00F81164"/>
    <w:rsid w:val="00F8184C"/>
    <w:rsid w:val="00F818FB"/>
    <w:rsid w:val="00F821D0"/>
    <w:rsid w:val="00F845D4"/>
    <w:rsid w:val="00F84EDD"/>
    <w:rsid w:val="00F85E9D"/>
    <w:rsid w:val="00F869FC"/>
    <w:rsid w:val="00F87D9F"/>
    <w:rsid w:val="00F94E80"/>
    <w:rsid w:val="00FA0593"/>
    <w:rsid w:val="00FA0D54"/>
    <w:rsid w:val="00FA16F7"/>
    <w:rsid w:val="00FA2BC2"/>
    <w:rsid w:val="00FA3477"/>
    <w:rsid w:val="00FA4E39"/>
    <w:rsid w:val="00FB12D7"/>
    <w:rsid w:val="00FB2D31"/>
    <w:rsid w:val="00FB3360"/>
    <w:rsid w:val="00FC167B"/>
    <w:rsid w:val="00FC3859"/>
    <w:rsid w:val="00FC40C9"/>
    <w:rsid w:val="00FC5EA5"/>
    <w:rsid w:val="00FC65C0"/>
    <w:rsid w:val="00FD119B"/>
    <w:rsid w:val="00FD2EC0"/>
    <w:rsid w:val="00FD49CA"/>
    <w:rsid w:val="00FD66CA"/>
    <w:rsid w:val="00FE0B36"/>
    <w:rsid w:val="00FE2182"/>
    <w:rsid w:val="00FE2ED6"/>
    <w:rsid w:val="00FE31A9"/>
    <w:rsid w:val="00FE4EC3"/>
    <w:rsid w:val="00FE7A5D"/>
    <w:rsid w:val="00FF05AB"/>
    <w:rsid w:val="00FF277B"/>
    <w:rsid w:val="00FF2CA3"/>
    <w:rsid w:val="00FF36BB"/>
    <w:rsid w:val="00FF4308"/>
    <w:rsid w:val="00FF45A0"/>
    <w:rsid w:val="00FF50AF"/>
    <w:rsid w:val="00FF5D4C"/>
    <w:rsid w:val="00FF641D"/>
    <w:rsid w:val="00FF7D30"/>
    <w:rsid w:val="00FF7F0E"/>
    <w:rsid w:val="0100568F"/>
    <w:rsid w:val="01025A39"/>
    <w:rsid w:val="011264CC"/>
    <w:rsid w:val="01268017"/>
    <w:rsid w:val="0126B39B"/>
    <w:rsid w:val="01296B6E"/>
    <w:rsid w:val="012D6814"/>
    <w:rsid w:val="0131E525"/>
    <w:rsid w:val="01497996"/>
    <w:rsid w:val="016FFA07"/>
    <w:rsid w:val="01782108"/>
    <w:rsid w:val="017E4776"/>
    <w:rsid w:val="019235F1"/>
    <w:rsid w:val="019C489C"/>
    <w:rsid w:val="01A0EFE7"/>
    <w:rsid w:val="01A306F4"/>
    <w:rsid w:val="01ABA1B6"/>
    <w:rsid w:val="01B3E08C"/>
    <w:rsid w:val="01EABF68"/>
    <w:rsid w:val="01EC4A63"/>
    <w:rsid w:val="01EE7C58"/>
    <w:rsid w:val="01F070CB"/>
    <w:rsid w:val="01FA9ABB"/>
    <w:rsid w:val="0215B8C3"/>
    <w:rsid w:val="02280C5F"/>
    <w:rsid w:val="0228337E"/>
    <w:rsid w:val="022C1740"/>
    <w:rsid w:val="023FEC2C"/>
    <w:rsid w:val="029F862A"/>
    <w:rsid w:val="02DA734C"/>
    <w:rsid w:val="02E44DB2"/>
    <w:rsid w:val="02ECEEC7"/>
    <w:rsid w:val="02EDADF7"/>
    <w:rsid w:val="02F2E5A2"/>
    <w:rsid w:val="02F7014F"/>
    <w:rsid w:val="02FDECEC"/>
    <w:rsid w:val="031CAF03"/>
    <w:rsid w:val="034393C8"/>
    <w:rsid w:val="03486D2F"/>
    <w:rsid w:val="03496346"/>
    <w:rsid w:val="0352BFCF"/>
    <w:rsid w:val="03578D5D"/>
    <w:rsid w:val="0363D7AF"/>
    <w:rsid w:val="037A6E01"/>
    <w:rsid w:val="0384F77F"/>
    <w:rsid w:val="038F4707"/>
    <w:rsid w:val="03A04161"/>
    <w:rsid w:val="03BFDAF7"/>
    <w:rsid w:val="03CDBB83"/>
    <w:rsid w:val="03EA6443"/>
    <w:rsid w:val="03F4A59F"/>
    <w:rsid w:val="03FC1FC1"/>
    <w:rsid w:val="03FD485B"/>
    <w:rsid w:val="045EF5FA"/>
    <w:rsid w:val="0471B846"/>
    <w:rsid w:val="04863CBF"/>
    <w:rsid w:val="0488DCB2"/>
    <w:rsid w:val="049B2B7D"/>
    <w:rsid w:val="04AAB905"/>
    <w:rsid w:val="04ACC227"/>
    <w:rsid w:val="04B84CBF"/>
    <w:rsid w:val="04B96747"/>
    <w:rsid w:val="04C46A5C"/>
    <w:rsid w:val="04DB3D30"/>
    <w:rsid w:val="04E3917D"/>
    <w:rsid w:val="04E418E6"/>
    <w:rsid w:val="04E5B502"/>
    <w:rsid w:val="04E7177B"/>
    <w:rsid w:val="04FCB8E3"/>
    <w:rsid w:val="0502F6EA"/>
    <w:rsid w:val="05158874"/>
    <w:rsid w:val="05267A8B"/>
    <w:rsid w:val="0533EBCC"/>
    <w:rsid w:val="05489484"/>
    <w:rsid w:val="054A397A"/>
    <w:rsid w:val="055C1996"/>
    <w:rsid w:val="055F47B0"/>
    <w:rsid w:val="0579966B"/>
    <w:rsid w:val="05AC7FAA"/>
    <w:rsid w:val="05B32F29"/>
    <w:rsid w:val="05C32BAC"/>
    <w:rsid w:val="05C7079E"/>
    <w:rsid w:val="05E09D24"/>
    <w:rsid w:val="05E30B3F"/>
    <w:rsid w:val="05F4370A"/>
    <w:rsid w:val="06092B4F"/>
    <w:rsid w:val="061A0194"/>
    <w:rsid w:val="061DD0BD"/>
    <w:rsid w:val="06395A15"/>
    <w:rsid w:val="06465187"/>
    <w:rsid w:val="065E9E21"/>
    <w:rsid w:val="066E1DB3"/>
    <w:rsid w:val="068220FA"/>
    <w:rsid w:val="06A86184"/>
    <w:rsid w:val="06B1CCD7"/>
    <w:rsid w:val="06B94EF8"/>
    <w:rsid w:val="06BB6DA9"/>
    <w:rsid w:val="06CB183A"/>
    <w:rsid w:val="06D3CBFF"/>
    <w:rsid w:val="06E63765"/>
    <w:rsid w:val="06FEE94F"/>
    <w:rsid w:val="0714E433"/>
    <w:rsid w:val="071591C9"/>
    <w:rsid w:val="071BDB2B"/>
    <w:rsid w:val="07275F5F"/>
    <w:rsid w:val="07419457"/>
    <w:rsid w:val="0749B7E8"/>
    <w:rsid w:val="0750BAF3"/>
    <w:rsid w:val="07584087"/>
    <w:rsid w:val="0788FAFB"/>
    <w:rsid w:val="078F594A"/>
    <w:rsid w:val="079172CD"/>
    <w:rsid w:val="0793C61B"/>
    <w:rsid w:val="079A5B3D"/>
    <w:rsid w:val="07B5D1F5"/>
    <w:rsid w:val="07C0F9AC"/>
    <w:rsid w:val="07C43EAF"/>
    <w:rsid w:val="07EF6DCC"/>
    <w:rsid w:val="07F81D05"/>
    <w:rsid w:val="07FD789C"/>
    <w:rsid w:val="0801BC05"/>
    <w:rsid w:val="0811F48F"/>
    <w:rsid w:val="082D9D86"/>
    <w:rsid w:val="08362C54"/>
    <w:rsid w:val="08430C7A"/>
    <w:rsid w:val="0855B147"/>
    <w:rsid w:val="085AF025"/>
    <w:rsid w:val="0871E881"/>
    <w:rsid w:val="087398F4"/>
    <w:rsid w:val="08763005"/>
    <w:rsid w:val="087DBB9A"/>
    <w:rsid w:val="088C7336"/>
    <w:rsid w:val="088EA42E"/>
    <w:rsid w:val="08E505F4"/>
    <w:rsid w:val="0924F8ED"/>
    <w:rsid w:val="0930314A"/>
    <w:rsid w:val="093D861F"/>
    <w:rsid w:val="093EB5AE"/>
    <w:rsid w:val="095F37F8"/>
    <w:rsid w:val="0963481E"/>
    <w:rsid w:val="096F24D8"/>
    <w:rsid w:val="097215D0"/>
    <w:rsid w:val="099818E5"/>
    <w:rsid w:val="099BECE2"/>
    <w:rsid w:val="099C9DE1"/>
    <w:rsid w:val="09A8359E"/>
    <w:rsid w:val="09A903AE"/>
    <w:rsid w:val="09CEBEC5"/>
    <w:rsid w:val="09D6580C"/>
    <w:rsid w:val="09E40B9F"/>
    <w:rsid w:val="09EE8159"/>
    <w:rsid w:val="0A05ECE8"/>
    <w:rsid w:val="0A05F76D"/>
    <w:rsid w:val="0A32C3B7"/>
    <w:rsid w:val="0A39BF1E"/>
    <w:rsid w:val="0A3A0835"/>
    <w:rsid w:val="0A3E4354"/>
    <w:rsid w:val="0A41FF8E"/>
    <w:rsid w:val="0A46494F"/>
    <w:rsid w:val="0A48C8D6"/>
    <w:rsid w:val="0A52DFE8"/>
    <w:rsid w:val="0A56E6AB"/>
    <w:rsid w:val="0A589B18"/>
    <w:rsid w:val="0A6CA4E2"/>
    <w:rsid w:val="0A919365"/>
    <w:rsid w:val="0A96F53F"/>
    <w:rsid w:val="0A9796D0"/>
    <w:rsid w:val="0A97CB35"/>
    <w:rsid w:val="0A99688D"/>
    <w:rsid w:val="0AC2AB2F"/>
    <w:rsid w:val="0AC2CE1A"/>
    <w:rsid w:val="0AE0DEAE"/>
    <w:rsid w:val="0B0175ED"/>
    <w:rsid w:val="0B05E412"/>
    <w:rsid w:val="0B0A0680"/>
    <w:rsid w:val="0B21D93A"/>
    <w:rsid w:val="0B270093"/>
    <w:rsid w:val="0B4226B1"/>
    <w:rsid w:val="0B4AA99E"/>
    <w:rsid w:val="0B4D028C"/>
    <w:rsid w:val="0B52CDB1"/>
    <w:rsid w:val="0B6A8F26"/>
    <w:rsid w:val="0B72A5DE"/>
    <w:rsid w:val="0B745C9F"/>
    <w:rsid w:val="0B7A561C"/>
    <w:rsid w:val="0B8404B0"/>
    <w:rsid w:val="0B875F0B"/>
    <w:rsid w:val="0BA6ED32"/>
    <w:rsid w:val="0BAFC87F"/>
    <w:rsid w:val="0BBF34BA"/>
    <w:rsid w:val="0BC80D4D"/>
    <w:rsid w:val="0BCB4CA4"/>
    <w:rsid w:val="0BCF90DD"/>
    <w:rsid w:val="0BD43861"/>
    <w:rsid w:val="0BD8FD4A"/>
    <w:rsid w:val="0BDE6107"/>
    <w:rsid w:val="0BE0391B"/>
    <w:rsid w:val="0BE5768F"/>
    <w:rsid w:val="0BF106A1"/>
    <w:rsid w:val="0C0A79F8"/>
    <w:rsid w:val="0C27C7DB"/>
    <w:rsid w:val="0C3A82AA"/>
    <w:rsid w:val="0C3E59B1"/>
    <w:rsid w:val="0C4300A9"/>
    <w:rsid w:val="0C4C8F8E"/>
    <w:rsid w:val="0C53498F"/>
    <w:rsid w:val="0C7900ED"/>
    <w:rsid w:val="0C8DD4C1"/>
    <w:rsid w:val="0C8F592C"/>
    <w:rsid w:val="0C95060D"/>
    <w:rsid w:val="0CA026C3"/>
    <w:rsid w:val="0CAB514E"/>
    <w:rsid w:val="0CC59A0F"/>
    <w:rsid w:val="0CD14DB1"/>
    <w:rsid w:val="0CFA1887"/>
    <w:rsid w:val="0D0F9BB9"/>
    <w:rsid w:val="0D16A947"/>
    <w:rsid w:val="0D174AEE"/>
    <w:rsid w:val="0D37712B"/>
    <w:rsid w:val="0D3F3E23"/>
    <w:rsid w:val="0D4C5969"/>
    <w:rsid w:val="0D4CCDB3"/>
    <w:rsid w:val="0D57F5D0"/>
    <w:rsid w:val="0D5EFA29"/>
    <w:rsid w:val="0D65E2F0"/>
    <w:rsid w:val="0D6E4CCC"/>
    <w:rsid w:val="0D82718F"/>
    <w:rsid w:val="0D9356F8"/>
    <w:rsid w:val="0DA2F673"/>
    <w:rsid w:val="0DA67977"/>
    <w:rsid w:val="0DAD3E75"/>
    <w:rsid w:val="0DB91374"/>
    <w:rsid w:val="0DBB7CA3"/>
    <w:rsid w:val="0DBCAD64"/>
    <w:rsid w:val="0DC714FE"/>
    <w:rsid w:val="0DC950DD"/>
    <w:rsid w:val="0DCFC2E0"/>
    <w:rsid w:val="0DD726F5"/>
    <w:rsid w:val="0DE85FEF"/>
    <w:rsid w:val="0DF74EAE"/>
    <w:rsid w:val="0E120898"/>
    <w:rsid w:val="0E1F0E5A"/>
    <w:rsid w:val="0E251379"/>
    <w:rsid w:val="0E399639"/>
    <w:rsid w:val="0E446DB5"/>
    <w:rsid w:val="0E589447"/>
    <w:rsid w:val="0E58DCE3"/>
    <w:rsid w:val="0E5FA17D"/>
    <w:rsid w:val="0E6C23F6"/>
    <w:rsid w:val="0E7C39A2"/>
    <w:rsid w:val="0E7C74D1"/>
    <w:rsid w:val="0E7E686F"/>
    <w:rsid w:val="0E7FBEBB"/>
    <w:rsid w:val="0E856A94"/>
    <w:rsid w:val="0EAAB0F0"/>
    <w:rsid w:val="0EB84763"/>
    <w:rsid w:val="0EBCDEBC"/>
    <w:rsid w:val="0EC0487C"/>
    <w:rsid w:val="0EC79D1C"/>
    <w:rsid w:val="0F0BA0C4"/>
    <w:rsid w:val="0F1F029E"/>
    <w:rsid w:val="0F3C63FB"/>
    <w:rsid w:val="0F4359E9"/>
    <w:rsid w:val="0F4BE35B"/>
    <w:rsid w:val="0F567444"/>
    <w:rsid w:val="0F5A9AF5"/>
    <w:rsid w:val="0F894415"/>
    <w:rsid w:val="0F896021"/>
    <w:rsid w:val="0FB214A5"/>
    <w:rsid w:val="0FB229EF"/>
    <w:rsid w:val="0FBD0C5F"/>
    <w:rsid w:val="0FD4AA8A"/>
    <w:rsid w:val="0FDB84E7"/>
    <w:rsid w:val="0FE60348"/>
    <w:rsid w:val="0FF5467A"/>
    <w:rsid w:val="0FF6EC7E"/>
    <w:rsid w:val="0FFB05C6"/>
    <w:rsid w:val="103346F3"/>
    <w:rsid w:val="10362E6B"/>
    <w:rsid w:val="10368F25"/>
    <w:rsid w:val="1042FCD7"/>
    <w:rsid w:val="10433C0C"/>
    <w:rsid w:val="10523FB0"/>
    <w:rsid w:val="106630AB"/>
    <w:rsid w:val="106B063D"/>
    <w:rsid w:val="1080CA67"/>
    <w:rsid w:val="10841BB0"/>
    <w:rsid w:val="109488A0"/>
    <w:rsid w:val="10A29E1C"/>
    <w:rsid w:val="10AB7497"/>
    <w:rsid w:val="10BEA28F"/>
    <w:rsid w:val="10E58A8D"/>
    <w:rsid w:val="10FEAB5A"/>
    <w:rsid w:val="111271B6"/>
    <w:rsid w:val="111BF97E"/>
    <w:rsid w:val="111C26EE"/>
    <w:rsid w:val="1136F7D5"/>
    <w:rsid w:val="1138A8C4"/>
    <w:rsid w:val="113B43CE"/>
    <w:rsid w:val="11503B4E"/>
    <w:rsid w:val="11506C48"/>
    <w:rsid w:val="115CB43B"/>
    <w:rsid w:val="115CF4E0"/>
    <w:rsid w:val="116AFA91"/>
    <w:rsid w:val="1170A232"/>
    <w:rsid w:val="1191E463"/>
    <w:rsid w:val="1196872C"/>
    <w:rsid w:val="119F44AF"/>
    <w:rsid w:val="11A869F8"/>
    <w:rsid w:val="11B025B5"/>
    <w:rsid w:val="11B8350D"/>
    <w:rsid w:val="11EE286B"/>
    <w:rsid w:val="12003642"/>
    <w:rsid w:val="12137B6F"/>
    <w:rsid w:val="12309A58"/>
    <w:rsid w:val="1231A10F"/>
    <w:rsid w:val="125194D3"/>
    <w:rsid w:val="126D4B95"/>
    <w:rsid w:val="1271105C"/>
    <w:rsid w:val="128879A1"/>
    <w:rsid w:val="128A0207"/>
    <w:rsid w:val="128E96E3"/>
    <w:rsid w:val="128F7FC1"/>
    <w:rsid w:val="12967853"/>
    <w:rsid w:val="12A53C9B"/>
    <w:rsid w:val="12A5ABB3"/>
    <w:rsid w:val="12BAECC1"/>
    <w:rsid w:val="12C0D21E"/>
    <w:rsid w:val="12CB9B90"/>
    <w:rsid w:val="12D50D7D"/>
    <w:rsid w:val="12E573A8"/>
    <w:rsid w:val="12E64A34"/>
    <w:rsid w:val="12EC70A4"/>
    <w:rsid w:val="12F3D5E2"/>
    <w:rsid w:val="12FBEBED"/>
    <w:rsid w:val="13385B24"/>
    <w:rsid w:val="134F2417"/>
    <w:rsid w:val="135FD31D"/>
    <w:rsid w:val="1377E9AB"/>
    <w:rsid w:val="1386D5EA"/>
    <w:rsid w:val="1389E072"/>
    <w:rsid w:val="139C27CB"/>
    <w:rsid w:val="13A37748"/>
    <w:rsid w:val="13AF7D5A"/>
    <w:rsid w:val="13B5FA2F"/>
    <w:rsid w:val="13C02A96"/>
    <w:rsid w:val="13F480B6"/>
    <w:rsid w:val="14008337"/>
    <w:rsid w:val="14244A02"/>
    <w:rsid w:val="142901E9"/>
    <w:rsid w:val="142F0FFC"/>
    <w:rsid w:val="143280B8"/>
    <w:rsid w:val="143EDE50"/>
    <w:rsid w:val="143FADCF"/>
    <w:rsid w:val="1440BED0"/>
    <w:rsid w:val="14418E32"/>
    <w:rsid w:val="1444E8F4"/>
    <w:rsid w:val="144CC3D6"/>
    <w:rsid w:val="145C3633"/>
    <w:rsid w:val="1468FD2D"/>
    <w:rsid w:val="146C0174"/>
    <w:rsid w:val="14791F5C"/>
    <w:rsid w:val="149CC42C"/>
    <w:rsid w:val="14A3F8FC"/>
    <w:rsid w:val="14A76FDA"/>
    <w:rsid w:val="14A9BD22"/>
    <w:rsid w:val="14B1ABCD"/>
    <w:rsid w:val="14BEA769"/>
    <w:rsid w:val="14C96E73"/>
    <w:rsid w:val="14CF92E6"/>
    <w:rsid w:val="14FC4240"/>
    <w:rsid w:val="150C8876"/>
    <w:rsid w:val="150F17AA"/>
    <w:rsid w:val="1521BB2C"/>
    <w:rsid w:val="1525D95D"/>
    <w:rsid w:val="1535BACF"/>
    <w:rsid w:val="153A2493"/>
    <w:rsid w:val="153ACF85"/>
    <w:rsid w:val="153D9037"/>
    <w:rsid w:val="153DF561"/>
    <w:rsid w:val="154EA082"/>
    <w:rsid w:val="1578F2AE"/>
    <w:rsid w:val="157DC4AF"/>
    <w:rsid w:val="159FA4E2"/>
    <w:rsid w:val="15B7380F"/>
    <w:rsid w:val="15B813DB"/>
    <w:rsid w:val="15BD2726"/>
    <w:rsid w:val="15C01A63"/>
    <w:rsid w:val="15D40C9D"/>
    <w:rsid w:val="160CBC40"/>
    <w:rsid w:val="16272C81"/>
    <w:rsid w:val="16299623"/>
    <w:rsid w:val="163A8F3A"/>
    <w:rsid w:val="164125E4"/>
    <w:rsid w:val="16452C02"/>
    <w:rsid w:val="16499446"/>
    <w:rsid w:val="164C97CD"/>
    <w:rsid w:val="16675E62"/>
    <w:rsid w:val="16847C77"/>
    <w:rsid w:val="168B24CF"/>
    <w:rsid w:val="16A01E20"/>
    <w:rsid w:val="16AB0050"/>
    <w:rsid w:val="16D71821"/>
    <w:rsid w:val="16E48A38"/>
    <w:rsid w:val="16F50AAD"/>
    <w:rsid w:val="17009E4F"/>
    <w:rsid w:val="1706C447"/>
    <w:rsid w:val="170ABFF4"/>
    <w:rsid w:val="170BB8A0"/>
    <w:rsid w:val="1710D142"/>
    <w:rsid w:val="171B12EE"/>
    <w:rsid w:val="17218BB0"/>
    <w:rsid w:val="17541A12"/>
    <w:rsid w:val="175B97E0"/>
    <w:rsid w:val="1769648C"/>
    <w:rsid w:val="17769757"/>
    <w:rsid w:val="178CBFD7"/>
    <w:rsid w:val="179289F7"/>
    <w:rsid w:val="179F3F28"/>
    <w:rsid w:val="17A41B64"/>
    <w:rsid w:val="17A8E526"/>
    <w:rsid w:val="17B6440D"/>
    <w:rsid w:val="17CDDF5F"/>
    <w:rsid w:val="17ECCB39"/>
    <w:rsid w:val="17FA5A78"/>
    <w:rsid w:val="17FC9BB0"/>
    <w:rsid w:val="17FDFEBE"/>
    <w:rsid w:val="18079431"/>
    <w:rsid w:val="18096092"/>
    <w:rsid w:val="18104B7E"/>
    <w:rsid w:val="181C4FD2"/>
    <w:rsid w:val="183660BA"/>
    <w:rsid w:val="18374D24"/>
    <w:rsid w:val="183C2383"/>
    <w:rsid w:val="18461C83"/>
    <w:rsid w:val="1852862B"/>
    <w:rsid w:val="1858D361"/>
    <w:rsid w:val="1878C34F"/>
    <w:rsid w:val="18840736"/>
    <w:rsid w:val="188C55BD"/>
    <w:rsid w:val="188D67F8"/>
    <w:rsid w:val="189EA2CF"/>
    <w:rsid w:val="18B416A3"/>
    <w:rsid w:val="18CADDC9"/>
    <w:rsid w:val="18EF8930"/>
    <w:rsid w:val="18FBC4DA"/>
    <w:rsid w:val="19168E19"/>
    <w:rsid w:val="1946A3A7"/>
    <w:rsid w:val="19535B26"/>
    <w:rsid w:val="196567B2"/>
    <w:rsid w:val="1995A85F"/>
    <w:rsid w:val="199FEC10"/>
    <w:rsid w:val="19A1C673"/>
    <w:rsid w:val="19A89AD2"/>
    <w:rsid w:val="19ADAA87"/>
    <w:rsid w:val="19B45E85"/>
    <w:rsid w:val="19C3F587"/>
    <w:rsid w:val="19CEB60C"/>
    <w:rsid w:val="19E3B0F6"/>
    <w:rsid w:val="19E9613A"/>
    <w:rsid w:val="19F47EF3"/>
    <w:rsid w:val="19F782CC"/>
    <w:rsid w:val="1A004F95"/>
    <w:rsid w:val="1A1C6DE3"/>
    <w:rsid w:val="1A2307FC"/>
    <w:rsid w:val="1A25C438"/>
    <w:rsid w:val="1A2D2939"/>
    <w:rsid w:val="1A42745D"/>
    <w:rsid w:val="1A434E0D"/>
    <w:rsid w:val="1A4C3A07"/>
    <w:rsid w:val="1A5B47A8"/>
    <w:rsid w:val="1A5E9381"/>
    <w:rsid w:val="1A6CAE5E"/>
    <w:rsid w:val="1A7F0B13"/>
    <w:rsid w:val="1A848F2A"/>
    <w:rsid w:val="1AA77DC0"/>
    <w:rsid w:val="1AB42387"/>
    <w:rsid w:val="1ACFF983"/>
    <w:rsid w:val="1AEE97B3"/>
    <w:rsid w:val="1B0A35D3"/>
    <w:rsid w:val="1B15416D"/>
    <w:rsid w:val="1B1911BB"/>
    <w:rsid w:val="1B20DFEE"/>
    <w:rsid w:val="1B282A92"/>
    <w:rsid w:val="1B2B0DE5"/>
    <w:rsid w:val="1B348A02"/>
    <w:rsid w:val="1B368B0A"/>
    <w:rsid w:val="1B3F2A2A"/>
    <w:rsid w:val="1B45DD1F"/>
    <w:rsid w:val="1B47AB83"/>
    <w:rsid w:val="1B4A6427"/>
    <w:rsid w:val="1B581642"/>
    <w:rsid w:val="1B595F70"/>
    <w:rsid w:val="1B5FF10D"/>
    <w:rsid w:val="1B6A1496"/>
    <w:rsid w:val="1B775EAC"/>
    <w:rsid w:val="1B93A01F"/>
    <w:rsid w:val="1B9489B9"/>
    <w:rsid w:val="1BA5B132"/>
    <w:rsid w:val="1BA71888"/>
    <w:rsid w:val="1BAED5CD"/>
    <w:rsid w:val="1BC624D8"/>
    <w:rsid w:val="1BD2D469"/>
    <w:rsid w:val="1BD66CC3"/>
    <w:rsid w:val="1BE22548"/>
    <w:rsid w:val="1BE484AC"/>
    <w:rsid w:val="1BFC3925"/>
    <w:rsid w:val="1C048277"/>
    <w:rsid w:val="1C1D6BB4"/>
    <w:rsid w:val="1C208463"/>
    <w:rsid w:val="1C2BE9FF"/>
    <w:rsid w:val="1C36D8D9"/>
    <w:rsid w:val="1C3A21E1"/>
    <w:rsid w:val="1C4B110E"/>
    <w:rsid w:val="1C5AD271"/>
    <w:rsid w:val="1C5F7F55"/>
    <w:rsid w:val="1C6600CD"/>
    <w:rsid w:val="1C69C3A4"/>
    <w:rsid w:val="1C89A5D6"/>
    <w:rsid w:val="1CAEC007"/>
    <w:rsid w:val="1CBF9DBF"/>
    <w:rsid w:val="1CF266FE"/>
    <w:rsid w:val="1D25F74E"/>
    <w:rsid w:val="1D337628"/>
    <w:rsid w:val="1D41E175"/>
    <w:rsid w:val="1D4AB3AC"/>
    <w:rsid w:val="1D4BDDC2"/>
    <w:rsid w:val="1D4C3F51"/>
    <w:rsid w:val="1D5591FA"/>
    <w:rsid w:val="1D72714D"/>
    <w:rsid w:val="1D7C9E9D"/>
    <w:rsid w:val="1D822E26"/>
    <w:rsid w:val="1D929322"/>
    <w:rsid w:val="1DA74542"/>
    <w:rsid w:val="1DD216EB"/>
    <w:rsid w:val="1DD319CE"/>
    <w:rsid w:val="1DD635D8"/>
    <w:rsid w:val="1E0495BD"/>
    <w:rsid w:val="1E1BE7A1"/>
    <w:rsid w:val="1E251C28"/>
    <w:rsid w:val="1E3B44E2"/>
    <w:rsid w:val="1E3D7281"/>
    <w:rsid w:val="1E4A8763"/>
    <w:rsid w:val="1E4BFABD"/>
    <w:rsid w:val="1E4D586D"/>
    <w:rsid w:val="1E735D33"/>
    <w:rsid w:val="1E8204E9"/>
    <w:rsid w:val="1EA5C599"/>
    <w:rsid w:val="1EAD9A5C"/>
    <w:rsid w:val="1EAFFE48"/>
    <w:rsid w:val="1EB7D46D"/>
    <w:rsid w:val="1ED7941E"/>
    <w:rsid w:val="1EF1671C"/>
    <w:rsid w:val="1EF8ACD6"/>
    <w:rsid w:val="1F12039D"/>
    <w:rsid w:val="1F1630E2"/>
    <w:rsid w:val="1F35BFE6"/>
    <w:rsid w:val="1F4EC049"/>
    <w:rsid w:val="1F52E55F"/>
    <w:rsid w:val="1F53BBC9"/>
    <w:rsid w:val="1F56C187"/>
    <w:rsid w:val="1F78A414"/>
    <w:rsid w:val="1F8054FC"/>
    <w:rsid w:val="1F853B70"/>
    <w:rsid w:val="1F873ED9"/>
    <w:rsid w:val="1FA00B96"/>
    <w:rsid w:val="1FA20358"/>
    <w:rsid w:val="1FA7C8B0"/>
    <w:rsid w:val="1FB3DC2B"/>
    <w:rsid w:val="1FB828A0"/>
    <w:rsid w:val="1FCCECE4"/>
    <w:rsid w:val="1FCFDADE"/>
    <w:rsid w:val="1FD9029C"/>
    <w:rsid w:val="1FD9225B"/>
    <w:rsid w:val="1FDF288B"/>
    <w:rsid w:val="1FE6915A"/>
    <w:rsid w:val="2007A345"/>
    <w:rsid w:val="2008287A"/>
    <w:rsid w:val="201CFFE1"/>
    <w:rsid w:val="201DD54A"/>
    <w:rsid w:val="201E6262"/>
    <w:rsid w:val="2028129C"/>
    <w:rsid w:val="2029F0B5"/>
    <w:rsid w:val="202DEF5C"/>
    <w:rsid w:val="20496025"/>
    <w:rsid w:val="204C3095"/>
    <w:rsid w:val="20680EC9"/>
    <w:rsid w:val="206921BA"/>
    <w:rsid w:val="206FDC65"/>
    <w:rsid w:val="2071DE35"/>
    <w:rsid w:val="2072B4A5"/>
    <w:rsid w:val="20903BD8"/>
    <w:rsid w:val="2091C564"/>
    <w:rsid w:val="2098393F"/>
    <w:rsid w:val="20A29484"/>
    <w:rsid w:val="20AC9B08"/>
    <w:rsid w:val="20AD41CA"/>
    <w:rsid w:val="20BBA224"/>
    <w:rsid w:val="20CF9D46"/>
    <w:rsid w:val="20DEC2B4"/>
    <w:rsid w:val="20EFCC27"/>
    <w:rsid w:val="20F46AA7"/>
    <w:rsid w:val="20FEF6B6"/>
    <w:rsid w:val="210ABA90"/>
    <w:rsid w:val="21151582"/>
    <w:rsid w:val="2128618F"/>
    <w:rsid w:val="21351192"/>
    <w:rsid w:val="213E5B0E"/>
    <w:rsid w:val="213FF722"/>
    <w:rsid w:val="2142FE10"/>
    <w:rsid w:val="21496D7D"/>
    <w:rsid w:val="21521157"/>
    <w:rsid w:val="21597B60"/>
    <w:rsid w:val="2160C41D"/>
    <w:rsid w:val="21694DED"/>
    <w:rsid w:val="216A8374"/>
    <w:rsid w:val="217127EF"/>
    <w:rsid w:val="2188E983"/>
    <w:rsid w:val="21900B32"/>
    <w:rsid w:val="21910080"/>
    <w:rsid w:val="2198FD49"/>
    <w:rsid w:val="21B35872"/>
    <w:rsid w:val="21C1E8A9"/>
    <w:rsid w:val="21E04014"/>
    <w:rsid w:val="21F1895A"/>
    <w:rsid w:val="21FD89A0"/>
    <w:rsid w:val="22117290"/>
    <w:rsid w:val="2211A51C"/>
    <w:rsid w:val="2211F534"/>
    <w:rsid w:val="2224417C"/>
    <w:rsid w:val="222CAFE4"/>
    <w:rsid w:val="22383B1E"/>
    <w:rsid w:val="22491C41"/>
    <w:rsid w:val="224D77A7"/>
    <w:rsid w:val="2266ADBD"/>
    <w:rsid w:val="226C3523"/>
    <w:rsid w:val="2286142C"/>
    <w:rsid w:val="22863517"/>
    <w:rsid w:val="2288DF72"/>
    <w:rsid w:val="228C3EF5"/>
    <w:rsid w:val="22A77E68"/>
    <w:rsid w:val="22B65170"/>
    <w:rsid w:val="22BD2708"/>
    <w:rsid w:val="22BE9ACA"/>
    <w:rsid w:val="22BFFFDB"/>
    <w:rsid w:val="22D0CFDC"/>
    <w:rsid w:val="22DBA28E"/>
    <w:rsid w:val="22E889D1"/>
    <w:rsid w:val="22E8FB4E"/>
    <w:rsid w:val="22ED788E"/>
    <w:rsid w:val="230304F8"/>
    <w:rsid w:val="23077BA0"/>
    <w:rsid w:val="232970DD"/>
    <w:rsid w:val="23345DC0"/>
    <w:rsid w:val="233F5A4B"/>
    <w:rsid w:val="23468F01"/>
    <w:rsid w:val="234D54BE"/>
    <w:rsid w:val="234E1B5A"/>
    <w:rsid w:val="2355760C"/>
    <w:rsid w:val="238F054A"/>
    <w:rsid w:val="238FE864"/>
    <w:rsid w:val="2396C28F"/>
    <w:rsid w:val="2399FA40"/>
    <w:rsid w:val="23C64FF4"/>
    <w:rsid w:val="23D01A9F"/>
    <w:rsid w:val="23D35F0D"/>
    <w:rsid w:val="23E942FC"/>
    <w:rsid w:val="23F243B7"/>
    <w:rsid w:val="24101873"/>
    <w:rsid w:val="24157B05"/>
    <w:rsid w:val="244452E4"/>
    <w:rsid w:val="245FA240"/>
    <w:rsid w:val="2461E175"/>
    <w:rsid w:val="24666E45"/>
    <w:rsid w:val="2471B1CD"/>
    <w:rsid w:val="2472082D"/>
    <w:rsid w:val="24B15A34"/>
    <w:rsid w:val="24BA1870"/>
    <w:rsid w:val="24DC478E"/>
    <w:rsid w:val="24EE8751"/>
    <w:rsid w:val="251C2E56"/>
    <w:rsid w:val="251D2CEA"/>
    <w:rsid w:val="25342E45"/>
    <w:rsid w:val="253EF9B2"/>
    <w:rsid w:val="2541C977"/>
    <w:rsid w:val="254222F9"/>
    <w:rsid w:val="2544FCCB"/>
    <w:rsid w:val="254FCAFA"/>
    <w:rsid w:val="25511332"/>
    <w:rsid w:val="255346F5"/>
    <w:rsid w:val="2560717E"/>
    <w:rsid w:val="2562C8B6"/>
    <w:rsid w:val="256BEB00"/>
    <w:rsid w:val="25735CA5"/>
    <w:rsid w:val="257493B4"/>
    <w:rsid w:val="258600B4"/>
    <w:rsid w:val="259763CC"/>
    <w:rsid w:val="25B51389"/>
    <w:rsid w:val="25C7DBCA"/>
    <w:rsid w:val="25DE2BB3"/>
    <w:rsid w:val="25DF3353"/>
    <w:rsid w:val="25FDFD3D"/>
    <w:rsid w:val="2615D318"/>
    <w:rsid w:val="261CDEA0"/>
    <w:rsid w:val="263350F3"/>
    <w:rsid w:val="2636DC40"/>
    <w:rsid w:val="26574253"/>
    <w:rsid w:val="26795961"/>
    <w:rsid w:val="268881BE"/>
    <w:rsid w:val="269A2B5B"/>
    <w:rsid w:val="26A59806"/>
    <w:rsid w:val="26A78F4C"/>
    <w:rsid w:val="26D4B53C"/>
    <w:rsid w:val="26E26064"/>
    <w:rsid w:val="26E5F69C"/>
    <w:rsid w:val="26F7A48E"/>
    <w:rsid w:val="270517D8"/>
    <w:rsid w:val="27146AD1"/>
    <w:rsid w:val="2723DADD"/>
    <w:rsid w:val="272E7960"/>
    <w:rsid w:val="273C91DB"/>
    <w:rsid w:val="27487C8D"/>
    <w:rsid w:val="275868A3"/>
    <w:rsid w:val="2762A088"/>
    <w:rsid w:val="2773F022"/>
    <w:rsid w:val="2794D5E2"/>
    <w:rsid w:val="2798512C"/>
    <w:rsid w:val="27A2FCBB"/>
    <w:rsid w:val="27ADD446"/>
    <w:rsid w:val="27BAF722"/>
    <w:rsid w:val="27D4167B"/>
    <w:rsid w:val="27E09EE1"/>
    <w:rsid w:val="27FB8D89"/>
    <w:rsid w:val="2802C0D2"/>
    <w:rsid w:val="2803EE67"/>
    <w:rsid w:val="280B7E37"/>
    <w:rsid w:val="2825A87F"/>
    <w:rsid w:val="2827DC80"/>
    <w:rsid w:val="282B6952"/>
    <w:rsid w:val="283BEEA9"/>
    <w:rsid w:val="28525076"/>
    <w:rsid w:val="286146A9"/>
    <w:rsid w:val="2880D145"/>
    <w:rsid w:val="289208C4"/>
    <w:rsid w:val="28A14D20"/>
    <w:rsid w:val="28BCB41F"/>
    <w:rsid w:val="28BEE365"/>
    <w:rsid w:val="28C0ABEB"/>
    <w:rsid w:val="28C6F01E"/>
    <w:rsid w:val="28CC5EA1"/>
    <w:rsid w:val="28DF82CD"/>
    <w:rsid w:val="290731F4"/>
    <w:rsid w:val="292704C8"/>
    <w:rsid w:val="29300615"/>
    <w:rsid w:val="29859718"/>
    <w:rsid w:val="2998001E"/>
    <w:rsid w:val="299D3579"/>
    <w:rsid w:val="29DA1412"/>
    <w:rsid w:val="29FA1542"/>
    <w:rsid w:val="2A053C7F"/>
    <w:rsid w:val="2A0900B8"/>
    <w:rsid w:val="2A1C2DE3"/>
    <w:rsid w:val="2A1C51B7"/>
    <w:rsid w:val="2A47AEBA"/>
    <w:rsid w:val="2A712CBF"/>
    <w:rsid w:val="2A871502"/>
    <w:rsid w:val="2A8BBF42"/>
    <w:rsid w:val="2A8C5DD7"/>
    <w:rsid w:val="2A931CE5"/>
    <w:rsid w:val="2A943B70"/>
    <w:rsid w:val="2AB95DE3"/>
    <w:rsid w:val="2ABB5A0B"/>
    <w:rsid w:val="2AD5C5A6"/>
    <w:rsid w:val="2AD69D0B"/>
    <w:rsid w:val="2ADF7A92"/>
    <w:rsid w:val="2AF336D2"/>
    <w:rsid w:val="2B74623C"/>
    <w:rsid w:val="2B779214"/>
    <w:rsid w:val="2B7DC7DB"/>
    <w:rsid w:val="2B7EBA0E"/>
    <w:rsid w:val="2B8CE7A6"/>
    <w:rsid w:val="2B8F0FE0"/>
    <w:rsid w:val="2B91EDC4"/>
    <w:rsid w:val="2B9952BA"/>
    <w:rsid w:val="2B9E02B7"/>
    <w:rsid w:val="2BB287DA"/>
    <w:rsid w:val="2BC294BC"/>
    <w:rsid w:val="2BCB3206"/>
    <w:rsid w:val="2BD8A34A"/>
    <w:rsid w:val="2BEA5B44"/>
    <w:rsid w:val="2BF454E1"/>
    <w:rsid w:val="2C05E6B5"/>
    <w:rsid w:val="2C0F7836"/>
    <w:rsid w:val="2C2999DB"/>
    <w:rsid w:val="2C2EA312"/>
    <w:rsid w:val="2C473066"/>
    <w:rsid w:val="2C584061"/>
    <w:rsid w:val="2C65E279"/>
    <w:rsid w:val="2C675F91"/>
    <w:rsid w:val="2C89C976"/>
    <w:rsid w:val="2C8EA9C1"/>
    <w:rsid w:val="2C998926"/>
    <w:rsid w:val="2CAB3852"/>
    <w:rsid w:val="2CB4F916"/>
    <w:rsid w:val="2CB8075F"/>
    <w:rsid w:val="2CD0EBC1"/>
    <w:rsid w:val="2CD4BA51"/>
    <w:rsid w:val="2CDB1394"/>
    <w:rsid w:val="2CDB1760"/>
    <w:rsid w:val="2CED70A7"/>
    <w:rsid w:val="2CEF2CDB"/>
    <w:rsid w:val="2CFB5FCD"/>
    <w:rsid w:val="2D088B4E"/>
    <w:rsid w:val="2D1A1ED2"/>
    <w:rsid w:val="2D21B3AB"/>
    <w:rsid w:val="2D255977"/>
    <w:rsid w:val="2D346690"/>
    <w:rsid w:val="2D35ABAB"/>
    <w:rsid w:val="2D3692AE"/>
    <w:rsid w:val="2D36A49C"/>
    <w:rsid w:val="2D3A9F0A"/>
    <w:rsid w:val="2D3CE693"/>
    <w:rsid w:val="2D553820"/>
    <w:rsid w:val="2D5F2D4E"/>
    <w:rsid w:val="2DA41328"/>
    <w:rsid w:val="2DC936EC"/>
    <w:rsid w:val="2DCBDC32"/>
    <w:rsid w:val="2DE5CA77"/>
    <w:rsid w:val="2DE8446B"/>
    <w:rsid w:val="2DF4894B"/>
    <w:rsid w:val="2DF4E686"/>
    <w:rsid w:val="2DF6EC9C"/>
    <w:rsid w:val="2E07A74C"/>
    <w:rsid w:val="2E14A4AC"/>
    <w:rsid w:val="2E19202D"/>
    <w:rsid w:val="2E1AEEE4"/>
    <w:rsid w:val="2E3BE0B3"/>
    <w:rsid w:val="2E4F5437"/>
    <w:rsid w:val="2E5DFE34"/>
    <w:rsid w:val="2E622837"/>
    <w:rsid w:val="2E6B93D3"/>
    <w:rsid w:val="2E705411"/>
    <w:rsid w:val="2E70ED03"/>
    <w:rsid w:val="2E71D2FA"/>
    <w:rsid w:val="2E7A78FC"/>
    <w:rsid w:val="2E93B245"/>
    <w:rsid w:val="2EAA7D86"/>
    <w:rsid w:val="2EC3D82E"/>
    <w:rsid w:val="2EEA33B7"/>
    <w:rsid w:val="2EEE2C98"/>
    <w:rsid w:val="2F027208"/>
    <w:rsid w:val="2F1F7CB6"/>
    <w:rsid w:val="2F2BF5A3"/>
    <w:rsid w:val="2F2EDAC5"/>
    <w:rsid w:val="2F2F5CF4"/>
    <w:rsid w:val="2F3E9341"/>
    <w:rsid w:val="2F5362A5"/>
    <w:rsid w:val="2F60611D"/>
    <w:rsid w:val="2F6F2EC9"/>
    <w:rsid w:val="2F7D3B69"/>
    <w:rsid w:val="2F848AA3"/>
    <w:rsid w:val="2F8B978F"/>
    <w:rsid w:val="2F9A4ACE"/>
    <w:rsid w:val="2F9B3BE2"/>
    <w:rsid w:val="2FAFAC49"/>
    <w:rsid w:val="2FBCA467"/>
    <w:rsid w:val="2FC80E8A"/>
    <w:rsid w:val="2FD570CF"/>
    <w:rsid w:val="2FDAE63B"/>
    <w:rsid w:val="2FF461F2"/>
    <w:rsid w:val="30064610"/>
    <w:rsid w:val="30166945"/>
    <w:rsid w:val="3027808A"/>
    <w:rsid w:val="304DCE16"/>
    <w:rsid w:val="306956C6"/>
    <w:rsid w:val="306E2384"/>
    <w:rsid w:val="3081DDAB"/>
    <w:rsid w:val="309EA103"/>
    <w:rsid w:val="309FB5ED"/>
    <w:rsid w:val="30AFA330"/>
    <w:rsid w:val="30B33110"/>
    <w:rsid w:val="30B829E8"/>
    <w:rsid w:val="30C621B5"/>
    <w:rsid w:val="30D30F48"/>
    <w:rsid w:val="30D5C434"/>
    <w:rsid w:val="30DD2E29"/>
    <w:rsid w:val="30EB2DAC"/>
    <w:rsid w:val="30EF5845"/>
    <w:rsid w:val="3117B2A8"/>
    <w:rsid w:val="3117BAB8"/>
    <w:rsid w:val="311E9389"/>
    <w:rsid w:val="3125A749"/>
    <w:rsid w:val="3142A0F6"/>
    <w:rsid w:val="314B1E59"/>
    <w:rsid w:val="31507488"/>
    <w:rsid w:val="3151F005"/>
    <w:rsid w:val="3182DFD8"/>
    <w:rsid w:val="31A38F2E"/>
    <w:rsid w:val="31B7B0F1"/>
    <w:rsid w:val="31B94108"/>
    <w:rsid w:val="31CAF645"/>
    <w:rsid w:val="31CB47ED"/>
    <w:rsid w:val="31D4A6AA"/>
    <w:rsid w:val="31E70E10"/>
    <w:rsid w:val="320751E8"/>
    <w:rsid w:val="320F2398"/>
    <w:rsid w:val="3244F730"/>
    <w:rsid w:val="32525B8E"/>
    <w:rsid w:val="3257FC3F"/>
    <w:rsid w:val="3267A80D"/>
    <w:rsid w:val="3274389B"/>
    <w:rsid w:val="327BFC75"/>
    <w:rsid w:val="329B4C54"/>
    <w:rsid w:val="329BBF03"/>
    <w:rsid w:val="32A01EB2"/>
    <w:rsid w:val="32B95F54"/>
    <w:rsid w:val="32BA98E0"/>
    <w:rsid w:val="32C01941"/>
    <w:rsid w:val="32C2D0D3"/>
    <w:rsid w:val="32DA0130"/>
    <w:rsid w:val="32E55954"/>
    <w:rsid w:val="32E74D0B"/>
    <w:rsid w:val="32F07C8A"/>
    <w:rsid w:val="32F12D26"/>
    <w:rsid w:val="330240F4"/>
    <w:rsid w:val="331318DA"/>
    <w:rsid w:val="33404AD2"/>
    <w:rsid w:val="3347FCD3"/>
    <w:rsid w:val="3378D519"/>
    <w:rsid w:val="33936580"/>
    <w:rsid w:val="339C21CE"/>
    <w:rsid w:val="33A9ABAA"/>
    <w:rsid w:val="33BAD255"/>
    <w:rsid w:val="33C7CBDC"/>
    <w:rsid w:val="33EAC852"/>
    <w:rsid w:val="33EDEB51"/>
    <w:rsid w:val="33F65575"/>
    <w:rsid w:val="34205D61"/>
    <w:rsid w:val="346AC794"/>
    <w:rsid w:val="34725C62"/>
    <w:rsid w:val="3484B822"/>
    <w:rsid w:val="3491F7B3"/>
    <w:rsid w:val="349DE67B"/>
    <w:rsid w:val="34A8C1BE"/>
    <w:rsid w:val="34E39ABF"/>
    <w:rsid w:val="34FFD929"/>
    <w:rsid w:val="350307B3"/>
    <w:rsid w:val="35159C51"/>
    <w:rsid w:val="3549FF1E"/>
    <w:rsid w:val="35500D23"/>
    <w:rsid w:val="359894D0"/>
    <w:rsid w:val="359DAE94"/>
    <w:rsid w:val="35A7E257"/>
    <w:rsid w:val="35B1889F"/>
    <w:rsid w:val="35D5A4DC"/>
    <w:rsid w:val="35E1BF1C"/>
    <w:rsid w:val="35E3DBD7"/>
    <w:rsid w:val="35E6A93E"/>
    <w:rsid w:val="35FC1C4E"/>
    <w:rsid w:val="36273D77"/>
    <w:rsid w:val="362EB10A"/>
    <w:rsid w:val="364D69C1"/>
    <w:rsid w:val="3651265B"/>
    <w:rsid w:val="367B9CE3"/>
    <w:rsid w:val="368A30DE"/>
    <w:rsid w:val="368E0535"/>
    <w:rsid w:val="3696636F"/>
    <w:rsid w:val="369DA498"/>
    <w:rsid w:val="36A364CD"/>
    <w:rsid w:val="36AA1D6F"/>
    <w:rsid w:val="36BC643D"/>
    <w:rsid w:val="36BF5071"/>
    <w:rsid w:val="36BF9B5F"/>
    <w:rsid w:val="36D843C5"/>
    <w:rsid w:val="36FC4FEA"/>
    <w:rsid w:val="37053611"/>
    <w:rsid w:val="3705C5F1"/>
    <w:rsid w:val="3721D00B"/>
    <w:rsid w:val="372ED6E3"/>
    <w:rsid w:val="37327C21"/>
    <w:rsid w:val="375AB978"/>
    <w:rsid w:val="37663A1A"/>
    <w:rsid w:val="377C8B52"/>
    <w:rsid w:val="37925981"/>
    <w:rsid w:val="379EDB42"/>
    <w:rsid w:val="37A97710"/>
    <w:rsid w:val="37ADF7CB"/>
    <w:rsid w:val="37AE2BB6"/>
    <w:rsid w:val="37B70AEC"/>
    <w:rsid w:val="37BC10A0"/>
    <w:rsid w:val="37C2AD06"/>
    <w:rsid w:val="37C80EAD"/>
    <w:rsid w:val="37CA1E56"/>
    <w:rsid w:val="37CAEF51"/>
    <w:rsid w:val="37F7584D"/>
    <w:rsid w:val="3800D9E7"/>
    <w:rsid w:val="38173DDF"/>
    <w:rsid w:val="3837CCC6"/>
    <w:rsid w:val="385353D8"/>
    <w:rsid w:val="38596595"/>
    <w:rsid w:val="3860095E"/>
    <w:rsid w:val="38615D37"/>
    <w:rsid w:val="386B2EB7"/>
    <w:rsid w:val="38758DFC"/>
    <w:rsid w:val="3887EF67"/>
    <w:rsid w:val="3891F8E7"/>
    <w:rsid w:val="38C38F0A"/>
    <w:rsid w:val="38D13EDD"/>
    <w:rsid w:val="38E87323"/>
    <w:rsid w:val="38EFBEE4"/>
    <w:rsid w:val="38F9A2ED"/>
    <w:rsid w:val="39277E5B"/>
    <w:rsid w:val="393C6E2E"/>
    <w:rsid w:val="3945CA21"/>
    <w:rsid w:val="39542573"/>
    <w:rsid w:val="395BF311"/>
    <w:rsid w:val="39682B9E"/>
    <w:rsid w:val="3984F513"/>
    <w:rsid w:val="398DA559"/>
    <w:rsid w:val="39933BF4"/>
    <w:rsid w:val="3996AED0"/>
    <w:rsid w:val="39B5C766"/>
    <w:rsid w:val="39BA460B"/>
    <w:rsid w:val="39E13BE9"/>
    <w:rsid w:val="39E20E5A"/>
    <w:rsid w:val="39E3FE70"/>
    <w:rsid w:val="39E6599A"/>
    <w:rsid w:val="39E75988"/>
    <w:rsid w:val="39E83D6C"/>
    <w:rsid w:val="39F4C77A"/>
    <w:rsid w:val="39F82BEC"/>
    <w:rsid w:val="39FCA568"/>
    <w:rsid w:val="3A12284C"/>
    <w:rsid w:val="3A168746"/>
    <w:rsid w:val="3A44A982"/>
    <w:rsid w:val="3A652491"/>
    <w:rsid w:val="3A677B84"/>
    <w:rsid w:val="3A9136DD"/>
    <w:rsid w:val="3AAAFA5B"/>
    <w:rsid w:val="3AAB3E51"/>
    <w:rsid w:val="3AC1E544"/>
    <w:rsid w:val="3ADE6339"/>
    <w:rsid w:val="3AE37D41"/>
    <w:rsid w:val="3AE3D13B"/>
    <w:rsid w:val="3AE40A74"/>
    <w:rsid w:val="3AFFF6C6"/>
    <w:rsid w:val="3B020D28"/>
    <w:rsid w:val="3B109FFA"/>
    <w:rsid w:val="3B122A51"/>
    <w:rsid w:val="3B197840"/>
    <w:rsid w:val="3B2FD9E5"/>
    <w:rsid w:val="3B303493"/>
    <w:rsid w:val="3B446A96"/>
    <w:rsid w:val="3B47091C"/>
    <w:rsid w:val="3B48ACB1"/>
    <w:rsid w:val="3B7220B7"/>
    <w:rsid w:val="3B907764"/>
    <w:rsid w:val="3BA040B2"/>
    <w:rsid w:val="3BA52428"/>
    <w:rsid w:val="3BB688D9"/>
    <w:rsid w:val="3BBB1949"/>
    <w:rsid w:val="3BDDA894"/>
    <w:rsid w:val="3BDDB3F3"/>
    <w:rsid w:val="3BF3C713"/>
    <w:rsid w:val="3BFB211C"/>
    <w:rsid w:val="3C189655"/>
    <w:rsid w:val="3C18EB41"/>
    <w:rsid w:val="3C19DD68"/>
    <w:rsid w:val="3C1CCD95"/>
    <w:rsid w:val="3C3D4C5E"/>
    <w:rsid w:val="3C3E8149"/>
    <w:rsid w:val="3C46B1F9"/>
    <w:rsid w:val="3C497396"/>
    <w:rsid w:val="3C63031C"/>
    <w:rsid w:val="3C9758AE"/>
    <w:rsid w:val="3C97CEE7"/>
    <w:rsid w:val="3C9825B2"/>
    <w:rsid w:val="3CB20FDE"/>
    <w:rsid w:val="3CBF6B0D"/>
    <w:rsid w:val="3CCD1D89"/>
    <w:rsid w:val="3CD10C05"/>
    <w:rsid w:val="3CE08B4F"/>
    <w:rsid w:val="3CE0CB98"/>
    <w:rsid w:val="3CEAA930"/>
    <w:rsid w:val="3CF2A8E3"/>
    <w:rsid w:val="3CF6D71E"/>
    <w:rsid w:val="3D05A4F3"/>
    <w:rsid w:val="3D0EC34B"/>
    <w:rsid w:val="3D10BB59"/>
    <w:rsid w:val="3D1E95BA"/>
    <w:rsid w:val="3D2CCED4"/>
    <w:rsid w:val="3D3CEA49"/>
    <w:rsid w:val="3D6F2B9E"/>
    <w:rsid w:val="3D75CD07"/>
    <w:rsid w:val="3D89873C"/>
    <w:rsid w:val="3D89C714"/>
    <w:rsid w:val="3D9EE752"/>
    <w:rsid w:val="3DB50CD2"/>
    <w:rsid w:val="3DBD20DB"/>
    <w:rsid w:val="3DC22489"/>
    <w:rsid w:val="3DC39EB7"/>
    <w:rsid w:val="3DE09E28"/>
    <w:rsid w:val="3DFF7930"/>
    <w:rsid w:val="3E15BA2C"/>
    <w:rsid w:val="3E2D928F"/>
    <w:rsid w:val="3E48BBA4"/>
    <w:rsid w:val="3E4E1364"/>
    <w:rsid w:val="3E4F5FF4"/>
    <w:rsid w:val="3E5FF337"/>
    <w:rsid w:val="3E816A1B"/>
    <w:rsid w:val="3E83B266"/>
    <w:rsid w:val="3E85EA9E"/>
    <w:rsid w:val="3E8D9312"/>
    <w:rsid w:val="3E99EC4E"/>
    <w:rsid w:val="3E9C3E07"/>
    <w:rsid w:val="3EA9A5F5"/>
    <w:rsid w:val="3EB49C43"/>
    <w:rsid w:val="3EC5AA44"/>
    <w:rsid w:val="3ED213B1"/>
    <w:rsid w:val="3ED33319"/>
    <w:rsid w:val="3ED55E0A"/>
    <w:rsid w:val="3EEE4583"/>
    <w:rsid w:val="3EEEF61B"/>
    <w:rsid w:val="3F285D4D"/>
    <w:rsid w:val="3F3CBCC0"/>
    <w:rsid w:val="3F3E64E4"/>
    <w:rsid w:val="3F50DD33"/>
    <w:rsid w:val="3F534690"/>
    <w:rsid w:val="3F578192"/>
    <w:rsid w:val="3F6148BE"/>
    <w:rsid w:val="3F68684C"/>
    <w:rsid w:val="3F7078E8"/>
    <w:rsid w:val="3F7A4159"/>
    <w:rsid w:val="3F9030F4"/>
    <w:rsid w:val="3F95A24F"/>
    <w:rsid w:val="3F9F3C47"/>
    <w:rsid w:val="3FAF30A5"/>
    <w:rsid w:val="3FBF5755"/>
    <w:rsid w:val="3FC10C3A"/>
    <w:rsid w:val="3FD032F4"/>
    <w:rsid w:val="3FDF1604"/>
    <w:rsid w:val="3FEA4EB8"/>
    <w:rsid w:val="3FF9D459"/>
    <w:rsid w:val="400D1123"/>
    <w:rsid w:val="401A20DA"/>
    <w:rsid w:val="40203FBD"/>
    <w:rsid w:val="4023DC74"/>
    <w:rsid w:val="402ECE56"/>
    <w:rsid w:val="40393134"/>
    <w:rsid w:val="404591DA"/>
    <w:rsid w:val="404E6EA0"/>
    <w:rsid w:val="4058E6CC"/>
    <w:rsid w:val="40626C62"/>
    <w:rsid w:val="4063526B"/>
    <w:rsid w:val="406D36BB"/>
    <w:rsid w:val="407913D3"/>
    <w:rsid w:val="407C8711"/>
    <w:rsid w:val="40888110"/>
    <w:rsid w:val="408A6465"/>
    <w:rsid w:val="408FFB6D"/>
    <w:rsid w:val="40AD73BE"/>
    <w:rsid w:val="40B78103"/>
    <w:rsid w:val="40C6AA7E"/>
    <w:rsid w:val="40C73836"/>
    <w:rsid w:val="411A3B33"/>
    <w:rsid w:val="411A8156"/>
    <w:rsid w:val="411C9A20"/>
    <w:rsid w:val="412C32E4"/>
    <w:rsid w:val="41583A6D"/>
    <w:rsid w:val="41785A8B"/>
    <w:rsid w:val="41887E3C"/>
    <w:rsid w:val="4198E37C"/>
    <w:rsid w:val="41AA908A"/>
    <w:rsid w:val="41B30DA3"/>
    <w:rsid w:val="41B5A34E"/>
    <w:rsid w:val="41C3220F"/>
    <w:rsid w:val="41DE12D4"/>
    <w:rsid w:val="41F87718"/>
    <w:rsid w:val="420E9402"/>
    <w:rsid w:val="420F82C6"/>
    <w:rsid w:val="4211B3DA"/>
    <w:rsid w:val="421DF667"/>
    <w:rsid w:val="422429B6"/>
    <w:rsid w:val="42534B2C"/>
    <w:rsid w:val="4256DBF2"/>
    <w:rsid w:val="4256E491"/>
    <w:rsid w:val="42687BDD"/>
    <w:rsid w:val="426ADB5C"/>
    <w:rsid w:val="426D62E1"/>
    <w:rsid w:val="427F81A5"/>
    <w:rsid w:val="4288D8A4"/>
    <w:rsid w:val="429702EB"/>
    <w:rsid w:val="42B21C72"/>
    <w:rsid w:val="42B40F4B"/>
    <w:rsid w:val="42C9FE95"/>
    <w:rsid w:val="42F23669"/>
    <w:rsid w:val="43039E7B"/>
    <w:rsid w:val="43136402"/>
    <w:rsid w:val="431967A3"/>
    <w:rsid w:val="434319EE"/>
    <w:rsid w:val="43464CA8"/>
    <w:rsid w:val="434BDDE4"/>
    <w:rsid w:val="434DF4AD"/>
    <w:rsid w:val="435A4C1C"/>
    <w:rsid w:val="436BEB7E"/>
    <w:rsid w:val="43825073"/>
    <w:rsid w:val="438F8433"/>
    <w:rsid w:val="439B4315"/>
    <w:rsid w:val="439CAFB4"/>
    <w:rsid w:val="43A2BA6F"/>
    <w:rsid w:val="43A344BD"/>
    <w:rsid w:val="43B11469"/>
    <w:rsid w:val="43C96297"/>
    <w:rsid w:val="43D3640D"/>
    <w:rsid w:val="43FA7E53"/>
    <w:rsid w:val="440635F4"/>
    <w:rsid w:val="441DC2BB"/>
    <w:rsid w:val="44250D4C"/>
    <w:rsid w:val="442E31F3"/>
    <w:rsid w:val="4432E03B"/>
    <w:rsid w:val="44559E06"/>
    <w:rsid w:val="447826EA"/>
    <w:rsid w:val="448428A7"/>
    <w:rsid w:val="44891204"/>
    <w:rsid w:val="448E33A1"/>
    <w:rsid w:val="448F77E4"/>
    <w:rsid w:val="4493FCBB"/>
    <w:rsid w:val="44B38F6E"/>
    <w:rsid w:val="44C006C2"/>
    <w:rsid w:val="44CC0ADF"/>
    <w:rsid w:val="44D9B82E"/>
    <w:rsid w:val="44EA4BC6"/>
    <w:rsid w:val="44F71861"/>
    <w:rsid w:val="4507B585"/>
    <w:rsid w:val="4525919A"/>
    <w:rsid w:val="453FCB39"/>
    <w:rsid w:val="4559AAE3"/>
    <w:rsid w:val="456077B9"/>
    <w:rsid w:val="458AB3E5"/>
    <w:rsid w:val="458D9E3D"/>
    <w:rsid w:val="45909409"/>
    <w:rsid w:val="45938C11"/>
    <w:rsid w:val="459F4781"/>
    <w:rsid w:val="45AAA7FD"/>
    <w:rsid w:val="45B89175"/>
    <w:rsid w:val="45C05EF6"/>
    <w:rsid w:val="45CA873D"/>
    <w:rsid w:val="45D0B409"/>
    <w:rsid w:val="45DBD521"/>
    <w:rsid w:val="45E6B330"/>
    <w:rsid w:val="45F796E1"/>
    <w:rsid w:val="460551D1"/>
    <w:rsid w:val="463D60BA"/>
    <w:rsid w:val="468965B1"/>
    <w:rsid w:val="469B7FD5"/>
    <w:rsid w:val="469DD0C7"/>
    <w:rsid w:val="46BD8AA7"/>
    <w:rsid w:val="46D4B3F6"/>
    <w:rsid w:val="46F6D13F"/>
    <w:rsid w:val="46F7495F"/>
    <w:rsid w:val="4709AFC9"/>
    <w:rsid w:val="471CE94C"/>
    <w:rsid w:val="472237F5"/>
    <w:rsid w:val="4724ECEE"/>
    <w:rsid w:val="472C5796"/>
    <w:rsid w:val="473AB834"/>
    <w:rsid w:val="476EEB1B"/>
    <w:rsid w:val="47705437"/>
    <w:rsid w:val="4779AD90"/>
    <w:rsid w:val="47883AF1"/>
    <w:rsid w:val="478D06B5"/>
    <w:rsid w:val="47992762"/>
    <w:rsid w:val="479C6AD7"/>
    <w:rsid w:val="47AAD0C8"/>
    <w:rsid w:val="47C7259B"/>
    <w:rsid w:val="47E3F0ED"/>
    <w:rsid w:val="47E7C100"/>
    <w:rsid w:val="47EC6808"/>
    <w:rsid w:val="47ECD8C6"/>
    <w:rsid w:val="480F47AD"/>
    <w:rsid w:val="4815479C"/>
    <w:rsid w:val="4816F962"/>
    <w:rsid w:val="481791F9"/>
    <w:rsid w:val="483354C2"/>
    <w:rsid w:val="485AD7A2"/>
    <w:rsid w:val="4861B095"/>
    <w:rsid w:val="486B3CE6"/>
    <w:rsid w:val="486C0D58"/>
    <w:rsid w:val="486E6364"/>
    <w:rsid w:val="4871FB1D"/>
    <w:rsid w:val="489B8EFB"/>
    <w:rsid w:val="48A6BD55"/>
    <w:rsid w:val="48B4B670"/>
    <w:rsid w:val="48E35119"/>
    <w:rsid w:val="48F2E17C"/>
    <w:rsid w:val="48FABB99"/>
    <w:rsid w:val="4915C16E"/>
    <w:rsid w:val="493A4333"/>
    <w:rsid w:val="4951AF62"/>
    <w:rsid w:val="496489A8"/>
    <w:rsid w:val="496CBBCD"/>
    <w:rsid w:val="49787B7A"/>
    <w:rsid w:val="497E754E"/>
    <w:rsid w:val="4983821E"/>
    <w:rsid w:val="49A25CDD"/>
    <w:rsid w:val="49A76AA0"/>
    <w:rsid w:val="49AA0C95"/>
    <w:rsid w:val="49B625CC"/>
    <w:rsid w:val="49B6C96A"/>
    <w:rsid w:val="4A051FA6"/>
    <w:rsid w:val="4A14635C"/>
    <w:rsid w:val="4A20B854"/>
    <w:rsid w:val="4A25ABE2"/>
    <w:rsid w:val="4A54F21F"/>
    <w:rsid w:val="4A7DCD3C"/>
    <w:rsid w:val="4A8912DE"/>
    <w:rsid w:val="4A8C0298"/>
    <w:rsid w:val="4A991FAD"/>
    <w:rsid w:val="4A9EDAC4"/>
    <w:rsid w:val="4AA3333E"/>
    <w:rsid w:val="4AAF5F29"/>
    <w:rsid w:val="4AD105A5"/>
    <w:rsid w:val="4AD3414E"/>
    <w:rsid w:val="4AFEEEF6"/>
    <w:rsid w:val="4B0A0C6C"/>
    <w:rsid w:val="4B1ABFC1"/>
    <w:rsid w:val="4B1AD239"/>
    <w:rsid w:val="4B1B2CF6"/>
    <w:rsid w:val="4B6E44C9"/>
    <w:rsid w:val="4B74746C"/>
    <w:rsid w:val="4B7F0CFA"/>
    <w:rsid w:val="4B81B937"/>
    <w:rsid w:val="4B8562F3"/>
    <w:rsid w:val="4BAA15E5"/>
    <w:rsid w:val="4BAFDA41"/>
    <w:rsid w:val="4BB6D7A7"/>
    <w:rsid w:val="4BB75D74"/>
    <w:rsid w:val="4BCAC778"/>
    <w:rsid w:val="4BEA8631"/>
    <w:rsid w:val="4BEAC388"/>
    <w:rsid w:val="4BEDFAF4"/>
    <w:rsid w:val="4C0E32CA"/>
    <w:rsid w:val="4C0FA4CB"/>
    <w:rsid w:val="4C370925"/>
    <w:rsid w:val="4C4E4A61"/>
    <w:rsid w:val="4C5A2405"/>
    <w:rsid w:val="4C81B416"/>
    <w:rsid w:val="4C84E3A5"/>
    <w:rsid w:val="4C931996"/>
    <w:rsid w:val="4C9CC7CD"/>
    <w:rsid w:val="4CA00359"/>
    <w:rsid w:val="4CB36974"/>
    <w:rsid w:val="4CC67107"/>
    <w:rsid w:val="4CF325FC"/>
    <w:rsid w:val="4CF453AD"/>
    <w:rsid w:val="4CF81C3D"/>
    <w:rsid w:val="4CFAA7C8"/>
    <w:rsid w:val="4D068A5F"/>
    <w:rsid w:val="4D0D666F"/>
    <w:rsid w:val="4D10CADD"/>
    <w:rsid w:val="4D1A442F"/>
    <w:rsid w:val="4D1FD493"/>
    <w:rsid w:val="4D2A39D1"/>
    <w:rsid w:val="4D31BFAB"/>
    <w:rsid w:val="4D3E2DE2"/>
    <w:rsid w:val="4D43148A"/>
    <w:rsid w:val="4D4E4DC2"/>
    <w:rsid w:val="4D6681D5"/>
    <w:rsid w:val="4D783DB6"/>
    <w:rsid w:val="4D8D5F43"/>
    <w:rsid w:val="4D970590"/>
    <w:rsid w:val="4DAC11E2"/>
    <w:rsid w:val="4DB4182E"/>
    <w:rsid w:val="4DB85D19"/>
    <w:rsid w:val="4DC239E7"/>
    <w:rsid w:val="4DC4989D"/>
    <w:rsid w:val="4DD9C281"/>
    <w:rsid w:val="4DE8798A"/>
    <w:rsid w:val="4DEA73FA"/>
    <w:rsid w:val="4DEF4089"/>
    <w:rsid w:val="4DF7E030"/>
    <w:rsid w:val="4DFAE9FE"/>
    <w:rsid w:val="4E17F65F"/>
    <w:rsid w:val="4E1DE638"/>
    <w:rsid w:val="4E2C7C50"/>
    <w:rsid w:val="4E36B905"/>
    <w:rsid w:val="4E3878CF"/>
    <w:rsid w:val="4E3EC39E"/>
    <w:rsid w:val="4E56F9D6"/>
    <w:rsid w:val="4E606D02"/>
    <w:rsid w:val="4E85CC95"/>
    <w:rsid w:val="4E8EB2C7"/>
    <w:rsid w:val="4E9B2DA3"/>
    <w:rsid w:val="4EA3E32B"/>
    <w:rsid w:val="4EA721A0"/>
    <w:rsid w:val="4EAA0894"/>
    <w:rsid w:val="4EB841FF"/>
    <w:rsid w:val="4EBF686C"/>
    <w:rsid w:val="4EC65AA8"/>
    <w:rsid w:val="4ED834BC"/>
    <w:rsid w:val="4EE55071"/>
    <w:rsid w:val="4EED3331"/>
    <w:rsid w:val="4EF022F5"/>
    <w:rsid w:val="4F0AB38D"/>
    <w:rsid w:val="4F286342"/>
    <w:rsid w:val="4F3058E6"/>
    <w:rsid w:val="4F31E33A"/>
    <w:rsid w:val="4F5ADFBC"/>
    <w:rsid w:val="4F766695"/>
    <w:rsid w:val="4F7FAF45"/>
    <w:rsid w:val="4FA13483"/>
    <w:rsid w:val="4FA9B72D"/>
    <w:rsid w:val="4FB2E4B9"/>
    <w:rsid w:val="4FC2FC3D"/>
    <w:rsid w:val="4FD56290"/>
    <w:rsid w:val="4FEDFD83"/>
    <w:rsid w:val="4FFEAE6E"/>
    <w:rsid w:val="5015678B"/>
    <w:rsid w:val="501AE87D"/>
    <w:rsid w:val="50257860"/>
    <w:rsid w:val="503819B3"/>
    <w:rsid w:val="505EEC83"/>
    <w:rsid w:val="507446F4"/>
    <w:rsid w:val="50778CD7"/>
    <w:rsid w:val="50842607"/>
    <w:rsid w:val="50977EC9"/>
    <w:rsid w:val="509E80B2"/>
    <w:rsid w:val="50BE34AB"/>
    <w:rsid w:val="50CB0803"/>
    <w:rsid w:val="50DD94C9"/>
    <w:rsid w:val="50E15227"/>
    <w:rsid w:val="50E34310"/>
    <w:rsid w:val="510F62C3"/>
    <w:rsid w:val="5115C74A"/>
    <w:rsid w:val="511B8819"/>
    <w:rsid w:val="511EB9B3"/>
    <w:rsid w:val="512B9942"/>
    <w:rsid w:val="512F6818"/>
    <w:rsid w:val="51306698"/>
    <w:rsid w:val="514C814D"/>
    <w:rsid w:val="514DF80A"/>
    <w:rsid w:val="514E338F"/>
    <w:rsid w:val="51595B1D"/>
    <w:rsid w:val="51614494"/>
    <w:rsid w:val="5170CFF5"/>
    <w:rsid w:val="51980CCB"/>
    <w:rsid w:val="51BD2CB9"/>
    <w:rsid w:val="51C606BC"/>
    <w:rsid w:val="51F0049C"/>
    <w:rsid w:val="5209BB02"/>
    <w:rsid w:val="52289F75"/>
    <w:rsid w:val="52290543"/>
    <w:rsid w:val="523DE01D"/>
    <w:rsid w:val="52517AAE"/>
    <w:rsid w:val="525F5380"/>
    <w:rsid w:val="526A4761"/>
    <w:rsid w:val="526D4414"/>
    <w:rsid w:val="5270755C"/>
    <w:rsid w:val="52895ABD"/>
    <w:rsid w:val="5290F2FD"/>
    <w:rsid w:val="52A256D2"/>
    <w:rsid w:val="52AF847D"/>
    <w:rsid w:val="52DE9925"/>
    <w:rsid w:val="52E3ECDF"/>
    <w:rsid w:val="52ECFCF0"/>
    <w:rsid w:val="52ED2419"/>
    <w:rsid w:val="52EE0815"/>
    <w:rsid w:val="5305D87C"/>
    <w:rsid w:val="530DB9F0"/>
    <w:rsid w:val="531F900D"/>
    <w:rsid w:val="533805C1"/>
    <w:rsid w:val="533A027F"/>
    <w:rsid w:val="5368AC9D"/>
    <w:rsid w:val="53793C55"/>
    <w:rsid w:val="53BF18DD"/>
    <w:rsid w:val="53D96AC1"/>
    <w:rsid w:val="53E15761"/>
    <w:rsid w:val="53FE3B4F"/>
    <w:rsid w:val="540404B2"/>
    <w:rsid w:val="541A62EA"/>
    <w:rsid w:val="54254BDD"/>
    <w:rsid w:val="542A51F4"/>
    <w:rsid w:val="54323F13"/>
    <w:rsid w:val="5442D144"/>
    <w:rsid w:val="5452F136"/>
    <w:rsid w:val="545E820D"/>
    <w:rsid w:val="549E2B7B"/>
    <w:rsid w:val="54B8B59A"/>
    <w:rsid w:val="54BA8BD0"/>
    <w:rsid w:val="54E63A29"/>
    <w:rsid w:val="54E66363"/>
    <w:rsid w:val="54F226AE"/>
    <w:rsid w:val="54F50E19"/>
    <w:rsid w:val="5514B962"/>
    <w:rsid w:val="551F6001"/>
    <w:rsid w:val="552245DC"/>
    <w:rsid w:val="5522DA6D"/>
    <w:rsid w:val="5537D686"/>
    <w:rsid w:val="553F52F5"/>
    <w:rsid w:val="5541680C"/>
    <w:rsid w:val="55586BAB"/>
    <w:rsid w:val="55606B6C"/>
    <w:rsid w:val="5563578C"/>
    <w:rsid w:val="55697D33"/>
    <w:rsid w:val="557B329C"/>
    <w:rsid w:val="5593479A"/>
    <w:rsid w:val="5596F442"/>
    <w:rsid w:val="5597436B"/>
    <w:rsid w:val="559BAC31"/>
    <w:rsid w:val="55B15835"/>
    <w:rsid w:val="55D527EA"/>
    <w:rsid w:val="55D5B3C6"/>
    <w:rsid w:val="55E0E951"/>
    <w:rsid w:val="55FB1CA3"/>
    <w:rsid w:val="55FDBD74"/>
    <w:rsid w:val="5631DFA0"/>
    <w:rsid w:val="5642BD48"/>
    <w:rsid w:val="564DDC87"/>
    <w:rsid w:val="564E03D2"/>
    <w:rsid w:val="56507DCC"/>
    <w:rsid w:val="565213DA"/>
    <w:rsid w:val="56542AF0"/>
    <w:rsid w:val="5662246F"/>
    <w:rsid w:val="567669B1"/>
    <w:rsid w:val="568CC029"/>
    <w:rsid w:val="568D578D"/>
    <w:rsid w:val="568E6F7D"/>
    <w:rsid w:val="56A584D1"/>
    <w:rsid w:val="56A896B4"/>
    <w:rsid w:val="56AFC4B9"/>
    <w:rsid w:val="56B3F1AE"/>
    <w:rsid w:val="56B79788"/>
    <w:rsid w:val="56C1C1CF"/>
    <w:rsid w:val="56CA7A51"/>
    <w:rsid w:val="56CF6E1D"/>
    <w:rsid w:val="571C1584"/>
    <w:rsid w:val="572374C9"/>
    <w:rsid w:val="5731899F"/>
    <w:rsid w:val="5741C6C5"/>
    <w:rsid w:val="575110A6"/>
    <w:rsid w:val="57523A6D"/>
    <w:rsid w:val="575A7E59"/>
    <w:rsid w:val="5790F5A4"/>
    <w:rsid w:val="57A57A89"/>
    <w:rsid w:val="57B0FD2B"/>
    <w:rsid w:val="57C44493"/>
    <w:rsid w:val="57C7B01E"/>
    <w:rsid w:val="57DAD5ED"/>
    <w:rsid w:val="57DEFF29"/>
    <w:rsid w:val="57EF850E"/>
    <w:rsid w:val="57F518E3"/>
    <w:rsid w:val="580D2339"/>
    <w:rsid w:val="5817F493"/>
    <w:rsid w:val="581CDFCD"/>
    <w:rsid w:val="582D9556"/>
    <w:rsid w:val="5830A30C"/>
    <w:rsid w:val="584D408D"/>
    <w:rsid w:val="58715DD8"/>
    <w:rsid w:val="588FCA7A"/>
    <w:rsid w:val="58BC8FAB"/>
    <w:rsid w:val="58BCFEA4"/>
    <w:rsid w:val="58CA602B"/>
    <w:rsid w:val="58F8B722"/>
    <w:rsid w:val="5908F16F"/>
    <w:rsid w:val="590F4D08"/>
    <w:rsid w:val="592E84E2"/>
    <w:rsid w:val="59414AEA"/>
    <w:rsid w:val="5945CA64"/>
    <w:rsid w:val="5945F1DD"/>
    <w:rsid w:val="594FEF28"/>
    <w:rsid w:val="5966E9F2"/>
    <w:rsid w:val="5984961F"/>
    <w:rsid w:val="599122C1"/>
    <w:rsid w:val="599474A1"/>
    <w:rsid w:val="5998C45F"/>
    <w:rsid w:val="59BBEB33"/>
    <w:rsid w:val="59BC2619"/>
    <w:rsid w:val="59C0E110"/>
    <w:rsid w:val="59C22C83"/>
    <w:rsid w:val="59D261FD"/>
    <w:rsid w:val="59EB383E"/>
    <w:rsid w:val="59EC0D6B"/>
    <w:rsid w:val="59F853CF"/>
    <w:rsid w:val="59FFE4A2"/>
    <w:rsid w:val="5A16E4E6"/>
    <w:rsid w:val="5A17BEEE"/>
    <w:rsid w:val="5A192A76"/>
    <w:rsid w:val="5A35B1B8"/>
    <w:rsid w:val="5A42017F"/>
    <w:rsid w:val="5A459BAB"/>
    <w:rsid w:val="5A56B504"/>
    <w:rsid w:val="5A70C0A9"/>
    <w:rsid w:val="5A7EF8EB"/>
    <w:rsid w:val="5A8014E2"/>
    <w:rsid w:val="5AA319D2"/>
    <w:rsid w:val="5AAD1DD4"/>
    <w:rsid w:val="5AB66A49"/>
    <w:rsid w:val="5AC361DB"/>
    <w:rsid w:val="5AD066F6"/>
    <w:rsid w:val="5AD4C571"/>
    <w:rsid w:val="5AE4121C"/>
    <w:rsid w:val="5AF07DA4"/>
    <w:rsid w:val="5AF59884"/>
    <w:rsid w:val="5AFE26A5"/>
    <w:rsid w:val="5B0777A5"/>
    <w:rsid w:val="5B104573"/>
    <w:rsid w:val="5B241FD0"/>
    <w:rsid w:val="5B390218"/>
    <w:rsid w:val="5B4B7AE7"/>
    <w:rsid w:val="5B540D72"/>
    <w:rsid w:val="5B542D92"/>
    <w:rsid w:val="5B57BB94"/>
    <w:rsid w:val="5B6B25DD"/>
    <w:rsid w:val="5B735CCF"/>
    <w:rsid w:val="5B75D718"/>
    <w:rsid w:val="5B79B239"/>
    <w:rsid w:val="5B938B4C"/>
    <w:rsid w:val="5B981907"/>
    <w:rsid w:val="5BA7CBAD"/>
    <w:rsid w:val="5BAB72C6"/>
    <w:rsid w:val="5BB37CC6"/>
    <w:rsid w:val="5BCC2490"/>
    <w:rsid w:val="5BD3E410"/>
    <w:rsid w:val="5BDA4B66"/>
    <w:rsid w:val="5BEE8FC0"/>
    <w:rsid w:val="5BF47D6B"/>
    <w:rsid w:val="5BF852EC"/>
    <w:rsid w:val="5C055D0C"/>
    <w:rsid w:val="5C07D1A4"/>
    <w:rsid w:val="5C0A5C0F"/>
    <w:rsid w:val="5C1EB112"/>
    <w:rsid w:val="5C3DD503"/>
    <w:rsid w:val="5C3F3AD4"/>
    <w:rsid w:val="5C438554"/>
    <w:rsid w:val="5C45E449"/>
    <w:rsid w:val="5C63586D"/>
    <w:rsid w:val="5C7902E1"/>
    <w:rsid w:val="5C8B4271"/>
    <w:rsid w:val="5C8CFF57"/>
    <w:rsid w:val="5C9FE21F"/>
    <w:rsid w:val="5CB1CD2A"/>
    <w:rsid w:val="5CB5C116"/>
    <w:rsid w:val="5CBEEA6F"/>
    <w:rsid w:val="5CC9B2E8"/>
    <w:rsid w:val="5CCEE46E"/>
    <w:rsid w:val="5CE052D8"/>
    <w:rsid w:val="5CE084DD"/>
    <w:rsid w:val="5D254C7B"/>
    <w:rsid w:val="5D25B81C"/>
    <w:rsid w:val="5D2F9C0A"/>
    <w:rsid w:val="5D46B1A9"/>
    <w:rsid w:val="5D4E85A8"/>
    <w:rsid w:val="5D5C209D"/>
    <w:rsid w:val="5D8A18C4"/>
    <w:rsid w:val="5D963DFA"/>
    <w:rsid w:val="5D9760E6"/>
    <w:rsid w:val="5DE1036C"/>
    <w:rsid w:val="5E10D1A3"/>
    <w:rsid w:val="5E1F3323"/>
    <w:rsid w:val="5E201FCA"/>
    <w:rsid w:val="5E2A20A1"/>
    <w:rsid w:val="5E319814"/>
    <w:rsid w:val="5E3C8C60"/>
    <w:rsid w:val="5E4241EE"/>
    <w:rsid w:val="5E46FC95"/>
    <w:rsid w:val="5E4CFB47"/>
    <w:rsid w:val="5E501A32"/>
    <w:rsid w:val="5E5CD540"/>
    <w:rsid w:val="5E8F8502"/>
    <w:rsid w:val="5EA72B64"/>
    <w:rsid w:val="5EAC1F5D"/>
    <w:rsid w:val="5EB2DF58"/>
    <w:rsid w:val="5EB37D1B"/>
    <w:rsid w:val="5EB713B4"/>
    <w:rsid w:val="5EBA61E9"/>
    <w:rsid w:val="5EC00B57"/>
    <w:rsid w:val="5ED5987F"/>
    <w:rsid w:val="5EFEF18D"/>
    <w:rsid w:val="5EFF4DF1"/>
    <w:rsid w:val="5F148ED8"/>
    <w:rsid w:val="5F218DD6"/>
    <w:rsid w:val="5F2990B3"/>
    <w:rsid w:val="5F2CCE9F"/>
    <w:rsid w:val="5F3618A9"/>
    <w:rsid w:val="5F38CF62"/>
    <w:rsid w:val="5F3EE6F3"/>
    <w:rsid w:val="5F484EB4"/>
    <w:rsid w:val="5F4C4C95"/>
    <w:rsid w:val="5F5FC8BE"/>
    <w:rsid w:val="5F661790"/>
    <w:rsid w:val="5F8208BD"/>
    <w:rsid w:val="5F88F776"/>
    <w:rsid w:val="5F9D56D5"/>
    <w:rsid w:val="5F9E2811"/>
    <w:rsid w:val="5FA99EB5"/>
    <w:rsid w:val="5FAC1F29"/>
    <w:rsid w:val="5FC4B77C"/>
    <w:rsid w:val="5FD1CBC7"/>
    <w:rsid w:val="5FDF02FF"/>
    <w:rsid w:val="5FE8CBA8"/>
    <w:rsid w:val="600BF254"/>
    <w:rsid w:val="6012B4C9"/>
    <w:rsid w:val="60135142"/>
    <w:rsid w:val="6027CEC0"/>
    <w:rsid w:val="6029F035"/>
    <w:rsid w:val="602DEB9B"/>
    <w:rsid w:val="6035E76A"/>
    <w:rsid w:val="603E9700"/>
    <w:rsid w:val="6066D285"/>
    <w:rsid w:val="606B803F"/>
    <w:rsid w:val="607F7CF0"/>
    <w:rsid w:val="608A304F"/>
    <w:rsid w:val="6092AA7C"/>
    <w:rsid w:val="6096F038"/>
    <w:rsid w:val="609D8A2D"/>
    <w:rsid w:val="60AE3813"/>
    <w:rsid w:val="60BE45A1"/>
    <w:rsid w:val="60CE07EC"/>
    <w:rsid w:val="60D04E2C"/>
    <w:rsid w:val="60DF2323"/>
    <w:rsid w:val="60DF3A6B"/>
    <w:rsid w:val="60DF73A4"/>
    <w:rsid w:val="60E0A6B1"/>
    <w:rsid w:val="60F47A9E"/>
    <w:rsid w:val="60FEA55C"/>
    <w:rsid w:val="6119556C"/>
    <w:rsid w:val="6124C7D7"/>
    <w:rsid w:val="6124CF3A"/>
    <w:rsid w:val="61307300"/>
    <w:rsid w:val="61372A29"/>
    <w:rsid w:val="613F1D0C"/>
    <w:rsid w:val="61539659"/>
    <w:rsid w:val="615C50AA"/>
    <w:rsid w:val="6168E79E"/>
    <w:rsid w:val="616ED49C"/>
    <w:rsid w:val="618523B0"/>
    <w:rsid w:val="6187E024"/>
    <w:rsid w:val="618D29DF"/>
    <w:rsid w:val="6194752C"/>
    <w:rsid w:val="61948FE6"/>
    <w:rsid w:val="61AA016B"/>
    <w:rsid w:val="61D2CE5D"/>
    <w:rsid w:val="61D46BB9"/>
    <w:rsid w:val="61D7E67B"/>
    <w:rsid w:val="61DC86E2"/>
    <w:rsid w:val="61ED9FC1"/>
    <w:rsid w:val="61F47BEF"/>
    <w:rsid w:val="6221F6CB"/>
    <w:rsid w:val="62435C18"/>
    <w:rsid w:val="62551DA8"/>
    <w:rsid w:val="625CF2DC"/>
    <w:rsid w:val="62633BD9"/>
    <w:rsid w:val="627BB2DD"/>
    <w:rsid w:val="627E1554"/>
    <w:rsid w:val="62836255"/>
    <w:rsid w:val="6283CED3"/>
    <w:rsid w:val="628B56EB"/>
    <w:rsid w:val="628D57ED"/>
    <w:rsid w:val="628F3411"/>
    <w:rsid w:val="6291D0DA"/>
    <w:rsid w:val="629BFD70"/>
    <w:rsid w:val="62A449A8"/>
    <w:rsid w:val="62A6DF82"/>
    <w:rsid w:val="62AE2BB7"/>
    <w:rsid w:val="62AF2EB1"/>
    <w:rsid w:val="62CC88B9"/>
    <w:rsid w:val="62D8D743"/>
    <w:rsid w:val="62E1EB90"/>
    <w:rsid w:val="6304409D"/>
    <w:rsid w:val="6312004C"/>
    <w:rsid w:val="6319C774"/>
    <w:rsid w:val="63206C6A"/>
    <w:rsid w:val="6323C531"/>
    <w:rsid w:val="633724FE"/>
    <w:rsid w:val="633EA4CB"/>
    <w:rsid w:val="633FC8CD"/>
    <w:rsid w:val="6354C5E9"/>
    <w:rsid w:val="635F0BF1"/>
    <w:rsid w:val="6370DCD0"/>
    <w:rsid w:val="6382862B"/>
    <w:rsid w:val="6397D369"/>
    <w:rsid w:val="639DF555"/>
    <w:rsid w:val="63A46C06"/>
    <w:rsid w:val="63AC449B"/>
    <w:rsid w:val="63AF7083"/>
    <w:rsid w:val="63D6B003"/>
    <w:rsid w:val="63F15819"/>
    <w:rsid w:val="63FAECF8"/>
    <w:rsid w:val="63FD1CCF"/>
    <w:rsid w:val="640D5635"/>
    <w:rsid w:val="641E60F8"/>
    <w:rsid w:val="645B0C0A"/>
    <w:rsid w:val="646C11DC"/>
    <w:rsid w:val="64B4F9BB"/>
    <w:rsid w:val="64BD6819"/>
    <w:rsid w:val="64C8417F"/>
    <w:rsid w:val="64E29DC6"/>
    <w:rsid w:val="64F71019"/>
    <w:rsid w:val="650A43D1"/>
    <w:rsid w:val="651156DC"/>
    <w:rsid w:val="651329D1"/>
    <w:rsid w:val="65286651"/>
    <w:rsid w:val="6539F7BE"/>
    <w:rsid w:val="65412829"/>
    <w:rsid w:val="654C286C"/>
    <w:rsid w:val="6559978D"/>
    <w:rsid w:val="656722AD"/>
    <w:rsid w:val="65711F18"/>
    <w:rsid w:val="657C97AC"/>
    <w:rsid w:val="658105C6"/>
    <w:rsid w:val="6590833F"/>
    <w:rsid w:val="65B29446"/>
    <w:rsid w:val="65BB92FC"/>
    <w:rsid w:val="65C80C2E"/>
    <w:rsid w:val="65D5EA10"/>
    <w:rsid w:val="65D6B35A"/>
    <w:rsid w:val="65EB5652"/>
    <w:rsid w:val="65EDBC83"/>
    <w:rsid w:val="65F07636"/>
    <w:rsid w:val="66190046"/>
    <w:rsid w:val="661CEFE2"/>
    <w:rsid w:val="66AA6995"/>
    <w:rsid w:val="66CD68E9"/>
    <w:rsid w:val="6700998C"/>
    <w:rsid w:val="670759F1"/>
    <w:rsid w:val="670E12AE"/>
    <w:rsid w:val="67106EC9"/>
    <w:rsid w:val="674B0224"/>
    <w:rsid w:val="674CEE84"/>
    <w:rsid w:val="67567C4C"/>
    <w:rsid w:val="67681787"/>
    <w:rsid w:val="679C807B"/>
    <w:rsid w:val="67A85AD9"/>
    <w:rsid w:val="67ACF086"/>
    <w:rsid w:val="67B77539"/>
    <w:rsid w:val="67C3FD04"/>
    <w:rsid w:val="67CD3F5E"/>
    <w:rsid w:val="67CF8297"/>
    <w:rsid w:val="67E0FE60"/>
    <w:rsid w:val="67FC74A2"/>
    <w:rsid w:val="680D9036"/>
    <w:rsid w:val="680D91C9"/>
    <w:rsid w:val="680E0CA1"/>
    <w:rsid w:val="68176691"/>
    <w:rsid w:val="6818290D"/>
    <w:rsid w:val="681F5FCF"/>
    <w:rsid w:val="6828370C"/>
    <w:rsid w:val="682F6DEE"/>
    <w:rsid w:val="68501CDC"/>
    <w:rsid w:val="685929B3"/>
    <w:rsid w:val="6864C1B3"/>
    <w:rsid w:val="6874C411"/>
    <w:rsid w:val="687891FB"/>
    <w:rsid w:val="687D20BC"/>
    <w:rsid w:val="687F2843"/>
    <w:rsid w:val="68855B81"/>
    <w:rsid w:val="68894E4E"/>
    <w:rsid w:val="689B3BA2"/>
    <w:rsid w:val="68B3743A"/>
    <w:rsid w:val="68CF58E4"/>
    <w:rsid w:val="68D7DFAE"/>
    <w:rsid w:val="68D9846A"/>
    <w:rsid w:val="68DB8449"/>
    <w:rsid w:val="68E35C7B"/>
    <w:rsid w:val="68E5AA84"/>
    <w:rsid w:val="6916C872"/>
    <w:rsid w:val="691C34E0"/>
    <w:rsid w:val="691EF6A4"/>
    <w:rsid w:val="692E144F"/>
    <w:rsid w:val="692ED770"/>
    <w:rsid w:val="69696B11"/>
    <w:rsid w:val="696C6729"/>
    <w:rsid w:val="697C746F"/>
    <w:rsid w:val="698FF970"/>
    <w:rsid w:val="69980412"/>
    <w:rsid w:val="69A8B582"/>
    <w:rsid w:val="69B94942"/>
    <w:rsid w:val="69BA28F0"/>
    <w:rsid w:val="69BDC394"/>
    <w:rsid w:val="69C4076D"/>
    <w:rsid w:val="69C6B3B6"/>
    <w:rsid w:val="69CA5BDC"/>
    <w:rsid w:val="69D246B9"/>
    <w:rsid w:val="69E4E957"/>
    <w:rsid w:val="69F58856"/>
    <w:rsid w:val="69FDF026"/>
    <w:rsid w:val="6A19476D"/>
    <w:rsid w:val="6A2109AE"/>
    <w:rsid w:val="6A2185D5"/>
    <w:rsid w:val="6A31E8BD"/>
    <w:rsid w:val="6A4A2B68"/>
    <w:rsid w:val="6A4CF831"/>
    <w:rsid w:val="6A5FAF64"/>
    <w:rsid w:val="6A73CADD"/>
    <w:rsid w:val="6A7ED83A"/>
    <w:rsid w:val="6A90F716"/>
    <w:rsid w:val="6AD93C39"/>
    <w:rsid w:val="6ADA2DED"/>
    <w:rsid w:val="6B06534C"/>
    <w:rsid w:val="6B0D4400"/>
    <w:rsid w:val="6B135BEF"/>
    <w:rsid w:val="6B152E66"/>
    <w:rsid w:val="6B22DD68"/>
    <w:rsid w:val="6B2B7E4F"/>
    <w:rsid w:val="6B2DABCA"/>
    <w:rsid w:val="6B4021F1"/>
    <w:rsid w:val="6B570D23"/>
    <w:rsid w:val="6B5F0D85"/>
    <w:rsid w:val="6B634C93"/>
    <w:rsid w:val="6B659582"/>
    <w:rsid w:val="6B7A7367"/>
    <w:rsid w:val="6B7D80A9"/>
    <w:rsid w:val="6B854BC1"/>
    <w:rsid w:val="6B999FC3"/>
    <w:rsid w:val="6BB36454"/>
    <w:rsid w:val="6BF05430"/>
    <w:rsid w:val="6BF2EAA2"/>
    <w:rsid w:val="6C1124B6"/>
    <w:rsid w:val="6C3A9699"/>
    <w:rsid w:val="6C444746"/>
    <w:rsid w:val="6C4E51A0"/>
    <w:rsid w:val="6C59022E"/>
    <w:rsid w:val="6C62944B"/>
    <w:rsid w:val="6C670B3F"/>
    <w:rsid w:val="6C719DAB"/>
    <w:rsid w:val="6C74FB28"/>
    <w:rsid w:val="6C7BCBFC"/>
    <w:rsid w:val="6C88F946"/>
    <w:rsid w:val="6C8985BF"/>
    <w:rsid w:val="6CBCF3A2"/>
    <w:rsid w:val="6CC0060D"/>
    <w:rsid w:val="6CCC3B7A"/>
    <w:rsid w:val="6CD0101C"/>
    <w:rsid w:val="6CD191B6"/>
    <w:rsid w:val="6CD5A0BA"/>
    <w:rsid w:val="6CF6881B"/>
    <w:rsid w:val="6CF6F426"/>
    <w:rsid w:val="6CFD02C8"/>
    <w:rsid w:val="6CFE5478"/>
    <w:rsid w:val="6D06BD89"/>
    <w:rsid w:val="6D1EF518"/>
    <w:rsid w:val="6D3644E6"/>
    <w:rsid w:val="6D434B6B"/>
    <w:rsid w:val="6D737AAF"/>
    <w:rsid w:val="6D8AE037"/>
    <w:rsid w:val="6DB03E65"/>
    <w:rsid w:val="6DB1831C"/>
    <w:rsid w:val="6DB382AB"/>
    <w:rsid w:val="6DB38CDF"/>
    <w:rsid w:val="6DB42AD4"/>
    <w:rsid w:val="6DC4BFDA"/>
    <w:rsid w:val="6DD2839D"/>
    <w:rsid w:val="6DDED352"/>
    <w:rsid w:val="6DF7332B"/>
    <w:rsid w:val="6DF80174"/>
    <w:rsid w:val="6E08858D"/>
    <w:rsid w:val="6E0CD282"/>
    <w:rsid w:val="6E13222D"/>
    <w:rsid w:val="6E27C2D8"/>
    <w:rsid w:val="6E296B01"/>
    <w:rsid w:val="6E37C9B4"/>
    <w:rsid w:val="6E5B36CA"/>
    <w:rsid w:val="6E6E689D"/>
    <w:rsid w:val="6E8165D3"/>
    <w:rsid w:val="6E847624"/>
    <w:rsid w:val="6E984D85"/>
    <w:rsid w:val="6E9FBBE0"/>
    <w:rsid w:val="6EA4E8A8"/>
    <w:rsid w:val="6EB955C0"/>
    <w:rsid w:val="6EDB5A75"/>
    <w:rsid w:val="6EDC22CA"/>
    <w:rsid w:val="6EDF6C32"/>
    <w:rsid w:val="6EEE411C"/>
    <w:rsid w:val="6EFC1B5F"/>
    <w:rsid w:val="6EFFCA4B"/>
    <w:rsid w:val="6F0CB4DF"/>
    <w:rsid w:val="6F173896"/>
    <w:rsid w:val="6F19960C"/>
    <w:rsid w:val="6F19B541"/>
    <w:rsid w:val="6F1A2F7D"/>
    <w:rsid w:val="6F5C3CD1"/>
    <w:rsid w:val="6F651C5F"/>
    <w:rsid w:val="6F6EA969"/>
    <w:rsid w:val="6F708F32"/>
    <w:rsid w:val="6F7CE427"/>
    <w:rsid w:val="6F8CAEBF"/>
    <w:rsid w:val="6F8E68D2"/>
    <w:rsid w:val="6F91BB2A"/>
    <w:rsid w:val="6F9609FB"/>
    <w:rsid w:val="6FA93E6D"/>
    <w:rsid w:val="6FACAB61"/>
    <w:rsid w:val="70079A27"/>
    <w:rsid w:val="70095019"/>
    <w:rsid w:val="7009E4C9"/>
    <w:rsid w:val="7017E763"/>
    <w:rsid w:val="701A2094"/>
    <w:rsid w:val="70230764"/>
    <w:rsid w:val="702C6788"/>
    <w:rsid w:val="7036A0C1"/>
    <w:rsid w:val="7060F498"/>
    <w:rsid w:val="70613C7C"/>
    <w:rsid w:val="706EF206"/>
    <w:rsid w:val="708FAD7C"/>
    <w:rsid w:val="70947635"/>
    <w:rsid w:val="70977906"/>
    <w:rsid w:val="7099E0C2"/>
    <w:rsid w:val="70A2F56E"/>
    <w:rsid w:val="70B328DA"/>
    <w:rsid w:val="70B9345B"/>
    <w:rsid w:val="70C420A7"/>
    <w:rsid w:val="70CF5359"/>
    <w:rsid w:val="70E14F55"/>
    <w:rsid w:val="70EA255F"/>
    <w:rsid w:val="70FF5A22"/>
    <w:rsid w:val="71170E7B"/>
    <w:rsid w:val="71211FFA"/>
    <w:rsid w:val="71286B8D"/>
    <w:rsid w:val="7128CAC3"/>
    <w:rsid w:val="712C7000"/>
    <w:rsid w:val="71331CCB"/>
    <w:rsid w:val="713B0D44"/>
    <w:rsid w:val="7145796A"/>
    <w:rsid w:val="714E56ED"/>
    <w:rsid w:val="717F9A11"/>
    <w:rsid w:val="71A5207A"/>
    <w:rsid w:val="71A59B8F"/>
    <w:rsid w:val="71BD3349"/>
    <w:rsid w:val="71C1ED38"/>
    <w:rsid w:val="71CBE60B"/>
    <w:rsid w:val="71F08EA1"/>
    <w:rsid w:val="71FCB1B0"/>
    <w:rsid w:val="71FFC669"/>
    <w:rsid w:val="7218456D"/>
    <w:rsid w:val="7231A324"/>
    <w:rsid w:val="7233CD87"/>
    <w:rsid w:val="723F2EBA"/>
    <w:rsid w:val="724903C9"/>
    <w:rsid w:val="7250D8BB"/>
    <w:rsid w:val="7255DDEA"/>
    <w:rsid w:val="726F7C48"/>
    <w:rsid w:val="72710F82"/>
    <w:rsid w:val="72A86E47"/>
    <w:rsid w:val="72CB372C"/>
    <w:rsid w:val="72DC784C"/>
    <w:rsid w:val="72DEA988"/>
    <w:rsid w:val="72EBDC14"/>
    <w:rsid w:val="72FE9D00"/>
    <w:rsid w:val="7312FF84"/>
    <w:rsid w:val="731701B3"/>
    <w:rsid w:val="73184603"/>
    <w:rsid w:val="731C20CE"/>
    <w:rsid w:val="7327AD13"/>
    <w:rsid w:val="7329D88B"/>
    <w:rsid w:val="73440693"/>
    <w:rsid w:val="7364FB4F"/>
    <w:rsid w:val="7367B66C"/>
    <w:rsid w:val="7367D188"/>
    <w:rsid w:val="7370E769"/>
    <w:rsid w:val="738C8187"/>
    <w:rsid w:val="7390B759"/>
    <w:rsid w:val="7394B8AA"/>
    <w:rsid w:val="73B82984"/>
    <w:rsid w:val="73C70EA9"/>
    <w:rsid w:val="73CC52F2"/>
    <w:rsid w:val="73D232C0"/>
    <w:rsid w:val="73D52515"/>
    <w:rsid w:val="73D902C5"/>
    <w:rsid w:val="73E01405"/>
    <w:rsid w:val="73F9C305"/>
    <w:rsid w:val="740BD09A"/>
    <w:rsid w:val="7412D452"/>
    <w:rsid w:val="74194275"/>
    <w:rsid w:val="743023A6"/>
    <w:rsid w:val="7434DEAB"/>
    <w:rsid w:val="74407FD4"/>
    <w:rsid w:val="744A1B07"/>
    <w:rsid w:val="74601FE2"/>
    <w:rsid w:val="7480B194"/>
    <w:rsid w:val="7494CF1E"/>
    <w:rsid w:val="74A87172"/>
    <w:rsid w:val="74C82498"/>
    <w:rsid w:val="74D6747F"/>
    <w:rsid w:val="74DCDCA7"/>
    <w:rsid w:val="74EB6E0B"/>
    <w:rsid w:val="74F760CA"/>
    <w:rsid w:val="750386CD"/>
    <w:rsid w:val="7508F477"/>
    <w:rsid w:val="75346E4F"/>
    <w:rsid w:val="7543E440"/>
    <w:rsid w:val="7550A5F2"/>
    <w:rsid w:val="755B0281"/>
    <w:rsid w:val="7562B1C3"/>
    <w:rsid w:val="756E0321"/>
    <w:rsid w:val="757892E4"/>
    <w:rsid w:val="757E01DA"/>
    <w:rsid w:val="7589A25B"/>
    <w:rsid w:val="759F893E"/>
    <w:rsid w:val="75BAAAB7"/>
    <w:rsid w:val="75BBCF09"/>
    <w:rsid w:val="760AFD75"/>
    <w:rsid w:val="7624CE1A"/>
    <w:rsid w:val="76363E74"/>
    <w:rsid w:val="766747CA"/>
    <w:rsid w:val="766F274C"/>
    <w:rsid w:val="7680796E"/>
    <w:rsid w:val="76855988"/>
    <w:rsid w:val="768FB085"/>
    <w:rsid w:val="769662F1"/>
    <w:rsid w:val="769F572E"/>
    <w:rsid w:val="76AC9CBF"/>
    <w:rsid w:val="76B3849B"/>
    <w:rsid w:val="76C02F20"/>
    <w:rsid w:val="76C6DA0F"/>
    <w:rsid w:val="76CD6588"/>
    <w:rsid w:val="76CD9512"/>
    <w:rsid w:val="76F88765"/>
    <w:rsid w:val="77034245"/>
    <w:rsid w:val="7716EB9C"/>
    <w:rsid w:val="771BE4E9"/>
    <w:rsid w:val="773717A2"/>
    <w:rsid w:val="773CDD50"/>
    <w:rsid w:val="773F82BB"/>
    <w:rsid w:val="775687C4"/>
    <w:rsid w:val="775ACDF5"/>
    <w:rsid w:val="776694D4"/>
    <w:rsid w:val="776E4280"/>
    <w:rsid w:val="7797C0A4"/>
    <w:rsid w:val="779BB184"/>
    <w:rsid w:val="77B85256"/>
    <w:rsid w:val="77CBBE6F"/>
    <w:rsid w:val="77FAAAE2"/>
    <w:rsid w:val="77FCD849"/>
    <w:rsid w:val="78030F2F"/>
    <w:rsid w:val="782EA67B"/>
    <w:rsid w:val="7845FF4D"/>
    <w:rsid w:val="7848B8FD"/>
    <w:rsid w:val="784BC63C"/>
    <w:rsid w:val="785A4E5D"/>
    <w:rsid w:val="786BDCCF"/>
    <w:rsid w:val="7879DB1A"/>
    <w:rsid w:val="787B6D6B"/>
    <w:rsid w:val="7883F8ED"/>
    <w:rsid w:val="789171CB"/>
    <w:rsid w:val="78A36A9F"/>
    <w:rsid w:val="78ADAE8D"/>
    <w:rsid w:val="78CB7390"/>
    <w:rsid w:val="78D9D69B"/>
    <w:rsid w:val="78E4E9C6"/>
    <w:rsid w:val="78FD5F04"/>
    <w:rsid w:val="7911404D"/>
    <w:rsid w:val="793607CA"/>
    <w:rsid w:val="7936F856"/>
    <w:rsid w:val="793DCD04"/>
    <w:rsid w:val="797156EA"/>
    <w:rsid w:val="797E075A"/>
    <w:rsid w:val="7986BBCE"/>
    <w:rsid w:val="7995E63C"/>
    <w:rsid w:val="7996EE97"/>
    <w:rsid w:val="7997EAB6"/>
    <w:rsid w:val="79A68DB5"/>
    <w:rsid w:val="79AB1146"/>
    <w:rsid w:val="79D7130C"/>
    <w:rsid w:val="79EBE78D"/>
    <w:rsid w:val="79F96F27"/>
    <w:rsid w:val="7A05BDEA"/>
    <w:rsid w:val="7A0DEAAC"/>
    <w:rsid w:val="7A1A83BB"/>
    <w:rsid w:val="7A28C192"/>
    <w:rsid w:val="7A350611"/>
    <w:rsid w:val="7A413BF1"/>
    <w:rsid w:val="7A460BA3"/>
    <w:rsid w:val="7A46F925"/>
    <w:rsid w:val="7A4E23C9"/>
    <w:rsid w:val="7A5D2A21"/>
    <w:rsid w:val="7A6743F1"/>
    <w:rsid w:val="7A6FA658"/>
    <w:rsid w:val="7A6FF08F"/>
    <w:rsid w:val="7A725776"/>
    <w:rsid w:val="7A7B006E"/>
    <w:rsid w:val="7A7CCB90"/>
    <w:rsid w:val="7A8AE3DA"/>
    <w:rsid w:val="7A9FDBDB"/>
    <w:rsid w:val="7ABFA2E4"/>
    <w:rsid w:val="7AD0664A"/>
    <w:rsid w:val="7AD10D96"/>
    <w:rsid w:val="7AD74EEC"/>
    <w:rsid w:val="7AE3FE5C"/>
    <w:rsid w:val="7B049EB3"/>
    <w:rsid w:val="7B1FA23D"/>
    <w:rsid w:val="7B216E5E"/>
    <w:rsid w:val="7B23F8A6"/>
    <w:rsid w:val="7B4B1CA1"/>
    <w:rsid w:val="7B4FE248"/>
    <w:rsid w:val="7B51AB89"/>
    <w:rsid w:val="7B5AECDC"/>
    <w:rsid w:val="7B850E88"/>
    <w:rsid w:val="7B8B0C68"/>
    <w:rsid w:val="7BAB3CEE"/>
    <w:rsid w:val="7BB91390"/>
    <w:rsid w:val="7BBCAEB8"/>
    <w:rsid w:val="7BC476F3"/>
    <w:rsid w:val="7BD1A106"/>
    <w:rsid w:val="7BDB3594"/>
    <w:rsid w:val="7BDDE4C7"/>
    <w:rsid w:val="7BDE5F70"/>
    <w:rsid w:val="7BEFF9AB"/>
    <w:rsid w:val="7BF5BB9E"/>
    <w:rsid w:val="7C01DB26"/>
    <w:rsid w:val="7C0AE7D0"/>
    <w:rsid w:val="7C17279D"/>
    <w:rsid w:val="7C24CA36"/>
    <w:rsid w:val="7C3856A5"/>
    <w:rsid w:val="7C3C27E6"/>
    <w:rsid w:val="7C439B37"/>
    <w:rsid w:val="7C55084D"/>
    <w:rsid w:val="7C6DEB53"/>
    <w:rsid w:val="7C71634E"/>
    <w:rsid w:val="7C72757E"/>
    <w:rsid w:val="7C7AEA8F"/>
    <w:rsid w:val="7C8A1213"/>
    <w:rsid w:val="7C8FF91E"/>
    <w:rsid w:val="7C99914F"/>
    <w:rsid w:val="7C9B5D10"/>
    <w:rsid w:val="7CB997C1"/>
    <w:rsid w:val="7CD5E5DA"/>
    <w:rsid w:val="7D036500"/>
    <w:rsid w:val="7D0D0224"/>
    <w:rsid w:val="7D216DD1"/>
    <w:rsid w:val="7D34214C"/>
    <w:rsid w:val="7D460452"/>
    <w:rsid w:val="7D49AC7A"/>
    <w:rsid w:val="7D4A0D68"/>
    <w:rsid w:val="7D55BCC3"/>
    <w:rsid w:val="7D56BA1B"/>
    <w:rsid w:val="7D5E21E4"/>
    <w:rsid w:val="7D633754"/>
    <w:rsid w:val="7D65B60A"/>
    <w:rsid w:val="7D680725"/>
    <w:rsid w:val="7D9517F6"/>
    <w:rsid w:val="7D97880A"/>
    <w:rsid w:val="7D99594E"/>
    <w:rsid w:val="7D9EE4B3"/>
    <w:rsid w:val="7DA66869"/>
    <w:rsid w:val="7DB4E94D"/>
    <w:rsid w:val="7DB8748D"/>
    <w:rsid w:val="7DBAB6EC"/>
    <w:rsid w:val="7DCC1506"/>
    <w:rsid w:val="7DE44F10"/>
    <w:rsid w:val="7DE9C4FC"/>
    <w:rsid w:val="7DFE5922"/>
    <w:rsid w:val="7E075DF5"/>
    <w:rsid w:val="7E09BBB4"/>
    <w:rsid w:val="7E1D5E6C"/>
    <w:rsid w:val="7E26C76C"/>
    <w:rsid w:val="7E372023"/>
    <w:rsid w:val="7E44C80D"/>
    <w:rsid w:val="7E4B6F55"/>
    <w:rsid w:val="7E5C4C84"/>
    <w:rsid w:val="7E601A7E"/>
    <w:rsid w:val="7E7ACB3B"/>
    <w:rsid w:val="7E8D150F"/>
    <w:rsid w:val="7EC1391B"/>
    <w:rsid w:val="7ECDBEE1"/>
    <w:rsid w:val="7EDC775B"/>
    <w:rsid w:val="7EE9BBE0"/>
    <w:rsid w:val="7F3C5A69"/>
    <w:rsid w:val="7F60F9CD"/>
    <w:rsid w:val="7F6A147F"/>
    <w:rsid w:val="7F75B083"/>
    <w:rsid w:val="7F9125EF"/>
    <w:rsid w:val="7FCB01B3"/>
    <w:rsid w:val="7FCC26A6"/>
    <w:rsid w:val="7FD80FD6"/>
    <w:rsid w:val="7FF5B3F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customStyle="1" w:styleId="UnresolvedMention2">
    <w:name w:val="Unresolved Mention2"/>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eastAsia="Times New Roman" w:hAnsi="Arial Narrow" w:cs="Times New Roman"/>
      <w:color w:val="0000FF"/>
      <w:sz w:val="24"/>
      <w:szCs w:val="20"/>
    </w:rPr>
  </w:style>
  <w:style w:type="character" w:customStyle="1" w:styleId="TitleChar">
    <w:name w:val="Title Char"/>
    <w:basedOn w:val="DefaultParagraphFont"/>
    <w:link w:val="Title"/>
    <w:uiPriority w:val="99"/>
    <w:rsid w:val="00FF45A0"/>
    <w:rPr>
      <w:rFonts w:ascii="Arial Narrow" w:eastAsia="Times New Roman" w:hAnsi="Arial Narrow"/>
      <w:color w:val="0000FF"/>
      <w:sz w:val="24"/>
    </w:rPr>
  </w:style>
  <w:style w:type="paragraph" w:customStyle="1" w:styleId="c-article-author-listitem">
    <w:name w:val="c-article-author-list__item"/>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A152B9"/>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6142">
      <w:bodyDiv w:val="1"/>
      <w:marLeft w:val="0"/>
      <w:marRight w:val="0"/>
      <w:marTop w:val="0"/>
      <w:marBottom w:val="0"/>
      <w:divBdr>
        <w:top w:val="none" w:sz="0" w:space="0" w:color="auto"/>
        <w:left w:val="none" w:sz="0" w:space="0" w:color="auto"/>
        <w:bottom w:val="none" w:sz="0" w:space="0" w:color="auto"/>
        <w:right w:val="none" w:sz="0" w:space="0" w:color="auto"/>
      </w:divBdr>
      <w:divsChild>
        <w:div w:id="1461026446">
          <w:marLeft w:val="0"/>
          <w:marRight w:val="0"/>
          <w:marTop w:val="0"/>
          <w:marBottom w:val="0"/>
          <w:divBdr>
            <w:top w:val="none" w:sz="0" w:space="0" w:color="auto"/>
            <w:left w:val="none" w:sz="0" w:space="0" w:color="auto"/>
            <w:bottom w:val="none" w:sz="0" w:space="0" w:color="auto"/>
            <w:right w:val="none" w:sz="0" w:space="0" w:color="auto"/>
          </w:divBdr>
          <w:divsChild>
            <w:div w:id="77752019">
              <w:marLeft w:val="0"/>
              <w:marRight w:val="0"/>
              <w:marTop w:val="0"/>
              <w:marBottom w:val="0"/>
              <w:divBdr>
                <w:top w:val="none" w:sz="0" w:space="0" w:color="auto"/>
                <w:left w:val="none" w:sz="0" w:space="0" w:color="auto"/>
                <w:bottom w:val="none" w:sz="0" w:space="0" w:color="auto"/>
                <w:right w:val="none" w:sz="0" w:space="0" w:color="auto"/>
              </w:divBdr>
              <w:divsChild>
                <w:div w:id="1116944068">
                  <w:marLeft w:val="0"/>
                  <w:marRight w:val="0"/>
                  <w:marTop w:val="0"/>
                  <w:marBottom w:val="0"/>
                  <w:divBdr>
                    <w:top w:val="none" w:sz="0" w:space="0" w:color="auto"/>
                    <w:left w:val="none" w:sz="0" w:space="0" w:color="auto"/>
                    <w:bottom w:val="none" w:sz="0" w:space="0" w:color="auto"/>
                    <w:right w:val="none" w:sz="0" w:space="0" w:color="auto"/>
                  </w:divBdr>
                  <w:divsChild>
                    <w:div w:id="12024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0846">
          <w:marLeft w:val="0"/>
          <w:marRight w:val="0"/>
          <w:marTop w:val="0"/>
          <w:marBottom w:val="0"/>
          <w:divBdr>
            <w:top w:val="none" w:sz="0" w:space="0" w:color="auto"/>
            <w:left w:val="none" w:sz="0" w:space="0" w:color="auto"/>
            <w:bottom w:val="none" w:sz="0" w:space="0" w:color="auto"/>
            <w:right w:val="none" w:sz="0" w:space="0" w:color="auto"/>
          </w:divBdr>
          <w:divsChild>
            <w:div w:id="2064401056">
              <w:marLeft w:val="0"/>
              <w:marRight w:val="0"/>
              <w:marTop w:val="0"/>
              <w:marBottom w:val="0"/>
              <w:divBdr>
                <w:top w:val="none" w:sz="0" w:space="0" w:color="auto"/>
                <w:left w:val="none" w:sz="0" w:space="0" w:color="auto"/>
                <w:bottom w:val="none" w:sz="0" w:space="0" w:color="auto"/>
                <w:right w:val="none" w:sz="0" w:space="0" w:color="auto"/>
              </w:divBdr>
              <w:divsChild>
                <w:div w:id="1326477163">
                  <w:marLeft w:val="0"/>
                  <w:marRight w:val="0"/>
                  <w:marTop w:val="0"/>
                  <w:marBottom w:val="0"/>
                  <w:divBdr>
                    <w:top w:val="none" w:sz="0" w:space="0" w:color="auto"/>
                    <w:left w:val="none" w:sz="0" w:space="0" w:color="auto"/>
                    <w:bottom w:val="none" w:sz="0" w:space="0" w:color="auto"/>
                    <w:right w:val="none" w:sz="0" w:space="0" w:color="auto"/>
                  </w:divBdr>
                  <w:divsChild>
                    <w:div w:id="955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200">
      <w:bodyDiv w:val="1"/>
      <w:marLeft w:val="0"/>
      <w:marRight w:val="0"/>
      <w:marTop w:val="0"/>
      <w:marBottom w:val="0"/>
      <w:divBdr>
        <w:top w:val="none" w:sz="0" w:space="0" w:color="auto"/>
        <w:left w:val="none" w:sz="0" w:space="0" w:color="auto"/>
        <w:bottom w:val="none" w:sz="0" w:space="0" w:color="auto"/>
        <w:right w:val="none" w:sz="0" w:space="0" w:color="auto"/>
      </w:divBdr>
    </w:div>
    <w:div w:id="1003775028">
      <w:bodyDiv w:val="1"/>
      <w:marLeft w:val="0"/>
      <w:marRight w:val="0"/>
      <w:marTop w:val="0"/>
      <w:marBottom w:val="0"/>
      <w:divBdr>
        <w:top w:val="none" w:sz="0" w:space="0" w:color="auto"/>
        <w:left w:val="none" w:sz="0" w:space="0" w:color="auto"/>
        <w:bottom w:val="none" w:sz="0" w:space="0" w:color="auto"/>
        <w:right w:val="none" w:sz="0" w:space="0" w:color="auto"/>
      </w:divBdr>
    </w:div>
    <w:div w:id="1539203462">
      <w:bodyDiv w:val="1"/>
      <w:marLeft w:val="0"/>
      <w:marRight w:val="0"/>
      <w:marTop w:val="0"/>
      <w:marBottom w:val="0"/>
      <w:divBdr>
        <w:top w:val="none" w:sz="0" w:space="0" w:color="auto"/>
        <w:left w:val="none" w:sz="0" w:space="0" w:color="auto"/>
        <w:bottom w:val="none" w:sz="0" w:space="0" w:color="auto"/>
        <w:right w:val="none" w:sz="0" w:space="0" w:color="auto"/>
      </w:divBdr>
    </w:div>
    <w:div w:id="1780762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90/ijerph191610014" TargetMode="External"/><Relationship Id="rId21" Type="http://schemas.openxmlformats.org/officeDocument/2006/relationships/header" Target="header1.xml"/><Relationship Id="rId42" Type="http://schemas.openxmlformats.org/officeDocument/2006/relationships/hyperlink" Target="https://doi.org/10.3389/fpsyg.2021.675132" TargetMode="External"/><Relationship Id="rId47" Type="http://schemas.openxmlformats.org/officeDocument/2006/relationships/hyperlink" Target="https://doi.org/10.1007/s11162-023-09763-6" TargetMode="External"/><Relationship Id="rId63" Type="http://schemas.openxmlformats.org/officeDocument/2006/relationships/hyperlink" Target="https://doi.org/10.3390/ijerph17176315" TargetMode="External"/><Relationship Id="rId68" Type="http://schemas.openxmlformats.org/officeDocument/2006/relationships/header" Target="header3.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159.203.176.220/contributor-roles/supervision/" TargetMode="External"/><Relationship Id="rId29" Type="http://schemas.openxmlformats.org/officeDocument/2006/relationships/hyperlink" Target="https://doi.org/10.3390/ijerph20115991" TargetMode="External"/><Relationship Id="rId11" Type="http://schemas.openxmlformats.org/officeDocument/2006/relationships/hyperlink" Target="http://159.203.176.220/contributor-roles/investigation/" TargetMode="External"/><Relationship Id="rId24" Type="http://schemas.microsoft.com/office/2016/09/relationships/commentsIds" Target="commentsIds.xml"/><Relationship Id="rId32" Type="http://schemas.openxmlformats.org/officeDocument/2006/relationships/hyperlink" Target="https://doi.org/10.3390/brainsci13020305" TargetMode="External"/><Relationship Id="rId37" Type="http://schemas.openxmlformats.org/officeDocument/2006/relationships/hyperlink" Target="https://doi.org/10.1016/j.psychres.2021.114035" TargetMode="External"/><Relationship Id="rId40" Type="http://schemas.openxmlformats.org/officeDocument/2006/relationships/hyperlink" Target="https://doi.org/10.1111/all.14687" TargetMode="External"/><Relationship Id="rId45" Type="http://schemas.openxmlformats.org/officeDocument/2006/relationships/hyperlink" Target="https://doi.org/10.1093/swr/22.3.173" TargetMode="External"/><Relationship Id="rId53" Type="http://schemas.openxmlformats.org/officeDocument/2006/relationships/hyperlink" Target="https://doi.org/10.1016/j.ijsu.2020.02.034" TargetMode="External"/><Relationship Id="rId58" Type="http://schemas.openxmlformats.org/officeDocument/2006/relationships/hyperlink" Target="https://doi.org/10.1016/j.jad.2023.01.022" TargetMode="External"/><Relationship Id="rId66" Type="http://schemas.openxmlformats.org/officeDocument/2006/relationships/image" Target="media/image2.png"/><Relationship Id="rId5" Type="http://schemas.openxmlformats.org/officeDocument/2006/relationships/settings" Target="settings.xml"/><Relationship Id="rId61" Type="http://schemas.openxmlformats.org/officeDocument/2006/relationships/hyperlink" Target="https://doi.org/10.1080/20008198.2021.2005346" TargetMode="External"/><Relationship Id="rId19" Type="http://schemas.openxmlformats.org/officeDocument/2006/relationships/hyperlink" Target="http://159.203.176.220/contributor-roles/writing-original-draft/" TargetMode="External"/><Relationship Id="rId14" Type="http://schemas.openxmlformats.org/officeDocument/2006/relationships/hyperlink" Target="http://159.203.176.220/contributor-roles/resources/" TargetMode="External"/><Relationship Id="rId22" Type="http://schemas.openxmlformats.org/officeDocument/2006/relationships/comments" Target="comments.xml"/><Relationship Id="rId27" Type="http://schemas.openxmlformats.org/officeDocument/2006/relationships/hyperlink" Target="https://doi.org/10.1037/tra0001626" TargetMode="External"/><Relationship Id="rId30" Type="http://schemas.openxmlformats.org/officeDocument/2006/relationships/hyperlink" Target="https://doi.org/10.1136/oemed-2020-106540" TargetMode="External"/><Relationship Id="rId35" Type="http://schemas.openxmlformats.org/officeDocument/2006/relationships/hyperlink" Target="https://doi.org/10.1007/s12144-022-04159-8" TargetMode="External"/><Relationship Id="rId43" Type="http://schemas.openxmlformats.org/officeDocument/2006/relationships/hyperlink" Target="https://doi.org/10.1002/jts.22884" TargetMode="External"/><Relationship Id="rId48" Type="http://schemas.openxmlformats.org/officeDocument/2006/relationships/hyperlink" Target="https://doi.org/10.1037/trm0000469" TargetMode="External"/><Relationship Id="rId56" Type="http://schemas.openxmlformats.org/officeDocument/2006/relationships/hyperlink" Target="https://doi.org/10.1007/s10902-020-00352-3" TargetMode="External"/><Relationship Id="rId64" Type="http://schemas.openxmlformats.org/officeDocument/2006/relationships/image" Target="media/image1.png"/><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doi.org/10.1037/0022-006X.74.5.880" TargetMode="External"/><Relationship Id="rId72" Type="http://schemas.microsoft.com/office/2020/10/relationships/intelligence" Target="intelligence2.xml"/><Relationship Id="rId3" Type="http://schemas.openxmlformats.org/officeDocument/2006/relationships/numbering" Target="numbering.xml"/><Relationship Id="rId12" Type="http://schemas.openxmlformats.org/officeDocument/2006/relationships/hyperlink" Target="http://159.203.176.220/contributor-roles/methodology/" TargetMode="External"/><Relationship Id="rId17" Type="http://schemas.openxmlformats.org/officeDocument/2006/relationships/hyperlink" Target="http://159.203.176.220/contributor-roles/validation/" TargetMode="External"/><Relationship Id="rId25" Type="http://schemas.microsoft.com/office/2018/08/relationships/commentsExtensible" Target="commentsExtensible.xml"/><Relationship Id="rId33" Type="http://schemas.openxmlformats.org/officeDocument/2006/relationships/hyperlink" Target="https://doi.org/10.1016/j.psyneuen.2014.03.001" TargetMode="External"/><Relationship Id="rId38" Type="http://schemas.openxmlformats.org/officeDocument/2006/relationships/hyperlink" Target="https://doi.org/10.1037/str0000314" TargetMode="External"/><Relationship Id="rId46" Type="http://schemas.openxmlformats.org/officeDocument/2006/relationships/hyperlink" Target="https://doi.org/10.3389/fpsyt.2021.562938" TargetMode="External"/><Relationship Id="rId59" Type="http://schemas.openxmlformats.org/officeDocument/2006/relationships/hyperlink" Target="https://doi.org/10.1016/j.eclinm.2022.101343" TargetMode="External"/><Relationship Id="rId67" Type="http://schemas.openxmlformats.org/officeDocument/2006/relationships/image" Target="media/image3.png"/><Relationship Id="rId20" Type="http://schemas.openxmlformats.org/officeDocument/2006/relationships/hyperlink" Target="http://159.203.176.220/contributor-roles/writing-review-editing/" TargetMode="External"/><Relationship Id="rId41" Type="http://schemas.openxmlformats.org/officeDocument/2006/relationships/hyperlink" Target="https://doi.org/10.1093/cercor/bhad372" TargetMode="External"/><Relationship Id="rId54" Type="http://schemas.openxmlformats.org/officeDocument/2006/relationships/hyperlink" Target="https://doi.org/10.1001/jama.283.15.2008" TargetMode="External"/><Relationship Id="rId62" Type="http://schemas.openxmlformats.org/officeDocument/2006/relationships/hyperlink" Target="https://doi.org/10.1111/ppc.12761"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159.203.176.220/contributor-roles/software/" TargetMode="External"/><Relationship Id="rId23" Type="http://schemas.microsoft.com/office/2011/relationships/commentsExtended" Target="commentsExtended.xml"/><Relationship Id="rId28" Type="http://schemas.openxmlformats.org/officeDocument/2006/relationships/hyperlink" Target="https://doi.org/10.3390/ijerph20043539" TargetMode="External"/><Relationship Id="rId36" Type="http://schemas.openxmlformats.org/officeDocument/2006/relationships/hyperlink" Target="https://doi.org/10.33824/pjpr.2023.38.2.19" TargetMode="External"/><Relationship Id="rId49" Type="http://schemas.openxmlformats.org/officeDocument/2006/relationships/hyperlink" Target="https://doi.org/10.1192/bjp.2020.212" TargetMode="External"/><Relationship Id="rId57" Type="http://schemas.openxmlformats.org/officeDocument/2006/relationships/hyperlink" Target="https://doi.org/10.1001/jamapsychiatry.2022.2640" TargetMode="External"/><Relationship Id="rId10" Type="http://schemas.openxmlformats.org/officeDocument/2006/relationships/hyperlink" Target="http://159.203.176.220/contributor-roles/funding-acquisition/" TargetMode="External"/><Relationship Id="rId31" Type="http://schemas.openxmlformats.org/officeDocument/2006/relationships/hyperlink" Target="https://doi.org/10.47391/JPMA.7813" TargetMode="External"/><Relationship Id="rId44" Type="http://schemas.openxmlformats.org/officeDocument/2006/relationships/hyperlink" Target="https://doi.org/10.1111/aphw.12276" TargetMode="External"/><Relationship Id="rId52" Type="http://schemas.openxmlformats.org/officeDocument/2006/relationships/hyperlink" Target="https://doi.org/10.1348/135910707X250866" TargetMode="External"/><Relationship Id="rId60" Type="http://schemas.openxmlformats.org/officeDocument/2006/relationships/hyperlink" Target="https://doi.org/10.3389/fpsyt.2023.1163956" TargetMode="External"/><Relationship Id="rId65"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159.203.176.220/contributor-roles/data-curation/" TargetMode="External"/><Relationship Id="rId13" Type="http://schemas.openxmlformats.org/officeDocument/2006/relationships/hyperlink" Target="http://159.203.176.220/contributor-roles/project-administration/" TargetMode="External"/><Relationship Id="rId18" Type="http://schemas.openxmlformats.org/officeDocument/2006/relationships/hyperlink" Target="http://159.203.176.220/contributor-roles/visualization/" TargetMode="External"/><Relationship Id="rId39" Type="http://schemas.openxmlformats.org/officeDocument/2006/relationships/hyperlink" Target="https://doi.org/10.1007/s00586-020-06517-1" TargetMode="External"/><Relationship Id="rId34" Type="http://schemas.openxmlformats.org/officeDocument/2006/relationships/hyperlink" Target="https://doi.org/10.1016/j.jad.2013.09.018" TargetMode="External"/><Relationship Id="rId50" Type="http://schemas.openxmlformats.org/officeDocument/2006/relationships/hyperlink" Target="https://doi.org/10.12659/msm.933446" TargetMode="External"/><Relationship Id="rId55" Type="http://schemas.openxmlformats.org/officeDocument/2006/relationships/hyperlink" Target="https://doi.org/10.1016/j.psycom.2023.100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721310A-A019-458E-B822-09509E7AA6E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10931</Words>
  <Characters>62313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Ai</dc:creator>
  <cp:lastModifiedBy>Qizhou Duan</cp:lastModifiedBy>
  <cp:revision>3</cp:revision>
  <cp:lastPrinted>2023-08-22T08:40:00Z</cp:lastPrinted>
  <dcterms:created xsi:type="dcterms:W3CDTF">2024-07-06T19:09:00Z</dcterms:created>
  <dcterms:modified xsi:type="dcterms:W3CDTF">2024-07-06T19:29:00Z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