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E2182" w:rsidRDefault="00E81BC5" w14:paraId="38AA39C1" w14:textId="77777777">
      <w:pPr>
        <w:tabs>
          <w:tab w:val="left" w:pos="10080"/>
        </w:tabs>
        <w:spacing w:after="0" w:line="240" w:lineRule="auto"/>
        <w:ind w:left="720" w:hanging="720"/>
        <w:jc w:val="center"/>
        <w:rPr>
          <w:rFonts w:ascii="Times New Roman" w:hAnsi="Times New Roman" w:cs="Times New Roman"/>
          <w:sz w:val="24"/>
          <w:szCs w:val="24"/>
        </w:rPr>
      </w:pPr>
      <w:bookmarkStart w:name="_Hlk140738515" w:id="0"/>
      <w:bookmarkEnd w:id="0"/>
      <w:r>
        <w:rPr>
          <w:rFonts w:ascii="Times New Roman" w:hAnsi="Times New Roman" w:cs="Times New Roman"/>
          <w:sz w:val="24"/>
          <w:szCs w:val="24"/>
        </w:rPr>
        <w:t xml:space="preserve"> </w:t>
      </w:r>
    </w:p>
    <w:p w:rsidR="00FE2182" w:rsidRDefault="00E81BC5" w14:paraId="757678ED" w14:textId="77777777">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rsidR="00FE2182" w:rsidRDefault="00E81BC5" w14:paraId="5D0A17CE" w14:textId="77777777">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rsidR="00FE2182" w:rsidRDefault="00E81BC5" w14:paraId="67400F7A" w14:textId="77777777">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rsidR="00FE2182" w:rsidRDefault="00E81BC5" w14:paraId="1F9EACC4" w14:textId="77777777">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rsidR="00FE2182" w:rsidRDefault="00E81BC5" w14:paraId="25568ED5" w14:textId="77777777">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rsidR="00FE2182" w:rsidRDefault="00FE2182" w14:paraId="04B23AA1" w14:textId="77777777">
      <w:pPr>
        <w:spacing w:after="0" w:line="240" w:lineRule="auto"/>
        <w:rPr>
          <w:rFonts w:ascii="Times New Roman" w:hAnsi="Times New Roman" w:cs="Times New Roman"/>
          <w:sz w:val="24"/>
          <w:szCs w:val="24"/>
        </w:rPr>
      </w:pPr>
    </w:p>
    <w:p w:rsidR="00FE2182" w:rsidRDefault="006653E9" w14:paraId="447FDD46" w14:textId="1C87E0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December </w:t>
      </w:r>
      <w:r w:rsidR="00DE64ED">
        <w:rPr>
          <w:rFonts w:ascii="Times New Roman" w:hAnsi="Times New Roman" w:cs="Times New Roman"/>
          <w:sz w:val="24"/>
          <w:szCs w:val="24"/>
        </w:rPr>
        <w:t>22</w:t>
      </w:r>
      <w:r>
        <w:rPr>
          <w:rFonts w:ascii="Times New Roman" w:hAnsi="Times New Roman" w:cs="Times New Roman"/>
          <w:sz w:val="24"/>
          <w:szCs w:val="24"/>
        </w:rPr>
        <w:t>, 2023</w:t>
      </w:r>
    </w:p>
    <w:p w:rsidR="00FE2182" w:rsidRDefault="00FE2182" w14:paraId="78589567" w14:textId="77777777">
      <w:pPr>
        <w:spacing w:after="0" w:line="240" w:lineRule="auto"/>
        <w:rPr>
          <w:rFonts w:ascii="Times New Roman" w:hAnsi="Times New Roman" w:cs="Times New Roman"/>
          <w:sz w:val="24"/>
          <w:szCs w:val="24"/>
        </w:rPr>
      </w:pPr>
    </w:p>
    <w:p w:rsidR="00FE2182" w:rsidRDefault="00E81BC5" w14:paraId="79687B7D" w14:textId="77777777">
      <w:pPr>
        <w:pStyle w:val="Heading4"/>
        <w:shd w:val="clear" w:color="auto" w:fill="F2F2F2"/>
        <w:spacing w:before="0"/>
        <w:rPr>
          <w:rFonts w:ascii="Times New Roman" w:hAnsi="Times New Roman" w:eastAsia="Times New Roman" w:cs="Times New Roman"/>
          <w:color w:val="auto"/>
          <w:sz w:val="24"/>
          <w:szCs w:val="24"/>
        </w:rPr>
      </w:pPr>
      <w:r>
        <w:rPr>
          <w:rFonts w:ascii="Times New Roman" w:hAnsi="Times New Roman" w:cs="Times New Roman"/>
          <w:color w:val="auto"/>
          <w:sz w:val="24"/>
          <w:szCs w:val="24"/>
        </w:rPr>
        <w:t>Kirsten Bibbins-Domingo, PhD, MD, MAS</w:t>
      </w:r>
    </w:p>
    <w:p w:rsidR="00FE2182" w:rsidRDefault="00E81BC5" w14:paraId="385659FB" w14:textId="77777777">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rsidR="00FE2182" w:rsidRDefault="00E81BC5" w14:paraId="63C6B77E" w14:textId="77777777">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rsidR="00FE2182" w:rsidRDefault="00E81BC5" w14:paraId="597A3749" w14:textId="77777777">
      <w:pPr>
        <w:pStyle w:val="js-affiliation"/>
        <w:spacing w:beforeAutospacing="0" w:after="0" w:afterAutospacing="0"/>
      </w:pPr>
      <w:r>
        <w:t xml:space="preserve">University of California San Francisco, </w:t>
      </w:r>
    </w:p>
    <w:p w:rsidR="00FE2182" w:rsidRDefault="00E81BC5" w14:paraId="40A7D58B" w14:textId="77777777">
      <w:pPr>
        <w:pStyle w:val="js-affiliation"/>
        <w:spacing w:beforeAutospacing="0" w:after="0" w:afterAutospacing="0"/>
        <w:rPr>
          <w:lang w:val="it-IT"/>
        </w:rPr>
      </w:pPr>
      <w:r>
        <w:rPr>
          <w:lang w:val="it-IT"/>
        </w:rPr>
        <w:t>San Francisco, California, U.S.A.</w:t>
      </w:r>
    </w:p>
    <w:p w:rsidR="00FE2182" w:rsidRDefault="00FE2182" w14:paraId="01B8102A" w14:textId="77777777">
      <w:pPr>
        <w:spacing w:after="0" w:line="240" w:lineRule="auto"/>
        <w:outlineLvl w:val="2"/>
        <w:rPr>
          <w:rFonts w:ascii="Times New Roman" w:hAnsi="Times New Roman" w:cs="Times New Roman"/>
          <w:sz w:val="24"/>
          <w:szCs w:val="24"/>
        </w:rPr>
      </w:pPr>
    </w:p>
    <w:p w:rsidR="00FE2182" w:rsidRDefault="00FE2182" w14:paraId="0D50C67F" w14:textId="77777777">
      <w:pPr>
        <w:spacing w:after="0" w:line="240" w:lineRule="auto"/>
        <w:outlineLvl w:val="2"/>
        <w:rPr>
          <w:rFonts w:ascii="Times New Roman" w:hAnsi="Times New Roman" w:eastAsia="Malgun Gothic" w:cs="Times New Roman"/>
          <w:sz w:val="24"/>
          <w:szCs w:val="24"/>
          <w:lang w:val="it-IT"/>
        </w:rPr>
      </w:pPr>
    </w:p>
    <w:p w:rsidR="00FE2182" w:rsidRDefault="00E81BC5" w14:paraId="6EDBA232" w14:textId="77777777">
      <w:pPr>
        <w:spacing w:after="0" w:line="240" w:lineRule="auto"/>
        <w:rPr>
          <w:rFonts w:ascii="Times New Roman" w:hAnsi="Times New Roman" w:eastAsia="Malgun Gothic" w:cs="Times New Roman"/>
          <w:sz w:val="24"/>
          <w:szCs w:val="24"/>
        </w:rPr>
      </w:pPr>
      <w:r>
        <w:rPr>
          <w:rFonts w:ascii="Times New Roman" w:hAnsi="Times New Roman" w:eastAsia="Malgun Gothic" w:cs="Times New Roman"/>
          <w:sz w:val="24"/>
          <w:szCs w:val="24"/>
        </w:rPr>
        <w:t>Dear Dr.</w:t>
      </w:r>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hAnsi="Times New Roman" w:eastAsia="Malgun Gothic" w:cs="Times New Roman"/>
          <w:sz w:val="24"/>
          <w:szCs w:val="24"/>
        </w:rPr>
        <w:t>,</w:t>
      </w:r>
    </w:p>
    <w:p w:rsidR="00FE2182" w:rsidRDefault="00FE2182" w14:paraId="7AEA4180" w14:textId="77777777">
      <w:pPr>
        <w:spacing w:after="0" w:line="240" w:lineRule="auto"/>
        <w:rPr>
          <w:rFonts w:ascii="Times New Roman" w:hAnsi="Times New Roman" w:eastAsia="Malgun Gothic" w:cs="Times New Roman"/>
          <w:sz w:val="24"/>
          <w:szCs w:val="24"/>
        </w:rPr>
      </w:pPr>
    </w:p>
    <w:p w:rsidR="00FE2182" w:rsidRDefault="00E81BC5" w14:paraId="07DFCB68" w14:textId="77777777">
      <w:pPr>
        <w:spacing w:after="0" w:line="240" w:lineRule="auto"/>
        <w:outlineLvl w:val="2"/>
        <w:rPr>
          <w:rFonts w:ascii="Times New Roman" w:hAnsi="Times New Roman" w:cs="Times New Roman"/>
          <w:i/>
          <w:iCs/>
          <w:sz w:val="24"/>
          <w:szCs w:val="24"/>
        </w:rPr>
      </w:pPr>
      <w:r>
        <w:rPr>
          <w:rFonts w:ascii="Times New Roman" w:hAnsi="Times New Roman" w:eastAsia="Malgun Gothic"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eastAsia="Malgun Gothic" w:cs="Times New Roman"/>
          <w:sz w:val="24"/>
          <w:szCs w:val="24"/>
        </w:rPr>
        <w:t>uploaded</w:t>
      </w:r>
      <w:r>
        <w:rPr>
          <w:rFonts w:ascii="Times New Roman" w:hAnsi="Times New Roman" w:cs="Times New Roman"/>
          <w:sz w:val="24"/>
          <w:szCs w:val="24"/>
        </w:rPr>
        <w:t xml:space="preserve"> to</w:t>
      </w:r>
      <w:r>
        <w:rPr>
          <w:rFonts w:ascii="Times New Roman" w:hAnsi="Times New Roman" w:eastAsia="Malgun Gothic"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hAnsi="Times New Roman" w:eastAsia="Malgun Gothic"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hAnsi="Times New Roman" w:eastAsia="Malgun Gothic" w:cs="Times New Roman"/>
          <w:sz w:val="24"/>
          <w:szCs w:val="24"/>
        </w:rPr>
        <w:t xml:space="preserve">previously </w:t>
      </w:r>
      <w:r>
        <w:rPr>
          <w:rFonts w:ascii="Times New Roman" w:hAnsi="Times New Roman" w:cs="Times New Roman"/>
          <w:sz w:val="24"/>
          <w:szCs w:val="24"/>
        </w:rPr>
        <w:t xml:space="preserve">published nor </w:t>
      </w:r>
      <w:r>
        <w:rPr>
          <w:rFonts w:ascii="Times New Roman" w:hAnsi="Times New Roman" w:eastAsia="Malgun Gothic"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hAnsi="Times New Roman" w:eastAsia="Malgun Gothic" w:cs="Times New Roman"/>
          <w:sz w:val="24"/>
          <w:szCs w:val="24"/>
        </w:rPr>
        <w:t xml:space="preserve">have </w:t>
      </w:r>
      <w:r>
        <w:rPr>
          <w:rFonts w:ascii="Times New Roman" w:hAnsi="Times New Roman" w:cs="Times New Roman"/>
          <w:sz w:val="24"/>
          <w:szCs w:val="24"/>
        </w:rPr>
        <w:t xml:space="preserve">not been posted online. </w:t>
      </w:r>
    </w:p>
    <w:p w:rsidR="00FE2182" w:rsidRDefault="00FE2182" w14:paraId="2F8B0AA8" w14:textId="77777777">
      <w:pPr>
        <w:spacing w:after="0"/>
        <w:rPr>
          <w:rFonts w:ascii="Times New Roman" w:hAnsi="Times New Roman" w:cs="Times New Roman"/>
          <w:i/>
          <w:sz w:val="24"/>
          <w:szCs w:val="24"/>
        </w:rPr>
      </w:pPr>
    </w:p>
    <w:p w:rsidR="00FE2182" w:rsidRDefault="00E81BC5" w14:paraId="04249984" w14:textId="77777777">
      <w:pPr>
        <w:tabs>
          <w:tab w:val="left" w:pos="720"/>
          <w:tab w:val="left" w:pos="10080"/>
        </w:tabs>
        <w:spacing w:after="0" w:line="240" w:lineRule="auto"/>
        <w:rPr>
          <w:rFonts w:ascii="Times New Roman" w:hAnsi="Times New Roman" w:eastAsia="Calibri" w:cs="Times New Roman"/>
          <w:sz w:val="24"/>
          <w:szCs w:val="24"/>
        </w:rPr>
      </w:pPr>
      <w:r>
        <w:rPr>
          <w:rFonts w:ascii="Times New Roman" w:hAnsi="Times New Roman" w:eastAsia="Malgun Gothic"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hAnsi="Times New Roman" w:eastAsia="Malgun Gothic" w:cs="Times New Roman"/>
          <w:sz w:val="24"/>
          <w:szCs w:val="24"/>
        </w:rPr>
        <w:t xml:space="preserve"> because this interdisciplinary study p</w:t>
      </w:r>
      <w:r>
        <w:rPr>
          <w:rFonts w:ascii="Times New Roman" w:hAnsi="Times New Roman" w:eastAsia="Calibri" w:cs="Times New Roman"/>
          <w:sz w:val="24"/>
          <w:szCs w:val="24"/>
        </w:rPr>
        <w:t xml:space="preserve">rovides information on an aggregated outcome, PTG, in populations exposed to the Covid-19 Pandemic, the deadliest global disaster in the 21 </w:t>
      </w:r>
      <w:proofErr w:type="gramStart"/>
      <w:r>
        <w:rPr>
          <w:rFonts w:ascii="Times New Roman" w:hAnsi="Times New Roman" w:eastAsia="Calibri" w:cs="Times New Roman"/>
          <w:sz w:val="24"/>
          <w:szCs w:val="24"/>
        </w:rPr>
        <w:t>century</w:t>
      </w:r>
      <w:proofErr w:type="gramEnd"/>
      <w:r>
        <w:rPr>
          <w:rFonts w:ascii="Times New Roman" w:hAnsi="Times New Roman" w:eastAsia="Malgun Gothic" w:cs="Times New Roman"/>
          <w:sz w:val="24"/>
          <w:szCs w:val="24"/>
        </w:rPr>
        <w:t>.</w:t>
      </w:r>
      <w:r>
        <w:rPr>
          <w:rFonts w:ascii="Times New Roman" w:hAnsi="Times New Roman" w:eastAsia="Calibri" w:cs="Times New Roman"/>
          <w:sz w:val="24"/>
          <w:szCs w:val="24"/>
        </w:rPr>
        <w:t xml:space="preserve"> The under-investigated positive side of the major threat to humanity may have implications for patient-centered preventive and clinical care in coming decades. </w:t>
      </w:r>
    </w:p>
    <w:p w:rsidR="00FE2182" w:rsidRDefault="00FE2182" w14:paraId="0B21FF33" w14:textId="77777777">
      <w:pPr>
        <w:tabs>
          <w:tab w:val="left" w:pos="720"/>
          <w:tab w:val="left" w:pos="10080"/>
        </w:tabs>
        <w:spacing w:after="0" w:line="240" w:lineRule="auto"/>
        <w:rPr>
          <w:rFonts w:ascii="Times New Roman" w:hAnsi="Times New Roman" w:eastAsia="Calibri" w:cs="Times New Roman"/>
          <w:sz w:val="24"/>
          <w:szCs w:val="24"/>
        </w:rPr>
      </w:pPr>
    </w:p>
    <w:p w:rsidR="00FE2182" w:rsidRDefault="00E81BC5" w14:paraId="3247FB61" w14:textId="77777777">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rsidR="00FE2182" w:rsidRDefault="00FE2182" w14:paraId="0E838664" w14:textId="77777777">
      <w:pPr>
        <w:spacing w:after="0" w:line="240" w:lineRule="auto"/>
        <w:rPr>
          <w:rFonts w:ascii="Times New Roman" w:hAnsi="Times New Roman" w:cs="Times New Roman"/>
          <w:sz w:val="24"/>
          <w:szCs w:val="24"/>
        </w:rPr>
      </w:pPr>
    </w:p>
    <w:p w:rsidR="00FE2182" w:rsidRDefault="00E81BC5" w14:paraId="66C76F1C" w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rsidR="00FE2182" w:rsidRDefault="00FE2182" w14:paraId="0BFE7BA3" w14:textId="77777777">
      <w:pPr>
        <w:spacing w:after="0" w:line="240" w:lineRule="auto"/>
        <w:rPr>
          <w:rFonts w:ascii="Times New Roman" w:hAnsi="Times New Roman" w:eastAsia="Malgun Gothic" w:cs="Times New Roman"/>
          <w:sz w:val="24"/>
          <w:szCs w:val="24"/>
        </w:rPr>
      </w:pPr>
    </w:p>
    <w:p w:rsidR="00FE2182" w:rsidRDefault="00E81BC5" w14:paraId="3CD9D65C" w14:textId="77777777">
      <w:pPr>
        <w:tabs>
          <w:tab w:val="left" w:pos="10080"/>
        </w:tabs>
        <w:spacing w:after="0" w:line="240" w:lineRule="auto"/>
        <w:rPr>
          <w:rFonts w:ascii="Times New Roman" w:hAnsi="Times New Roman" w:eastAsia="Malgun Gothic" w:cs="Times New Roman"/>
          <w:sz w:val="24"/>
          <w:szCs w:val="24"/>
        </w:rPr>
      </w:pPr>
      <w:r>
        <w:rPr>
          <w:rFonts w:ascii="Times New Roman" w:hAnsi="Times New Roman" w:eastAsia="Malgun Gothic" w:cs="Times New Roman"/>
          <w:sz w:val="24"/>
          <w:szCs w:val="24"/>
        </w:rPr>
        <w:t>Finally, congrats for you to be the first woman of color to serve on this honorable position! Thank you for your attention! We look forward to hearing your editorial decision.</w:t>
      </w:r>
    </w:p>
    <w:p w:rsidR="00FE2182" w:rsidRDefault="00FE2182" w14:paraId="0C015F77" w14:textId="77777777">
      <w:pPr>
        <w:spacing w:after="0"/>
        <w:rPr>
          <w:rFonts w:ascii="Times New Roman" w:hAnsi="Times New Roman" w:cs="Times New Roman"/>
          <w:sz w:val="24"/>
          <w:szCs w:val="24"/>
        </w:rPr>
      </w:pPr>
    </w:p>
    <w:p w:rsidR="00FE2182" w:rsidRDefault="00E81BC5" w14:paraId="2BB81C1E" w14:textId="77777777">
      <w:pPr>
        <w:spacing w:after="0"/>
        <w:rPr>
          <w:rFonts w:ascii="Times New Roman" w:hAnsi="Times New Roman" w:cs="Times New Roman"/>
          <w:sz w:val="24"/>
          <w:szCs w:val="24"/>
        </w:rPr>
      </w:pPr>
      <w:r>
        <w:rPr>
          <w:rFonts w:ascii="Times New Roman" w:hAnsi="Times New Roman" w:cs="Times New Roman"/>
          <w:sz w:val="24"/>
          <w:szCs w:val="24"/>
        </w:rPr>
        <w:t>Amy L. Ai, PhD</w:t>
      </w:r>
    </w:p>
    <w:p w:rsidR="00FE2182" w:rsidRDefault="00E81BC5" w14:paraId="511B741A" w14:textId="77777777">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rsidRPr="006E290D" w:rsidR="00FE2182" w:rsidRDefault="00FE2182" w14:paraId="2541F50B" w14:textId="77777777">
      <w:pPr>
        <w:pStyle w:val="BodyText"/>
        <w:spacing w:after="0" w:line="480" w:lineRule="auto"/>
        <w:jc w:val="center"/>
        <w:rPr>
          <w:lang w:val="en-US"/>
        </w:rPr>
      </w:pPr>
    </w:p>
    <w:p w:rsidR="00FE2182" w:rsidRDefault="00FE2182" w14:paraId="6E627A8A" w14:textId="77777777">
      <w:pPr>
        <w:spacing w:after="0" w:line="480" w:lineRule="auto"/>
        <w:jc w:val="center"/>
        <w:rPr>
          <w:rFonts w:ascii="Times New Roman" w:hAnsi="Times New Roman" w:cs="Times New Roman"/>
          <w:b/>
          <w:bCs/>
          <w:iCs/>
          <w:sz w:val="24"/>
          <w:szCs w:val="24"/>
        </w:rPr>
      </w:pPr>
    </w:p>
    <w:p w:rsidRPr="006E290D" w:rsidR="00FE2182" w:rsidRDefault="00FE2182" w14:paraId="5303EE47" w14:textId="77777777">
      <w:pPr>
        <w:pStyle w:val="BodyText"/>
        <w:spacing w:after="0" w:line="480" w:lineRule="auto"/>
        <w:jc w:val="center"/>
        <w:rPr>
          <w:lang w:val="en-US"/>
        </w:rPr>
      </w:pPr>
      <w:bookmarkStart w:name="_Hlk1407385151" w:id="1"/>
      <w:bookmarkEnd w:id="1"/>
    </w:p>
    <w:p w:rsidR="00FE2182" w:rsidRDefault="00E81BC5" w14:paraId="58D8F43B"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rsidR="00FE2182" w:rsidRDefault="00E81BC5" w14:paraId="161E5E7E"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rsidR="00FE2182" w:rsidRDefault="00FE2182" w14:paraId="261BC032" w14:textId="77777777">
      <w:pPr>
        <w:spacing w:after="0" w:line="480" w:lineRule="auto"/>
        <w:jc w:val="center"/>
        <w:rPr>
          <w:rFonts w:ascii="Times New Roman" w:hAnsi="Times New Roman" w:cs="Times New Roman"/>
          <w:b/>
          <w:bCs/>
          <w:sz w:val="24"/>
          <w:szCs w:val="24"/>
        </w:rPr>
      </w:pPr>
    </w:p>
    <w:p w:rsidR="00FE2182" w:rsidRDefault="00FE2182" w14:paraId="11A90F64" w14:textId="77777777">
      <w:pPr>
        <w:spacing w:after="0" w:line="480" w:lineRule="auto"/>
        <w:jc w:val="center"/>
        <w:rPr>
          <w:rFonts w:ascii="Times New Roman" w:hAnsi="Times New Roman" w:cs="Times New Roman"/>
          <w:b/>
          <w:bCs/>
          <w:sz w:val="24"/>
          <w:szCs w:val="24"/>
        </w:rPr>
      </w:pPr>
    </w:p>
    <w:p w:rsidR="00FE2182" w:rsidRDefault="00E81BC5" w14:paraId="1DC01EE9" w14:textId="77777777">
      <w:pPr>
        <w:spacing w:after="0" w:line="480" w:lineRule="auto"/>
        <w:contextualSpacing/>
        <w:jc w:val="center"/>
        <w:rPr>
          <w:rFonts w:ascii="Times New Roman" w:hAnsi="Times New Roman" w:cs="Times New Roman"/>
          <w:sz w:val="24"/>
          <w:szCs w:val="24"/>
          <w:lang w:val="it-IT"/>
        </w:rPr>
      </w:pPr>
      <w:r>
        <w:rPr>
          <w:rFonts w:ascii="Times New Roman" w:hAnsi="Times New Roman" w:eastAsia="Malgun Gothic" w:cs="Times New Roman"/>
          <w:sz w:val="24"/>
          <w:szCs w:val="24"/>
          <w:lang w:val="it-IT"/>
        </w:rPr>
        <w:t>Amy L. Ai, PhD</w:t>
      </w:r>
      <w:r>
        <w:rPr>
          <w:rFonts w:ascii="Times New Roman" w:hAnsi="Times New Roman" w:eastAsia="Malgun Gothic" w:cs="Times New Roman"/>
          <w:sz w:val="24"/>
          <w:szCs w:val="24"/>
          <w:vertAlign w:val="superscript"/>
          <w:lang w:val="it-IT"/>
        </w:rPr>
        <w:t>1</w:t>
      </w:r>
    </w:p>
    <w:p w:rsidR="00FE2182" w:rsidRDefault="00E81BC5" w14:paraId="6E6E913B" w14:textId="77777777">
      <w:pPr>
        <w:spacing w:after="0" w:line="480" w:lineRule="auto"/>
        <w:contextualSpacing/>
        <w:jc w:val="center"/>
        <w:rPr>
          <w:rFonts w:ascii="Times New Roman" w:hAnsi="Times New Roman" w:eastAsia="Malgun Gothic"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hAnsi="Times New Roman" w:eastAsia="Malgun Gothic" w:cs="Times New Roman"/>
          <w:sz w:val="24"/>
          <w:szCs w:val="24"/>
          <w:vertAlign w:val="superscript"/>
          <w:lang w:val="it-IT"/>
        </w:rPr>
        <w:t>2</w:t>
      </w:r>
    </w:p>
    <w:p w:rsidR="00FE2182" w:rsidRDefault="00E81BC5" w14:paraId="22C6744E" w14:textId="77777777">
      <w:pPr>
        <w:spacing w:after="0" w:line="480" w:lineRule="auto"/>
        <w:contextualSpacing/>
        <w:jc w:val="center"/>
        <w:rPr>
          <w:rFonts w:ascii="Times New Roman" w:hAnsi="Times New Roman" w:eastAsia="Malgun Gothic"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hAnsi="Times New Roman" w:eastAsia="Malgun Gothic" w:cs="Times New Roman"/>
          <w:sz w:val="24"/>
          <w:szCs w:val="24"/>
          <w:vertAlign w:val="superscript"/>
        </w:rPr>
        <w:t>3</w:t>
      </w:r>
    </w:p>
    <w:p w:rsidR="00FE2182" w:rsidRDefault="006653E9" w14:paraId="32688F28" w14:textId="1550A480">
      <w:pPr>
        <w:spacing w:after="0" w:line="480" w:lineRule="auto"/>
        <w:contextualSpacing/>
        <w:jc w:val="center"/>
        <w:rPr>
          <w:rFonts w:ascii="Times New Roman" w:hAnsi="Times New Roman" w:eastAsia="Malgun Gothic" w:cs="Times New Roman"/>
          <w:sz w:val="24"/>
          <w:szCs w:val="24"/>
          <w:vertAlign w:val="superscript"/>
        </w:rPr>
      </w:pPr>
      <w:r>
        <w:rPr>
          <w:rFonts w:ascii="Times New Roman" w:hAnsi="Times New Roman" w:cs="Times New Roman"/>
          <w:sz w:val="24"/>
          <w:szCs w:val="24"/>
        </w:rPr>
        <w:t>Henry Carrett, PhD, MPH</w:t>
      </w:r>
      <w:r>
        <w:rPr>
          <w:rFonts w:ascii="Times New Roman" w:hAnsi="Times New Roman" w:eastAsia="Malgun Gothic" w:cs="Times New Roman"/>
          <w:sz w:val="24"/>
          <w:szCs w:val="24"/>
          <w:vertAlign w:val="superscript"/>
        </w:rPr>
        <w:t>34</w:t>
      </w:r>
    </w:p>
    <w:p w:rsidR="00FE2182" w:rsidRDefault="00FE2182" w14:paraId="7048BB8F" w14:textId="77777777">
      <w:pPr>
        <w:spacing w:after="0" w:line="480" w:lineRule="auto"/>
        <w:contextualSpacing/>
        <w:jc w:val="center"/>
        <w:rPr>
          <w:rFonts w:ascii="Times New Roman" w:hAnsi="Times New Roman" w:eastAsia="Malgun Gothic" w:cs="Times New Roman"/>
          <w:sz w:val="24"/>
          <w:szCs w:val="24"/>
          <w:vertAlign w:val="superscript"/>
        </w:rPr>
      </w:pPr>
    </w:p>
    <w:p w:rsidR="00FE2182" w:rsidRDefault="00E81BC5" w14:paraId="31504879"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rsidR="00FE2182" w:rsidRDefault="00FE2182" w14:paraId="6FF9169B" w14:textId="77777777">
      <w:pPr>
        <w:spacing w:after="0" w:line="480" w:lineRule="auto"/>
        <w:jc w:val="center"/>
        <w:rPr>
          <w:rFonts w:ascii="Times New Roman" w:hAnsi="Times New Roman" w:cs="Times New Roman"/>
          <w:b/>
          <w:bCs/>
          <w:sz w:val="24"/>
          <w:szCs w:val="24"/>
        </w:rPr>
      </w:pPr>
    </w:p>
    <w:p w:rsidR="00FE2182" w:rsidRDefault="00FE2182" w14:paraId="41E5318B" w14:textId="77777777">
      <w:pPr>
        <w:spacing w:after="0" w:line="480" w:lineRule="auto"/>
        <w:jc w:val="center"/>
        <w:rPr>
          <w:rFonts w:ascii="Times New Roman" w:hAnsi="Times New Roman" w:cs="Times New Roman"/>
          <w:sz w:val="24"/>
          <w:szCs w:val="24"/>
        </w:rPr>
      </w:pPr>
    </w:p>
    <w:p w:rsidR="00FE2182" w:rsidRDefault="00E81BC5" w14:paraId="10AA7771" w14:textId="23C90EE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r w:rsidR="006653E9">
        <w:rPr>
          <w:rFonts w:ascii="Times New Roman" w:hAnsi="Times New Roman" w:cs="Times New Roman"/>
          <w:sz w:val="24"/>
          <w:szCs w:val="24"/>
        </w:rPr>
        <w:t>2</w:t>
      </w:r>
      <w:r>
        <w:rPr>
          <w:rFonts w:ascii="Times New Roman" w:hAnsi="Times New Roman" w:cs="Times New Roman"/>
          <w:sz w:val="24"/>
          <w:szCs w:val="24"/>
        </w:rPr>
        <w:t>/</w:t>
      </w:r>
      <w:r w:rsidR="00DE64ED">
        <w:rPr>
          <w:rFonts w:ascii="Times New Roman" w:hAnsi="Times New Roman" w:cs="Times New Roman"/>
          <w:sz w:val="24"/>
          <w:szCs w:val="24"/>
        </w:rPr>
        <w:t>22</w:t>
      </w:r>
      <w:r>
        <w:rPr>
          <w:rFonts w:ascii="Times New Roman" w:hAnsi="Times New Roman" w:cs="Times New Roman"/>
          <w:sz w:val="24"/>
          <w:szCs w:val="24"/>
        </w:rPr>
        <w:t xml:space="preserve">/2023, In Submission to </w:t>
      </w:r>
      <w:r w:rsidR="006653E9">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rsidR="00FE2182" w:rsidRDefault="00FE2182" w14:paraId="76B4EAA3" w14:textId="77777777">
      <w:pPr>
        <w:spacing w:after="0" w:line="480" w:lineRule="auto"/>
        <w:rPr>
          <w:rFonts w:ascii="Times New Roman" w:hAnsi="Times New Roman" w:eastAsia="Malgun Gothic" w:cs="Times New Roman"/>
          <w:sz w:val="24"/>
          <w:szCs w:val="24"/>
        </w:rPr>
      </w:pPr>
    </w:p>
    <w:p w:rsidR="00FE2182" w:rsidRDefault="00E81BC5" w14:paraId="159A5F16" w14:textId="77777777">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0"/>
          <w:bCs w:val="0"/>
          <w:sz w:val="24"/>
          <w:szCs w:val="24"/>
        </w:rPr>
        <w:t xml:space="preserve">2. </w:t>
      </w:r>
    </w:p>
    <w:p w:rsidR="00FE2182" w:rsidRDefault="00E81BC5" w14:paraId="5E3E89CF" w14:textId="77777777">
      <w:pPr>
        <w:spacing w:after="0"/>
        <w:contextualSpacing/>
        <w:rPr>
          <w:rFonts w:ascii="Times New Roman" w:hAnsi="Times New Roman" w:cs="Times New Roman"/>
          <w:iCs/>
          <w:sz w:val="24"/>
          <w:szCs w:val="24"/>
        </w:rPr>
      </w:pPr>
      <w:r>
        <w:rPr>
          <w:rFonts w:ascii="Times New Roman" w:hAnsi="Times New Roman" w:cs="Times New Roman"/>
          <w:iCs/>
          <w:sz w:val="24"/>
          <w:szCs w:val="24"/>
        </w:rPr>
        <w:t xml:space="preserve">2. Department of Psychology, </w:t>
      </w:r>
      <w:proofErr w:type="gramStart"/>
      <w:r w:rsidRPr="00C33C0E">
        <w:rPr>
          <w:rFonts w:ascii="Times New Roman" w:hAnsi="Times New Roman" w:cs="Times New Roman"/>
          <w:iCs/>
          <w:sz w:val="24"/>
          <w:szCs w:val="24"/>
          <w:highlight w:val="yellow"/>
        </w:rPr>
        <w:t>…..</w:t>
      </w:r>
      <w:proofErr w:type="gramEnd"/>
      <w:r w:rsidRPr="00C33C0E">
        <w:rPr>
          <w:rFonts w:ascii="Times New Roman" w:hAnsi="Times New Roman" w:cs="Times New Roman"/>
          <w:iCs/>
          <w:sz w:val="24"/>
          <w:szCs w:val="24"/>
          <w:highlight w:val="yellow"/>
        </w:rPr>
        <w:t>, …..</w:t>
      </w:r>
      <w:proofErr w:type="spellStart"/>
      <w:r w:rsidRPr="00C33C0E">
        <w:rPr>
          <w:rFonts w:ascii="Times New Roman" w:hAnsi="Times New Roman" w:cs="Times New Roman"/>
          <w:iCs/>
          <w:sz w:val="24"/>
          <w:szCs w:val="24"/>
          <w:highlight w:val="yellow"/>
        </w:rPr>
        <w:t>edu</w:t>
      </w:r>
      <w:proofErr w:type="spellEnd"/>
    </w:p>
    <w:p w:rsidR="00FE2182" w:rsidRDefault="00E81BC5" w14:paraId="2039BA98" w14:textId="6C7FB94C">
      <w:pPr>
        <w:spacing w:after="0"/>
        <w:contextualSpacing/>
        <w:rPr>
          <w:rFonts w:ascii="Times New Roman" w:hAnsi="Times New Roman" w:cs="Times New Roman"/>
          <w:sz w:val="24"/>
          <w:szCs w:val="24"/>
        </w:rPr>
      </w:pPr>
      <w:r w:rsidRPr="13A37748" w:rsidR="00E81BC5">
        <w:rPr>
          <w:rFonts w:ascii="Times New Roman" w:hAnsi="Times New Roman" w:cs="Times New Roman"/>
          <w:sz w:val="24"/>
          <w:szCs w:val="24"/>
        </w:rPr>
        <w:t>3.</w:t>
      </w:r>
      <w:r w:rsidRPr="13A37748" w:rsidR="00E81BC5">
        <w:rPr>
          <w:rFonts w:ascii="Times New Roman" w:hAnsi="Times New Roman" w:cs="Times New Roman"/>
          <w:sz w:val="24"/>
          <w:szCs w:val="24"/>
        </w:rPr>
        <w:t xml:space="preserve"> </w:t>
      </w:r>
      <w:ins w:author="Marguerite S Rwil" w:date="2023-12-22T16:11:44.643Z" w:id="2050670200">
        <w:r w:rsidRPr="13A37748" w:rsidR="3117BAB8">
          <w:rPr>
            <w:rFonts w:ascii="Times New Roman" w:hAnsi="Times New Roman" w:cs="Times New Roman"/>
            <w:sz w:val="24"/>
            <w:szCs w:val="24"/>
          </w:rPr>
          <w:t xml:space="preserve">Undergraduate Research Assistant, </w:t>
        </w:r>
      </w:ins>
      <w:r w:rsidRPr="13A37748" w:rsidR="00E81BC5">
        <w:rPr>
          <w:rFonts w:ascii="Times New Roman" w:hAnsi="Times New Roman" w:cs="Times New Roman"/>
          <w:sz w:val="24"/>
          <w:szCs w:val="24"/>
        </w:rPr>
        <w:t>msr21b@fsu.edu</w:t>
      </w:r>
    </w:p>
    <w:p w:rsidRPr="00ED7C48" w:rsidR="00ED7C48" w:rsidRDefault="00ED7C48" w14:paraId="5010B60C" w14:textId="2E9B3AF0">
      <w:pPr>
        <w:spacing w:after="0"/>
        <w:contextualSpacing/>
        <w:rPr>
          <w:rFonts w:ascii="Times New Roman" w:hAnsi="Times New Roman" w:eastAsia="Malgun Gothic" w:cs="Times New Roman"/>
          <w:sz w:val="24"/>
          <w:szCs w:val="24"/>
        </w:rPr>
      </w:pPr>
      <w:r>
        <w:rPr>
          <w:rFonts w:ascii="Times New Roman" w:hAnsi="Times New Roman" w:eastAsia="Malgun Gothic" w:cs="Times New Roman"/>
          <w:sz w:val="24"/>
          <w:szCs w:val="24"/>
        </w:rPr>
        <w:t xml:space="preserve">4. </w:t>
      </w:r>
      <w:r w:rsidRPr="00C33C0E">
        <w:rPr>
          <w:rFonts w:ascii="Times New Roman" w:hAnsi="Times New Roman" w:cs="Times New Roman"/>
          <w:sz w:val="24"/>
          <w:szCs w:val="24"/>
        </w:rPr>
        <w:t xml:space="preserve">Colleges of Social Work, Medicine (Social Medicine and Behavioral Science), FSU, </w:t>
      </w:r>
      <w:r w:rsidRPr="00ED7C48">
        <w:rPr>
          <w:rFonts w:ascii="Times New Roman" w:hAnsi="Times New Roman" w:eastAsia="Malgun Gothic" w:cs="Times New Roman"/>
          <w:sz w:val="24"/>
          <w:szCs w:val="24"/>
        </w:rPr>
        <w:t>hjcarret@gmail.com</w:t>
      </w:r>
    </w:p>
    <w:p w:rsidRPr="00ED7C48" w:rsidR="00FE2182" w:rsidRDefault="00FE2182" w14:paraId="61B81E60" w14:textId="77777777">
      <w:pPr>
        <w:spacing w:after="0"/>
        <w:contextualSpacing/>
        <w:rPr>
          <w:rFonts w:ascii="Times New Roman" w:hAnsi="Times New Roman" w:cs="Times New Roman"/>
          <w:iCs/>
          <w:sz w:val="24"/>
          <w:szCs w:val="24"/>
        </w:rPr>
      </w:pPr>
    </w:p>
    <w:p w:rsidRPr="00ED7C48" w:rsidR="00FE2182" w:rsidRDefault="00FE2182" w14:paraId="6F723BD0" w14:textId="77777777">
      <w:pPr>
        <w:spacing w:after="0"/>
        <w:contextualSpacing/>
        <w:rPr>
          <w:rFonts w:ascii="Times New Roman" w:hAnsi="Times New Roman" w:cs="Times New Roman"/>
          <w:iCs/>
          <w:sz w:val="24"/>
          <w:szCs w:val="24"/>
        </w:rPr>
      </w:pPr>
    </w:p>
    <w:p w:rsidR="00FE2182" w:rsidRDefault="00FE2182" w14:paraId="0C6D8CD5" w14:textId="77777777">
      <w:pPr>
        <w:spacing w:after="0"/>
        <w:contextualSpacing/>
        <w:rPr>
          <w:rFonts w:ascii="Times New Roman" w:hAnsi="Times New Roman" w:cs="Times New Roman"/>
          <w:iCs/>
          <w:sz w:val="24"/>
          <w:szCs w:val="24"/>
        </w:rPr>
      </w:pPr>
    </w:p>
    <w:p w:rsidR="00FE2182" w:rsidRDefault="00E81BC5" w14:paraId="61C07B01" w14:textId="77777777">
      <w:pPr>
        <w:spacing w:after="0"/>
        <w:rPr>
          <w:rFonts w:ascii="Times New Roman" w:hAnsi="Times New Roman" w:cs="Times New Roman"/>
          <w:sz w:val="24"/>
          <w:szCs w:val="24"/>
        </w:rPr>
        <w:sectPr w:rsidR="00FE2182" w:rsidSect="00170C8F">
          <w:pgSz w:w="12240" w:h="15840" w:orient="portrait"/>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rsidR="00FE2182" w:rsidRDefault="00FE2182" w14:paraId="303BB4F9" w14:textId="77777777">
      <w:pPr>
        <w:spacing w:after="0" w:line="480" w:lineRule="auto"/>
        <w:jc w:val="center"/>
        <w:rPr>
          <w:rFonts w:ascii="Times New Roman" w:hAnsi="Times New Roman" w:cs="Times New Roman"/>
          <w:b/>
          <w:bCs/>
          <w:sz w:val="24"/>
          <w:szCs w:val="24"/>
        </w:rPr>
      </w:pPr>
    </w:p>
    <w:p w:rsidR="00FE2182" w:rsidRDefault="00FE2182" w14:paraId="7D9A859A" w14:textId="77777777">
      <w:pPr>
        <w:spacing w:after="0" w:line="480" w:lineRule="auto"/>
        <w:jc w:val="center"/>
        <w:rPr>
          <w:rFonts w:ascii="Times New Roman" w:hAnsi="Times New Roman" w:cs="Times New Roman"/>
          <w:b/>
          <w:bCs/>
          <w:sz w:val="24"/>
          <w:szCs w:val="24"/>
        </w:rPr>
      </w:pPr>
    </w:p>
    <w:p w:rsidR="00FE2182" w:rsidRDefault="00FE2182" w14:paraId="2C045A49" w14:textId="77777777">
      <w:pPr>
        <w:spacing w:after="0" w:line="480" w:lineRule="auto"/>
        <w:jc w:val="center"/>
        <w:rPr>
          <w:rFonts w:ascii="Times New Roman" w:hAnsi="Times New Roman" w:cs="Times New Roman"/>
          <w:b/>
          <w:bCs/>
          <w:sz w:val="24"/>
          <w:szCs w:val="24"/>
        </w:rPr>
      </w:pPr>
    </w:p>
    <w:p w:rsidR="00FE2182" w:rsidRDefault="00E81BC5" w14:paraId="3E086761"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rsidR="00FE2182" w:rsidRDefault="00E81BC5" w14:paraId="6372CB4E"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rsidR="00FE2182" w:rsidRDefault="00FE2182" w14:paraId="45EE4BB9" w14:textId="77777777">
      <w:pPr>
        <w:spacing w:after="0" w:line="480" w:lineRule="auto"/>
        <w:jc w:val="center"/>
        <w:rPr>
          <w:rFonts w:ascii="Times New Roman" w:hAnsi="Times New Roman" w:cs="Times New Roman"/>
          <w:b/>
          <w:bCs/>
          <w:sz w:val="24"/>
          <w:szCs w:val="24"/>
        </w:rPr>
      </w:pPr>
    </w:p>
    <w:p w:rsidR="00FE2182" w:rsidRDefault="00FE2182" w14:paraId="61DBD09F" w14:textId="77777777">
      <w:pPr>
        <w:spacing w:after="0" w:line="480" w:lineRule="auto"/>
        <w:jc w:val="center"/>
        <w:rPr>
          <w:rFonts w:ascii="Times New Roman" w:hAnsi="Times New Roman" w:cs="Times New Roman"/>
          <w:b/>
          <w:bCs/>
          <w:sz w:val="24"/>
          <w:szCs w:val="24"/>
        </w:rPr>
      </w:pPr>
    </w:p>
    <w:p w:rsidR="00FE2182" w:rsidRDefault="00FE2182" w14:paraId="48DF4A7D" w14:textId="77777777">
      <w:pPr>
        <w:spacing w:after="0" w:line="480" w:lineRule="auto"/>
        <w:jc w:val="center"/>
        <w:rPr>
          <w:rFonts w:ascii="Times New Roman" w:hAnsi="Times New Roman" w:cs="Times New Roman"/>
          <w:b/>
          <w:bCs/>
          <w:sz w:val="24"/>
          <w:szCs w:val="24"/>
        </w:rPr>
      </w:pPr>
    </w:p>
    <w:p w:rsidR="00FE2182" w:rsidRDefault="00E81BC5" w14:paraId="39397860" w14:textId="77777777">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rsidR="00FE2182" w:rsidRDefault="00E81BC5" w14:paraId="6CCBC1FB" w14:textId="77777777">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rsidR="00FE2182" w:rsidRDefault="00E81BC5" w14:paraId="5FDDA27B" w14:textId="77777777">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rsidR="00FE2182" w:rsidRDefault="00E81BC5" w14:paraId="25E9C0FD" w14:textId="77777777">
      <w:pPr>
        <w:spacing w:after="0" w:line="480" w:lineRule="auto"/>
        <w:rPr>
          <w:rFonts w:ascii="Times New Roman" w:hAnsi="Times New Roman" w:cs="Times New Roman"/>
          <w:sz w:val="24"/>
          <w:szCs w:val="24"/>
        </w:rPr>
        <w:sectPr w:rsidR="00FE2182" w:rsidSect="00170C8F">
          <w:headerReference w:type="default" r:id="rId9"/>
          <w:pgSz w:w="12240" w:h="15840" w:orient="portrait"/>
          <w:pgMar w:top="1440" w:right="1440" w:bottom="1440" w:left="1440" w:header="720" w:footer="0" w:gutter="0"/>
          <w:pgNumType w:start="1"/>
          <w:cols w:space="720"/>
          <w:formProt w:val="0"/>
          <w:docGrid w:linePitch="360" w:charSpace="4096"/>
        </w:sectPr>
      </w:pPr>
      <w:r>
        <w:rPr>
          <w:rFonts w:ascii="Times New Roman" w:hAnsi="Times New Roman" w:eastAsia="Times New Roman" w:cs="Times New Roman"/>
          <w:b/>
          <w:bCs/>
          <w:i/>
          <w:iCs/>
          <w:sz w:val="24"/>
          <w:szCs w:val="24"/>
        </w:rPr>
        <w:t>The total word count of the manuscript</w:t>
      </w:r>
      <w:r>
        <w:rPr>
          <w:rFonts w:ascii="Times New Roman" w:hAnsi="Times New Roman" w:eastAsia="Times New Roman" w:cs="Times New Roman"/>
          <w:sz w:val="24"/>
          <w:szCs w:val="24"/>
        </w:rPr>
        <w:t xml:space="preserve">: </w:t>
      </w:r>
      <w:r w:rsidRPr="006E290D">
        <w:rPr>
          <w:rFonts w:ascii="Times New Roman" w:hAnsi="Times New Roman" w:eastAsia="Times New Roman" w:cs="Times New Roman"/>
          <w:sz w:val="24"/>
          <w:szCs w:val="24"/>
          <w:highlight w:val="yellow"/>
        </w:rPr>
        <w:t xml:space="preserve">Title Page: ?? Words, Abstract: ?? Words, Text: ?? Words, References: ?? Words, </w:t>
      </w:r>
      <w:proofErr w:type="gramStart"/>
      <w:r w:rsidRPr="006E290D">
        <w:rPr>
          <w:rStyle w:val="cf01"/>
          <w:rFonts w:ascii="Times New Roman" w:hAnsi="Times New Roman" w:cs="Times New Roman"/>
          <w:sz w:val="24"/>
          <w:szCs w:val="24"/>
          <w:highlight w:val="yellow"/>
        </w:rPr>
        <w:t>Cannot</w:t>
      </w:r>
      <w:proofErr w:type="gramEnd"/>
      <w:r w:rsidRPr="006E290D">
        <w:rPr>
          <w:rStyle w:val="cf01"/>
          <w:rFonts w:ascii="Times New Roman" w:hAnsi="Times New Roman" w:cs="Times New Roman"/>
          <w:sz w:val="24"/>
          <w:szCs w:val="24"/>
          <w:highlight w:val="yellow"/>
        </w:rPr>
        <w:t xml:space="preserve"> add figure/legend information as they are screengrabs</w:t>
      </w:r>
      <w:r w:rsidRPr="006E290D">
        <w:rPr>
          <w:rFonts w:ascii="Times New Roman" w:hAnsi="Times New Roman" w:eastAsia="Times New Roman" w:cs="Times New Roman"/>
          <w:sz w:val="24"/>
          <w:szCs w:val="24"/>
          <w:highlight w:val="yellow"/>
        </w:rPr>
        <w:t>)</w:t>
      </w:r>
    </w:p>
    <w:p w:rsidR="00FE2182" w:rsidRDefault="00E81BC5" w14:paraId="139D6AA7" w14:textId="6A26E9EA">
      <w:pPr>
        <w:spacing w:after="0" w:line="480" w:lineRule="auto"/>
        <w:rPr>
          <w:rFonts w:ascii="Times New Roman" w:hAnsi="Times New Roman" w:cs="Times New Roman"/>
          <w:sz w:val="24"/>
          <w:szCs w:val="24"/>
        </w:rPr>
      </w:pPr>
      <w:r w:rsidRPr="13A37748" w:rsidR="00E81BC5">
        <w:rPr>
          <w:rFonts w:ascii="Times New Roman" w:hAnsi="Times New Roman" w:eastAsia="Malgun Gothic" w:cs="Times New Roman"/>
          <w:b w:val="1"/>
          <w:bCs w:val="1"/>
          <w:sz w:val="24"/>
          <w:szCs w:val="24"/>
        </w:rPr>
        <w:lastRenderedPageBreak/>
        <w:t>Abstract</w:t>
      </w:r>
      <w:r w:rsidR="00E81BC5">
        <w:rPr>
          <w:rFonts w:ascii="Times New Roman" w:hAnsi="Times New Roman" w:cs="Times New Roman"/>
          <w:b w:val="1"/>
          <w:bCs w:val="1"/>
          <w:sz w:val="24"/>
          <w:szCs w:val="24"/>
        </w:rPr>
        <w:t xml:space="preserve">: </w:t>
      </w:r>
      <w:r w:rsidR="00E81BC5">
        <w:rPr>
          <w:rFonts w:ascii="Times New Roman" w:hAnsi="Times New Roman" w:cs="Times New Roman"/>
          <w:b w:val="1"/>
          <w:bCs w:val="1"/>
          <w:caps w:val="1"/>
          <w:sz w:val="24"/>
          <w:szCs w:val="24"/>
        </w:rPr>
        <w:t>Importance</w:t>
      </w:r>
      <w:r w:rsidR="00E81BC5">
        <w:rPr>
          <w:rFonts w:ascii="Times New Roman" w:hAnsi="Times New Roman" w:cs="Times New Roman"/>
          <w:sz w:val="24"/>
          <w:szCs w:val="24"/>
        </w:rPr>
        <w:t xml:space="preserve"> Posttraumatic growth (PTG) can be easily assessed and potentially lead to </w:t>
      </w:r>
      <w:r w:rsidR="00E81BC5">
        <w:rPr>
          <w:rFonts w:ascii="Times New Roman" w:hAnsi="Times New Roman" w:cs="Times New Roman"/>
          <w:sz w:val="24"/>
          <w:szCs w:val="24"/>
        </w:rPr>
        <w:t xml:space="preserve">optimal</w:t>
      </w:r>
      <w:r w:rsidR="00E81BC5">
        <w:rPr>
          <w:rFonts w:ascii="Times New Roman" w:hAnsi="Times New Roman" w:cs="Times New Roman"/>
          <w:sz w:val="24"/>
          <w:szCs w:val="24"/>
        </w:rPr>
        <w:t xml:space="preserve"> outcomes of the patients, health providers, and general populations affected by Covid-19. </w:t>
      </w:r>
      <w:r w:rsidR="00E81BC5">
        <w:rPr>
          <w:rFonts w:ascii="Times New Roman" w:hAnsi="Times New Roman" w:cs="Times New Roman"/>
          <w:b w:val="1"/>
          <w:bCs w:val="1"/>
          <w:caps w:val="1"/>
          <w:sz w:val="24"/>
          <w:szCs w:val="24"/>
        </w:rPr>
        <w:t>Objective</w:t>
      </w:r>
      <w:r w:rsidRPr="13A37748" w:rsidR="00E81BC5">
        <w:rPr>
          <w:rFonts w:ascii="Times New Roman" w:hAnsi="Times New Roman" w:cs="Times New Roman"/>
          <w:b w:val="1"/>
          <w:bCs w:val="1"/>
          <w:i w:val="1"/>
          <w:iCs w:val="1"/>
          <w:sz w:val="24"/>
          <w:szCs w:val="24"/>
        </w:rPr>
        <w:t xml:space="preserve"> </w:t>
      </w:r>
      <w:r w:rsidR="00E81BC5">
        <w:rPr>
          <w:rFonts w:ascii="Times New Roman" w:hAnsi="Times New Roman" w:cs="Times New Roman"/>
          <w:sz w:val="24"/>
          <w:szCs w:val="24"/>
        </w:rPr>
        <w:t xml:space="preserve">To conduct the first meta-analysis and systematic review of the association between PTG and Covid-19 and posttraumatic stress symptoms (PTSS). </w:t>
      </w:r>
      <w:r w:rsidR="00E81BC5">
        <w:rPr>
          <w:rFonts w:ascii="Times New Roman" w:hAnsi="Times New Roman" w:cs="Times New Roman"/>
          <w:b w:val="1"/>
          <w:bCs w:val="1"/>
          <w:sz w:val="24"/>
          <w:szCs w:val="24"/>
        </w:rPr>
        <w:t xml:space="preserve">DATA </w:t>
      </w:r>
      <w:r w:rsidRPr="006E290D" w:rsidR="00E81BC5">
        <w:rPr>
          <w:rFonts w:ascii="Times New Roman" w:hAnsi="Times New Roman" w:cs="Times New Roman"/>
          <w:b w:val="1"/>
          <w:bCs w:val="1"/>
          <w:sz w:val="24"/>
          <w:szCs w:val="24"/>
          <w:highlight w:val="yellow"/>
        </w:rPr>
        <w:t xml:space="preserve">SOURCES AND STUDY SELECTION </w:t>
      </w:r>
      <w:r w:rsidRPr="006E290D" w:rsidR="00E81BC5">
        <w:rPr>
          <w:rFonts w:ascii="Times New Roman" w:hAnsi="Times New Roman" w:cs="Times New Roman"/>
          <w:sz w:val="24"/>
          <w:szCs w:val="24"/>
          <w:highlight w:val="yellow"/>
        </w:rPr>
        <w:t xml:space="preserve">PubMed</w:t>
      </w:r>
      <w:ins w:author="Marguerite S Rwil" w:date="2023-12-22T16:36:20.988Z" w:id="1828733745">
        <w:r w:rsidRPr="006E290D" w:rsidR="16847C77">
          <w:rPr>
            <w:rFonts w:ascii="Times New Roman" w:hAnsi="Times New Roman" w:cs="Times New Roman"/>
            <w:sz w:val="24"/>
            <w:szCs w:val="24"/>
            <w:highlight w:val="yellow"/>
          </w:rPr>
          <w:t xml:space="preserve"> (</w:t>
        </w:r>
      </w:ins>
      <w:ins w:author="Marguerite S Rwil" w:date="2023-12-22T16:43:38.817Z" w:id="1125716681">
        <w:r w:rsidRPr="006E290D" w:rsidR="6F19960C">
          <w:rPr>
            <w:rFonts w:ascii="Times New Roman" w:hAnsi="Times New Roman" w:cs="Times New Roman"/>
            <w:sz w:val="24"/>
            <w:szCs w:val="24"/>
            <w:highlight w:val="yellow"/>
          </w:rPr>
          <w:t xml:space="preserve">30)</w:t>
        </w:r>
      </w:ins>
      <w:r w:rsidRPr="006E290D" w:rsidR="00E81BC5">
        <w:rPr>
          <w:rFonts w:ascii="Times New Roman" w:hAnsi="Times New Roman" w:cs="Times New Roman"/>
          <w:sz w:val="24"/>
          <w:szCs w:val="24"/>
          <w:highlight w:val="yellow"/>
        </w:rPr>
        <w:t xml:space="preserve">, </w:t>
      </w:r>
      <w:r w:rsidRPr="006E290D" w:rsidR="00E81BC5">
        <w:rPr>
          <w:rFonts w:ascii="Times New Roman" w:hAnsi="Times New Roman" w:cs="Times New Roman"/>
          <w:sz w:val="24"/>
          <w:szCs w:val="24"/>
          <w:highlight w:val="yellow"/>
        </w:rPr>
        <w:t>PsychINFO</w:t>
      </w:r>
      <w:ins w:author="Marguerite S Rwil" w:date="2023-12-22T16:37:53.977Z" w:id="99671935">
        <w:r w:rsidRPr="006E290D" w:rsidR="4ED834BC">
          <w:rPr>
            <w:rFonts w:ascii="Times New Roman" w:hAnsi="Times New Roman" w:cs="Times New Roman"/>
            <w:sz w:val="24"/>
            <w:szCs w:val="24"/>
            <w:highlight w:val="yellow"/>
          </w:rPr>
          <w:t xml:space="preserve"> (6)</w:t>
        </w:r>
      </w:ins>
      <w:r w:rsidRPr="006E290D" w:rsidR="00E81BC5">
        <w:rPr>
          <w:rFonts w:ascii="Times New Roman" w:hAnsi="Times New Roman" w:cs="Times New Roman"/>
          <w:sz w:val="24"/>
          <w:szCs w:val="24"/>
          <w:highlight w:val="yellow"/>
        </w:rPr>
        <w:t xml:space="preserve">, </w:t>
      </w:r>
      <w:r w:rsidRPr="006E290D" w:rsidR="00E81BC5">
        <w:rPr>
          <w:rFonts w:ascii="Times New Roman" w:hAnsi="Times New Roman" w:cs="Times New Roman"/>
          <w:w w:val="90"/>
          <w:sz w:val="24"/>
          <w:szCs w:val="24"/>
          <w:highlight w:val="yellow"/>
        </w:rPr>
        <w:t xml:space="preserve">Academic Search Complete (</w:t>
      </w:r>
      <w:ins w:author="Marguerite S Rwil" w:date="2023-12-22T16:41:53.828Z" w:id="825823686">
        <w:r w:rsidRPr="006E290D" w:rsidR="74D6747F">
          <w:rPr>
            <w:rFonts w:ascii="Times New Roman" w:hAnsi="Times New Roman" w:cs="Times New Roman"/>
            <w:w w:val="90"/>
            <w:sz w:val="24"/>
            <w:szCs w:val="24"/>
            <w:highlight w:val="yellow"/>
          </w:rPr>
          <w:t xml:space="preserve">4</w:t>
        </w:r>
      </w:ins>
      <w:ins w:author="Marguerite S Rwil" w:date="2023-12-22T16:42:02.465Z" w:id="148417817">
        <w:r w:rsidRPr="006E290D" w:rsidR="74D6747F">
          <w:rPr>
            <w:rFonts w:ascii="Times New Roman" w:hAnsi="Times New Roman" w:cs="Times New Roman"/>
            <w:w w:val="90"/>
            <w:sz w:val="24"/>
            <w:szCs w:val="24"/>
            <w:highlight w:val="yellow"/>
          </w:rPr>
          <w:t xml:space="preserve"> </w:t>
        </w:r>
      </w:ins>
      <w:del w:author="Marguerite S Rwil" w:date="2023-12-22T16:42:00.859Z" w:id="1976677445">
        <w:r w:rsidRPr="13A37748" w:rsidDel="00E81BC5">
          <w:rPr>
            <w:rFonts w:ascii="Times New Roman" w:hAnsi="Times New Roman" w:cs="Times New Roman"/>
            <w:sz w:val="24"/>
            <w:szCs w:val="24"/>
            <w:highlight w:val="yellow"/>
          </w:rPr>
          <w:delText>?</w:delText>
        </w:r>
      </w:del>
      <w:r w:rsidRPr="006E290D" w:rsidR="00E81BC5">
        <w:rPr>
          <w:rFonts w:ascii="Times New Roman" w:hAnsi="Times New Roman" w:cs="Times New Roman"/>
          <w:w w:val="90"/>
          <w:sz w:val="24"/>
          <w:szCs w:val="24"/>
          <w:highlight w:val="yellow"/>
        </w:rPr>
        <w:t xml:space="preserve">), Ovid MEDLINE (</w:t>
      </w:r>
      <w:ins w:author="Marguerite S Rwil" w:date="2023-12-22T16:55:50.634Z" w:id="1829455519">
        <w:r w:rsidRPr="006E290D" w:rsidR="6E13222D">
          <w:rPr>
            <w:rFonts w:ascii="Times New Roman" w:hAnsi="Times New Roman" w:cs="Times New Roman"/>
            <w:w w:val="90"/>
            <w:sz w:val="24"/>
            <w:szCs w:val="24"/>
            <w:highlight w:val="yellow"/>
          </w:rPr>
          <w:t xml:space="preserve">20</w:t>
        </w:r>
      </w:ins>
      <w:del w:author="Marguerite S Rwil" w:date="2023-12-22T16:55:50.052Z" w:id="1644116798">
        <w:r w:rsidRPr="13A37748" w:rsidDel="00E81BC5">
          <w:rPr>
            <w:rFonts w:ascii="Times New Roman" w:hAnsi="Times New Roman" w:cs="Times New Roman"/>
            <w:sz w:val="24"/>
            <w:szCs w:val="24"/>
            <w:highlight w:val="yellow"/>
          </w:rPr>
          <w:delText>?</w:delText>
        </w:r>
      </w:del>
      <w:r w:rsidRPr="006E290D" w:rsidR="00E81BC5">
        <w:rPr>
          <w:rFonts w:ascii="Times New Roman" w:hAnsi="Times New Roman" w:cs="Times New Roman"/>
          <w:w w:val="90"/>
          <w:sz w:val="24"/>
          <w:szCs w:val="24"/>
          <w:highlight w:val="yellow"/>
        </w:rPr>
        <w:t xml:space="preserve">)</w:t>
      </w:r>
      <w:ins w:author="Marguerite S Rwil" w:date="2023-12-22T16:56:44.069Z" w:id="1225667286">
        <w:r w:rsidRPr="006E290D" w:rsidR="411C9A20">
          <w:rPr>
            <w:rFonts w:ascii="Times New Roman" w:hAnsi="Times New Roman" w:cs="Times New Roman"/>
            <w:w w:val="90"/>
            <w:sz w:val="24"/>
            <w:szCs w:val="24"/>
            <w:highlight w:val="yellow"/>
          </w:rPr>
          <w:t xml:space="preserve">, </w:t>
        </w:r>
      </w:ins>
      <w:del w:author="Marguerite S Rwil" w:date="2023-12-22T16:56:35.274Z" w:id="891716954">
        <w:r w:rsidRPr="13A37748" w:rsidDel="00E81BC5">
          <w:rPr>
            <w:rFonts w:ascii="Times New Roman" w:hAnsi="Times New Roman" w:cs="Times New Roman"/>
            <w:sz w:val="24"/>
            <w:szCs w:val="24"/>
            <w:highlight w:val="yellow"/>
          </w:rPr>
          <w:delText>,</w:delText>
        </w:r>
        <w:r w:rsidRPr="13A37748" w:rsidDel="00E81BC5">
          <w:rPr>
            <w:rFonts w:ascii="Times New Roman" w:hAnsi="Times New Roman" w:cs="Times New Roman"/>
            <w:sz w:val="24"/>
            <w:szCs w:val="24"/>
            <w:highlight w:val="yellow"/>
          </w:rPr>
          <w:delText xml:space="preserve"> </w:delText>
        </w:r>
      </w:del>
      <w:del w:author="Marguerite S Rwil" w:date="2023-12-22T16:35:55.191Z" w:id="188531179">
        <w:r w:rsidRPr="13A37748" w:rsidDel="00E81BC5">
          <w:rPr>
            <w:rFonts w:ascii="Times New Roman" w:hAnsi="Times New Roman" w:cs="Times New Roman"/>
            <w:sz w:val="24"/>
            <w:szCs w:val="24"/>
            <w:highlight w:val="yellow"/>
          </w:rPr>
          <w:delText xml:space="preserve">… and… </w:delText>
        </w:r>
      </w:del>
      <w:del w:author="Marguerite S Rwil" w:date="2023-12-22T16:36:13.465Z" w:id="618011091">
        <w:r w:rsidRPr="13A37748" w:rsidDel="00E81BC5">
          <w:rPr>
            <w:rFonts w:ascii="Times New Roman" w:hAnsi="Times New Roman" w:cs="Times New Roman"/>
            <w:sz w:val="24"/>
            <w:szCs w:val="24"/>
            <w:highlight w:val="yellow"/>
          </w:rPr>
          <w:delText>(Marg)</w:delText>
        </w:r>
      </w:del>
      <w:r w:rsidRPr="006E290D" w:rsidR="00E81BC5">
        <w:rPr>
          <w:rFonts w:ascii="Times New Roman" w:hAnsi="Times New Roman" w:cs="Times New Roman"/>
          <w:sz w:val="24"/>
          <w:szCs w:val="24"/>
          <w:highlight w:val="yellow"/>
        </w:rPr>
        <w:t xml:space="preserve"> electronic databases were systematically searched from </w:t>
      </w:r>
      <w:ins w:author="Marguerite S Rwil" w:date="2023-12-22T16:57:11.374Z" w:id="1981663503">
        <w:r w:rsidRPr="006E290D" w:rsidR="2E70ED03">
          <w:rPr>
            <w:rFonts w:ascii="Times New Roman" w:hAnsi="Times New Roman" w:cs="Times New Roman"/>
            <w:sz w:val="24"/>
            <w:szCs w:val="24"/>
            <w:highlight w:val="yellow"/>
          </w:rPr>
          <w:t xml:space="preserve">May 23, 2023</w:t>
        </w:r>
      </w:ins>
      <w:del w:author="Marguerite S Rwil" w:date="2023-12-22T16:57:13.272Z" w:id="164533181">
        <w:r w:rsidRPr="13A37748" w:rsidDel="00E81BC5">
          <w:rPr>
            <w:rFonts w:ascii="Times New Roman" w:hAnsi="Times New Roman" w:cs="Times New Roman"/>
            <w:sz w:val="24"/>
            <w:szCs w:val="24"/>
            <w:highlight w:val="yellow"/>
          </w:rPr>
          <w:delText>……</w:delText>
        </w:r>
      </w:del>
      <w:r w:rsidRPr="006E290D" w:rsidR="00E81BC5">
        <w:rPr>
          <w:rFonts w:ascii="Times New Roman" w:hAnsi="Times New Roman" w:cs="Times New Roman"/>
          <w:sz w:val="24"/>
          <w:szCs w:val="24"/>
          <w:highlight w:val="yellow"/>
        </w:rPr>
        <w:t xml:space="preserve"> through August 20, 2023</w:t>
      </w:r>
      <w:ins w:author="Marguerite S Rwil" w:date="2023-12-22T16:57:46.44Z" w:id="271634343">
        <w:r w:rsidRPr="006E290D" w:rsidR="2CB8075F">
          <w:rPr>
            <w:rFonts w:ascii="Times New Roman" w:hAnsi="Times New Roman" w:cs="Times New Roman"/>
            <w:sz w:val="24"/>
            <w:szCs w:val="24"/>
            <w:highlight w:val="yellow"/>
          </w:rPr>
          <w:t xml:space="preserve"> </w:t>
        </w:r>
      </w:ins>
      <w:del w:author="Marguerite S Rwil" w:date="2023-12-22T16:57:46.014Z" w:id="2002852565">
        <w:r w:rsidRPr="13A37748" w:rsidDel="00E81BC5">
          <w:rPr>
            <w:rFonts w:ascii="Times New Roman" w:hAnsi="Times New Roman" w:cs="Times New Roman"/>
            <w:sz w:val="24"/>
            <w:szCs w:val="24"/>
            <w:highlight w:val="yellow"/>
          </w:rPr>
          <w:delText>,</w:delText>
        </w:r>
      </w:del>
      <w:ins w:author="Marguerite S Rwil" w:date="2023-12-22T18:23:04.545Z" w:id="130567867">
        <w:r w:rsidRPr="006E290D" w:rsidR="2071DE35">
          <w:rPr>
            <w:rFonts w:ascii="Times New Roman" w:hAnsi="Times New Roman" w:cs="Times New Roman"/>
            <w:sz w:val="24"/>
            <w:szCs w:val="24"/>
            <w:highlight w:val="yellow"/>
          </w:rPr>
          <w:t xml:space="preserve"> </w:t>
        </w:r>
      </w:ins>
      <w:ins w:author="Marguerite S Rwil" w:date="2023-12-22T16:57:42.42Z" w:id="357228911">
        <w:r w:rsidRPr="006E290D" w:rsidR="468965B1">
          <w:rPr>
            <w:rFonts w:ascii="Times New Roman" w:hAnsi="Times New Roman" w:cs="Times New Roman"/>
            <w:sz w:val="24"/>
            <w:szCs w:val="24"/>
            <w:highlight w:val="yellow"/>
          </w:rPr>
          <w:t xml:space="preserve">and an additional search was done until October 18, 2023, </w:t>
        </w:r>
      </w:ins>
      <w:r w:rsidRPr="006E290D" w:rsidR="00E81BC5">
        <w:rPr>
          <w:rFonts w:ascii="Times New Roman" w:hAnsi="Times New Roman" w:cs="Times New Roman"/>
          <w:sz w:val="24"/>
          <w:szCs w:val="24"/>
          <w:highlight w:val="yellow"/>
        </w:rPr>
        <w:t xml:space="preserve"> </w:t>
      </w:r>
      <w:del w:author="Marguerite S Rwil" w:date="2023-12-22T16:57:53.642Z" w:id="47317125">
        <w:r w:rsidRPr="13A37748" w:rsidDel="00E81BC5">
          <w:rPr>
            <w:rFonts w:ascii="Times New Roman" w:hAnsi="Times New Roman" w:cs="Times New Roman"/>
            <w:sz w:val="24"/>
            <w:szCs w:val="24"/>
            <w:highlight w:val="yellow"/>
          </w:rPr>
          <w:delText>(Marg, pls to do one more search)</w:delText>
        </w:r>
      </w:del>
      <w:r w:rsidRPr="006E290D" w:rsidR="00E81BC5">
        <w:rPr>
          <w:rFonts w:ascii="Times New Roman" w:hAnsi="Times New Roman" w:cs="Times New Roman"/>
          <w:sz w:val="24"/>
          <w:szCs w:val="24"/>
          <w:highlight w:val="yellow"/>
        </w:rPr>
        <w:t xml:space="preserve"> to identify all eligible studies reporting the association between PTG and Covid-19 by suing the following Medical Subject Heading and psychological terms: Covid-19, PTG,</w:t>
      </w:r>
      <w:ins w:author="Marguerite S Rwil" w:date="2023-12-22T16:58:38.032Z" w:id="1706795987">
        <w:r w:rsidRPr="006E290D" w:rsidR="0C0A79F8">
          <w:rPr>
            <w:rFonts w:ascii="Times New Roman" w:hAnsi="Times New Roman" w:cs="Times New Roman"/>
            <w:sz w:val="24"/>
            <w:szCs w:val="24"/>
            <w:highlight w:val="yellow"/>
          </w:rPr>
          <w:t xml:space="preserve"> posttraumatic growth, stress-related growth, adverse growth, COVID-19 MI, positive outcomes, positive effects, self-growth.</w:t>
        </w:r>
      </w:ins>
      <w:r w:rsidRPr="006E290D" w:rsidR="00E81BC5">
        <w:rPr>
          <w:rFonts w:ascii="Times New Roman" w:hAnsi="Times New Roman" w:cs="Times New Roman"/>
          <w:sz w:val="24"/>
          <w:szCs w:val="24"/>
          <w:highlight w:val="yellow"/>
        </w:rPr>
        <w:t xml:space="preserve"> </w:t>
      </w:r>
      <w:del w:author="Marguerite S Rwil" w:date="2023-12-22T16:58:48.133Z" w:id="479327716">
        <w:r w:rsidRPr="13A37748" w:rsidDel="00E81BC5">
          <w:rPr>
            <w:rFonts w:ascii="Times New Roman" w:hAnsi="Times New Roman" w:cs="Times New Roman"/>
            <w:sz w:val="24"/>
            <w:szCs w:val="24"/>
            <w:highlight w:val="yellow"/>
          </w:rPr>
          <w:delText xml:space="preserve"> </w:delText>
        </w:r>
        <w:r w:rsidRPr="13A37748" w:rsidDel="00E81BC5">
          <w:rPr>
            <w:rFonts w:ascii="Times New Roman" w:hAnsi="Times New Roman" w:cs="Times New Roman"/>
            <w:sz w:val="24"/>
            <w:szCs w:val="24"/>
            <w:highlight w:val="yellow"/>
          </w:rPr>
          <w:delText>…..</w:delText>
        </w:r>
        <w:r w:rsidRPr="13A37748" w:rsidDel="00E81BC5">
          <w:rPr>
            <w:rFonts w:ascii="Times New Roman" w:hAnsi="Times New Roman" w:cs="Times New Roman"/>
            <w:sz w:val="24"/>
            <w:szCs w:val="24"/>
            <w:highlight w:val="yellow"/>
          </w:rPr>
          <w:delText xml:space="preserve"> (Marg).</w:delText>
        </w:r>
      </w:del>
      <w:r w:rsidR="00E81BC5">
        <w:rPr>
          <w:rFonts w:ascii="Times New Roman" w:hAnsi="Times New Roman" w:cs="Times New Roman"/>
          <w:sz w:val="24"/>
          <w:szCs w:val="24"/>
        </w:rPr>
        <w:t xml:space="preserve"> </w:t>
      </w:r>
      <w:r w:rsidR="00E81BC5">
        <w:rPr>
          <w:rFonts w:ascii="Times New Roman" w:hAnsi="Times New Roman" w:cs="Times New Roman"/>
          <w:b w:val="1"/>
          <w:bCs w:val="1"/>
          <w:sz w:val="24"/>
          <w:szCs w:val="24"/>
        </w:rPr>
        <w:t>DATA EXTRACTION AND SYNTHESIS</w:t>
      </w:r>
      <w:r w:rsidR="00E81BC5">
        <w:rPr>
          <w:rFonts w:ascii="Times New Roman" w:hAnsi="Times New Roman" w:cs="Times New Roman"/>
          <w:sz w:val="24"/>
          <w:szCs w:val="24"/>
        </w:rPr>
        <w:t xml:space="preserve"> Data were screened and extracted independently by 2 </w:t>
      </w:r>
      <w:r w:rsidR="00E81BC5">
        <w:rPr>
          <w:rFonts w:ascii="Times New Roman" w:hAnsi="Times New Roman" w:cs="Times New Roman"/>
          <w:sz w:val="24"/>
          <w:szCs w:val="24"/>
        </w:rPr>
        <w:t xml:space="preserve">investigators</w:t>
      </w:r>
      <w:ins w:author="Marguerite S Rwil" w:date="2023-12-22T16:58:54.883Z" w:id="1281083545">
        <w:r w:rsidR="1271105C">
          <w:rPr>
            <w:rFonts w:ascii="Times New Roman" w:hAnsi="Times New Roman" w:cs="Times New Roman"/>
            <w:sz w:val="24"/>
            <w:szCs w:val="24"/>
          </w:rPr>
          <w:t xml:space="preserve"> </w:t>
        </w:r>
      </w:ins>
      <w:r w:rsidR="00E81BC5">
        <w:rPr>
          <w:rFonts w:ascii="Times New Roman" w:hAnsi="Times New Roman" w:cs="Times New Roman"/>
          <w:sz w:val="24"/>
          <w:szCs w:val="24"/>
        </w:rPr>
        <w:t xml:space="preserve">(</w:t>
      </w:r>
      <w:r w:rsidR="00E81BC5">
        <w:rPr>
          <w:rFonts w:ascii="Times New Roman" w:hAnsi="Times New Roman" w:cs="Times New Roman"/>
          <w:sz w:val="24"/>
          <w:szCs w:val="24"/>
        </w:rPr>
        <w:t xml:space="preserve">A.A. and Q.D.). Adjusted effect estimates were employed, and pooled analysis was conducted, using the Hartung-Knapp-</w:t>
      </w:r>
      <w:r w:rsidR="00E81BC5">
        <w:rPr>
          <w:rFonts w:ascii="Times New Roman" w:hAnsi="Times New Roman" w:cs="Times New Roman"/>
          <w:sz w:val="24"/>
          <w:szCs w:val="24"/>
        </w:rPr>
        <w:t>Sidik</w:t>
      </w:r>
      <w:r w:rsidR="00E81BC5">
        <w:rPr>
          <w:rFonts w:ascii="Times New Roman" w:hAnsi="Times New Roman" w:cs="Times New Roman"/>
          <w:sz w:val="24"/>
          <w:szCs w:val="24"/>
        </w:rPr>
        <w:t xml:space="preserve">-Jonkman </w:t>
      </w:r>
      <w:r w:rsidR="00E81BC5">
        <w:rPr>
          <w:rFonts w:ascii="Times New Roman" w:hAnsi="Times New Roman" w:cs="Times New Roman"/>
          <w:sz w:val="24"/>
          <w:szCs w:val="24"/>
        </w:rPr>
        <w:t>rondom</w:t>
      </w:r>
      <w:r w:rsidR="00E81BC5">
        <w:rPr>
          <w:rFonts w:ascii="Times New Roman" w:hAnsi="Times New Roman" w:cs="Times New Roman"/>
          <w:sz w:val="24"/>
          <w:szCs w:val="24"/>
        </w:rPr>
        <w:t xml:space="preserve">-effects model. Sensitivity and subgroup analyses were conducted to assess the robustness of the findings. The Meta-analysis of Observational Studies in </w:t>
      </w:r>
      <w:r w:rsidR="00E81BC5">
        <w:rPr>
          <w:rFonts w:ascii="Times New Roman" w:hAnsi="Times New Roman" w:cs="Times New Roman"/>
          <w:sz w:val="24"/>
          <w:szCs w:val="24"/>
        </w:rPr>
        <w:t>Epidemiology(</w:t>
      </w:r>
      <w:r w:rsidR="00E81BC5">
        <w:rPr>
          <w:rFonts w:ascii="Times New Roman" w:hAnsi="Times New Roman" w:cs="Times New Roman"/>
          <w:sz w:val="24"/>
          <w:szCs w:val="24"/>
        </w:rPr>
        <w:t>MOOSE) reporting guideline was followed (QZ).</w:t>
      </w:r>
      <w:r w:rsidR="00E81BC5">
        <w:rPr>
          <w:rFonts w:ascii="Times New Roman" w:hAnsi="Times New Roman" w:cs="Times New Roman"/>
          <w:b w:val="1"/>
          <w:bCs w:val="1"/>
          <w:sz w:val="24"/>
          <w:szCs w:val="24"/>
        </w:rPr>
        <w:t xml:space="preserve"> </w:t>
      </w:r>
      <w:r w:rsidRPr="006E290D" w:rsidR="00E81BC5">
        <w:rPr>
          <w:rFonts w:ascii="Times New Roman" w:hAnsi="Times New Roman" w:cs="Times New Roman"/>
          <w:b w:val="1"/>
          <w:bCs w:val="1"/>
          <w:sz w:val="24"/>
          <w:szCs w:val="24"/>
          <w:highlight w:val="yellow"/>
        </w:rPr>
        <w:t xml:space="preserve">MAINOUTCOMES AND MEASURES </w:t>
      </w:r>
      <w:r w:rsidRPr="006E290D" w:rsidR="00E81BC5">
        <w:rPr>
          <w:rFonts w:ascii="Times New Roman" w:hAnsi="Times New Roman" w:cs="Times New Roman"/>
          <w:sz w:val="24"/>
          <w:szCs w:val="24"/>
          <w:highlight w:val="yellow"/>
        </w:rPr>
        <w:t xml:space="preserve">…. (QZ). PTSS was assessed as a separate outcome with PTG. </w:t>
      </w:r>
      <w:r w:rsidRPr="006E290D" w:rsidR="00E81BC5">
        <w:rPr>
          <w:rFonts w:ascii="Times New Roman" w:hAnsi="Times New Roman" w:cs="Times New Roman"/>
          <w:b w:val="1"/>
          <w:bCs w:val="1"/>
          <w:sz w:val="24"/>
          <w:szCs w:val="24"/>
          <w:highlight w:val="yellow"/>
        </w:rPr>
        <w:t xml:space="preserve">RESULTS </w:t>
      </w:r>
      <w:r w:rsidRPr="006E290D" w:rsidR="00E81BC5">
        <w:rPr>
          <w:rFonts w:ascii="Times New Roman" w:hAnsi="Times New Roman" w:cs="Times New Roman"/>
          <w:sz w:val="24"/>
          <w:szCs w:val="24"/>
          <w:highlight w:val="yellow"/>
        </w:rPr>
        <w:t xml:space="preserve">The search yielded </w:t>
      </w:r>
      <w:del w:author="Marguerite S Rwil" w:date="2023-12-22T16:59:17.107Z" w:id="366652827">
        <w:r w:rsidRPr="13A37748" w:rsidDel="00E81BC5">
          <w:rPr>
            <w:rFonts w:ascii="Times New Roman" w:hAnsi="Times New Roman" w:cs="Times New Roman"/>
            <w:sz w:val="24"/>
            <w:szCs w:val="24"/>
            <w:highlight w:val="yellow"/>
          </w:rPr>
          <w:delText>24</w:delText>
        </w:r>
      </w:del>
      <w:r w:rsidRPr="006E290D" w:rsidR="00E81BC5">
        <w:rPr>
          <w:rFonts w:ascii="Times New Roman" w:hAnsi="Times New Roman" w:cs="Times New Roman"/>
          <w:sz w:val="24"/>
          <w:szCs w:val="24"/>
          <w:highlight w:val="yellow"/>
        </w:rPr>
        <w:t xml:space="preserve"> </w:t>
      </w:r>
      <w:ins w:author="Marguerite S Rwil" w:date="2023-12-22T16:59:20.411Z" w:id="1438333510">
        <w:r w:rsidRPr="006E290D" w:rsidR="4AAF5F29">
          <w:rPr>
            <w:rFonts w:ascii="Times New Roman" w:hAnsi="Times New Roman" w:cs="Times New Roman"/>
            <w:sz w:val="24"/>
            <w:szCs w:val="24"/>
            <w:highlight w:val="yellow"/>
          </w:rPr>
          <w:t xml:space="preserve">30 </w:t>
        </w:r>
      </w:ins>
      <w:r w:rsidRPr="006E290D" w:rsidR="00E81BC5">
        <w:rPr>
          <w:rFonts w:ascii="Times New Roman" w:hAnsi="Times New Roman" w:cs="Times New Roman"/>
          <w:sz w:val="24"/>
          <w:szCs w:val="24"/>
          <w:highlight w:val="yellow"/>
        </w:rPr>
        <w:t xml:space="preserve">selected studies </w:t>
      </w:r>
      <w:r w:rsidRPr="006E290D" w:rsidR="00E81BC5">
        <w:rPr>
          <w:rFonts w:ascii="Times New Roman" w:hAnsi="Times New Roman" w:cs="Times New Roman"/>
          <w:sz w:val="24"/>
          <w:szCs w:val="24"/>
          <w:highlight w:val="yellow"/>
        </w:rPr>
        <w:t>comprising</w:t>
      </w:r>
      <w:r w:rsidRPr="006E290D" w:rsidR="00E81BC5">
        <w:rPr>
          <w:rFonts w:ascii="Times New Roman" w:hAnsi="Times New Roman" w:cs="Times New Roman"/>
          <w:sz w:val="24"/>
          <w:szCs w:val="24"/>
          <w:highlight w:val="yellow"/>
        </w:rPr>
        <w:t xml:space="preserve"> 4</w:t>
      </w:r>
      <w:ins w:author="Marguerite S Rwil" w:date="2023-12-22T16:59:44.285Z" w:id="1592863521">
        <w:r w:rsidRPr="006E290D" w:rsidR="0E120898">
          <w:rPr>
            <w:rFonts w:ascii="Times New Roman" w:hAnsi="Times New Roman" w:cs="Times New Roman"/>
            <w:sz w:val="24"/>
            <w:szCs w:val="24"/>
            <w:highlight w:val="yellow"/>
          </w:rPr>
          <w:t>2, 386</w:t>
        </w:r>
      </w:ins>
      <w:r w:rsidRPr="006E290D" w:rsidR="00E81BC5">
        <w:rPr>
          <w:rFonts w:ascii="Times New Roman" w:hAnsi="Times New Roman" w:cs="Times New Roman"/>
          <w:sz w:val="24"/>
          <w:szCs w:val="24"/>
          <w:highlight w:val="yellow"/>
        </w:rPr>
        <w:t>…..</w:t>
      </w:r>
      <w:r w:rsidRPr="006E290D" w:rsidR="00E81BC5">
        <w:rPr>
          <w:rFonts w:ascii="Times New Roman" w:hAnsi="Times New Roman" w:cs="Times New Roman"/>
          <w:sz w:val="24"/>
          <w:szCs w:val="24"/>
          <w:highlight w:val="yellow"/>
        </w:rPr>
        <w:t xml:space="preserve"> participants of which </w:t>
      </w:r>
      <w:del w:author="Marguerite S Rwil" w:date="2023-12-22T17:00:10.459Z" w:id="1600283515">
        <w:r w:rsidRPr="13A37748" w:rsidDel="00E81BC5">
          <w:rPr>
            <w:rFonts w:ascii="Times New Roman" w:hAnsi="Times New Roman" w:cs="Times New Roman"/>
            <w:sz w:val="24"/>
            <w:szCs w:val="24"/>
            <w:highlight w:val="yellow"/>
          </w:rPr>
          <w:delText>…??</w:delText>
        </w:r>
      </w:del>
      <w:ins w:author="Marguerite S Rwil" w:date="2023-12-22T17:00:14.075Z" w:id="2026425534">
        <w:r w:rsidRPr="006E290D" w:rsidR="02EDADF7">
          <w:rPr>
            <w:rFonts w:ascii="Times New Roman" w:hAnsi="Times New Roman" w:cs="Times New Roman"/>
            <w:sz w:val="24"/>
            <w:szCs w:val="24"/>
            <w:highlight w:val="yellow"/>
          </w:rPr>
          <w:t xml:space="preserve"> 30</w:t>
        </w:r>
      </w:ins>
      <w:r w:rsidRPr="006E290D" w:rsidR="00E81BC5">
        <w:rPr>
          <w:rFonts w:ascii="Times New Roman" w:hAnsi="Times New Roman" w:cs="Times New Roman"/>
          <w:sz w:val="24"/>
          <w:szCs w:val="24"/>
          <w:highlight w:val="yellow"/>
        </w:rPr>
        <w:t xml:space="preserve"> studies presented data on the COVID-19-PTG association, and </w:t>
      </w:r>
      <w:commentRangeStart w:id="1899421974"/>
      <w:r w:rsidRPr="006E290D" w:rsidR="00E81BC5">
        <w:rPr>
          <w:rFonts w:ascii="Times New Roman" w:hAnsi="Times New Roman" w:cs="Times New Roman"/>
          <w:sz w:val="24"/>
          <w:szCs w:val="24"/>
          <w:highlight w:val="yellow"/>
        </w:rPr>
        <w:t xml:space="preserve">…?? presented data on PTSS</w:t>
      </w:r>
      <w:commentRangeEnd w:id="1899421974"/>
      <w:r>
        <w:rPr>
          <w:rStyle w:val="CommentReference"/>
        </w:rPr>
        <w:commentReference w:id="1899421974"/>
      </w:r>
      <w:r w:rsidRPr="006E290D" w:rsidR="00E81BC5">
        <w:rPr>
          <w:rFonts w:ascii="Times New Roman" w:hAnsi="Times New Roman" w:cs="Times New Roman"/>
          <w:sz w:val="24"/>
          <w:szCs w:val="24"/>
          <w:highlight w:val="yellow"/>
        </w:rPr>
        <w:t xml:space="preserve">. On pooled analysis, COVID-19 was significantly associated with PTG (Weighted mean …-</w:t>
      </w:r>
      <w:r w:rsidRPr="006E290D" w:rsidR="00E81BC5">
        <w:rPr>
          <w:rFonts w:ascii="Times New Roman" w:hAnsi="Times New Roman" w:cs="Times New Roman"/>
          <w:sz w:val="24"/>
          <w:szCs w:val="24"/>
          <w:highlight w:val="yellow"/>
        </w:rPr>
        <w:t>…..</w:t>
      </w:r>
      <w:r w:rsidRPr="006E290D" w:rsidR="00E81BC5">
        <w:rPr>
          <w:rFonts w:ascii="Times New Roman" w:hAnsi="Times New Roman" w:cs="Times New Roman"/>
          <w:sz w:val="24"/>
          <w:szCs w:val="24"/>
          <w:highlight w:val="yellow"/>
        </w:rPr>
        <w:t xml:space="preserve">; 95% Cim 0</w:t>
      </w:r>
      <w:r w:rsidRPr="006E290D" w:rsidR="00E81BC5">
        <w:rPr>
          <w:rFonts w:ascii="Times New Roman" w:hAnsi="Times New Roman" w:cs="Times New Roman"/>
          <w:sz w:val="24"/>
          <w:szCs w:val="24"/>
          <w:highlight w:val="yellow"/>
        </w:rPr>
        <w:t xml:space="preserve">….-</w:t>
      </w:r>
      <w:r w:rsidRPr="006E290D" w:rsidR="00E81BC5">
        <w:rPr>
          <w:rFonts w:ascii="Times New Roman" w:hAnsi="Times New Roman" w:cs="Times New Roman"/>
          <w:sz w:val="24"/>
          <w:szCs w:val="24"/>
          <w:highlight w:val="yellow"/>
        </w:rPr>
        <w:t xml:space="preserve">0….; </w:t>
      </w:r>
      <w:r w:rsidRPr="13A37748" w:rsidR="00E81BC5">
        <w:rPr>
          <w:rFonts w:ascii="Times New Roman" w:hAnsi="Times New Roman" w:cs="Times New Roman"/>
          <w:i w:val="1"/>
          <w:iCs w:val="1"/>
          <w:sz w:val="24"/>
          <w:szCs w:val="24"/>
          <w:highlight w:val="yellow"/>
        </w:rPr>
        <w:t xml:space="preserve">P </w:t>
      </w:r>
      <w:r w:rsidRPr="006E290D" w:rsidR="00E81BC5">
        <w:rPr>
          <w:rFonts w:ascii="Times New Roman" w:hAnsi="Times New Roman" w:cs="Times New Roman"/>
          <w:sz w:val="24"/>
          <w:szCs w:val="24"/>
          <w:highlight w:val="yellow"/>
        </w:rPr>
        <w:t xml:space="preserve">&lt; .001), with a moderate heterogeneity in the </w:t>
      </w:r>
      <w:r w:rsidRPr="006E290D" w:rsidR="00E81BC5">
        <w:rPr>
          <w:rFonts w:ascii="Times New Roman" w:hAnsi="Times New Roman" w:cs="Times New Roman"/>
          <w:sz w:val="24"/>
          <w:szCs w:val="24"/>
          <w:highlight w:val="yellow"/>
        </w:rPr>
        <w:t>analysis(</w:t>
      </w:r>
      <w:r w:rsidRPr="13A37748" w:rsidR="00E81BC5">
        <w:rPr>
          <w:rFonts w:ascii="Times New Roman" w:hAnsi="Times New Roman" w:cs="Times New Roman"/>
          <w:i w:val="1"/>
          <w:iCs w:val="1"/>
          <w:sz w:val="24"/>
          <w:szCs w:val="24"/>
          <w:highlight w:val="yellow"/>
        </w:rPr>
        <w:t>I</w:t>
      </w:r>
      <w:r w:rsidRPr="006E290D" w:rsidR="00E81BC5">
        <w:rPr>
          <w:rFonts w:ascii="Times New Roman" w:hAnsi="Times New Roman" w:cs="Times New Roman"/>
          <w:sz w:val="24"/>
          <w:szCs w:val="24"/>
          <w:highlight w:val="yellow"/>
          <w:vertAlign w:val="superscript"/>
        </w:rPr>
        <w:t>2</w:t>
      </w:r>
      <w:r w:rsidRPr="006E290D" w:rsidR="00E81BC5">
        <w:rPr>
          <w:rFonts w:ascii="Times New Roman" w:hAnsi="Times New Roman" w:cs="Times New Roman"/>
          <w:sz w:val="24"/>
          <w:szCs w:val="24"/>
          <w:highlight w:val="yellow"/>
        </w:rPr>
        <w:t xml:space="preserve"> = </w:t>
      </w:r>
      <w:r w:rsidRPr="006E290D" w:rsidR="00E81BC5">
        <w:rPr>
          <w:rFonts w:ascii="Times New Roman" w:hAnsi="Times New Roman" w:cs="Times New Roman"/>
          <w:sz w:val="24"/>
          <w:szCs w:val="24"/>
          <w:highlight w:val="yellow"/>
        </w:rPr>
        <w:t xml:space="preserve">…..</w:t>
      </w:r>
      <w:r w:rsidRPr="006E290D" w:rsidR="00E81BC5">
        <w:rPr>
          <w:rFonts w:ascii="Times New Roman" w:hAnsi="Times New Roman" w:cs="Times New Roman"/>
          <w:sz w:val="24"/>
          <w:szCs w:val="24"/>
          <w:highlight w:val="yellow"/>
        </w:rPr>
        <w:t xml:space="preserve">%). Subgroup analyses </w:t>
      </w:r>
      <w:r w:rsidRPr="006E290D" w:rsidR="00E81BC5">
        <w:rPr>
          <w:rFonts w:ascii="Times New Roman" w:hAnsi="Times New Roman" w:cs="Times New Roman"/>
          <w:sz w:val="24"/>
          <w:szCs w:val="24"/>
          <w:highlight w:val="yellow"/>
        </w:rPr>
        <w:t xml:space="preserve">indicated</w:t>
      </w:r>
      <w:r w:rsidRPr="006E290D" w:rsidR="00E81BC5">
        <w:rPr>
          <w:rFonts w:ascii="Times New Roman" w:hAnsi="Times New Roman" w:cs="Times New Roman"/>
          <w:sz w:val="24"/>
          <w:szCs w:val="24"/>
          <w:highlight w:val="yellow"/>
        </w:rPr>
        <w:t xml:space="preserve"> the link between Covid-19 related PTG and PTSS in COVID-19 (QZ???).</w:t>
      </w:r>
      <w:r w:rsidR="00E81BC5">
        <w:rPr>
          <w:rFonts w:ascii="Times New Roman" w:hAnsi="Times New Roman" w:cs="Times New Roman"/>
          <w:b w:val="1"/>
          <w:bCs w:val="1"/>
          <w:sz w:val="24"/>
          <w:szCs w:val="24"/>
        </w:rPr>
        <w:t xml:space="preserve"> </w:t>
      </w:r>
      <w:r w:rsidR="00E81BC5">
        <w:rPr>
          <w:rFonts w:ascii="Times New Roman" w:hAnsi="Times New Roman" w:cs="Times New Roman"/>
          <w:b w:val="1"/>
          <w:bCs w:val="1"/>
          <w:caps w:val="1"/>
          <w:sz w:val="24"/>
          <w:szCs w:val="24"/>
        </w:rPr>
        <w:t xml:space="preserve">Conclusion and Relevance </w:t>
      </w:r>
      <w:r w:rsidR="00E81BC5">
        <w:rPr>
          <w:rFonts w:ascii="Times New Roman" w:hAnsi="Times New Roman" w:cs="Times New Roman"/>
          <w:sz w:val="24"/>
          <w:szCs w:val="24"/>
        </w:rPr>
        <w:t xml:space="preserve">The findings </w:t>
      </w:r>
      <w:r w:rsidR="00E81BC5">
        <w:rPr>
          <w:rFonts w:ascii="Times New Roman" w:hAnsi="Times New Roman" w:cs="Times New Roman"/>
          <w:sz w:val="24"/>
          <w:szCs w:val="24"/>
        </w:rPr>
        <w:t xml:space="preserve">indicate</w:t>
      </w:r>
      <w:r w:rsidR="00E81BC5">
        <w:rPr>
          <w:rFonts w:ascii="Times New Roman" w:hAnsi="Times New Roman" w:cs="Times New Roman"/>
          <w:sz w:val="24"/>
          <w:szCs w:val="24"/>
        </w:rPr>
        <w:t xml:space="preserve"> that COVID-19 events could be associated with PTG as a potential positive outcome. Future investigation should pursue more </w:t>
      </w:r>
      <w:r w:rsidR="00E81BC5">
        <w:rPr>
          <w:rFonts w:ascii="Times New Roman" w:hAnsi="Times New Roman" w:cs="Times New Roman"/>
          <w:sz w:val="24"/>
          <w:szCs w:val="24"/>
        </w:rPr>
        <w:lastRenderedPageBreak/>
        <w:t xml:space="preserve">prospective design and explore the biobehavioral mechanisms underlying this relationship to promote PTG-related better outcomes in patient-centered care. (250 words + four subtitles). </w:t>
      </w:r>
    </w:p>
    <w:p w:rsidR="00FE2182" w:rsidRDefault="00FE2182" w14:paraId="191139C0" w14:textId="77777777">
      <w:pPr>
        <w:spacing w:after="0" w:line="480" w:lineRule="auto"/>
        <w:rPr>
          <w:rFonts w:ascii="Times New Roman" w:hAnsi="Times New Roman" w:cs="Times New Roman"/>
          <w:sz w:val="24"/>
          <w:szCs w:val="24"/>
        </w:rPr>
      </w:pPr>
    </w:p>
    <w:p w:rsidR="00FE2182" w:rsidRDefault="00E81BC5" w14:paraId="44E12D40" w14:textId="777777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rsidR="00FE2182" w:rsidRDefault="00E81BC5" w14:paraId="0D91DA6D" w14:textId="77777777">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p>
    <w:p w:rsidR="00FE2182" w:rsidRDefault="00E81BC5" w14:paraId="2F7549D6" w14:textId="7EDCFF7E">
      <w:pPr>
        <w:spacing w:after="0" w:line="480" w:lineRule="auto"/>
        <w:rPr>
          <w:rFonts w:ascii="Times New Roman" w:hAnsi="Times New Roman" w:cs="Times New Roman"/>
          <w:sz w:val="24"/>
          <w:szCs w:val="24"/>
        </w:rPr>
      </w:pPr>
      <w:r w:rsidRPr="13A37748" w:rsidR="00E81BC5">
        <w:rPr>
          <w:rFonts w:ascii="Times New Roman" w:hAnsi="Times New Roman" w:cs="Times New Roman"/>
          <w:b w:val="1"/>
          <w:bCs w:val="1"/>
          <w:sz w:val="24"/>
          <w:szCs w:val="24"/>
        </w:rPr>
        <w:t xml:space="preserve">Findings </w:t>
      </w:r>
      <w:r w:rsidRPr="13A37748" w:rsidR="00E81BC5">
        <w:rPr>
          <w:rFonts w:ascii="Times New Roman" w:hAnsi="Times New Roman" w:cs="Times New Roman"/>
          <w:sz w:val="24"/>
          <w:szCs w:val="24"/>
        </w:rPr>
        <w:t xml:space="preserve">In this meta-analysis </w:t>
      </w:r>
      <w:del w:author="Marguerite S Rwil" w:date="2023-12-22T17:02:35.996Z" w:id="1351798108">
        <w:r w:rsidRPr="13A37748" w:rsidDel="00E81BC5">
          <w:rPr>
            <w:rFonts w:ascii="Times New Roman" w:hAnsi="Times New Roman" w:cs="Times New Roman"/>
            <w:sz w:val="24"/>
            <w:szCs w:val="24"/>
            <w:highlight w:val="yellow"/>
          </w:rPr>
          <w:delText>24</w:delText>
        </w:r>
      </w:del>
      <w:r w:rsidRPr="13A37748" w:rsidR="00E81BC5">
        <w:rPr>
          <w:rFonts w:ascii="Times New Roman" w:hAnsi="Times New Roman" w:cs="Times New Roman"/>
          <w:sz w:val="24"/>
          <w:szCs w:val="24"/>
          <w:highlight w:val="yellow"/>
        </w:rPr>
        <w:t xml:space="preserve"> </w:t>
      </w:r>
      <w:ins w:author="Marguerite S Rwil" w:date="2023-12-22T17:02:38.94Z" w:id="869653408">
        <w:r w:rsidRPr="13A37748" w:rsidR="6EB955C0">
          <w:rPr>
            <w:rFonts w:ascii="Times New Roman" w:hAnsi="Times New Roman" w:cs="Times New Roman"/>
            <w:sz w:val="24"/>
            <w:szCs w:val="24"/>
            <w:highlight w:val="yellow"/>
          </w:rPr>
          <w:t xml:space="preserve">30 </w:t>
        </w:r>
      </w:ins>
      <w:r w:rsidRPr="13A37748" w:rsidR="00E81BC5">
        <w:rPr>
          <w:rFonts w:ascii="Times New Roman" w:hAnsi="Times New Roman" w:cs="Times New Roman"/>
          <w:sz w:val="24"/>
          <w:szCs w:val="24"/>
          <w:highlight w:val="yellow"/>
        </w:rPr>
        <w:t>studies including 4</w:t>
      </w:r>
      <w:ins w:author="Marguerite S Rwil" w:date="2023-12-22T17:02:43.154Z" w:id="88169258">
        <w:r w:rsidRPr="13A37748" w:rsidR="3D3CEA49">
          <w:rPr>
            <w:rFonts w:ascii="Times New Roman" w:hAnsi="Times New Roman" w:cs="Times New Roman"/>
            <w:sz w:val="24"/>
            <w:szCs w:val="24"/>
            <w:highlight w:val="yellow"/>
          </w:rPr>
          <w:t>2, 3</w:t>
        </w:r>
      </w:ins>
      <w:ins w:author="Marguerite S Rwil" w:date="2023-12-22T17:03:06.686Z" w:id="1933441506">
        <w:r w:rsidRPr="13A37748" w:rsidR="3D3CEA49">
          <w:rPr>
            <w:rFonts w:ascii="Times New Roman" w:hAnsi="Times New Roman" w:cs="Times New Roman"/>
            <w:sz w:val="24"/>
            <w:szCs w:val="24"/>
            <w:highlight w:val="yellow"/>
          </w:rPr>
          <w:t>86</w:t>
        </w:r>
      </w:ins>
      <w:del w:author="Marguerite S Rwil" w:date="2023-12-22T17:02:40.781Z" w:id="1857094184">
        <w:r w:rsidRPr="13A37748" w:rsidDel="00E81BC5">
          <w:rPr>
            <w:rFonts w:ascii="Times New Roman" w:hAnsi="Times New Roman" w:cs="Times New Roman"/>
            <w:sz w:val="24"/>
            <w:szCs w:val="24"/>
            <w:highlight w:val="yellow"/>
          </w:rPr>
          <w:delText>…</w:delText>
        </w:r>
      </w:del>
      <w:r w:rsidRPr="13A37748" w:rsidR="00E81BC5">
        <w:rPr>
          <w:rFonts w:ascii="Times New Roman" w:hAnsi="Times New Roman" w:cs="Times New Roman"/>
          <w:sz w:val="24"/>
          <w:szCs w:val="24"/>
          <w:highlight w:val="yellow"/>
        </w:rPr>
        <w:t>..</w:t>
      </w:r>
      <w:r w:rsidRPr="13A37748" w:rsidR="00E81BC5">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rsidR="00FE2182" w:rsidRDefault="00E81BC5" w14:paraId="419E6019" w14:textId="77777777">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rsidR="00FE2182" w:rsidRDefault="00FE2182" w14:paraId="73D97240" w14:textId="77777777">
      <w:pPr>
        <w:spacing w:after="0" w:line="480" w:lineRule="auto"/>
        <w:rPr>
          <w:rFonts w:ascii="Times New Roman" w:hAnsi="Times New Roman" w:cs="Times New Roman"/>
          <w:sz w:val="24"/>
          <w:szCs w:val="24"/>
        </w:rPr>
      </w:pPr>
    </w:p>
    <w:p w:rsidR="00FE2182" w:rsidRDefault="00E81BC5" w14:paraId="0865654B" w14:textId="77777777">
      <w:pPr>
        <w:spacing w:after="0" w:line="480" w:lineRule="auto"/>
        <w:rPr>
          <w:rFonts w:ascii="Times New Roman" w:hAnsi="Times New Roman" w:eastAsia="Times New Roman" w:cs="Times New Roman"/>
          <w:sz w:val="24"/>
          <w:szCs w:val="24"/>
        </w:rPr>
        <w:sectPr w:rsidR="00FE2182" w:rsidSect="00170C8F">
          <w:headerReference w:type="default" r:id="rId10"/>
          <w:pgSz w:w="12240" w:h="15840" w:orient="portrait"/>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hAnsi="Times New Roman" w:eastAsia="Times New Roman" w:cs="Times New Roman"/>
          <w:sz w:val="24"/>
          <w:szCs w:val="24"/>
        </w:rPr>
        <w:t>cardiovascular disease (COVID-19), post-traumatic growth (PTG), myocardial infarction, stroke, cardiac procedures</w:t>
      </w:r>
    </w:p>
    <w:p w:rsidR="00FE2182" w:rsidRDefault="00E81BC5" w14:paraId="34EBAEE9" w14:textId="77777777">
      <w:pPr>
        <w:tabs>
          <w:tab w:val="left" w:pos="4950"/>
        </w:tabs>
        <w:spacing w:after="0" w:line="480" w:lineRule="auto"/>
        <w:jc w:val="center"/>
      </w:pPr>
      <w:r>
        <w:rPr>
          <w:rFonts w:ascii="Times New Roman" w:hAnsi="Times New Roman" w:cs="Times New Roman"/>
          <w:b/>
          <w:bCs/>
          <w:color w:val="333333"/>
          <w:sz w:val="24"/>
          <w:szCs w:val="24"/>
          <w:shd w:val="clear" w:color="auto" w:fill="FFFFFF"/>
        </w:rPr>
        <w:lastRenderedPageBreak/>
        <w:t>Introduction</w:t>
      </w:r>
    </w:p>
    <w:p w:rsidRPr="00FC40C9" w:rsidR="00BC0B91" w:rsidP="00F4119D" w:rsidRDefault="00E81BC5" w14:paraId="5D16C35D" w14:textId="7F171719">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w:t>
      </w:r>
      <w:r w:rsidR="007C241D">
        <w:rPr>
          <w:rFonts w:ascii="Times New Roman" w:hAnsi="Times New Roman" w:cs="Times New Roman"/>
          <w:color w:val="333333"/>
          <w:sz w:val="24"/>
          <w:szCs w:val="24"/>
          <w:shd w:val="clear" w:color="auto" w:fill="FFFFFF"/>
        </w:rPr>
        <w:t>declared</w:t>
      </w:r>
      <w:r>
        <w:rPr>
          <w:rFonts w:ascii="Times New Roman" w:hAnsi="Times New Roman" w:cs="Times New Roman"/>
          <w:color w:val="333333"/>
          <w:sz w:val="24"/>
          <w:szCs w:val="24"/>
          <w:shd w:val="clear" w:color="auto" w:fill="FFFFFF"/>
        </w:rPr>
        <w:t xml:space="preserve"> the 2019 novel </w:t>
      </w:r>
      <w:r w:rsidR="00E91DCF">
        <w:rPr>
          <w:rFonts w:ascii="Times New Roman" w:hAnsi="Times New Roman" w:cs="Times New Roman"/>
          <w:color w:val="333333"/>
          <w:sz w:val="24"/>
          <w:szCs w:val="24"/>
          <w:shd w:val="clear" w:color="auto" w:fill="FFFFFF"/>
        </w:rPr>
        <w:t>coronavirus</w:t>
      </w:r>
      <w:r>
        <w:rPr>
          <w:rFonts w:ascii="Times New Roman" w:hAnsi="Times New Roman" w:cs="Times New Roman"/>
          <w:color w:val="333333"/>
          <w:sz w:val="24"/>
          <w:szCs w:val="24"/>
          <w:shd w:val="clear" w:color="auto" w:fill="FFFFFF"/>
        </w:rPr>
        <w:t xml:space="preserve"> (C</w:t>
      </w:r>
      <w:r w:rsidR="00FC40C9">
        <w:rPr>
          <w:rFonts w:ascii="Times New Roman" w:hAnsi="Times New Roman" w:cs="Times New Roman"/>
          <w:color w:val="333333"/>
          <w:sz w:val="24"/>
          <w:szCs w:val="24"/>
          <w:shd w:val="clear" w:color="auto" w:fill="FFFFFF"/>
        </w:rPr>
        <w:t>ovid</w:t>
      </w:r>
      <w:r>
        <w:rPr>
          <w:rFonts w:ascii="Times New Roman" w:hAnsi="Times New Roman" w:cs="Times New Roman"/>
          <w:color w:val="333333"/>
          <w:sz w:val="24"/>
          <w:szCs w:val="24"/>
          <w:shd w:val="clear" w:color="auto" w:fill="FFFFFF"/>
        </w:rPr>
        <w:t xml:space="preserve">-19) as a global emergency (Sohrabi et al., 2020), the pandemic has created a sweeping impact on mortality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Unlike other severe diseases (e.g., cardiovascular diseases, cancer), Covid-19’s effect is pervasive</w:t>
      </w:r>
      <w:r w:rsidR="00E91DCF">
        <w:rPr>
          <w:rFonts w:ascii="Times New Roman" w:hAnsi="Times New Roman" w:cs="Times New Roman"/>
          <w:color w:val="333333"/>
          <w:sz w:val="24"/>
          <w:szCs w:val="24"/>
          <w:shd w:val="clear" w:color="auto" w:fill="FFFFFF"/>
        </w:rPr>
        <w:t xml:space="preserve"> and traumatic</w:t>
      </w:r>
      <w:r>
        <w:rPr>
          <w:rFonts w:ascii="Times New Roman" w:hAnsi="Times New Roman" w:cs="Times New Roman"/>
          <w:color w:val="333333"/>
          <w:sz w:val="24"/>
          <w:szCs w:val="24"/>
          <w:shd w:val="clear" w:color="auto" w:fill="FFFFFF"/>
        </w:rPr>
        <w:t xml:space="preserve">, influencing many sectors of populations (Krishnamoorthy et al., 2020) and at all levels (individual,  family, community, nation, and the word). </w:t>
      </w:r>
      <w:r w:rsidR="00FC40C9">
        <w:rPr>
          <w:rFonts w:ascii="Times New Roman" w:hAnsi="Times New Roman" w:cs="Times New Roman"/>
          <w:color w:val="333333"/>
          <w:sz w:val="24"/>
          <w:szCs w:val="24"/>
          <w:shd w:val="clear" w:color="auto" w:fill="FFFFFF"/>
        </w:rPr>
        <w:t>Its</w:t>
      </w:r>
      <w:r w:rsidR="003868E6">
        <w:rPr>
          <w:rFonts w:ascii="Times New Roman" w:hAnsi="Times New Roman" w:cs="Times New Roman"/>
          <w:color w:val="333333"/>
          <w:sz w:val="24"/>
          <w:szCs w:val="24"/>
          <w:shd w:val="clear" w:color="auto" w:fill="FFFFFF"/>
        </w:rPr>
        <w:t xml:space="preserve"> highly contiguous nature of COVID-19 also caused</w:t>
      </w:r>
      <w:r w:rsidR="00E12BFE">
        <w:rPr>
          <w:rFonts w:ascii="Times New Roman" w:hAnsi="Times New Roman" w:cs="Times New Roman"/>
          <w:color w:val="333333"/>
          <w:sz w:val="24"/>
          <w:szCs w:val="24"/>
          <w:shd w:val="clear" w:color="auto" w:fill="FFFFFF"/>
        </w:rPr>
        <w:t xml:space="preserve"> health and</w:t>
      </w:r>
      <w:r w:rsidR="003868E6">
        <w:rPr>
          <w:rFonts w:ascii="Times New Roman" w:hAnsi="Times New Roman" w:cs="Times New Roman"/>
          <w:color w:val="333333"/>
          <w:sz w:val="24"/>
          <w:szCs w:val="24"/>
          <w:shd w:val="clear" w:color="auto" w:fill="FFFFFF"/>
        </w:rPr>
        <w:t xml:space="preserve"> existential threats to both patients and health-care providers</w:t>
      </w:r>
      <w:r w:rsidR="00FC40C9">
        <w:rPr>
          <w:rFonts w:ascii="Times New Roman" w:hAnsi="Times New Roman" w:cs="Times New Roman"/>
          <w:color w:val="333333"/>
          <w:sz w:val="24"/>
          <w:szCs w:val="24"/>
          <w:shd w:val="clear" w:color="auto" w:fill="FFFFFF"/>
        </w:rPr>
        <w:t xml:space="preserve"> </w:t>
      </w:r>
      <w:r w:rsidRPr="00FC40C9" w:rsidR="00FC40C9">
        <w:rPr>
          <w:rFonts w:ascii="Times New Roman" w:hAnsi="Times New Roman" w:cs="Times New Roman"/>
          <w:color w:val="333333"/>
          <w:sz w:val="24"/>
          <w:szCs w:val="24"/>
          <w:shd w:val="clear" w:color="auto" w:fill="FFFFFF"/>
        </w:rPr>
        <w:t>(</w:t>
      </w:r>
      <w:r w:rsidRPr="00C33C0E" w:rsidR="00E12BFE">
        <w:rPr>
          <w:rFonts w:ascii="Times New Roman" w:hAnsi="Times New Roman" w:cs="Times New Roman"/>
        </w:rPr>
        <w:t>Khattab</w:t>
      </w:r>
      <w:r w:rsidRPr="00C33C0E" w:rsidR="00FC40C9">
        <w:rPr>
          <w:rFonts w:ascii="Times New Roman" w:hAnsi="Times New Roman" w:cs="Times New Roman"/>
          <w:sz w:val="24"/>
          <w:szCs w:val="24"/>
        </w:rPr>
        <w:t xml:space="preserve"> et al., 2020</w:t>
      </w:r>
      <w:r w:rsidR="007C4552">
        <w:rPr>
          <w:rFonts w:ascii="Times New Roman" w:hAnsi="Times New Roman" w:cs="Times New Roman"/>
          <w:sz w:val="24"/>
          <w:szCs w:val="24"/>
        </w:rPr>
        <w:t xml:space="preserve">; </w:t>
      </w:r>
      <w:r w:rsidR="007C4552">
        <w:rPr>
          <w:rFonts w:ascii="Times New Roman" w:hAnsi="Times New Roman" w:cs="Times New Roman"/>
          <w:color w:val="333333"/>
          <w:sz w:val="24"/>
          <w:szCs w:val="24"/>
          <w:shd w:val="clear" w:color="auto" w:fill="FFFFFF"/>
        </w:rPr>
        <w:t>Pietrzak et al., 2021</w:t>
      </w:r>
      <w:r w:rsidRPr="00FC40C9" w:rsidR="00FC40C9">
        <w:rPr>
          <w:rFonts w:ascii="Times New Roman" w:hAnsi="Times New Roman" w:cs="Times New Roman"/>
          <w:color w:val="333333"/>
          <w:sz w:val="24"/>
          <w:szCs w:val="24"/>
          <w:shd w:val="clear" w:color="auto" w:fill="FFFFFF"/>
        </w:rPr>
        <w:t>)</w:t>
      </w:r>
      <w:r w:rsidRPr="00FC40C9" w:rsidR="003868E6">
        <w:rPr>
          <w:rFonts w:ascii="Times New Roman" w:hAnsi="Times New Roman" w:cs="Times New Roman"/>
          <w:color w:val="333333"/>
          <w:sz w:val="24"/>
          <w:szCs w:val="24"/>
          <w:shd w:val="clear" w:color="auto" w:fill="FFFFFF"/>
        </w:rPr>
        <w:t xml:space="preserve">. </w:t>
      </w:r>
    </w:p>
    <w:p w:rsidR="00FE2182" w:rsidP="00D10435" w:rsidRDefault="003559FE" w14:paraId="599D3E7F" w14:textId="5E91712A">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Because of</w:t>
      </w:r>
      <w:r w:rsidR="00E91DCF">
        <w:rPr>
          <w:rFonts w:ascii="Times New Roman" w:hAnsi="Times New Roman" w:cs="Times New Roman"/>
          <w:color w:val="333333"/>
          <w:sz w:val="24"/>
          <w:szCs w:val="24"/>
          <w:shd w:val="clear" w:color="auto" w:fill="FFFFFF"/>
        </w:rPr>
        <w:t xml:space="preserve"> exposure to COVID-19</w:t>
      </w:r>
      <w:r>
        <w:rPr>
          <w:rFonts w:ascii="Times New Roman" w:hAnsi="Times New Roman" w:cs="Times New Roman"/>
          <w:color w:val="333333"/>
          <w:sz w:val="24"/>
          <w:szCs w:val="24"/>
          <w:shd w:val="clear" w:color="auto" w:fill="FFFFFF"/>
        </w:rPr>
        <w:t xml:space="preserve">, psychiatric stress and </w:t>
      </w:r>
      <w:bookmarkStart w:name="_Hlk153526235" w:id="2"/>
      <w:r>
        <w:rPr>
          <w:rFonts w:ascii="Times New Roman" w:hAnsi="Times New Roman" w:cs="Times New Roman"/>
          <w:color w:val="333333"/>
          <w:sz w:val="24"/>
          <w:szCs w:val="24"/>
          <w:shd w:val="clear" w:color="auto" w:fill="FFFFFF"/>
        </w:rPr>
        <w:t>alter human cognition</w:t>
      </w:r>
      <w:r w:rsidR="00AB6BFA">
        <w:rPr>
          <w:rFonts w:ascii="Times New Roman" w:hAnsi="Times New Roman" w:cs="Times New Roman"/>
          <w:color w:val="333333"/>
          <w:sz w:val="24"/>
          <w:szCs w:val="24"/>
          <w:shd w:val="clear" w:color="auto" w:fill="FFFFFF"/>
        </w:rPr>
        <w:t xml:space="preserve"> (e.g.,</w:t>
      </w:r>
      <w:r>
        <w:rPr>
          <w:rFonts w:ascii="Times New Roman" w:hAnsi="Times New Roman" w:cs="Times New Roman"/>
          <w:color w:val="333333"/>
          <w:sz w:val="24"/>
          <w:szCs w:val="24"/>
          <w:shd w:val="clear" w:color="auto" w:fill="FFFFFF"/>
        </w:rPr>
        <w:t xml:space="preserve"> negative thoughts or views of the world</w:t>
      </w:r>
      <w:bookmarkEnd w:id="2"/>
      <w:r w:rsidR="00AB6BFA">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could </w:t>
      </w:r>
      <w:r w:rsidR="00DD6C58">
        <w:rPr>
          <w:rFonts w:ascii="Times New Roman" w:hAnsi="Times New Roman" w:cs="Times New Roman"/>
          <w:color w:val="333333"/>
          <w:sz w:val="24"/>
          <w:szCs w:val="24"/>
          <w:shd w:val="clear" w:color="auto" w:fill="FFFFFF"/>
        </w:rPr>
        <w:t>rise</w:t>
      </w:r>
      <w:r>
        <w:rPr>
          <w:rFonts w:ascii="Times New Roman" w:hAnsi="Times New Roman" w:cs="Times New Roman"/>
          <w:color w:val="333333"/>
          <w:sz w:val="24"/>
          <w:szCs w:val="24"/>
          <w:shd w:val="clear" w:color="auto" w:fill="FFFFFF"/>
        </w:rPr>
        <w:t xml:space="preserve"> as do </w:t>
      </w:r>
      <w:r w:rsidR="00AB6BFA">
        <w:rPr>
          <w:rFonts w:ascii="Times New Roman" w:hAnsi="Times New Roman" w:cs="Times New Roman"/>
          <w:color w:val="333333"/>
          <w:sz w:val="24"/>
          <w:szCs w:val="24"/>
          <w:shd w:val="clear" w:color="auto" w:fill="FFFFFF"/>
        </w:rPr>
        <w:t xml:space="preserve">following </w:t>
      </w:r>
      <w:r w:rsidR="00DD6C58">
        <w:rPr>
          <w:rFonts w:ascii="Times New Roman" w:hAnsi="Times New Roman" w:cs="Times New Roman"/>
          <w:color w:val="333333"/>
          <w:sz w:val="24"/>
          <w:szCs w:val="24"/>
          <w:shd w:val="clear" w:color="auto" w:fill="FFFFFF"/>
        </w:rPr>
        <w:t>other</w:t>
      </w:r>
      <w:r>
        <w:rPr>
          <w:rFonts w:ascii="Times New Roman" w:hAnsi="Times New Roman" w:cs="Times New Roman"/>
          <w:color w:val="333333"/>
          <w:sz w:val="24"/>
          <w:szCs w:val="24"/>
          <w:shd w:val="clear" w:color="auto" w:fill="FFFFFF"/>
        </w:rPr>
        <w:t xml:space="preserve"> trauma</w:t>
      </w:r>
      <w:r w:rsidR="00DD6C58">
        <w:rPr>
          <w:rFonts w:ascii="Times New Roman" w:hAnsi="Times New Roman" w:cs="Times New Roman"/>
          <w:color w:val="333333"/>
          <w:sz w:val="24"/>
          <w:szCs w:val="24"/>
          <w:shd w:val="clear" w:color="auto" w:fill="FFFFFF"/>
        </w:rPr>
        <w:t>s</w:t>
      </w:r>
      <w:r w:rsidR="00AB6BFA">
        <w:rPr>
          <w:rFonts w:ascii="Times New Roman" w:hAnsi="Times New Roman" w:cs="Times New Roman"/>
          <w:color w:val="333333"/>
          <w:sz w:val="24"/>
          <w:szCs w:val="24"/>
          <w:shd w:val="clear" w:color="auto" w:fill="FFFFFF"/>
        </w:rPr>
        <w:t xml:space="preserve"> </w:t>
      </w:r>
      <w:r w:rsidR="00F738C3">
        <w:rPr>
          <w:rFonts w:ascii="Times New Roman" w:hAnsi="Times New Roman" w:cs="Times New Roman"/>
          <w:color w:val="333333"/>
          <w:sz w:val="24"/>
          <w:szCs w:val="24"/>
          <w:shd w:val="clear" w:color="auto" w:fill="FFFFFF"/>
        </w:rPr>
        <w:t>(Moreland et al., 2023).</w:t>
      </w:r>
      <w:r w:rsidR="00F738C3">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 xml:space="preserve"> </w:t>
      </w:r>
      <w:r w:rsidR="00DD6C58">
        <w:rPr>
          <w:rFonts w:ascii="Times New Roman" w:hAnsi="Times New Roman" w:cs="Times New Roman"/>
          <w:color w:val="333333"/>
          <w:sz w:val="24"/>
          <w:szCs w:val="24"/>
          <w:shd w:val="clear" w:color="auto" w:fill="FFFFFF"/>
        </w:rPr>
        <w:t>However, positive cognition</w:t>
      </w:r>
      <w:r w:rsidR="00F4119D">
        <w:rPr>
          <w:rFonts w:ascii="Times New Roman" w:hAnsi="Times New Roman" w:cs="Times New Roman"/>
          <w:color w:val="333333"/>
          <w:sz w:val="24"/>
          <w:szCs w:val="24"/>
          <w:shd w:val="clear" w:color="auto" w:fill="FFFFFF"/>
        </w:rPr>
        <w:t>,</w:t>
      </w:r>
      <w:r w:rsidR="00DD6C58">
        <w:rPr>
          <w:rFonts w:ascii="Times New Roman" w:hAnsi="Times New Roman" w:cs="Times New Roman"/>
          <w:color w:val="333333"/>
          <w:sz w:val="24"/>
          <w:szCs w:val="24"/>
          <w:shd w:val="clear" w:color="auto" w:fill="FFFFFF"/>
        </w:rPr>
        <w:t xml:space="preserve"> such as posttraumatic growth (PTG)</w:t>
      </w:r>
      <w:r w:rsidR="00F4119D">
        <w:rPr>
          <w:rFonts w:ascii="Times New Roman" w:hAnsi="Times New Roman" w:cs="Times New Roman"/>
          <w:color w:val="333333"/>
          <w:sz w:val="24"/>
          <w:szCs w:val="24"/>
          <w:shd w:val="clear" w:color="auto" w:fill="FFFFFF"/>
        </w:rPr>
        <w:t>,</w:t>
      </w:r>
      <w:r w:rsidR="00DD6C58">
        <w:rPr>
          <w:rFonts w:ascii="Times New Roman" w:hAnsi="Times New Roman" w:cs="Times New Roman"/>
          <w:color w:val="333333"/>
          <w:sz w:val="24"/>
          <w:szCs w:val="24"/>
          <w:shd w:val="clear" w:color="auto" w:fill="FFFFFF"/>
        </w:rPr>
        <w:t xml:space="preserve"> can also emerge with trauma-related struggles as psychological gains (e.g., positive mindset changes in cognition and worldview) (</w:t>
      </w:r>
      <w:r w:rsidR="00DD6C58">
        <w:rPr>
          <w:rFonts w:ascii="Times New Roman" w:hAnsi="Times New Roman" w:cs="Times New Roman"/>
          <w:sz w:val="24"/>
          <w:szCs w:val="24"/>
        </w:rPr>
        <w:t>Calhoun &amp; Tedeschi, 2006</w:t>
      </w:r>
      <w:r w:rsidR="00DD6C58">
        <w:rPr>
          <w:rFonts w:ascii="Times New Roman" w:hAnsi="Times New Roman" w:cs="Times New Roman"/>
          <w:color w:val="333333"/>
          <w:sz w:val="24"/>
          <w:szCs w:val="24"/>
          <w:shd w:val="clear" w:color="auto" w:fill="FFFFFF"/>
        </w:rPr>
        <w:t>). PTG is also a kind of better outcomes in patients with life-altering diseases and trauma survivors (</w:t>
      </w:r>
      <w:r w:rsidR="00DD6C58">
        <w:rPr>
          <w:rFonts w:ascii="Times New Roman" w:hAnsi="Times New Roman" w:cs="Times New Roman"/>
          <w:sz w:val="24"/>
          <w:szCs w:val="24"/>
          <w:shd w:val="clear" w:color="auto" w:fill="FFFFFF"/>
        </w:rPr>
        <w:t xml:space="preserve">Ma et al., 2022; </w:t>
      </w:r>
      <w:proofErr w:type="spellStart"/>
      <w:r w:rsidR="00DD6C58">
        <w:rPr>
          <w:rFonts w:ascii="Times New Roman" w:hAnsi="Times New Roman" w:cs="Times New Roman"/>
          <w:sz w:val="24"/>
          <w:szCs w:val="24"/>
          <w:shd w:val="clear" w:color="auto" w:fill="FFFFFF"/>
        </w:rPr>
        <w:t>Pięta</w:t>
      </w:r>
      <w:proofErr w:type="spellEnd"/>
      <w:r w:rsidR="00DD6C58">
        <w:rPr>
          <w:rFonts w:ascii="Times New Roman" w:hAnsi="Times New Roman" w:cs="Times New Roman"/>
          <w:sz w:val="24"/>
          <w:szCs w:val="24"/>
          <w:shd w:val="clear" w:color="auto" w:fill="FFFFFF"/>
        </w:rPr>
        <w:t xml:space="preserve"> &amp; Rzeszutek, 2022</w:t>
      </w:r>
      <w:r w:rsidR="00DD6C58">
        <w:rPr>
          <w:rFonts w:ascii="Times New Roman" w:hAnsi="Times New Roman" w:eastAsia="Times New Roman" w:cs="Times New Roman"/>
          <w:sz w:val="24"/>
          <w:szCs w:val="24"/>
        </w:rPr>
        <w:t xml:space="preserve">; Shand et al., 2015; </w:t>
      </w:r>
      <w:proofErr w:type="spellStart"/>
      <w:r w:rsidR="00DD6C58">
        <w:rPr>
          <w:rFonts w:ascii="Times New Roman" w:hAnsi="Times New Roman" w:eastAsia="Times New Roman" w:cs="Times New Roman"/>
          <w:sz w:val="24"/>
          <w:szCs w:val="24"/>
        </w:rPr>
        <w:t>Tsi</w:t>
      </w:r>
      <w:proofErr w:type="spellEnd"/>
      <w:r w:rsidR="00DD6C58">
        <w:rPr>
          <w:rFonts w:ascii="Times New Roman" w:hAnsi="Times New Roman" w:eastAsia="Times New Roman" w:cs="Times New Roman"/>
          <w:sz w:val="24"/>
          <w:szCs w:val="24"/>
        </w:rPr>
        <w:t xml:space="preserve"> et al., 2015; Wang et al., 2022</w:t>
      </w:r>
      <w:r w:rsidR="00DD6C58">
        <w:rPr>
          <w:rFonts w:ascii="Times New Roman" w:hAnsi="Times New Roman" w:cs="Times New Roman"/>
          <w:color w:val="333333"/>
          <w:sz w:val="24"/>
          <w:szCs w:val="24"/>
          <w:shd w:val="clear" w:color="auto" w:fill="FFFFFF"/>
        </w:rPr>
        <w:t xml:space="preserve">). </w:t>
      </w:r>
      <w:r w:rsidR="00D10435">
        <w:rPr>
          <w:rFonts w:ascii="Times New Roman" w:hAnsi="Times New Roman" w:cs="Times New Roman"/>
          <w:color w:val="333333"/>
          <w:sz w:val="24"/>
          <w:szCs w:val="24"/>
          <w:shd w:val="clear" w:color="auto" w:fill="FFFFFF"/>
        </w:rPr>
        <w:t>Given the long-term</w:t>
      </w:r>
      <w:r w:rsidR="00BC0B91">
        <w:rPr>
          <w:rFonts w:ascii="Times New Roman" w:hAnsi="Times New Roman" w:cs="Times New Roman"/>
          <w:color w:val="333333"/>
          <w:sz w:val="24"/>
          <w:szCs w:val="24"/>
          <w:shd w:val="clear" w:color="auto" w:fill="FFFFFF"/>
        </w:rPr>
        <w:t xml:space="preserve"> and vast </w:t>
      </w:r>
      <w:r w:rsidR="00D10435">
        <w:rPr>
          <w:rFonts w:ascii="Times New Roman" w:hAnsi="Times New Roman" w:cs="Times New Roman"/>
          <w:color w:val="333333"/>
          <w:sz w:val="24"/>
          <w:szCs w:val="24"/>
          <w:shd w:val="clear" w:color="auto" w:fill="FFFFFF"/>
        </w:rPr>
        <w:t>impact of Covid-19</w:t>
      </w:r>
      <w:r w:rsidR="00BC0B91">
        <w:rPr>
          <w:rFonts w:ascii="Times New Roman" w:hAnsi="Times New Roman" w:cs="Times New Roman"/>
          <w:color w:val="333333"/>
          <w:sz w:val="24"/>
          <w:szCs w:val="24"/>
          <w:shd w:val="clear" w:color="auto" w:fill="FFFFFF"/>
        </w:rPr>
        <w:t xml:space="preserve"> </w:t>
      </w:r>
      <w:r w:rsidRPr="00C33C0E" w:rsidR="00BC0B91">
        <w:rPr>
          <w:rFonts w:ascii="Times New Roman" w:hAnsi="Times New Roman" w:cs="Times New Roman"/>
          <w:color w:val="333333"/>
          <w:sz w:val="28"/>
          <w:szCs w:val="28"/>
          <w:shd w:val="clear" w:color="auto" w:fill="FFFFFF"/>
        </w:rPr>
        <w:t>(</w:t>
      </w:r>
      <w:r w:rsidR="00F54C2C">
        <w:t xml:space="preserve">Emek, et al., 2021; </w:t>
      </w:r>
      <w:proofErr w:type="spellStart"/>
      <w:r w:rsidRPr="00C33C0E" w:rsidR="00BC0B91">
        <w:rPr>
          <w:rFonts w:ascii="Times New Roman" w:hAnsi="Times New Roman" w:cs="Times New Roman"/>
          <w:sz w:val="24"/>
          <w:szCs w:val="24"/>
        </w:rPr>
        <w:t>Parums</w:t>
      </w:r>
      <w:proofErr w:type="spellEnd"/>
      <w:r w:rsidRPr="00C33C0E" w:rsidR="00BC0B91">
        <w:rPr>
          <w:rFonts w:ascii="Times New Roman" w:hAnsi="Times New Roman" w:cs="Times New Roman"/>
          <w:sz w:val="24"/>
          <w:szCs w:val="24"/>
        </w:rPr>
        <w:t>, 2021</w:t>
      </w:r>
      <w:r w:rsidR="00BC0B91">
        <w:rPr>
          <w:rFonts w:ascii="Times New Roman" w:hAnsi="Times New Roman" w:cs="Times New Roman"/>
          <w:color w:val="333333"/>
          <w:sz w:val="24"/>
          <w:szCs w:val="24"/>
          <w:shd w:val="clear" w:color="auto" w:fill="FFFFFF"/>
        </w:rPr>
        <w:t>)</w:t>
      </w:r>
      <w:r w:rsidR="00D10435">
        <w:rPr>
          <w:rFonts w:ascii="Times New Roman" w:hAnsi="Times New Roman" w:cs="Times New Roman"/>
          <w:color w:val="333333"/>
          <w:sz w:val="24"/>
          <w:szCs w:val="24"/>
          <w:shd w:val="clear" w:color="auto" w:fill="FFFFFF"/>
        </w:rPr>
        <w:t xml:space="preserve">, it is necessary to examine if PTG cooccur with this pandemic as a modifiable dimension of outcomes </w:t>
      </w:r>
      <w:r w:rsidR="00BC0B91">
        <w:rPr>
          <w:rFonts w:ascii="Times New Roman" w:hAnsi="Times New Roman" w:cs="Times New Roman"/>
          <w:color w:val="333333"/>
          <w:sz w:val="24"/>
          <w:szCs w:val="24"/>
          <w:shd w:val="clear" w:color="auto" w:fill="FFFFFF"/>
        </w:rPr>
        <w:t>in the United States and</w:t>
      </w:r>
      <w:r w:rsidR="00D10435">
        <w:rPr>
          <w:rFonts w:ascii="Times New Roman" w:hAnsi="Times New Roman" w:cs="Times New Roman"/>
          <w:color w:val="333333"/>
          <w:sz w:val="24"/>
          <w:szCs w:val="24"/>
          <w:shd w:val="clear" w:color="auto" w:fill="FFFFFF"/>
        </w:rPr>
        <w:t xml:space="preserve"> global</w:t>
      </w:r>
      <w:r w:rsidR="00BC0B91">
        <w:rPr>
          <w:rFonts w:ascii="Times New Roman" w:hAnsi="Times New Roman" w:cs="Times New Roman"/>
          <w:color w:val="333333"/>
          <w:sz w:val="24"/>
          <w:szCs w:val="24"/>
          <w:shd w:val="clear" w:color="auto" w:fill="FFFFFF"/>
        </w:rPr>
        <w:t>ly</w:t>
      </w:r>
      <w:r>
        <w:rPr>
          <w:rFonts w:ascii="Times New Roman" w:hAnsi="Times New Roman" w:cs="Times New Roman"/>
          <w:color w:val="333333"/>
          <w:sz w:val="24"/>
          <w:szCs w:val="24"/>
          <w:shd w:val="clear" w:color="auto" w:fill="FFFFFF"/>
        </w:rPr>
        <w:t xml:space="preserve">. </w:t>
      </w:r>
    </w:p>
    <w:p w:rsidR="00DE64ED" w:rsidRDefault="00E81BC5" w14:paraId="54139BC8" w14:textId="77777777">
      <w:pPr>
        <w:tabs>
          <w:tab w:val="left" w:pos="4950"/>
        </w:tabs>
        <w:spacing w:after="0"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In 2021, a national representative study of US veterans reported moderate to greater levels of PTG resulting from the COVID-19 experience, especially among those suffering from posttraumatic stress symptoms (PTSD) linked with positive Covid-19 results (Pietrzak et al., 2021). Most observed domains involved greater positive changes in personal strength, appreciation of life, and social relationships. Other small-scale studies on Covid-19 related PTG </w:t>
      </w:r>
      <w:r>
        <w:rPr>
          <w:rFonts w:ascii="Times New Roman" w:hAnsi="Times New Roman" w:cs="Times New Roman"/>
          <w:color w:val="333333"/>
          <w:sz w:val="24"/>
          <w:szCs w:val="24"/>
          <w:shd w:val="clear" w:color="auto" w:fill="FFFFFF"/>
        </w:rPr>
        <w:lastRenderedPageBreak/>
        <w:t xml:space="preserve">have also emerged in the United States and other countries as well. To </w:t>
      </w:r>
      <w:r>
        <w:rPr>
          <w:rFonts w:ascii="Times New Roman" w:hAnsi="Times New Roman" w:cs="Times New Roman"/>
          <w:sz w:val="24"/>
          <w:szCs w:val="24"/>
        </w:rPr>
        <w:t xml:space="preserve">provide more reliable and robust conclusion on this positive mind-set and worldview gains across different </w:t>
      </w:r>
      <w:r w:rsidR="00004DAB">
        <w:rPr>
          <w:rFonts w:ascii="Times New Roman" w:hAnsi="Times New Roman" w:cs="Times New Roman"/>
          <w:sz w:val="24"/>
          <w:szCs w:val="24"/>
        </w:rPr>
        <w:t xml:space="preserve">sectors of populations affected by Covid-19 </w:t>
      </w:r>
      <w:r>
        <w:rPr>
          <w:rFonts w:ascii="Times New Roman" w:hAnsi="Times New Roman" w:cs="Times New Roman"/>
          <w:sz w:val="24"/>
          <w:szCs w:val="24"/>
        </w:rPr>
        <w:t>(</w:t>
      </w:r>
      <w:r>
        <w:rPr>
          <w:rFonts w:ascii="Times New Roman" w:hAnsi="Times New Roman" w:cs="Times New Roman"/>
          <w:color w:val="333333"/>
          <w:sz w:val="24"/>
          <w:szCs w:val="24"/>
          <w:shd w:val="clear" w:color="auto" w:fill="FFFFFF"/>
        </w:rPr>
        <w:t xml:space="preserve">general populations, health-care providers, and </w:t>
      </w:r>
      <w:r w:rsidR="00004DAB">
        <w:rPr>
          <w:rFonts w:ascii="Times New Roman" w:hAnsi="Times New Roman" w:cs="Times New Roman"/>
          <w:color w:val="333333"/>
          <w:sz w:val="24"/>
          <w:szCs w:val="24"/>
          <w:shd w:val="clear" w:color="auto" w:fill="FFFFFF"/>
        </w:rPr>
        <w:t xml:space="preserve">infected </w:t>
      </w:r>
      <w:r>
        <w:rPr>
          <w:rFonts w:ascii="Times New Roman" w:hAnsi="Times New Roman" w:cs="Times New Roman"/>
          <w:color w:val="333333"/>
          <w:sz w:val="24"/>
          <w:szCs w:val="24"/>
          <w:shd w:val="clear" w:color="auto" w:fill="FFFFFF"/>
        </w:rPr>
        <w:t>patients), w</w:t>
      </w:r>
      <w:r>
        <w:rPr>
          <w:rFonts w:ascii="Times New Roman" w:hAnsi="Times New Roman" w:cs="Times New Roman"/>
          <w:sz w:val="24"/>
          <w:szCs w:val="24"/>
        </w:rPr>
        <w:t xml:space="preserve">e conducted </w:t>
      </w:r>
      <w:r w:rsidR="00004DAB">
        <w:rPr>
          <w:rFonts w:ascii="Times New Roman" w:hAnsi="Times New Roman" w:cs="Times New Roman"/>
          <w:sz w:val="24"/>
          <w:szCs w:val="24"/>
        </w:rPr>
        <w:t>this first</w:t>
      </w:r>
      <w:r>
        <w:rPr>
          <w:rFonts w:ascii="Times New Roman" w:hAnsi="Times New Roman" w:cs="Times New Roman"/>
          <w:sz w:val="24"/>
          <w:szCs w:val="24"/>
        </w:rPr>
        <w:t xml:space="preserve"> meta-analytic review</w:t>
      </w:r>
      <w:r w:rsidR="00004DAB">
        <w:rPr>
          <w:rFonts w:ascii="Times New Roman" w:hAnsi="Times New Roman" w:cs="Times New Roman"/>
          <w:sz w:val="24"/>
          <w:szCs w:val="24"/>
        </w:rPr>
        <w:t xml:space="preserve"> to examining PTG in COVID-19</w:t>
      </w:r>
      <w:r>
        <w:rPr>
          <w:rFonts w:ascii="Times New Roman" w:hAnsi="Times New Roman" w:cs="Times New Roman"/>
          <w:sz w:val="24"/>
          <w:szCs w:val="24"/>
        </w:rPr>
        <w:t xml:space="preserve">. </w:t>
      </w:r>
    </w:p>
    <w:p w:rsidRPr="00C33C0E" w:rsidR="00FE2182" w:rsidRDefault="00E81BC5" w14:paraId="73F07742" w14:textId="440D7A24">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The study employed a systematic approach to synthesize empirical studies </w:t>
      </w:r>
      <w:r w:rsidR="00142D99">
        <w:rPr>
          <w:rFonts w:ascii="Times New Roman" w:hAnsi="Times New Roman" w:cs="Times New Roman"/>
          <w:sz w:val="24"/>
          <w:szCs w:val="24"/>
        </w:rPr>
        <w:t>in the United States and around the world</w:t>
      </w:r>
      <w:r>
        <w:rPr>
          <w:rFonts w:ascii="Times New Roman" w:hAnsi="Times New Roman" w:cs="Times New Roman"/>
          <w:sz w:val="24"/>
          <w:szCs w:val="24"/>
        </w:rPr>
        <w:t>. We aimed to reach a more creditable conclusion for an urgent question: Whether PTG could be observed globally under the threat of COVID-19 to mankind</w:t>
      </w:r>
      <w:r w:rsidRPr="00C33C0E">
        <w:rPr>
          <w:rFonts w:ascii="Times New Roman" w:hAnsi="Times New Roman" w:cs="Times New Roman"/>
          <w:sz w:val="24"/>
          <w:szCs w:val="24"/>
        </w:rPr>
        <w:t xml:space="preserve">. </w:t>
      </w:r>
      <w:r w:rsidRPr="00C040CF" w:rsidR="0042089C">
        <w:rPr>
          <w:rFonts w:ascii="Times New Roman" w:hAnsi="Times New Roman" w:eastAsia="Times New Roman" w:cs="Times New Roman"/>
          <w:sz w:val="24"/>
          <w:szCs w:val="24"/>
        </w:rPr>
        <w:t>More specifically,</w:t>
      </w:r>
      <w:r w:rsidRPr="0042089C" w:rsidR="0042089C">
        <w:rPr>
          <w:rFonts w:ascii="Times New Roman" w:hAnsi="Times New Roman" w:eastAsia="Times New Roman" w:cs="Times New Roman"/>
          <w:sz w:val="24"/>
          <w:szCs w:val="24"/>
        </w:rPr>
        <w:t xml:space="preserve"> </w:t>
      </w:r>
      <w:r w:rsidR="0042089C">
        <w:rPr>
          <w:rFonts w:ascii="Times New Roman" w:hAnsi="Times New Roman" w:eastAsia="Times New Roman" w:cs="Times New Roman"/>
          <w:sz w:val="24"/>
          <w:szCs w:val="24"/>
        </w:rPr>
        <w:t xml:space="preserve">we </w:t>
      </w:r>
      <w:r w:rsidRPr="00A23829" w:rsidR="0042089C">
        <w:rPr>
          <w:rFonts w:ascii="Times New Roman" w:hAnsi="Times New Roman" w:eastAsia="Times New Roman" w:cs="Times New Roman"/>
          <w:sz w:val="24"/>
          <w:szCs w:val="24"/>
        </w:rPr>
        <w:t>evaluate</w:t>
      </w:r>
      <w:r w:rsidR="0042089C">
        <w:rPr>
          <w:rFonts w:ascii="Times New Roman" w:hAnsi="Times New Roman" w:eastAsia="Times New Roman" w:cs="Times New Roman"/>
          <w:sz w:val="24"/>
          <w:szCs w:val="24"/>
        </w:rPr>
        <w:t>d</w:t>
      </w:r>
      <w:r w:rsidRPr="00A23829" w:rsidR="0042089C">
        <w:rPr>
          <w:rFonts w:ascii="Times New Roman" w:hAnsi="Times New Roman" w:eastAsia="Times New Roman" w:cs="Times New Roman"/>
          <w:sz w:val="24"/>
          <w:szCs w:val="24"/>
        </w:rPr>
        <w:t xml:space="preserve"> the magnitude and consistency of the </w:t>
      </w:r>
      <w:r w:rsidRPr="00A23829" w:rsidR="0040633C">
        <w:rPr>
          <w:rFonts w:ascii="Times New Roman" w:hAnsi="Times New Roman" w:eastAsia="Times New Roman" w:cs="Times New Roman"/>
          <w:sz w:val="24"/>
          <w:szCs w:val="24"/>
        </w:rPr>
        <w:t>pandemic related</w:t>
      </w:r>
      <w:r w:rsidRPr="00A23829" w:rsidR="0042089C">
        <w:rPr>
          <w:rFonts w:ascii="Times New Roman" w:hAnsi="Times New Roman" w:eastAsia="Times New Roman" w:cs="Times New Roman"/>
          <w:sz w:val="24"/>
          <w:szCs w:val="24"/>
        </w:rPr>
        <w:t xml:space="preserve"> </w:t>
      </w:r>
      <w:r w:rsidR="0042089C">
        <w:rPr>
          <w:rFonts w:ascii="Times New Roman" w:hAnsi="Times New Roman" w:eastAsia="Times New Roman" w:cs="Times New Roman"/>
          <w:sz w:val="24"/>
          <w:szCs w:val="24"/>
        </w:rPr>
        <w:t xml:space="preserve">PTG, as a </w:t>
      </w:r>
      <w:r w:rsidRPr="00A23829" w:rsidR="0042089C">
        <w:rPr>
          <w:rFonts w:ascii="Times New Roman" w:hAnsi="Times New Roman" w:eastAsia="Times New Roman" w:cs="Times New Roman"/>
          <w:sz w:val="24"/>
          <w:szCs w:val="24"/>
        </w:rPr>
        <w:t>change in posttraumatic positive cognition.</w:t>
      </w:r>
      <w:r w:rsidR="0040633C">
        <w:rPr>
          <w:rFonts w:ascii="Times New Roman" w:hAnsi="Times New Roman" w:eastAsia="Times New Roman" w:cs="Times New Roman"/>
          <w:sz w:val="24"/>
          <w:szCs w:val="24"/>
        </w:rPr>
        <w:t xml:space="preserve"> We also conducted subgroup analyses linking PTG with certain risk and protective factors.</w:t>
      </w:r>
      <w:r w:rsidRPr="00C33C0E">
        <w:rPr>
          <w:rFonts w:ascii="Times New Roman" w:hAnsi="Times New Roman" w:eastAsia="Times New Roman" w:cs="Times New Roman"/>
          <w:sz w:val="24"/>
          <w:szCs w:val="24"/>
        </w:rPr>
        <w:t xml:space="preserve"> </w:t>
      </w:r>
    </w:p>
    <w:p w:rsidR="00FE2182" w:rsidRDefault="00FE2182" w14:paraId="6B1C1224" w14:textId="24BA08C5">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p>
    <w:p w:rsidR="00FE2182" w:rsidRDefault="00E81BC5" w14:paraId="2EF0E6E4" w14:textId="77777777">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rsidR="00FE2182" w:rsidRDefault="00E81BC5" w14:paraId="6AD67D63" w14:textId="77777777">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rsidR="00FE2182" w:rsidRDefault="00E81BC5" w14:paraId="41952086" w14:textId="5DDC9073">
      <w:pPr>
        <w:spacing w:after="0" w:line="480" w:lineRule="auto"/>
        <w:ind w:firstLine="720"/>
        <w:rPr>
          <w:rFonts w:ascii="Times New Roman" w:hAnsi="Times New Roman" w:cs="Times New Roman"/>
          <w:spacing w:val="-6"/>
          <w:sz w:val="24"/>
          <w:szCs w:val="24"/>
        </w:rPr>
      </w:pPr>
      <w:r w:rsidR="00E81BC5">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guideline (Stroup et al., 2000). A systematic literature search of </w:t>
      </w:r>
      <w:r w:rsidRPr="006E290D" w:rsidR="00E81BC5">
        <w:rPr>
          <w:rFonts w:ascii="Times New Roman" w:hAnsi="Times New Roman" w:cs="Times New Roman"/>
          <w:spacing w:val="-6"/>
          <w:sz w:val="24"/>
          <w:szCs w:val="24"/>
          <w:highlight w:val="yellow"/>
        </w:rPr>
        <w:t xml:space="preserve">Ovid MEDLINE, PsycINFO, Academic Search Complete, and PubMed was performed for research articles published from 2000 since the first year of Covid-19, to 2023. The following Medical and Psychological Subject Heading terms were used to </w:t>
      </w:r>
      <w:r w:rsidRPr="006E290D" w:rsidR="00E81BC5">
        <w:rPr>
          <w:rFonts w:ascii="Times New Roman" w:hAnsi="Times New Roman" w:cs="Times New Roman"/>
          <w:spacing w:val="-6"/>
          <w:sz w:val="24"/>
          <w:szCs w:val="24"/>
          <w:highlight w:val="yellow"/>
        </w:rPr>
        <w:t>identify</w:t>
      </w:r>
      <w:r w:rsidRPr="006E290D" w:rsidR="00E81BC5">
        <w:rPr>
          <w:rFonts w:ascii="Times New Roman" w:hAnsi="Times New Roman" w:cs="Times New Roman"/>
          <w:spacing w:val="-6"/>
          <w:sz w:val="24"/>
          <w:szCs w:val="24"/>
          <w:highlight w:val="yellow"/>
        </w:rPr>
        <w:t xml:space="preserve"> studies that assessed PTG in patients with COVID-19: posttraumatic growth, stress-related growth, adverse growth, COVID-19 MI, positive effects,</w:t>
      </w:r>
      <w:ins w:author="Marguerite S Rwil" w:date="2023-12-22T17:03:31.294Z" w:id="1868640318">
        <w:r w:rsidRPr="006E290D" w:rsidR="26F7A48E">
          <w:rPr>
            <w:rFonts w:ascii="Times New Roman" w:hAnsi="Times New Roman" w:cs="Times New Roman"/>
            <w:spacing w:val="-6"/>
            <w:sz w:val="24"/>
            <w:szCs w:val="24"/>
            <w:highlight w:val="yellow"/>
          </w:rPr>
          <w:t xml:space="preserve"> positive </w:t>
        </w:r>
        <w:r w:rsidRPr="006E290D" w:rsidR="26F7A48E">
          <w:rPr>
            <w:rFonts w:ascii="Times New Roman" w:hAnsi="Times New Roman" w:cs="Times New Roman"/>
            <w:spacing w:val="-6"/>
            <w:sz w:val="24"/>
            <w:szCs w:val="24"/>
            <w:highlight w:val="yellow"/>
          </w:rPr>
          <w:t>outcomes</w:t>
        </w:r>
        <w:r w:rsidRPr="006E290D" w:rsidR="26F7A48E">
          <w:rPr>
            <w:rFonts w:ascii="Times New Roman" w:hAnsi="Times New Roman" w:cs="Times New Roman"/>
            <w:spacing w:val="-6"/>
            <w:sz w:val="24"/>
            <w:szCs w:val="24"/>
            <w:highlight w:val="yellow"/>
          </w:rPr>
          <w:t xml:space="preserve"> and</w:t>
        </w:r>
      </w:ins>
      <w:r w:rsidRPr="006E290D" w:rsidR="00E81BC5">
        <w:rPr>
          <w:rFonts w:ascii="Times New Roman" w:hAnsi="Times New Roman" w:cs="Times New Roman"/>
          <w:spacing w:val="-6"/>
          <w:sz w:val="24"/>
          <w:szCs w:val="24"/>
          <w:highlight w:val="yellow"/>
        </w:rPr>
        <w:t xml:space="preserve"> self-growth. Furthermore, references from selected studies and relevant review articles were reviewed to </w:t>
      </w:r>
      <w:commentRangeStart w:id="1683582635"/>
      <w:r w:rsidRPr="006E290D" w:rsidR="00E81BC5">
        <w:rPr>
          <w:rFonts w:ascii="Times New Roman" w:hAnsi="Times New Roman" w:cs="Times New Roman"/>
          <w:spacing w:val="-6"/>
          <w:sz w:val="24"/>
          <w:szCs w:val="24"/>
          <w:highlight w:val="yellow"/>
        </w:rPr>
        <w:t>identify</w:t>
      </w:r>
      <w:r w:rsidRPr="006E290D" w:rsidR="00E81BC5">
        <w:rPr>
          <w:rFonts w:ascii="Times New Roman" w:hAnsi="Times New Roman" w:cs="Times New Roman"/>
          <w:spacing w:val="-6"/>
          <w:sz w:val="24"/>
          <w:szCs w:val="24"/>
          <w:highlight w:val="yellow"/>
        </w:rPr>
        <w:t xml:space="preserve"> </w:t>
      </w:r>
      <w:r w:rsidRPr="006E290D" w:rsidR="00E81BC5">
        <w:rPr>
          <w:rFonts w:ascii="Times New Roman" w:hAnsi="Times New Roman" w:cs="Times New Roman"/>
          <w:spacing w:val="-6"/>
          <w:sz w:val="24"/>
          <w:szCs w:val="24"/>
          <w:highlight w:val="yellow"/>
        </w:rPr>
        <w:t>additional</w:t>
      </w:r>
      <w:r w:rsidRPr="006E290D" w:rsidR="00E81BC5">
        <w:rPr>
          <w:rFonts w:ascii="Times New Roman" w:hAnsi="Times New Roman" w:cs="Times New Roman"/>
          <w:spacing w:val="-6"/>
          <w:sz w:val="24"/>
          <w:szCs w:val="24"/>
          <w:highlight w:val="yellow"/>
        </w:rPr>
        <w:t xml:space="preserve"> publications</w:t>
      </w:r>
      <w:ins w:author="Marguerite S Rwil" w:date="2023-12-23T04:22:59.181Z" w:id="2125572345">
        <w:r w:rsidRPr="006E290D" w:rsidR="5E2A20A1">
          <w:rPr>
            <w:rFonts w:ascii="Times New Roman" w:hAnsi="Times New Roman" w:cs="Times New Roman"/>
            <w:spacing w:val="-6"/>
            <w:sz w:val="24"/>
            <w:szCs w:val="24"/>
            <w:highlight w:val="yellow"/>
          </w:rPr>
          <w:t xml:space="preserve"> </w:t>
        </w:r>
      </w:ins>
      <w:commentRangeEnd w:id="1683582635"/>
      <w:r>
        <w:rPr>
          <w:rStyle w:val="CommentReference"/>
        </w:rPr>
        <w:commentReference w:id="1683582635"/>
      </w:r>
      <w:ins w:author="Marguerite S Rwil" w:date="2023-12-22T19:27:22.38Z" w:id="843127151">
        <w:r w:rsidRPr="006E290D" w:rsidR="4BEA8631">
          <w:rPr>
            <w:rFonts w:ascii="Times New Roman" w:hAnsi="Times New Roman" w:cs="Times New Roman"/>
            <w:spacing w:val="-6"/>
            <w:sz w:val="24"/>
            <w:szCs w:val="24"/>
            <w:highlight w:val="yellow"/>
          </w:rPr>
          <w:t xml:space="preserve"> </w:t>
        </w:r>
      </w:ins>
      <w:del w:author="Marguerite S Rwil" w:date="2023-12-22T19:26:07.048Z" w:id="754380464">
        <w:r w:rsidRPr="13A37748" w:rsidDel="00DE64ED">
          <w:rPr>
            <w:rFonts w:ascii="Times New Roman" w:hAnsi="Times New Roman" w:cs="Times New Roman"/>
            <w:sz w:val="24"/>
            <w:szCs w:val="24"/>
            <w:highlight w:val="yellow"/>
          </w:rPr>
          <w:delText xml:space="preserve"> </w:delText>
        </w:r>
        <w:r w:rsidRPr="13A37748" w:rsidDel="00DE64ED">
          <w:rPr>
            <w:rFonts w:ascii="Times New Roman" w:hAnsi="Times New Roman" w:cs="Times New Roman"/>
            <w:sz w:val="24"/>
            <w:szCs w:val="24"/>
            <w:highlight w:val="yellow"/>
          </w:rPr>
          <w:delText xml:space="preserve"> </w:delText>
        </w:r>
      </w:del>
      <w:r w:rsidR="00DE64ED">
        <w:rPr>
          <w:rFonts w:ascii="Times New Roman" w:hAnsi="Times New Roman" w:cs="Times New Roman"/>
          <w:spacing w:val="-6"/>
          <w:sz w:val="24"/>
          <w:szCs w:val="24"/>
          <w:highlight w:val="yellow"/>
        </w:rPr>
        <w:t xml:space="preserve">(M…!)</w:t>
      </w:r>
      <w:r w:rsidRPr="006E290D" w:rsidR="00E81BC5">
        <w:rPr>
          <w:rFonts w:ascii="Times New Roman" w:hAnsi="Times New Roman" w:cs="Times New Roman"/>
          <w:spacing w:val="-6"/>
          <w:sz w:val="24"/>
          <w:szCs w:val="24"/>
          <w:highlight w:val="yellow"/>
        </w:rPr>
        <w:t>.</w:t>
      </w:r>
    </w:p>
    <w:p w:rsidR="00FE2182" w:rsidRDefault="00E81BC5" w14:paraId="4D417718" w14:textId="77777777">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lastRenderedPageBreak/>
        <w:t>Study Selection</w:t>
      </w:r>
    </w:p>
    <w:p w:rsidR="0042602A" w:rsidRDefault="00E81BC5" w14:paraId="0C7AFD20" w14:textId="248159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w:t>
      </w:r>
      <w:r w:rsidR="0042602A">
        <w:rPr>
          <w:rFonts w:ascii="Times New Roman" w:hAnsi="Times New Roman" w:cs="Times New Roman"/>
          <w:sz w:val="24"/>
          <w:szCs w:val="24"/>
        </w:rPr>
        <w:t xml:space="preserve"> </w:t>
      </w:r>
      <w:r>
        <w:rPr>
          <w:rFonts w:ascii="Times New Roman" w:hAnsi="Times New Roman" w:cs="Times New Roman"/>
          <w:sz w:val="24"/>
          <w:szCs w:val="24"/>
        </w:rPr>
        <w:t xml:space="preserve">Then, for the purpose of uniformity of measure, we decide to adopt PTGI (Posttraumatic Growth Inventory) </w:t>
      </w:r>
      <w:r w:rsidR="0042602A">
        <w:rPr>
          <w:rFonts w:ascii="Times New Roman" w:hAnsi="Times New Roman" w:cs="Times New Roman"/>
          <w:sz w:val="24"/>
          <w:szCs w:val="24"/>
        </w:rPr>
        <w:t xml:space="preserve">as the standard scale for measuring </w:t>
      </w:r>
      <w:r>
        <w:rPr>
          <w:rFonts w:ascii="Times New Roman" w:hAnsi="Times New Roman" w:cs="Times New Roman"/>
          <w:sz w:val="24"/>
          <w:szCs w:val="24"/>
        </w:rPr>
        <w:t xml:space="preserve">PTG. </w:t>
      </w:r>
      <w:r w:rsidR="0042602A">
        <w:rPr>
          <w:rFonts w:ascii="Times New Roman" w:hAnsi="Times New Roman" w:cs="Times New Roman"/>
          <w:sz w:val="24"/>
          <w:szCs w:val="24"/>
        </w:rPr>
        <w:t xml:space="preserve">Any variants of PTGI such as PTGI-SF that could be easily converted to standard PTGI </w:t>
      </w:r>
      <w:r w:rsidRPr="006E290D" w:rsidR="002F3F76">
        <w:rPr>
          <w:rFonts w:ascii="Times New Roman" w:hAnsi="Times New Roman" w:cs="Times New Roman"/>
          <w:sz w:val="24"/>
          <w:szCs w:val="24"/>
          <w:highlight w:val="yellow"/>
        </w:rPr>
        <w:t>scoring (</w:t>
      </w:r>
      <w:r w:rsidR="00FE0B36">
        <w:rPr>
          <w:rFonts w:ascii="Times New Roman" w:hAnsi="Times New Roman" w:cs="Times New Roman"/>
          <w:sz w:val="24"/>
          <w:szCs w:val="24"/>
          <w:highlight w:val="yellow"/>
        </w:rPr>
        <w:t xml:space="preserve">or a more specific word, </w:t>
      </w:r>
      <w:r w:rsidR="002F3F76">
        <w:rPr>
          <w:rFonts w:ascii="Times New Roman" w:hAnsi="Times New Roman" w:cs="Times New Roman"/>
          <w:sz w:val="24"/>
          <w:szCs w:val="24"/>
          <w:highlight w:val="yellow"/>
        </w:rPr>
        <w:t>Q…</w:t>
      </w:r>
      <w:r w:rsidRPr="006E290D" w:rsidR="002F3F76">
        <w:rPr>
          <w:rFonts w:ascii="Times New Roman" w:hAnsi="Times New Roman" w:cs="Times New Roman"/>
          <w:sz w:val="24"/>
          <w:szCs w:val="24"/>
          <w:highlight w:val="yellow"/>
        </w:rPr>
        <w:t>?)</w:t>
      </w:r>
      <w:r w:rsidR="002F3F76">
        <w:rPr>
          <w:rFonts w:ascii="Times New Roman" w:hAnsi="Times New Roman" w:cs="Times New Roman"/>
          <w:sz w:val="24"/>
          <w:szCs w:val="24"/>
        </w:rPr>
        <w:t xml:space="preserve"> </w:t>
      </w:r>
      <w:r w:rsidR="0042602A">
        <w:rPr>
          <w:rFonts w:ascii="Times New Roman" w:hAnsi="Times New Roman" w:cs="Times New Roman"/>
          <w:sz w:val="24"/>
          <w:szCs w:val="24"/>
        </w:rPr>
        <w:t>were included.</w:t>
      </w:r>
      <w:r w:rsidRPr="00FE0B36" w:rsidR="00FE0B36">
        <w:rPr>
          <w:rFonts w:ascii="Times New Roman" w:hAnsi="Times New Roman" w:cs="Times New Roman"/>
          <w:sz w:val="24"/>
          <w:szCs w:val="24"/>
        </w:rPr>
        <w:t xml:space="preserve"> </w:t>
      </w:r>
      <w:r w:rsidR="00FE0B36">
        <w:rPr>
          <w:rFonts w:ascii="Times New Roman" w:hAnsi="Times New Roman" w:cs="Times New Roman"/>
          <w:sz w:val="24"/>
          <w:szCs w:val="24"/>
        </w:rPr>
        <w:t xml:space="preserve">That </w:t>
      </w:r>
      <w:proofErr w:type="gramStart"/>
      <w:r w:rsidR="00FE0B36">
        <w:rPr>
          <w:rFonts w:ascii="Times New Roman" w:hAnsi="Times New Roman" w:cs="Times New Roman"/>
          <w:sz w:val="24"/>
          <w:szCs w:val="24"/>
        </w:rPr>
        <w:t>was,,</w:t>
      </w:r>
      <w:proofErr w:type="gramEnd"/>
      <w:r w:rsidR="00FE0B36">
        <w:rPr>
          <w:rFonts w:ascii="Times New Roman" w:hAnsi="Times New Roman" w:cs="Times New Roman"/>
          <w:sz w:val="24"/>
          <w:szCs w:val="24"/>
        </w:rPr>
        <w:t xml:space="preserve"> only those with mean scores on PTG with standard deviation or correlates with PTG were included</w:t>
      </w:r>
      <w:r w:rsidR="00FE0B36">
        <w:rPr>
          <w:rFonts w:ascii="Times New Roman" w:hAnsi="Times New Roman" w:cs="Times New Roman"/>
          <w:spacing w:val="-6"/>
          <w:sz w:val="24"/>
          <w:szCs w:val="24"/>
        </w:rPr>
        <w:t>.</w:t>
      </w:r>
    </w:p>
    <w:p w:rsidR="00FE2182" w:rsidP="000E7A30" w:rsidRDefault="00936997" w14:paraId="6B05CDD1" w14:textId="23D69250">
      <w:pPr>
        <w:spacing w:after="0" w:line="480" w:lineRule="auto"/>
        <w:ind w:firstLine="720"/>
        <w:rPr>
          <w:rFonts w:ascii="Times New Roman" w:hAnsi="Times New Roman" w:eastAsia="Times New Roman" w:cs="Times New Roman"/>
          <w:sz w:val="24"/>
          <w:szCs w:val="24"/>
          <w:highlight w:val="cyan"/>
        </w:rPr>
      </w:pPr>
      <w:r>
        <w:rPr>
          <w:rFonts w:ascii="Times New Roman" w:hAnsi="Times New Roman" w:cs="Times New Roman"/>
          <w:sz w:val="24"/>
          <w:szCs w:val="24"/>
        </w:rPr>
        <w:t xml:space="preserve">Studies using open-ended measures were also excluded due to the lack of validation. </w:t>
      </w:r>
      <w:r w:rsidR="0042602A">
        <w:rPr>
          <w:rFonts w:ascii="Times New Roman" w:hAnsi="Times New Roman" w:cs="Times New Roman"/>
          <w:sz w:val="24"/>
          <w:szCs w:val="24"/>
        </w:rPr>
        <w:t>S</w:t>
      </w:r>
      <w:r w:rsidR="00E81BC5">
        <w:rPr>
          <w:rFonts w:ascii="Times New Roman" w:hAnsi="Times New Roman" w:cs="Times New Roman"/>
          <w:sz w:val="24"/>
          <w:szCs w:val="24"/>
        </w:rPr>
        <w:t>tudies that did not employ an established and validated scale that specifically focused on PTG</w:t>
      </w:r>
      <w:r w:rsidR="00957181">
        <w:rPr>
          <w:rFonts w:ascii="Times New Roman" w:hAnsi="Times New Roman" w:cs="Times New Roman"/>
          <w:sz w:val="24"/>
          <w:szCs w:val="24"/>
        </w:rPr>
        <w:t xml:space="preserve">, or used other types of measures for </w:t>
      </w:r>
      <w:r w:rsidRPr="000E7A30" w:rsidR="00957181">
        <w:rPr>
          <w:rFonts w:ascii="Times New Roman" w:hAnsi="Times New Roman" w:cs="Times New Roman"/>
          <w:sz w:val="24"/>
          <w:szCs w:val="24"/>
        </w:rPr>
        <w:t>gains</w:t>
      </w:r>
      <w:r w:rsidRPr="000E7A30" w:rsidR="00E81BC5">
        <w:rPr>
          <w:rFonts w:ascii="Times New Roman" w:hAnsi="Times New Roman" w:cs="Times New Roman"/>
          <w:sz w:val="24"/>
          <w:szCs w:val="24"/>
        </w:rPr>
        <w:t xml:space="preserve"> </w:t>
      </w:r>
      <w:r w:rsidRPr="006E290D" w:rsidR="00E81BC5">
        <w:rPr>
          <w:rFonts w:ascii="Times New Roman" w:hAnsi="Times New Roman" w:cs="Times New Roman"/>
          <w:sz w:val="24"/>
          <w:szCs w:val="24"/>
        </w:rPr>
        <w:t xml:space="preserve">were excluded. </w:t>
      </w:r>
      <w:r w:rsidR="0020609B">
        <w:rPr>
          <w:rFonts w:ascii="Times New Roman" w:hAnsi="Times New Roman" w:eastAsia="Times New Roman" w:cs="Times New Roman"/>
          <w:sz w:val="24"/>
          <w:szCs w:val="24"/>
        </w:rPr>
        <w:t>Measures</w:t>
      </w:r>
      <w:r w:rsidRPr="00C33C0E" w:rsidR="0020609B">
        <w:rPr>
          <w:rFonts w:ascii="Times New Roman" w:hAnsi="Times New Roman" w:eastAsia="Times New Roman" w:cs="Times New Roman"/>
          <w:sz w:val="24"/>
          <w:szCs w:val="24"/>
        </w:rPr>
        <w:t xml:space="preserve"> such as Stress-related growth scales</w:t>
      </w:r>
      <w:r w:rsidR="000E7A30">
        <w:rPr>
          <w:rFonts w:ascii="Times New Roman" w:hAnsi="Times New Roman" w:eastAsia="Times New Roman" w:cs="Times New Roman"/>
          <w:sz w:val="24"/>
          <w:szCs w:val="24"/>
        </w:rPr>
        <w:t xml:space="preserve"> (e.g., </w:t>
      </w:r>
      <w:r w:rsidRPr="00C33C0E" w:rsidR="0020609B">
        <w:rPr>
          <w:rFonts w:ascii="Times New Roman" w:hAnsi="Times New Roman" w:eastAsia="Times New Roman" w:cs="Times New Roman"/>
          <w:sz w:val="24"/>
          <w:szCs w:val="24"/>
        </w:rPr>
        <w:t xml:space="preserve">SRGS, Cohen, &amp; Murch, 1996, Park &amp; Blumberg, 2002) that were derived from a </w:t>
      </w:r>
      <w:r w:rsidRPr="00C33C0E" w:rsidR="000E7A30">
        <w:rPr>
          <w:rFonts w:ascii="Times New Roman" w:hAnsi="Times New Roman" w:eastAsia="Times New Roman" w:cs="Times New Roman"/>
          <w:sz w:val="24"/>
          <w:szCs w:val="24"/>
        </w:rPr>
        <w:t>different set of items</w:t>
      </w:r>
      <w:r w:rsidRPr="00C33C0E" w:rsidR="0020609B">
        <w:rPr>
          <w:rFonts w:ascii="Times New Roman" w:hAnsi="Times New Roman" w:eastAsia="Times New Roman" w:cs="Times New Roman"/>
          <w:sz w:val="24"/>
          <w:szCs w:val="24"/>
        </w:rPr>
        <w:t xml:space="preserve">, and accesses different aspects of PTG, were excluded. </w:t>
      </w:r>
      <w:r w:rsidR="000E7A30">
        <w:rPr>
          <w:rFonts w:ascii="Times New Roman" w:hAnsi="Times New Roman" w:cs="Times New Roman"/>
          <w:sz w:val="24"/>
          <w:szCs w:val="24"/>
        </w:rPr>
        <w:t>The latter</w:t>
      </w:r>
      <w:r w:rsidR="000E7A30">
        <w:rPr>
          <w:rFonts w:ascii="Times New Roman" w:hAnsi="Times New Roman" w:cs="Times New Roman"/>
          <w:sz w:val="24"/>
          <w:szCs w:val="24"/>
        </w:rPr>
        <w:t xml:space="preserve"> type of</w:t>
      </w:r>
      <w:r w:rsidR="000E7A30">
        <w:rPr>
          <w:rFonts w:ascii="Times New Roman" w:hAnsi="Times New Roman" w:cs="Times New Roman"/>
          <w:sz w:val="24"/>
          <w:szCs w:val="24"/>
        </w:rPr>
        <w:t xml:space="preserve"> exclusion also involved measures on such broader positive changes as Benefit Finding Scale (Mohr et al. 1999) Perceived Benefit Scale (McMillen &amp; Fisher, 1998). This was because certain gains did not pertain to adulthood growth.</w:t>
      </w:r>
      <w:r w:rsidR="00957181">
        <w:rPr>
          <w:rFonts w:ascii="Times New Roman" w:hAnsi="Times New Roman" w:eastAsia="Times New Roman" w:cs="Times New Roman"/>
          <w:sz w:val="24"/>
          <w:szCs w:val="24"/>
          <w:highlight w:val="cyan"/>
        </w:rPr>
        <w:t xml:space="preserve"> </w:t>
      </w:r>
    </w:p>
    <w:p w:rsidR="00FE2182" w:rsidRDefault="00E81BC5" w14:paraId="455E8B6C" w14:textId="77777777">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rsidR="00FE2182" w:rsidRDefault="00E81BC5" w14:paraId="57179A0E" w14:textId="2DB4C009" w14:noSpellErr="1">
      <w:pPr>
        <w:spacing w:after="0" w:line="480" w:lineRule="auto"/>
        <w:ind w:firstLine="720"/>
        <w:rPr>
          <w:rFonts w:ascii="Times New Roman" w:hAnsi="Times New Roman" w:cs="Times New Roman"/>
          <w:sz w:val="24"/>
          <w:szCs w:val="24"/>
        </w:rPr>
      </w:pPr>
      <w:r w:rsidRPr="006E290D" w:rsidR="00E81BC5">
        <w:rPr>
          <w:rFonts w:ascii="Times New Roman" w:hAnsi="Times New Roman" w:cs="Times New Roman"/>
          <w:sz w:val="24"/>
          <w:szCs w:val="24"/>
        </w:rPr>
        <w:t>According to pre-planned protocol and using a standardized form, an assistant investigator (M.</w:t>
      </w:r>
      <w:r w:rsidR="007C534C">
        <w:rPr>
          <w:rFonts w:ascii="Times New Roman" w:hAnsi="Times New Roman" w:cs="Times New Roman"/>
          <w:sz w:val="24"/>
          <w:szCs w:val="24"/>
        </w:rPr>
        <w:t>R</w:t>
      </w:r>
      <w:r w:rsidRPr="006E290D" w:rsidR="00E81BC5">
        <w:rPr>
          <w:rFonts w:ascii="Times New Roman" w:hAnsi="Times New Roman" w:cs="Times New Roman"/>
          <w:sz w:val="24"/>
          <w:szCs w:val="24"/>
        </w:rPr>
        <w:t xml:space="preserve">.) reviewed all abstracts first to </w:t>
      </w:r>
      <w:r w:rsidRPr="006E290D" w:rsidR="00E81BC5">
        <w:rPr>
          <w:rFonts w:ascii="Times New Roman" w:hAnsi="Times New Roman" w:cs="Times New Roman"/>
          <w:sz w:val="24"/>
          <w:szCs w:val="24"/>
        </w:rPr>
        <w:t xml:space="preserve">identify</w:t>
      </w:r>
      <w:r w:rsidRPr="006E290D" w:rsidR="00E81BC5">
        <w:rPr>
          <w:rFonts w:ascii="Times New Roman" w:hAnsi="Times New Roman" w:cs="Times New Roman"/>
          <w:sz w:val="24"/>
          <w:szCs w:val="24"/>
        </w:rPr>
        <w:t xml:space="preserve"> potential studies for inclusion. </w:t>
      </w:r>
      <w:r w:rsidR="00E81BC5">
        <w:rPr>
          <w:rFonts w:ascii="Times New Roman" w:hAnsi="Times New Roman" w:cs="Times New Roman"/>
          <w:sz w:val="24"/>
          <w:szCs w:val="24"/>
        </w:rPr>
        <w:t xml:space="preserve">Full text articles were obtained for all potentially eligible studies and were independently reviewed by two </w:t>
      </w:r>
      <w:r w:rsidR="00E81BC5">
        <w:rPr>
          <w:rFonts w:ascii="Times New Roman" w:hAnsi="Times New Roman" w:cs="Times New Roman"/>
          <w:sz w:val="24"/>
          <w:szCs w:val="24"/>
        </w:rPr>
        <w:t xml:space="preserve">investigators (A.A., Q.D.). Disagreement on the selected studies were then discussed for </w:t>
      </w:r>
      <w:r w:rsidR="00E81BC5">
        <w:rPr>
          <w:rFonts w:ascii="Times New Roman" w:hAnsi="Times New Roman" w:cs="Times New Roman"/>
          <w:sz w:val="24"/>
          <w:szCs w:val="24"/>
        </w:rPr>
        <w:t xml:space="preserve">finalizing</w:t>
      </w:r>
      <w:r w:rsidR="00E81BC5">
        <w:rPr>
          <w:rFonts w:ascii="Times New Roman" w:hAnsi="Times New Roman" w:cs="Times New Roman"/>
          <w:sz w:val="24"/>
          <w:szCs w:val="24"/>
        </w:rPr>
        <w:lastRenderedPageBreak/>
        <w:t xml:space="preserve"> the sample. Next, the second reviewer (Q.D.) extracted data from the selected studies. </w:t>
      </w:r>
      <w:r w:rsidRPr="006E290D" w:rsidR="00E81BC5">
        <w:rPr>
          <w:rFonts w:ascii="Times New Roman" w:hAnsi="Times New Roman" w:cs="Times New Roman"/>
          <w:sz w:val="24"/>
          <w:szCs w:val="24"/>
          <w:highlight w:val="yellow"/>
        </w:rPr>
        <w:t>The following data were extracted: study characteristics (e.g., author, year of publication, sample size, study design), patient characteristics (e.g., age, sex, COVID-19 diagnosis), PTG assessment tools, and the measure of PTG in the form of PTGI, and the standard deviation of the measure for each study. The quality of the selected studies was assessed using the Cochrane Risk of Bias tool (</w:t>
      </w:r>
      <w:commentRangeStart w:id="2078697140"/>
      <w:r w:rsidRPr="006E290D" w:rsidR="00E81BC5">
        <w:rPr>
          <w:rFonts w:ascii="Times New Roman" w:hAnsi="Times New Roman" w:cs="Times New Roman"/>
          <w:sz w:val="24"/>
          <w:szCs w:val="24"/>
          <w:highlight w:val="yellow"/>
        </w:rPr>
        <w:t>Higgins JPT, et al., 2016</w:t>
      </w:r>
      <w:r w:rsidRPr="006E290D" w:rsidR="00E81BC5">
        <w:rPr>
          <w:rFonts w:ascii="Times New Roman" w:hAnsi="Times New Roman" w:cs="Times New Roman"/>
          <w:spacing w:val="-6"/>
          <w:sz w:val="24"/>
          <w:szCs w:val="24"/>
          <w:highlight w:val="yellow"/>
        </w:rPr>
        <w:t xml:space="preserve"> </w:t>
      </w:r>
      <w:r w:rsidR="007C534C">
        <w:rPr>
          <w:rFonts w:ascii="Times New Roman" w:hAnsi="Times New Roman" w:cs="Times New Roman"/>
          <w:spacing w:val="-6"/>
          <w:sz w:val="24"/>
          <w:szCs w:val="24"/>
          <w:highlight w:val="yellow"/>
        </w:rPr>
        <w:t>Q and M</w:t>
      </w:r>
      <w:r w:rsidRPr="007C534C" w:rsidR="00E81BC5">
        <w:rPr>
          <w:rFonts w:ascii="Times New Roman" w:hAnsi="Times New Roman" w:cs="Times New Roman"/>
          <w:spacing w:val="-6"/>
          <w:sz w:val="24"/>
          <w:szCs w:val="24"/>
          <w:highlight w:val="yellow"/>
        </w:rPr>
        <w:t>!</w:t>
      </w:r>
      <w:r w:rsidRPr="007C534C" w:rsidR="00E81BC5">
        <w:rPr>
          <w:rFonts w:ascii="Times New Roman" w:hAnsi="Times New Roman" w:cs="Times New Roman"/>
          <w:sz w:val="24"/>
          <w:szCs w:val="24"/>
          <w:highlight w:val="yellow"/>
        </w:rPr>
        <w:t>).</w:t>
      </w:r>
      <w:commentRangeEnd w:id="2078697140"/>
      <w:r>
        <w:rPr>
          <w:rStyle w:val="CommentReference"/>
        </w:rPr>
        <w:commentReference w:id="2078697140"/>
      </w:r>
    </w:p>
    <w:p w:rsidR="00FE2182" w:rsidRDefault="00E81BC5" w14:paraId="3F7DF389" w14:textId="77777777">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rsidR="00FE2182" w:rsidRDefault="00E81BC5" w14:paraId="5DF4B08D" w14:textId="18842B42">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R (version 4.3.1) was used to conduct the meta-analysis. The current study selected articles that reported the mean and standard deviation (SD) of Posttraumatic Growth (PTG) as assessed by the either Posttraumatic Growth Inventory (PTGI) developed by Tedeschi and Calhoun (1996) or its shorted form (</w:t>
      </w:r>
      <w:proofErr w:type="spellStart"/>
      <w:r>
        <w:rPr>
          <w:rFonts w:ascii="Times New Roman" w:hAnsi="Times New Roman" w:cs="Times New Roman"/>
          <w:sz w:val="24"/>
          <w:szCs w:val="24"/>
          <w:highlight w:val="yellow"/>
        </w:rPr>
        <w:t>Cann</w:t>
      </w:r>
      <w:proofErr w:type="spellEnd"/>
      <w:r>
        <w:rPr>
          <w:rFonts w:ascii="Times New Roman" w:hAnsi="Times New Roman" w:cs="Times New Roman"/>
          <w:sz w:val="24"/>
          <w:szCs w:val="24"/>
          <w:highlight w:val="yellow"/>
        </w:rPr>
        <w:t xml:space="preserve"> et al., 2010).</w:t>
      </w:r>
    </w:p>
    <w:p w:rsidR="00FE2182" w:rsidRDefault="00E81BC5" w14:paraId="0F25ECA3" w14:textId="45532940">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w:t>
      </w:r>
      <w:r w:rsidRPr="00C33C0E">
        <w:rPr>
          <w:rFonts w:ascii="Times New Roman" w:hAnsi="Times New Roman" w:cs="Times New Roman"/>
          <w:sz w:val="24"/>
          <w:szCs w:val="24"/>
          <w:highlight w:val="cyan"/>
        </w:rPr>
        <w:t>PTG</w:t>
      </w:r>
      <w:r>
        <w:rPr>
          <w:rFonts w:ascii="Times New Roman" w:hAnsi="Times New Roman" w:cs="Times New Roman"/>
          <w:sz w:val="24"/>
          <w:szCs w:val="24"/>
          <w:highlight w:val="yellow"/>
        </w:rPr>
        <w:t xml:space="preserve"> measure</w:t>
      </w:r>
      <w:r w:rsidR="0020609B">
        <w:rPr>
          <w:rFonts w:ascii="Times New Roman" w:hAnsi="Times New Roman" w:cs="Times New Roman"/>
          <w:sz w:val="24"/>
          <w:szCs w:val="24"/>
          <w:highlight w:val="yellow"/>
        </w:rPr>
        <w:t>s</w:t>
      </w:r>
      <w:r>
        <w:rPr>
          <w:rFonts w:ascii="Times New Roman" w:hAnsi="Times New Roman" w:cs="Times New Roman"/>
          <w:sz w:val="24"/>
          <w:szCs w:val="24"/>
          <w:highlight w:val="yellow"/>
        </w:rPr>
        <w:t xml:space="preserve"> used in this study involved summing up ratings across 21 self-reported questions, resulting in a possible score range of 0 to 105. The weighted mean of PTGI was used to identify the level of PTG on COVID-19 patients. To categorize the level of PTG, a cutoff point was established: scores below 45 indicated none to low levels of PTG, while scores of 45 or above indicated medium to high levels of PTG. </w:t>
      </w:r>
    </w:p>
    <w:p w:rsidR="00FE2182" w:rsidRDefault="00E81BC5" w14:paraId="3CF3F3C5" w14:textId="45B530EC">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aforementioned method of categorizing the level of PTG based on a predetermined cutoff point allows for a clear distinction between individuals with varying levels of PTG and facilitates the interpretation of study findings. If we find that the PTG measure collected from the studies are significantly higher than 45 cut-off point, then we would conclude that, overall, across different population, among all different levels, PTG related to COVID-19 is significantly positive, and that people became stronger because of the global pandemic. </w:t>
      </w:r>
    </w:p>
    <w:p w:rsidR="00FE2182" w:rsidRDefault="00E81BC5" w14:paraId="75DB9C23" w14:textId="77777777">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 xml:space="preserve">The current study uses a random effect meta-analytical model for main analysis. Random effect model does not assume a single true effect size, but rather assume a distribution of true effect sizes. This allows us the flexibility to take between study variability/heterogeneity in the effect sizes into account in our analysis. </w:t>
      </w:r>
    </w:p>
    <w:p w:rsidR="00FE2182" w:rsidRDefault="00E81BC5" w14:paraId="2208D614" w14:textId="77777777">
      <w:pPr>
        <w:spacing w:after="0" w:line="480" w:lineRule="auto"/>
        <w:jc w:val="center"/>
        <w:rPr>
          <w:rFonts w:ascii="Times New Roman" w:hAnsi="Times New Roman" w:cs="Times New Roman"/>
          <w:b/>
          <w:bCs/>
          <w:spacing w:val="-2"/>
          <w:sz w:val="24"/>
          <w:szCs w:val="24"/>
        </w:rPr>
      </w:pPr>
      <w:bookmarkStart w:name="_Hlk133239253" w:id="3"/>
      <w:bookmarkEnd w:id="3"/>
      <w:r>
        <w:rPr>
          <w:rFonts w:ascii="Times New Roman" w:hAnsi="Times New Roman" w:cs="Times New Roman"/>
          <w:b/>
          <w:bCs/>
          <w:spacing w:val="-2"/>
          <w:sz w:val="24"/>
          <w:szCs w:val="24"/>
        </w:rPr>
        <w:t>Results</w:t>
      </w:r>
    </w:p>
    <w:p w:rsidR="00FE2182" w:rsidRDefault="00E81BC5" w14:paraId="48097097" w14:textId="77777777">
      <w:pPr>
        <w:spacing w:after="0" w:line="480" w:lineRule="auto"/>
        <w:rPr>
          <w:rFonts w:ascii="Times New Roman" w:hAnsi="Times New Roman" w:cs="Times New Roman"/>
          <w:b/>
          <w:bCs/>
          <w:spacing w:val="-2"/>
          <w:sz w:val="24"/>
          <w:szCs w:val="24"/>
        </w:rPr>
      </w:pPr>
      <w:bookmarkStart w:name="_Hlk1332392531" w:id="4"/>
      <w:bookmarkStart w:name="_Hlk141082896" w:id="5"/>
      <w:bookmarkEnd w:id="4"/>
      <w:r>
        <w:rPr>
          <w:rFonts w:ascii="Times New Roman" w:hAnsi="Times New Roman" w:cs="Times New Roman"/>
          <w:b/>
          <w:bCs/>
          <w:spacing w:val="-2"/>
          <w:sz w:val="24"/>
          <w:szCs w:val="24"/>
        </w:rPr>
        <w:t>Study Characteristics</w:t>
      </w:r>
    </w:p>
    <w:p w:rsidR="00FE2182" w:rsidRDefault="00E81BC5" w14:paraId="2D313AF5" w14:textId="3D2DF033">
      <w:pPr>
        <w:spacing w:after="0" w:line="480" w:lineRule="auto"/>
        <w:ind w:firstLine="720"/>
        <w:rPr>
          <w:rFonts w:ascii="Times New Roman" w:hAnsi="Times New Roman" w:cs="Times New Roman"/>
          <w:color w:val="000000"/>
          <w:sz w:val="24"/>
          <w:szCs w:val="24"/>
        </w:rPr>
      </w:pPr>
      <w:r w:rsidR="00E81BC5">
        <w:rPr>
          <w:rFonts w:ascii="Times New Roman" w:hAnsi="Times New Roman" w:cs="Times New Roman"/>
          <w:spacing w:val="-6"/>
          <w:sz w:val="24"/>
          <w:szCs w:val="24"/>
        </w:rPr>
        <w:t xml:space="preserve">Identified</w:t>
      </w:r>
      <w:r w:rsidR="00E81BC5">
        <w:rPr>
          <w:rFonts w:ascii="Times New Roman" w:hAnsi="Times New Roman" w:cs="Times New Roman"/>
          <w:spacing w:val="-6"/>
          <w:sz w:val="24"/>
          <w:szCs w:val="24"/>
        </w:rPr>
        <w:t xml:space="preserve"> articles were in English, though no language restriction was used to cover publications in both the United States and abroad. </w:t>
      </w:r>
      <w:r w:rsidR="00E81BC5">
        <w:rPr>
          <w:rFonts w:ascii="Times New Roman" w:hAnsi="Times New Roman" w:cs="Times New Roman"/>
          <w:color w:val="000000"/>
          <w:sz w:val="24"/>
          <w:szCs w:val="24"/>
        </w:rPr>
        <w:t xml:space="preserve">Figure 1 illustrates a flow diagram of the literature and related screening process. </w:t>
      </w:r>
      <w:bookmarkEnd w:id="5"/>
      <w:commentRangeStart w:id="6"/>
      <w:r w:rsidR="00E81BC5">
        <w:rPr>
          <w:rFonts w:ascii="Times New Roman" w:hAnsi="Times New Roman" w:cs="Times New Roman"/>
          <w:color w:val="000000"/>
          <w:sz w:val="24"/>
          <w:szCs w:val="24"/>
          <w:highlight w:val="yellow"/>
        </w:rPr>
        <w:t>The search yielded 60 unique publications, of which 42 qualified for full-text review. In the end, 3</w:t>
      </w:r>
      <w:r w:rsidR="1E4D586D">
        <w:rPr>
          <w:rFonts w:ascii="Times New Roman" w:hAnsi="Times New Roman" w:cs="Times New Roman"/>
          <w:color w:val="000000"/>
          <w:sz w:val="24"/>
          <w:szCs w:val="24"/>
          <w:highlight w:val="yellow"/>
        </w:rPr>
        <w:t>0</w:t>
      </w:r>
      <w:r w:rsidR="00E81BC5">
        <w:rPr>
          <w:rFonts w:ascii="Times New Roman" w:hAnsi="Times New Roman" w:cs="Times New Roman"/>
          <w:color w:val="000000"/>
          <w:sz w:val="24"/>
          <w:szCs w:val="24"/>
          <w:highlight w:val="yellow"/>
        </w:rPr>
        <w:t xml:space="preserve"> studies </w:t>
      </w:r>
      <w:bookmarkStart w:name="_Hlk144627836" w:id="7"/>
      <w:r w:rsidR="00E81BC5">
        <w:rPr>
          <w:rFonts w:ascii="Times New Roman" w:hAnsi="Times New Roman" w:cs="Times New Roman"/>
          <w:color w:val="000000"/>
          <w:sz w:val="24"/>
          <w:szCs w:val="24"/>
          <w:highlight w:val="yellow"/>
        </w:rPr>
        <w:t>(</w:t>
      </w:r>
      <w:r w:rsidR="00E81BC5">
        <w:rPr>
          <w:rFonts w:ascii="Times New Roman" w:hAnsi="Times New Roman" w:cs="Times New Roman"/>
          <w:color w:val="000000"/>
          <w:sz w:val="24"/>
          <w:szCs w:val="24"/>
          <w:highlight w:val="yellow"/>
        </w:rPr>
        <w:t>Adjorlolo</w:t>
      </w:r>
      <w:r w:rsidR="00E81BC5">
        <w:rPr>
          <w:rFonts w:ascii="Times New Roman" w:hAnsi="Times New Roman" w:cs="Times New Roman"/>
          <w:color w:val="000000"/>
          <w:sz w:val="24"/>
          <w:szCs w:val="24"/>
          <w:highlight w:val="yellow"/>
        </w:rPr>
        <w:t xml:space="preserve"> et al., 2022); (Arnout &amp; Al-</w:t>
      </w:r>
      <w:r w:rsidR="00E81BC5">
        <w:rPr>
          <w:rFonts w:ascii="Times New Roman" w:hAnsi="Times New Roman" w:cs="Times New Roman"/>
          <w:color w:val="000000"/>
          <w:sz w:val="24"/>
          <w:szCs w:val="24"/>
          <w:highlight w:val="yellow"/>
        </w:rPr>
        <w:t>Sufyani</w:t>
      </w:r>
      <w:r w:rsidR="00E81BC5">
        <w:rPr>
          <w:rFonts w:ascii="Times New Roman" w:hAnsi="Times New Roman" w:cs="Times New Roman"/>
          <w:color w:val="000000"/>
          <w:sz w:val="24"/>
          <w:szCs w:val="24"/>
          <w:highlight w:val="yellow"/>
        </w:rPr>
        <w:t xml:space="preserve">, 2021); </w:t>
      </w:r>
      <w:r w:rsidR="1B282A92">
        <w:rPr>
          <w:rFonts w:ascii="Times New Roman" w:hAnsi="Times New Roman" w:cs="Times New Roman"/>
          <w:color w:val="000000"/>
          <w:sz w:val="24"/>
          <w:szCs w:val="24"/>
          <w:highlight w:val="yellow"/>
        </w:rPr>
        <w:t xml:space="preserve">(Bai et al., 2023); </w:t>
      </w:r>
      <w:r w:rsidR="2B9E02B7">
        <w:rPr>
          <w:rFonts w:ascii="Times New Roman" w:hAnsi="Times New Roman" w:cs="Times New Roman"/>
          <w:color w:val="000000"/>
          <w:sz w:val="24"/>
          <w:szCs w:val="24"/>
          <w:highlight w:val="yellow"/>
        </w:rPr>
        <w:t>(</w:t>
      </w:r>
      <w:r w:rsidR="2B9E02B7">
        <w:rPr>
          <w:rFonts w:ascii="Times New Roman" w:hAnsi="Times New Roman" w:cs="Times New Roman"/>
          <w:color w:val="000000"/>
          <w:sz w:val="24"/>
          <w:szCs w:val="24"/>
          <w:highlight w:val="yellow"/>
        </w:rPr>
        <w:t>Barnicot</w:t>
      </w:r>
      <w:r w:rsidR="2B9E02B7">
        <w:rPr>
          <w:rFonts w:ascii="Times New Roman" w:hAnsi="Times New Roman" w:cs="Times New Roman"/>
          <w:color w:val="000000"/>
          <w:sz w:val="24"/>
          <w:szCs w:val="24"/>
          <w:highlight w:val="yellow"/>
        </w:rPr>
        <w:t xml:space="preserve"> et al., 2023); </w:t>
      </w:r>
      <w:r w:rsidR="1B282A92">
        <w:rPr>
          <w:rFonts w:ascii="Times New Roman" w:hAnsi="Times New Roman" w:cs="Times New Roman"/>
          <w:color w:val="000000"/>
          <w:sz w:val="24"/>
          <w:szCs w:val="24"/>
          <w:highlight w:val="yellow"/>
        </w:rPr>
        <w:t xml:space="preserve">(Castiglioni et al., 2023); </w:t>
      </w:r>
      <w:r w:rsidR="00E81BC5">
        <w:rPr>
          <w:rFonts w:ascii="Times New Roman" w:hAnsi="Times New Roman" w:cs="Times New Roman"/>
          <w:color w:val="000000"/>
          <w:sz w:val="24"/>
          <w:szCs w:val="24"/>
          <w:highlight w:val="yellow"/>
        </w:rPr>
        <w:t xml:space="preserve">(Chasson et al., 2022); (Chen &amp; Tang, 2021); </w:t>
      </w:r>
      <w:bookmarkEnd w:id="7"/>
      <w:r w:rsidR="00E81BC5">
        <w:rPr>
          <w:rFonts w:ascii="Times New Roman" w:hAnsi="Times New Roman" w:cs="Times New Roman"/>
          <w:color w:val="000000"/>
          <w:sz w:val="24"/>
          <w:szCs w:val="24"/>
          <w:highlight w:val="yellow"/>
        </w:rPr>
        <w:t xml:space="preserve">(Chen et al., 2020); (Das et al., 2023);; (El-Khoury </w:t>
      </w:r>
      <w:r w:rsidR="00E81BC5">
        <w:rPr>
          <w:rFonts w:ascii="Times New Roman" w:hAnsi="Times New Roman" w:cs="Times New Roman"/>
          <w:color w:val="000000"/>
          <w:sz w:val="24"/>
          <w:szCs w:val="24"/>
          <w:highlight w:val="yellow"/>
        </w:rPr>
        <w:t>Malhame</w:t>
      </w:r>
      <w:r w:rsidR="00E81BC5">
        <w:rPr>
          <w:rFonts w:ascii="Times New Roman" w:hAnsi="Times New Roman" w:cs="Times New Roman"/>
          <w:color w:val="000000"/>
          <w:sz w:val="24"/>
          <w:szCs w:val="24"/>
          <w:highlight w:val="yellow"/>
        </w:rPr>
        <w:t xml:space="preserve"> et al., 2023); (Gul et al., 2023); (</w:t>
      </w:r>
      <w:r w:rsidR="00E81BC5">
        <w:rPr>
          <w:rFonts w:ascii="Times New Roman" w:hAnsi="Times New Roman" w:cs="Times New Roman"/>
          <w:color w:val="000000"/>
          <w:sz w:val="24"/>
          <w:szCs w:val="24"/>
          <w:highlight w:val="yellow"/>
        </w:rPr>
        <w:t>Kalaitzaki</w:t>
      </w:r>
      <w:r w:rsidR="00E81BC5">
        <w:rPr>
          <w:rFonts w:ascii="Times New Roman" w:hAnsi="Times New Roman" w:cs="Times New Roman"/>
          <w:color w:val="000000"/>
          <w:sz w:val="24"/>
          <w:szCs w:val="24"/>
          <w:highlight w:val="yellow"/>
        </w:rPr>
        <w:t xml:space="preserve">, </w:t>
      </w:r>
      <w:r w:rsidR="00E81BC5">
        <w:rPr>
          <w:rFonts w:ascii="Times New Roman" w:hAnsi="Times New Roman" w:cs="Times New Roman"/>
          <w:color w:val="000000"/>
          <w:sz w:val="24"/>
          <w:szCs w:val="24"/>
          <w:highlight w:val="yellow"/>
        </w:rPr>
        <w:t>Tsouvelas</w:t>
      </w:r>
      <w:r w:rsidR="00E81BC5">
        <w:rPr>
          <w:rFonts w:ascii="Times New Roman" w:hAnsi="Times New Roman" w:cs="Times New Roman"/>
          <w:color w:val="000000"/>
          <w:sz w:val="24"/>
          <w:szCs w:val="24"/>
          <w:highlight w:val="yellow"/>
        </w:rPr>
        <w:t xml:space="preserve"> &amp; </w:t>
      </w:r>
      <w:r w:rsidR="00E81BC5">
        <w:rPr>
          <w:rFonts w:ascii="Times New Roman" w:hAnsi="Times New Roman" w:cs="Times New Roman"/>
          <w:color w:val="000000"/>
          <w:sz w:val="24"/>
          <w:szCs w:val="24"/>
          <w:highlight w:val="yellow"/>
        </w:rPr>
        <w:t>Tamiolaki</w:t>
      </w:r>
      <w:r w:rsidR="00E81BC5">
        <w:rPr>
          <w:rFonts w:ascii="Times New Roman" w:hAnsi="Times New Roman" w:cs="Times New Roman"/>
          <w:color w:val="000000"/>
          <w:sz w:val="24"/>
          <w:szCs w:val="24"/>
          <w:highlight w:val="yellow"/>
        </w:rPr>
        <w:t xml:space="preserve">, 2022); </w:t>
      </w:r>
      <w:r w:rsidR="22117290">
        <w:rPr>
          <w:rFonts w:ascii="Times New Roman" w:hAnsi="Times New Roman" w:cs="Times New Roman"/>
          <w:color w:val="000000"/>
          <w:sz w:val="24"/>
          <w:szCs w:val="24"/>
          <w:highlight w:val="yellow"/>
        </w:rPr>
        <w:t>(</w:t>
      </w:r>
      <w:r w:rsidR="22117290">
        <w:rPr>
          <w:rFonts w:ascii="Times New Roman" w:hAnsi="Times New Roman" w:cs="Times New Roman"/>
          <w:color w:val="000000"/>
          <w:sz w:val="24"/>
          <w:szCs w:val="24"/>
          <w:highlight w:val="yellow"/>
        </w:rPr>
        <w:t>Kalaitzaki</w:t>
      </w:r>
      <w:r w:rsidR="22117290">
        <w:rPr>
          <w:rFonts w:ascii="Times New Roman" w:hAnsi="Times New Roman" w:cs="Times New Roman"/>
          <w:color w:val="000000"/>
          <w:sz w:val="24"/>
          <w:szCs w:val="24"/>
          <w:highlight w:val="yellow"/>
        </w:rPr>
        <w:t xml:space="preserve"> et al., 2023); </w:t>
      </w:r>
      <w:r w:rsidR="00E81BC5">
        <w:rPr>
          <w:rFonts w:ascii="Times New Roman" w:hAnsi="Times New Roman" w:cs="Times New Roman"/>
          <w:color w:val="000000"/>
          <w:sz w:val="24"/>
          <w:szCs w:val="24"/>
          <w:highlight w:val="yellow"/>
        </w:rPr>
        <w:t xml:space="preserve">(Lan et al., 2023); (Lau, Chan &amp; Ng, 2021); (Lewis et al., 2022); (Lyu et al., 2021); </w:t>
      </w:r>
      <w:r w:rsidR="4A9EDAC4">
        <w:rPr>
          <w:rFonts w:ascii="Times New Roman" w:hAnsi="Times New Roman" w:cs="Times New Roman"/>
          <w:color w:val="000000"/>
          <w:sz w:val="24"/>
          <w:szCs w:val="24"/>
          <w:highlight w:val="yellow"/>
        </w:rPr>
        <w:t xml:space="preserve">(Morales et al., 2023); </w:t>
      </w:r>
      <w:r w:rsidR="00E81BC5">
        <w:rPr>
          <w:rFonts w:ascii="Times New Roman" w:hAnsi="Times New Roman" w:cs="Times New Roman"/>
          <w:color w:val="000000"/>
          <w:sz w:val="24"/>
          <w:szCs w:val="24"/>
          <w:highlight w:val="yellow"/>
        </w:rPr>
        <w:t xml:space="preserve">(Mo et al., 2022); (Northfield &amp; Johnston, 2021);; (Tu et al., 2023); (Ulset &amp; von Soest, 2022); (Vazquez et al., 2021); (Wang et al., 2023); (Willey et al., 2022); (Yao et al., 2023); (Yeung et al., 2022); (Yildiz, 2021); (Zhang et al., 2021); (Zhou, </w:t>
      </w:r>
      <w:r w:rsidR="00E81BC5">
        <w:rPr>
          <w:rFonts w:ascii="Times New Roman" w:hAnsi="Times New Roman" w:cs="Times New Roman"/>
          <w:color w:val="000000"/>
          <w:sz w:val="24"/>
          <w:szCs w:val="24"/>
          <w:highlight w:val="yellow"/>
        </w:rPr>
        <w:t>MacGeorge</w:t>
      </w:r>
      <w:r w:rsidR="00E81BC5">
        <w:rPr>
          <w:rFonts w:ascii="Times New Roman" w:hAnsi="Times New Roman" w:cs="Times New Roman"/>
          <w:color w:val="000000"/>
          <w:sz w:val="24"/>
          <w:szCs w:val="24"/>
          <w:highlight w:val="yellow"/>
        </w:rPr>
        <w:t xml:space="preserve"> &amp; Myrick, 2020)</w:t>
      </w:r>
      <w:commentRangeEnd w:id="6"/>
      <w:r>
        <w:commentReference w:id="6"/>
      </w:r>
      <w:r w:rsidR="00E81BC5">
        <w:rPr>
          <w:rFonts w:ascii="Times New Roman" w:hAnsi="Times New Roman" w:cs="Times New Roman"/>
          <w:color w:val="000000"/>
          <w:sz w:val="24"/>
          <w:szCs w:val="24"/>
          <w:highlight w:val="yellow"/>
        </w:rPr>
        <w:t>, met the inclusion criteria for the main analysis.</w:t>
      </w:r>
      <w:commentRangeStart w:id="8"/>
      <w:r w:rsidR="00E81BC5">
        <w:rPr>
          <w:rFonts w:ascii="Times New Roman" w:hAnsi="Times New Roman" w:cs="Times New Roman"/>
          <w:color w:val="000000"/>
          <w:sz w:val="24"/>
          <w:szCs w:val="24"/>
          <w:highlight w:val="yellow"/>
        </w:rPr>
        <w:t xml:space="preserve"> #? </w:t>
      </w:r>
      <w:r w:rsidR="00E81BC5">
        <w:rPr>
          <w:rFonts w:ascii="Times New Roman" w:hAnsi="Times New Roman" w:cs="Times New Roman"/>
          <w:sz w:val="24"/>
          <w:szCs w:val="24"/>
          <w:highlight w:val="yellow"/>
        </w:rPr>
        <w:t>(</w:t>
      </w:r>
      <w:r w:rsidR="00E81BC5">
        <w:rPr>
          <w:rFonts w:ascii="Times New Roman" w:hAnsi="Times New Roman" w:cs="Times New Roman"/>
          <w:spacing w:val="-6"/>
          <w:sz w:val="24"/>
          <w:szCs w:val="24"/>
          <w:highlight w:val="yellow"/>
        </w:rPr>
        <w:t>QZ!</w:t>
      </w:r>
      <w:r w:rsidR="00E81BC5">
        <w:rPr>
          <w:rFonts w:ascii="Times New Roman" w:hAnsi="Times New Roman" w:cs="Times New Roman"/>
          <w:sz w:val="24"/>
          <w:szCs w:val="24"/>
          <w:highlight w:val="yellow"/>
        </w:rPr>
        <w:t>)</w:t>
      </w:r>
      <w:r w:rsidR="00E81BC5">
        <w:rPr>
          <w:rFonts w:ascii="Times New Roman" w:hAnsi="Times New Roman" w:cs="Times New Roman"/>
          <w:color w:val="000000"/>
          <w:sz w:val="24"/>
          <w:szCs w:val="24"/>
          <w:highlight w:val="yellow"/>
        </w:rPr>
        <w:t xml:space="preserve"> studies were selected for subgroup analyses</w:t>
      </w:r>
      <w:commentRangeEnd w:id="8"/>
      <w:r>
        <w:commentReference w:id="8"/>
      </w:r>
      <w:r w:rsidR="00E81BC5">
        <w:rPr>
          <w:rFonts w:ascii="Times New Roman" w:hAnsi="Times New Roman" w:cs="Times New Roman"/>
          <w:color w:val="000000"/>
          <w:sz w:val="24"/>
          <w:szCs w:val="24"/>
          <w:highlight w:val="yellow"/>
        </w:rPr>
        <w:t xml:space="preserve"> on </w:t>
      </w:r>
      <w:commentRangeStart w:id="1426913073"/>
      <w:r w:rsidR="00E81BC5">
        <w:rPr>
          <w:rFonts w:ascii="Times New Roman" w:hAnsi="Times New Roman" w:cs="Times New Roman"/>
          <w:color w:val="000000"/>
          <w:sz w:val="24"/>
          <w:szCs w:val="24"/>
          <w:highlight w:val="yellow"/>
        </w:rPr>
        <w:t xml:space="preserve">PTSD citations of them (</w:t>
      </w:r>
      <w:r w:rsidR="00E81BC5">
        <w:rPr>
          <w:rFonts w:ascii="Times New Roman" w:hAnsi="Times New Roman" w:cs="Times New Roman"/>
          <w:color w:val="000000"/>
          <w:sz w:val="24"/>
          <w:szCs w:val="24"/>
          <w:highlight w:val="yellow"/>
        </w:rPr>
        <w:t>…..</w:t>
      </w:r>
      <w:r w:rsidR="00E81BC5">
        <w:rPr>
          <w:rFonts w:ascii="Times New Roman" w:hAnsi="Times New Roman" w:cs="Times New Roman"/>
          <w:spacing w:val="-6"/>
          <w:sz w:val="24"/>
          <w:szCs w:val="24"/>
          <w:highlight w:val="yellow"/>
        </w:rPr>
        <w:t xml:space="preserve"> QZ! MC! -</w:t>
      </w:r>
      <w:r w:rsidR="00E81BC5">
        <w:rPr>
          <w:rFonts w:ascii="Times New Roman" w:hAnsi="Times New Roman" w:cs="Times New Roman"/>
          <w:spacing w:val="-6"/>
          <w:sz w:val="24"/>
          <w:szCs w:val="24"/>
          <w:highlight w:val="yellow"/>
        </w:rPr>
        <w:t xml:space="preserve">- )</w:t>
      </w:r>
      <w:commentRangeEnd w:id="1426913073"/>
      <w:r>
        <w:rPr>
          <w:rStyle w:val="CommentReference"/>
        </w:rPr>
        <w:commentReference w:id="1426913073"/>
      </w:r>
      <w:r w:rsidR="00E81BC5">
        <w:rPr>
          <w:rFonts w:ascii="Times New Roman" w:hAnsi="Times New Roman" w:cs="Times New Roman"/>
          <w:spacing w:val="-6"/>
          <w:sz w:val="24"/>
          <w:szCs w:val="24"/>
          <w:highlight w:val="yellow"/>
        </w:rPr>
        <w:t xml:space="preserve"> </w:t>
      </w:r>
      <w:r w:rsidR="00E81BC5">
        <w:rPr>
          <w:rFonts w:ascii="Times New Roman" w:hAnsi="Times New Roman" w:cs="Times New Roman"/>
          <w:color w:val="000000"/>
          <w:sz w:val="24"/>
          <w:szCs w:val="24"/>
          <w:highlight w:val="yellow"/>
        </w:rPr>
        <w:t>. Of these</w:t>
      </w:r>
      <w:commentRangeStart w:id="9"/>
      <w:r w:rsidR="00E81BC5">
        <w:rPr>
          <w:rFonts w:ascii="Times New Roman" w:hAnsi="Times New Roman" w:cs="Times New Roman"/>
          <w:color w:val="000000"/>
          <w:sz w:val="24"/>
          <w:szCs w:val="24"/>
          <w:highlight w:val="yellow"/>
        </w:rPr>
        <w:t xml:space="preserve"> #</w:t>
      </w:r>
      <w:commentRangeEnd w:id="9"/>
      <w:r>
        <w:commentReference w:id="9"/>
      </w:r>
      <w:r w:rsidR="00E81BC5">
        <w:rPr>
          <w:rFonts w:ascii="Times New Roman" w:hAnsi="Times New Roman" w:cs="Times New Roman"/>
          <w:color w:val="000000"/>
          <w:sz w:val="24"/>
          <w:szCs w:val="24"/>
          <w:highlight w:val="yellow"/>
        </w:rPr>
        <w:t xml:space="preserve"> included in the analysis, all employed PTGI or PTGI-SF to examine PTG (</w:t>
      </w:r>
      <w:r w:rsidRPr="00C33C0E" w:rsidR="00E81BC5">
        <w:rPr>
          <w:rFonts w:ascii="Times New Roman" w:hAnsi="Times New Roman" w:cs="Times New Roman"/>
          <w:color w:val="000000"/>
          <w:sz w:val="24"/>
          <w:szCs w:val="24"/>
          <w:highlight w:val="cyan"/>
        </w:rPr>
        <w:t>MC need to check the above cited study completion</w:t>
      </w:r>
      <w:r w:rsidR="00E81BC5">
        <w:rPr>
          <w:rFonts w:ascii="Times New Roman" w:hAnsi="Times New Roman" w:cs="Times New Roman"/>
          <w:color w:val="000000"/>
          <w:sz w:val="24"/>
          <w:szCs w:val="24"/>
          <w:highlight w:val="yellow"/>
        </w:rPr>
        <w:t xml:space="preserve">). Nineteen were cross-sectional studies and 7 were prospective studies. </w:t>
      </w:r>
      <w:r w:rsidR="00E81BC5">
        <w:rPr>
          <w:rFonts w:ascii="Times New Roman" w:hAnsi="Times New Roman" w:cs="Times New Roman"/>
          <w:color w:val="000000"/>
          <w:sz w:val="24"/>
          <w:szCs w:val="24"/>
          <w:highlight w:val="yellow"/>
        </w:rPr>
        <w:t xml:space="preserve">For the selected studies involving a total of </w:t>
      </w:r>
      <w:r w:rsidR="00E81BC5">
        <w:rPr>
          <w:rFonts w:ascii="Times New Roman" w:hAnsi="Times New Roman" w:cs="Times New Roman"/>
          <w:color w:val="000000"/>
          <w:sz w:val="24"/>
          <w:szCs w:val="24"/>
          <w:highlight w:val="yellow"/>
        </w:rPr>
        <w:t>42</w:t>
      </w:r>
      <w:r w:rsidR="008E7BEE">
        <w:rPr>
          <w:rFonts w:ascii="Times New Roman" w:hAnsi="Times New Roman" w:cs="Times New Roman"/>
          <w:color w:val="000000"/>
          <w:sz w:val="24"/>
          <w:szCs w:val="24"/>
          <w:highlight w:val="yellow"/>
        </w:rPr>
        <w:t>,</w:t>
      </w:r>
      <w:r w:rsidR="00E81BC5">
        <w:rPr>
          <w:rFonts w:ascii="Times New Roman" w:hAnsi="Times New Roman" w:cs="Times New Roman"/>
          <w:color w:val="000000"/>
          <w:sz w:val="24"/>
          <w:szCs w:val="24"/>
          <w:highlight w:val="yellow"/>
        </w:rPr>
        <w:t>386</w:t>
      </w:r>
      <w:r w:rsidR="00E81BC5">
        <w:rPr>
          <w:rFonts w:ascii="Times New Roman" w:hAnsi="Times New Roman" w:cs="Times New Roman"/>
          <w:color w:val="000000"/>
          <w:sz w:val="24"/>
          <w:szCs w:val="24"/>
        </w:rPr>
        <w:t xml:space="preserve"> </w:t>
      </w:r>
      <w:r w:rsidR="00E81BC5">
        <w:rPr>
          <w:rFonts w:ascii="Times New Roman" w:hAnsi="Times New Roman" w:cs="Times New Roman"/>
          <w:color w:val="000000"/>
          <w:sz w:val="24"/>
          <w:szCs w:val="24"/>
          <w:highlight w:val="yellow"/>
        </w:rPr>
        <w:t>individuals</w:t>
      </w:r>
      <w:r w:rsidR="00E81BC5">
        <w:rPr>
          <w:rFonts w:ascii="Times New Roman" w:hAnsi="Times New Roman" w:cs="Times New Roman"/>
          <w:color w:val="000000"/>
          <w:sz w:val="24"/>
          <w:szCs w:val="24"/>
          <w:highlight w:val="yellow"/>
        </w:rPr>
        <w:t>, table 1 and table 3 present their overall characteristics.</w:t>
      </w:r>
    </w:p>
    <w:p w:rsidRPr="00C33C0E" w:rsidR="00FE2182" w:rsidRDefault="00E81BC5" w14:paraId="4B3C572A" w14:textId="3BAA70A2">
      <w:pPr>
        <w:spacing w:after="0" w:line="480" w:lineRule="auto"/>
        <w:ind w:firstLine="720"/>
        <w:rPr>
          <w:rFonts w:ascii="Times New Roman" w:hAnsi="Times New Roman" w:cs="Times New Roman"/>
          <w:color w:val="000000"/>
          <w:sz w:val="24"/>
          <w:szCs w:val="24"/>
          <w:highlight w:val="cyan"/>
        </w:rPr>
      </w:pPr>
      <w:commentRangeStart w:id="10"/>
      <w:commentRangeStart w:id="11"/>
      <w:r w:rsidRPr="13A37748" w:rsidR="00E81BC5">
        <w:rPr>
          <w:rFonts w:ascii="Times New Roman" w:hAnsi="Times New Roman" w:cs="Times New Roman"/>
          <w:color w:val="000000" w:themeColor="text1" w:themeTint="FF" w:themeShade="FF"/>
          <w:sz w:val="24"/>
          <w:szCs w:val="24"/>
          <w:highlight w:val="cyan"/>
        </w:rPr>
        <w:t>Among the studies included in the analysis, eight studies were performed in the United States (Chen et al., 2021)</w:t>
      </w:r>
      <w:commentRangeEnd w:id="10"/>
      <w:r>
        <w:rPr>
          <w:rStyle w:val="CommentReference"/>
        </w:rPr>
        <w:commentReference w:id="10"/>
      </w:r>
      <w:commentRangeEnd w:id="11"/>
      <w:r>
        <w:rPr>
          <w:rStyle w:val="CommentReference"/>
        </w:rPr>
        <w:commentReference w:id="11"/>
      </w:r>
      <w:r w:rsidRPr="13A37748" w:rsidR="00E81BC5">
        <w:rPr>
          <w:rFonts w:ascii="Times New Roman" w:hAnsi="Times New Roman" w:cs="Times New Roman"/>
          <w:color w:val="000000" w:themeColor="text1" w:themeTint="FF" w:themeShade="FF"/>
          <w:sz w:val="24"/>
          <w:szCs w:val="24"/>
          <w:highlight w:val="cyan"/>
        </w:rPr>
        <w:t xml:space="preserve"> ; </w:t>
      </w:r>
      <w:r w:rsidRPr="13A37748" w:rsidR="31D4A6AA">
        <w:rPr>
          <w:rFonts w:ascii="Times New Roman" w:hAnsi="Times New Roman" w:cs="Times New Roman"/>
          <w:color w:val="000000" w:themeColor="text1" w:themeTint="FF" w:themeShade="FF"/>
          <w:sz w:val="24"/>
          <w:szCs w:val="24"/>
          <w:highlight w:val="cyan"/>
        </w:rPr>
        <w:t xml:space="preserve">(Morales et al., 2023); </w:t>
      </w:r>
      <w:r w:rsidRPr="13A37748" w:rsidR="00E81BC5">
        <w:rPr>
          <w:rFonts w:ascii="Times New Roman" w:hAnsi="Times New Roman" w:cs="Times New Roman"/>
          <w:color w:val="000000" w:themeColor="text1" w:themeTint="FF" w:themeShade="FF"/>
          <w:sz w:val="24"/>
          <w:szCs w:val="24"/>
          <w:highlight w:val="cyan"/>
        </w:rPr>
        <w:t xml:space="preserve">(Northfield &amp; Johnston, 2021); (Tu et al., 2023); (Willey et al., 2022); (Zhang et al., 2021); (Zhou, MacGeorge &amp; Myrick, 2020), </w:t>
      </w:r>
      <w:del w:author="Marguerite S Rwil" w:date="2023-12-22T17:14:07.799Z" w:id="1831341257">
        <w:r w:rsidRPr="13A37748" w:rsidDel="00E81BC5">
          <w:rPr>
            <w:rFonts w:ascii="Times New Roman" w:hAnsi="Times New Roman" w:cs="Times New Roman"/>
            <w:color w:val="000000" w:themeColor="text1" w:themeTint="FF" w:themeShade="FF"/>
            <w:sz w:val="24"/>
            <w:szCs w:val="24"/>
            <w:highlight w:val="cyan"/>
          </w:rPr>
          <w:delText xml:space="preserve"> </w:delText>
        </w:r>
      </w:del>
      <w:r w:rsidRPr="13A37748" w:rsidR="37B70AEC">
        <w:rPr>
          <w:rFonts w:ascii="Times New Roman" w:hAnsi="Times New Roman" w:cs="Times New Roman"/>
          <w:color w:val="000000" w:themeColor="text1" w:themeTint="FF" w:themeShade="FF"/>
          <w:sz w:val="24"/>
          <w:szCs w:val="24"/>
          <w:highlight w:val="cyan"/>
        </w:rPr>
        <w:t xml:space="preserve">two </w:t>
      </w:r>
      <w:r w:rsidRPr="13A37748" w:rsidR="00E81BC5">
        <w:rPr>
          <w:rFonts w:ascii="Times New Roman" w:hAnsi="Times New Roman" w:cs="Times New Roman"/>
          <w:color w:val="000000" w:themeColor="text1" w:themeTint="FF" w:themeShade="FF"/>
          <w:sz w:val="24"/>
          <w:szCs w:val="24"/>
          <w:highlight w:val="cyan"/>
        </w:rPr>
        <w:t>in the United Kingdom</w:t>
      </w:r>
      <w:r w:rsidRPr="13A37748" w:rsidR="31507488">
        <w:rPr>
          <w:rFonts w:ascii="Times New Roman" w:hAnsi="Times New Roman" w:cs="Times New Roman"/>
          <w:color w:val="000000" w:themeColor="text1" w:themeTint="FF" w:themeShade="FF"/>
          <w:sz w:val="24"/>
          <w:szCs w:val="24"/>
          <w:highlight w:val="cyan"/>
        </w:rPr>
        <w:t xml:space="preserve"> (</w:t>
      </w:r>
      <w:r w:rsidRPr="13A37748" w:rsidR="31507488">
        <w:rPr>
          <w:rFonts w:ascii="Times New Roman" w:hAnsi="Times New Roman" w:cs="Times New Roman"/>
          <w:color w:val="000000" w:themeColor="text1" w:themeTint="FF" w:themeShade="FF"/>
          <w:sz w:val="24"/>
          <w:szCs w:val="24"/>
          <w:highlight w:val="cyan"/>
        </w:rPr>
        <w:t>Barnicot</w:t>
      </w:r>
      <w:r w:rsidRPr="13A37748" w:rsidR="31507488">
        <w:rPr>
          <w:rFonts w:ascii="Times New Roman" w:hAnsi="Times New Roman" w:cs="Times New Roman"/>
          <w:color w:val="000000" w:themeColor="text1" w:themeTint="FF" w:themeShade="FF"/>
          <w:sz w:val="24"/>
          <w:szCs w:val="24"/>
          <w:highlight w:val="cyan"/>
        </w:rPr>
        <w:t xml:space="preserve"> et al., 2023);</w:t>
      </w:r>
      <w:r w:rsidRPr="13A37748" w:rsidR="00E81BC5">
        <w:rPr>
          <w:rFonts w:ascii="Times New Roman" w:hAnsi="Times New Roman" w:cs="Times New Roman"/>
          <w:color w:val="000000" w:themeColor="text1" w:themeTint="FF" w:themeShade="FF"/>
          <w:sz w:val="24"/>
          <w:szCs w:val="24"/>
          <w:highlight w:val="cyan"/>
        </w:rPr>
        <w:t xml:space="preserve"> (Lewis et al., 2022), one in Ghana (</w:t>
      </w:r>
      <w:r w:rsidRPr="13A37748" w:rsidR="00E81BC5">
        <w:rPr>
          <w:rFonts w:ascii="Times New Roman" w:hAnsi="Times New Roman" w:cs="Times New Roman"/>
          <w:color w:val="000000" w:themeColor="text1" w:themeTint="FF" w:themeShade="FF"/>
          <w:sz w:val="24"/>
          <w:szCs w:val="24"/>
          <w:highlight w:val="cyan"/>
        </w:rPr>
        <w:t>Adjorlolo</w:t>
      </w:r>
      <w:r w:rsidRPr="13A37748" w:rsidR="00E81BC5">
        <w:rPr>
          <w:rFonts w:ascii="Times New Roman" w:hAnsi="Times New Roman" w:cs="Times New Roman"/>
          <w:color w:val="000000" w:themeColor="text1" w:themeTint="FF" w:themeShade="FF"/>
          <w:sz w:val="24"/>
          <w:szCs w:val="24"/>
          <w:highlight w:val="cyan"/>
        </w:rPr>
        <w:t xml:space="preserve"> et al., 2022), </w:t>
      </w:r>
      <w:r w:rsidRPr="13A37748" w:rsidR="4288D8A4">
        <w:rPr>
          <w:rFonts w:ascii="Times New Roman" w:hAnsi="Times New Roman" w:cs="Times New Roman"/>
          <w:color w:val="000000" w:themeColor="text1" w:themeTint="FF" w:themeShade="FF"/>
          <w:sz w:val="24"/>
          <w:szCs w:val="24"/>
          <w:highlight w:val="cyan"/>
        </w:rPr>
        <w:t xml:space="preserve">two </w:t>
      </w:r>
      <w:r w:rsidRPr="13A37748" w:rsidR="00E81BC5">
        <w:rPr>
          <w:rFonts w:ascii="Times New Roman" w:hAnsi="Times New Roman" w:cs="Times New Roman"/>
          <w:color w:val="000000" w:themeColor="text1" w:themeTint="FF" w:themeShade="FF"/>
          <w:sz w:val="24"/>
          <w:szCs w:val="24"/>
          <w:highlight w:val="cyan"/>
        </w:rPr>
        <w:t xml:space="preserve">from Greece,  </w:t>
      </w:r>
      <w:r w:rsidRPr="13A37748" w:rsidR="17A41B64">
        <w:rPr>
          <w:rFonts w:ascii="Times New Roman" w:hAnsi="Times New Roman" w:cs="Times New Roman"/>
          <w:color w:val="000000" w:themeColor="text1" w:themeTint="FF" w:themeShade="FF"/>
          <w:sz w:val="24"/>
          <w:szCs w:val="24"/>
          <w:highlight w:val="cyan"/>
        </w:rPr>
        <w:t xml:space="preserve">and </w:t>
      </w:r>
      <w:r w:rsidRPr="13A37748" w:rsidR="458D9E3D">
        <w:rPr>
          <w:rFonts w:ascii="Times New Roman" w:hAnsi="Times New Roman" w:cs="Times New Roman"/>
          <w:color w:val="000000" w:themeColor="text1" w:themeTint="FF" w:themeShade="FF"/>
          <w:sz w:val="24"/>
          <w:szCs w:val="24"/>
          <w:highlight w:val="cyan"/>
        </w:rPr>
        <w:t xml:space="preserve">one study </w:t>
      </w:r>
      <w:r w:rsidRPr="13A37748" w:rsidR="78ADAE8D">
        <w:rPr>
          <w:rFonts w:ascii="Times New Roman" w:hAnsi="Times New Roman" w:cs="Times New Roman"/>
          <w:color w:val="000000" w:themeColor="text1" w:themeTint="FF" w:themeShade="FF"/>
          <w:sz w:val="24"/>
          <w:szCs w:val="24"/>
          <w:highlight w:val="cyan"/>
        </w:rPr>
        <w:t xml:space="preserve">was found </w:t>
      </w:r>
      <w:r w:rsidRPr="13A37748" w:rsidR="458D9E3D">
        <w:rPr>
          <w:rFonts w:ascii="Times New Roman" w:hAnsi="Times New Roman" w:cs="Times New Roman"/>
          <w:color w:val="000000" w:themeColor="text1" w:themeTint="FF" w:themeShade="FF"/>
          <w:sz w:val="24"/>
          <w:szCs w:val="24"/>
          <w:highlight w:val="cyan"/>
        </w:rPr>
        <w:t xml:space="preserve">from </w:t>
      </w:r>
      <w:r w:rsidRPr="13A37748" w:rsidR="55D5B3C6">
        <w:rPr>
          <w:rFonts w:ascii="Times New Roman" w:hAnsi="Times New Roman" w:cs="Times New Roman"/>
          <w:color w:val="000000" w:themeColor="text1" w:themeTint="FF" w:themeShade="FF"/>
          <w:sz w:val="24"/>
          <w:szCs w:val="24"/>
          <w:highlight w:val="cyan"/>
        </w:rPr>
        <w:t>the European countries of</w:t>
      </w:r>
      <w:r w:rsidRPr="13A37748" w:rsidR="458D9E3D">
        <w:rPr>
          <w:rFonts w:ascii="Times New Roman" w:hAnsi="Times New Roman" w:cs="Times New Roman"/>
          <w:color w:val="000000" w:themeColor="text1" w:themeTint="FF" w:themeShade="FF"/>
          <w:sz w:val="24"/>
          <w:szCs w:val="24"/>
          <w:highlight w:val="cyan"/>
        </w:rPr>
        <w:t xml:space="preserve"> Norway, Italy, Spain and the Netherlands </w:t>
      </w:r>
      <w:del w:author="Marguerite S Rwil" w:date="2023-12-22T17:14:15.762Z" w:id="1985809053">
        <w:r w:rsidRPr="13A37748" w:rsidDel="00E81BC5">
          <w:rPr>
            <w:rFonts w:ascii="Times New Roman" w:hAnsi="Times New Roman" w:cs="Times New Roman"/>
            <w:color w:val="000000" w:themeColor="text1" w:themeTint="FF" w:themeShade="FF"/>
            <w:sz w:val="24"/>
            <w:szCs w:val="24"/>
            <w:highlight w:val="cyan"/>
          </w:rPr>
          <w:delText xml:space="preserve"> </w:delText>
        </w:r>
      </w:del>
      <w:r w:rsidRPr="13A37748" w:rsidR="5D5C209D">
        <w:rPr>
          <w:rFonts w:ascii="Times New Roman" w:hAnsi="Times New Roman" w:cs="Times New Roman"/>
          <w:color w:val="000000" w:themeColor="text1" w:themeTint="FF" w:themeShade="FF"/>
          <w:sz w:val="24"/>
          <w:szCs w:val="24"/>
          <w:highlight w:val="cyan"/>
        </w:rPr>
        <w:t>(Castiglioni et al., 2023);</w:t>
      </w:r>
      <w:r w:rsidRPr="13A37748" w:rsidR="00E81BC5">
        <w:rPr>
          <w:rFonts w:ascii="Times New Roman" w:hAnsi="Times New Roman" w:cs="Times New Roman"/>
          <w:color w:val="000000" w:themeColor="text1" w:themeTint="FF" w:themeShade="FF"/>
          <w:sz w:val="24"/>
          <w:szCs w:val="24"/>
          <w:highlight w:val="cyan"/>
        </w:rPr>
        <w:t>(</w:t>
      </w:r>
      <w:r w:rsidRPr="13A37748" w:rsidR="00E81BC5">
        <w:rPr>
          <w:rFonts w:ascii="Times New Roman" w:hAnsi="Times New Roman" w:cs="Times New Roman"/>
          <w:color w:val="000000" w:themeColor="text1" w:themeTint="FF" w:themeShade="FF"/>
          <w:sz w:val="24"/>
          <w:szCs w:val="24"/>
          <w:highlight w:val="cyan"/>
        </w:rPr>
        <w:t>Kalaitzaki</w:t>
      </w:r>
      <w:r w:rsidRPr="13A37748" w:rsidR="00E81BC5">
        <w:rPr>
          <w:rFonts w:ascii="Times New Roman" w:hAnsi="Times New Roman" w:cs="Times New Roman"/>
          <w:color w:val="000000" w:themeColor="text1" w:themeTint="FF" w:themeShade="FF"/>
          <w:sz w:val="24"/>
          <w:szCs w:val="24"/>
          <w:highlight w:val="cyan"/>
        </w:rPr>
        <w:t xml:space="preserve">, </w:t>
      </w:r>
      <w:r w:rsidRPr="13A37748" w:rsidR="00E81BC5">
        <w:rPr>
          <w:rFonts w:ascii="Times New Roman" w:hAnsi="Times New Roman" w:cs="Times New Roman"/>
          <w:color w:val="000000" w:themeColor="text1" w:themeTint="FF" w:themeShade="FF"/>
          <w:sz w:val="24"/>
          <w:szCs w:val="24"/>
          <w:highlight w:val="cyan"/>
        </w:rPr>
        <w:t>Tsouvelas</w:t>
      </w:r>
      <w:r w:rsidRPr="13A37748" w:rsidR="00E81BC5">
        <w:rPr>
          <w:rFonts w:ascii="Times New Roman" w:hAnsi="Times New Roman" w:cs="Times New Roman"/>
          <w:color w:val="000000" w:themeColor="text1" w:themeTint="FF" w:themeShade="FF"/>
          <w:sz w:val="24"/>
          <w:szCs w:val="24"/>
          <w:highlight w:val="cyan"/>
        </w:rPr>
        <w:t xml:space="preserve"> &amp; </w:t>
      </w:r>
      <w:r w:rsidRPr="13A37748" w:rsidR="00E81BC5">
        <w:rPr>
          <w:rFonts w:ascii="Times New Roman" w:hAnsi="Times New Roman" w:cs="Times New Roman"/>
          <w:color w:val="000000" w:themeColor="text1" w:themeTint="FF" w:themeShade="FF"/>
          <w:sz w:val="24"/>
          <w:szCs w:val="24"/>
          <w:highlight w:val="cyan"/>
        </w:rPr>
        <w:t>Tamiolaki</w:t>
      </w:r>
      <w:r w:rsidRPr="13A37748" w:rsidR="00E81BC5">
        <w:rPr>
          <w:rFonts w:ascii="Times New Roman" w:hAnsi="Times New Roman" w:cs="Times New Roman"/>
          <w:color w:val="000000" w:themeColor="text1" w:themeTint="FF" w:themeShade="FF"/>
          <w:sz w:val="24"/>
          <w:szCs w:val="24"/>
          <w:highlight w:val="cyan"/>
        </w:rPr>
        <w:t>, 2022);</w:t>
      </w:r>
      <w:r w:rsidRPr="13A37748" w:rsidR="5E46FC95">
        <w:rPr>
          <w:rFonts w:ascii="Times New Roman" w:hAnsi="Times New Roman" w:cs="Times New Roman"/>
          <w:color w:val="000000" w:themeColor="text1" w:themeTint="FF" w:themeShade="FF"/>
          <w:sz w:val="24"/>
          <w:szCs w:val="24"/>
          <w:highlight w:val="cyan"/>
        </w:rPr>
        <w:t xml:space="preserve"> (</w:t>
      </w:r>
      <w:r w:rsidRPr="13A37748" w:rsidR="5E46FC95">
        <w:rPr>
          <w:rFonts w:ascii="Times New Roman" w:hAnsi="Times New Roman" w:cs="Times New Roman"/>
          <w:color w:val="000000" w:themeColor="text1" w:themeTint="FF" w:themeShade="FF"/>
          <w:sz w:val="24"/>
          <w:szCs w:val="24"/>
          <w:highlight w:val="cyan"/>
        </w:rPr>
        <w:t>Kalaitzaki</w:t>
      </w:r>
      <w:r w:rsidRPr="13A37748" w:rsidR="5E46FC95">
        <w:rPr>
          <w:rFonts w:ascii="Times New Roman" w:hAnsi="Times New Roman" w:cs="Times New Roman"/>
          <w:color w:val="000000" w:themeColor="text1" w:themeTint="FF" w:themeShade="FF"/>
          <w:sz w:val="24"/>
          <w:szCs w:val="24"/>
          <w:highlight w:val="cyan"/>
        </w:rPr>
        <w:t xml:space="preserve"> et al., 2023)</w:t>
      </w:r>
      <w:r w:rsidRPr="13A37748" w:rsidR="00E81BC5">
        <w:rPr>
          <w:rFonts w:ascii="Times New Roman" w:hAnsi="Times New Roman" w:cs="Times New Roman"/>
          <w:color w:val="000000" w:themeColor="text1" w:themeTint="FF" w:themeShade="FF"/>
          <w:sz w:val="24"/>
          <w:szCs w:val="24"/>
          <w:highlight w:val="cyan"/>
        </w:rPr>
        <w:t>;(Vazquez et al., 2021); (Ulset &amp; von Soest, 2022); (</w:t>
      </w:r>
      <w:r w:rsidRPr="13A37748" w:rsidR="00E81BC5">
        <w:rPr>
          <w:rFonts w:ascii="Times New Roman" w:hAnsi="Times New Roman" w:cs="Times New Roman"/>
          <w:color w:val="000000" w:themeColor="text1" w:themeTint="FF" w:themeShade="FF"/>
          <w:sz w:val="24"/>
          <w:szCs w:val="24"/>
          <w:highlight w:val="cyan"/>
        </w:rPr>
        <w:t>Garnefski</w:t>
      </w:r>
      <w:r w:rsidRPr="13A37748" w:rsidR="00E81BC5">
        <w:rPr>
          <w:rFonts w:ascii="Times New Roman" w:hAnsi="Times New Roman" w:cs="Times New Roman"/>
          <w:color w:val="000000" w:themeColor="text1" w:themeTint="FF" w:themeShade="FF"/>
          <w:sz w:val="24"/>
          <w:szCs w:val="24"/>
          <w:highlight w:val="cyan"/>
        </w:rPr>
        <w:t xml:space="preserve"> et al., 2008), six from the Middle Eastern countries of Turkey, Pakistan and Saudi Arabia, and Israel (Arnout &amp;Al-</w:t>
      </w:r>
      <w:r w:rsidRPr="13A37748" w:rsidR="00E81BC5">
        <w:rPr>
          <w:rFonts w:ascii="Times New Roman" w:hAnsi="Times New Roman" w:cs="Times New Roman"/>
          <w:color w:val="000000" w:themeColor="text1" w:themeTint="FF" w:themeShade="FF"/>
          <w:sz w:val="24"/>
          <w:szCs w:val="24"/>
          <w:highlight w:val="cyan"/>
        </w:rPr>
        <w:t>Sufyani</w:t>
      </w:r>
      <w:r w:rsidRPr="13A37748" w:rsidR="00E81BC5">
        <w:rPr>
          <w:rFonts w:ascii="Times New Roman" w:hAnsi="Times New Roman" w:cs="Times New Roman"/>
          <w:color w:val="000000" w:themeColor="text1" w:themeTint="FF" w:themeShade="FF"/>
          <w:sz w:val="24"/>
          <w:szCs w:val="24"/>
          <w:highlight w:val="cyan"/>
        </w:rPr>
        <w:t xml:space="preserve">, 2021); </w:t>
      </w:r>
      <w:r w:rsidRPr="13A37748" w:rsidR="28BEE365">
        <w:rPr>
          <w:rFonts w:ascii="Times New Roman" w:hAnsi="Times New Roman" w:cs="Times New Roman"/>
          <w:color w:val="000000" w:themeColor="text1" w:themeTint="FF" w:themeShade="FF"/>
          <w:sz w:val="24"/>
          <w:szCs w:val="24"/>
          <w:highlight w:val="cyan"/>
        </w:rPr>
        <w:t xml:space="preserve">(Chasson et al., 2022); </w:t>
      </w:r>
      <w:r w:rsidRPr="13A37748" w:rsidR="00E81BC5">
        <w:rPr>
          <w:rFonts w:ascii="Times New Roman" w:hAnsi="Times New Roman" w:cs="Times New Roman"/>
          <w:color w:val="000000" w:themeColor="text1" w:themeTint="FF" w:themeShade="FF"/>
          <w:sz w:val="24"/>
          <w:szCs w:val="24"/>
          <w:highlight w:val="cyan"/>
        </w:rPr>
        <w:t xml:space="preserve">(Das et al., 2023); (El-Khoury </w:t>
      </w:r>
      <w:r w:rsidRPr="13A37748" w:rsidR="00E81BC5">
        <w:rPr>
          <w:rFonts w:ascii="Times New Roman" w:hAnsi="Times New Roman" w:cs="Times New Roman"/>
          <w:color w:val="000000" w:themeColor="text1" w:themeTint="FF" w:themeShade="FF"/>
          <w:sz w:val="24"/>
          <w:szCs w:val="24"/>
          <w:highlight w:val="cyan"/>
        </w:rPr>
        <w:t>Malhame</w:t>
      </w:r>
      <w:r w:rsidRPr="13A37748" w:rsidR="00E81BC5">
        <w:rPr>
          <w:rFonts w:ascii="Times New Roman" w:hAnsi="Times New Roman" w:cs="Times New Roman"/>
          <w:color w:val="000000" w:themeColor="text1" w:themeTint="FF" w:themeShade="FF"/>
          <w:sz w:val="24"/>
          <w:szCs w:val="24"/>
          <w:highlight w:val="cyan"/>
        </w:rPr>
        <w:t xml:space="preserve"> et al., 2023); (Gul et al., 2023), (Javed &amp; Dawood, 2016) </w:t>
      </w:r>
      <w:r w:rsidRPr="13A37748" w:rsidR="5522DA6D">
        <w:rPr>
          <w:rFonts w:ascii="Times New Roman" w:hAnsi="Times New Roman" w:cs="Times New Roman"/>
          <w:color w:val="000000" w:themeColor="text1" w:themeTint="FF" w:themeShade="FF"/>
          <w:sz w:val="24"/>
          <w:szCs w:val="24"/>
          <w:highlight w:val="cyan"/>
        </w:rPr>
        <w:t xml:space="preserve">, </w:t>
      </w:r>
      <w:r w:rsidRPr="13A37748" w:rsidR="00E81BC5">
        <w:rPr>
          <w:rFonts w:ascii="Times New Roman" w:hAnsi="Times New Roman" w:cs="Times New Roman"/>
          <w:color w:val="000000" w:themeColor="text1" w:themeTint="FF" w:themeShade="FF"/>
          <w:sz w:val="24"/>
          <w:szCs w:val="24"/>
          <w:highlight w:val="cyan"/>
        </w:rPr>
        <w:t xml:space="preserve">nine in China, </w:t>
      </w:r>
      <w:r w:rsidRPr="13A37748" w:rsidR="6539F7BE">
        <w:rPr>
          <w:rFonts w:ascii="Times New Roman" w:hAnsi="Times New Roman" w:cs="Times New Roman"/>
          <w:color w:val="000000" w:themeColor="text1" w:themeTint="FF" w:themeShade="FF"/>
          <w:sz w:val="24"/>
          <w:szCs w:val="24"/>
          <w:highlight w:val="cyan"/>
        </w:rPr>
        <w:t xml:space="preserve">(Bai et al., 2023); </w:t>
      </w:r>
      <w:r w:rsidRPr="13A37748" w:rsidR="00E81BC5">
        <w:rPr>
          <w:rFonts w:ascii="Times New Roman" w:hAnsi="Times New Roman" w:cs="Times New Roman"/>
          <w:color w:val="000000" w:themeColor="text1" w:themeTint="FF" w:themeShade="FF"/>
          <w:sz w:val="24"/>
          <w:szCs w:val="24"/>
          <w:highlight w:val="cyan"/>
        </w:rPr>
        <w:t>(Chen &amp; Tang, 2021); (Lan et al., 2023); (Lau</w:t>
      </w:r>
      <w:r w:rsidRPr="13A37748" w:rsidR="478D06B5">
        <w:rPr>
          <w:rFonts w:ascii="Times New Roman" w:hAnsi="Times New Roman" w:cs="Times New Roman"/>
          <w:color w:val="000000" w:themeColor="text1" w:themeTint="FF" w:themeShade="FF"/>
          <w:sz w:val="24"/>
          <w:szCs w:val="24"/>
          <w:highlight w:val="cyan"/>
        </w:rPr>
        <w:t xml:space="preserve">, Chen &amp; </w:t>
      </w:r>
      <w:r w:rsidRPr="13A37748" w:rsidR="478D06B5">
        <w:rPr>
          <w:rFonts w:ascii="Times New Roman" w:hAnsi="Times New Roman" w:cs="Times New Roman"/>
          <w:color w:val="000000" w:themeColor="text1" w:themeTint="FF" w:themeShade="FF"/>
          <w:sz w:val="24"/>
          <w:szCs w:val="24"/>
          <w:highlight w:val="cyan"/>
        </w:rPr>
        <w:t>Ng,</w:t>
      </w:r>
      <w:r w:rsidRPr="13A37748" w:rsidR="00E81BC5">
        <w:rPr>
          <w:rFonts w:ascii="Times New Roman" w:hAnsi="Times New Roman" w:cs="Times New Roman"/>
          <w:color w:val="000000" w:themeColor="text1" w:themeTint="FF" w:themeShade="FF"/>
          <w:sz w:val="24"/>
          <w:szCs w:val="24"/>
          <w:highlight w:val="cyan"/>
        </w:rPr>
        <w:t>l</w:t>
      </w:r>
      <w:r w:rsidRPr="13A37748" w:rsidR="00E81BC5">
        <w:rPr>
          <w:rFonts w:ascii="Times New Roman" w:hAnsi="Times New Roman" w:cs="Times New Roman"/>
          <w:color w:val="000000" w:themeColor="text1" w:themeTint="FF" w:themeShade="FF"/>
          <w:sz w:val="24"/>
          <w:szCs w:val="24"/>
          <w:highlight w:val="cyan"/>
        </w:rPr>
        <w:t>., 2021); (Lyu et al., 2021); (Mo et al., 2022); (Wang et al., 2023); (Yao et al., 2023); (Yeung et al., 2022)</w:t>
      </w:r>
      <w:r w:rsidRPr="13A37748" w:rsidR="6C3A9699">
        <w:rPr>
          <w:rFonts w:ascii="Times New Roman" w:hAnsi="Times New Roman" w:cs="Times New Roman"/>
          <w:color w:val="000000" w:themeColor="text1" w:themeTint="FF" w:themeShade="FF"/>
          <w:sz w:val="24"/>
          <w:szCs w:val="24"/>
          <w:highlight w:val="cyan"/>
        </w:rPr>
        <w:t>.</w:t>
      </w:r>
      <w:del w:author="Marguerite S Rwil" w:date="2023-12-22T18:42:00.603Z" w:id="1880527799">
        <w:r w:rsidRPr="13A37748" w:rsidDel="6C3A9699">
          <w:rPr>
            <w:rFonts w:ascii="Times New Roman" w:hAnsi="Times New Roman" w:cs="Times New Roman"/>
            <w:color w:val="000000" w:themeColor="text1" w:themeTint="FF" w:themeShade="FF"/>
            <w:sz w:val="24"/>
            <w:szCs w:val="24"/>
            <w:highlight w:val="cyan"/>
          </w:rPr>
          <w:delText xml:space="preserve"> </w:delText>
        </w:r>
        <w:r w:rsidRPr="13A37748" w:rsidDel="00E81BC5">
          <w:rPr>
            <w:rFonts w:ascii="Times New Roman" w:hAnsi="Times New Roman" w:cs="Times New Roman"/>
            <w:color w:val="000000" w:themeColor="text1" w:themeTint="FF" w:themeShade="FF"/>
            <w:sz w:val="24"/>
            <w:szCs w:val="24"/>
            <w:highlight w:val="cyan"/>
          </w:rPr>
          <w:delText xml:space="preserve">. </w:delText>
        </w:r>
      </w:del>
      <w:r w:rsidRPr="13A37748" w:rsidR="00E81BC5">
        <w:rPr>
          <w:rFonts w:ascii="Times New Roman" w:hAnsi="Times New Roman" w:cs="Times New Roman"/>
          <w:color w:val="000000" w:themeColor="text1" w:themeTint="FF" w:themeShade="FF"/>
          <w:sz w:val="24"/>
          <w:szCs w:val="24"/>
          <w:highlight w:val="cyan"/>
        </w:rPr>
        <w:t>Included articles involved a variety of different types of people such as patients and the general population (</w:t>
      </w:r>
      <w:r w:rsidRPr="13A37748" w:rsidR="00E81BC5">
        <w:rPr>
          <w:rFonts w:ascii="Times New Roman" w:hAnsi="Times New Roman" w:cs="Times New Roman"/>
          <w:color w:val="000000" w:themeColor="text1" w:themeTint="FF" w:themeShade="FF"/>
          <w:sz w:val="24"/>
          <w:szCs w:val="24"/>
          <w:highlight w:val="cyan"/>
        </w:rPr>
        <w:t>Adjorlolo</w:t>
      </w:r>
      <w:r w:rsidRPr="13A37748" w:rsidR="00E81BC5">
        <w:rPr>
          <w:rFonts w:ascii="Times New Roman" w:hAnsi="Times New Roman" w:cs="Times New Roman"/>
          <w:color w:val="000000" w:themeColor="text1" w:themeTint="FF" w:themeShade="FF"/>
          <w:sz w:val="24"/>
          <w:szCs w:val="24"/>
          <w:highlight w:val="cyan"/>
        </w:rPr>
        <w:t xml:space="preserve"> et al., 2022); (Arnout &amp; Al-</w:t>
      </w:r>
      <w:r w:rsidRPr="13A37748" w:rsidR="00E81BC5">
        <w:rPr>
          <w:rFonts w:ascii="Times New Roman" w:hAnsi="Times New Roman" w:cs="Times New Roman"/>
          <w:color w:val="000000" w:themeColor="text1" w:themeTint="FF" w:themeShade="FF"/>
          <w:sz w:val="24"/>
          <w:szCs w:val="24"/>
          <w:highlight w:val="cyan"/>
        </w:rPr>
        <w:t>Sufyani</w:t>
      </w:r>
      <w:r w:rsidRPr="13A37748" w:rsidR="00E81BC5">
        <w:rPr>
          <w:rFonts w:ascii="Times New Roman" w:hAnsi="Times New Roman" w:cs="Times New Roman"/>
          <w:color w:val="000000" w:themeColor="text1" w:themeTint="FF" w:themeShade="FF"/>
          <w:sz w:val="24"/>
          <w:szCs w:val="24"/>
          <w:highlight w:val="cyan"/>
        </w:rPr>
        <w:t>, 2021);</w:t>
      </w:r>
      <w:r w:rsidRPr="13A37748" w:rsidR="5C3F3AD4">
        <w:rPr>
          <w:rFonts w:ascii="Times New Roman" w:hAnsi="Times New Roman" w:cs="Times New Roman"/>
          <w:color w:val="000000" w:themeColor="text1" w:themeTint="FF" w:themeShade="FF"/>
          <w:sz w:val="24"/>
          <w:szCs w:val="24"/>
          <w:highlight w:val="cyan"/>
        </w:rPr>
        <w:t xml:space="preserve"> (Castiglioni et al., 2023);</w:t>
      </w:r>
      <w:r w:rsidRPr="13A37748" w:rsidR="00E81BC5">
        <w:rPr>
          <w:rFonts w:ascii="Times New Roman" w:hAnsi="Times New Roman" w:cs="Times New Roman"/>
          <w:color w:val="000000" w:themeColor="text1" w:themeTint="FF" w:themeShade="FF"/>
          <w:sz w:val="24"/>
          <w:szCs w:val="24"/>
          <w:highlight w:val="cyan"/>
        </w:rPr>
        <w:t xml:space="preserve">(Chen &amp; Tang, 2021);  (El-Khoury </w:t>
      </w:r>
      <w:r w:rsidRPr="13A37748" w:rsidR="00E81BC5">
        <w:rPr>
          <w:rFonts w:ascii="Times New Roman" w:hAnsi="Times New Roman" w:cs="Times New Roman"/>
          <w:color w:val="000000" w:themeColor="text1" w:themeTint="FF" w:themeShade="FF"/>
          <w:sz w:val="24"/>
          <w:szCs w:val="24"/>
          <w:highlight w:val="cyan"/>
        </w:rPr>
        <w:t>Malhame</w:t>
      </w:r>
      <w:r w:rsidRPr="13A37748" w:rsidR="00E81BC5">
        <w:rPr>
          <w:rFonts w:ascii="Times New Roman" w:hAnsi="Times New Roman" w:cs="Times New Roman"/>
          <w:color w:val="000000" w:themeColor="text1" w:themeTint="FF" w:themeShade="FF"/>
          <w:sz w:val="24"/>
          <w:szCs w:val="24"/>
          <w:highlight w:val="cyan"/>
        </w:rPr>
        <w:t xml:space="preserve"> et al., 2023); (Gul et al.,2023); (</w:t>
      </w:r>
      <w:r w:rsidRPr="13A37748" w:rsidR="00E81BC5">
        <w:rPr>
          <w:rFonts w:ascii="Times New Roman" w:hAnsi="Times New Roman" w:cs="Times New Roman"/>
          <w:color w:val="000000" w:themeColor="text1" w:themeTint="FF" w:themeShade="FF"/>
          <w:sz w:val="24"/>
          <w:szCs w:val="24"/>
          <w:highlight w:val="cyan"/>
        </w:rPr>
        <w:t>Kalaitzaki</w:t>
      </w:r>
      <w:r w:rsidRPr="13A37748" w:rsidR="00E81BC5">
        <w:rPr>
          <w:rFonts w:ascii="Times New Roman" w:hAnsi="Times New Roman" w:cs="Times New Roman"/>
          <w:color w:val="000000" w:themeColor="text1" w:themeTint="FF" w:themeShade="FF"/>
          <w:sz w:val="24"/>
          <w:szCs w:val="24"/>
          <w:highlight w:val="cyan"/>
        </w:rPr>
        <w:t xml:space="preserve">, </w:t>
      </w:r>
      <w:r w:rsidRPr="13A37748" w:rsidR="00E81BC5">
        <w:rPr>
          <w:rFonts w:ascii="Times New Roman" w:hAnsi="Times New Roman" w:cs="Times New Roman"/>
          <w:color w:val="000000" w:themeColor="text1" w:themeTint="FF" w:themeShade="FF"/>
          <w:sz w:val="24"/>
          <w:szCs w:val="24"/>
          <w:highlight w:val="cyan"/>
        </w:rPr>
        <w:t>Tsouvelas</w:t>
      </w:r>
      <w:r w:rsidRPr="13A37748" w:rsidR="00E81BC5">
        <w:rPr>
          <w:rFonts w:ascii="Times New Roman" w:hAnsi="Times New Roman" w:cs="Times New Roman"/>
          <w:color w:val="000000" w:themeColor="text1" w:themeTint="FF" w:themeShade="FF"/>
          <w:sz w:val="24"/>
          <w:szCs w:val="24"/>
          <w:highlight w:val="cyan"/>
        </w:rPr>
        <w:t xml:space="preserve"> &amp; </w:t>
      </w:r>
      <w:r w:rsidRPr="13A37748" w:rsidR="00E81BC5">
        <w:rPr>
          <w:rFonts w:ascii="Times New Roman" w:hAnsi="Times New Roman" w:cs="Times New Roman"/>
          <w:color w:val="000000" w:themeColor="text1" w:themeTint="FF" w:themeShade="FF"/>
          <w:sz w:val="24"/>
          <w:szCs w:val="24"/>
          <w:highlight w:val="cyan"/>
        </w:rPr>
        <w:t>Tamiolaki</w:t>
      </w:r>
      <w:r w:rsidRPr="13A37748" w:rsidR="00E81BC5">
        <w:rPr>
          <w:rFonts w:ascii="Times New Roman" w:hAnsi="Times New Roman" w:cs="Times New Roman"/>
          <w:color w:val="000000" w:themeColor="text1" w:themeTint="FF" w:themeShade="FF"/>
          <w:sz w:val="24"/>
          <w:szCs w:val="24"/>
          <w:highlight w:val="cyan"/>
        </w:rPr>
        <w:t xml:space="preserve">, 2022); (Lau, Chan &amp; Ng, 2021); (Lewis et al., 2022); (Northfield &amp; Johnston, 2021); (Vazquez et al., 2021); (Willey et al., 2022);  (Zhou et al., 2020), nurses and medical doctors </w:t>
      </w:r>
      <w:r w:rsidRPr="13A37748" w:rsidR="179F3F28">
        <w:rPr>
          <w:rFonts w:ascii="Times New Roman" w:hAnsi="Times New Roman" w:cs="Times New Roman"/>
          <w:color w:val="000000" w:themeColor="text1" w:themeTint="FF" w:themeShade="FF"/>
          <w:sz w:val="24"/>
          <w:szCs w:val="24"/>
          <w:highlight w:val="cyan"/>
        </w:rPr>
        <w:t xml:space="preserve">(Bai et al., 2023); </w:t>
      </w:r>
      <w:r w:rsidRPr="13A37748" w:rsidR="1138A8C4">
        <w:rPr>
          <w:rFonts w:ascii="Times New Roman" w:hAnsi="Times New Roman" w:cs="Times New Roman"/>
          <w:color w:val="000000" w:themeColor="text1" w:themeTint="FF" w:themeShade="FF"/>
          <w:sz w:val="24"/>
          <w:szCs w:val="24"/>
          <w:highlight w:val="cyan"/>
        </w:rPr>
        <w:t>(</w:t>
      </w:r>
      <w:r w:rsidRPr="13A37748" w:rsidR="1138A8C4">
        <w:rPr>
          <w:rFonts w:ascii="Times New Roman" w:hAnsi="Times New Roman" w:cs="Times New Roman"/>
          <w:color w:val="000000" w:themeColor="text1" w:themeTint="FF" w:themeShade="FF"/>
          <w:sz w:val="24"/>
          <w:szCs w:val="24"/>
          <w:highlight w:val="cyan"/>
        </w:rPr>
        <w:t>Barnicot</w:t>
      </w:r>
      <w:r w:rsidRPr="13A37748" w:rsidR="1138A8C4">
        <w:rPr>
          <w:rFonts w:ascii="Times New Roman" w:hAnsi="Times New Roman" w:cs="Times New Roman"/>
          <w:color w:val="000000" w:themeColor="text1" w:themeTint="FF" w:themeShade="FF"/>
          <w:sz w:val="24"/>
          <w:szCs w:val="24"/>
          <w:highlight w:val="cyan"/>
        </w:rPr>
        <w:t xml:space="preserve"> et al., 2023); </w:t>
      </w:r>
      <w:r w:rsidRPr="13A37748" w:rsidR="00E81BC5">
        <w:rPr>
          <w:rFonts w:ascii="Times New Roman" w:hAnsi="Times New Roman" w:cs="Times New Roman"/>
          <w:color w:val="000000" w:themeColor="text1" w:themeTint="FF" w:themeShade="FF"/>
          <w:sz w:val="24"/>
          <w:szCs w:val="24"/>
          <w:highlight w:val="cyan"/>
        </w:rPr>
        <w:t xml:space="preserve">(Chen et al., 2020); (Das et al., 2023); </w:t>
      </w:r>
      <w:r w:rsidRPr="13A37748" w:rsidR="35B1889F">
        <w:rPr>
          <w:rFonts w:ascii="Times New Roman" w:hAnsi="Times New Roman" w:cs="Times New Roman"/>
          <w:color w:val="000000" w:themeColor="text1" w:themeTint="FF" w:themeShade="FF"/>
          <w:sz w:val="24"/>
          <w:szCs w:val="24"/>
          <w:highlight w:val="cyan"/>
        </w:rPr>
        <w:t>(</w:t>
      </w:r>
      <w:r w:rsidRPr="13A37748" w:rsidR="35B1889F">
        <w:rPr>
          <w:rFonts w:ascii="Times New Roman" w:hAnsi="Times New Roman" w:cs="Times New Roman"/>
          <w:color w:val="000000" w:themeColor="text1" w:themeTint="FF" w:themeShade="FF"/>
          <w:sz w:val="24"/>
          <w:szCs w:val="24"/>
          <w:highlight w:val="cyan"/>
        </w:rPr>
        <w:t>Kalaitzaki</w:t>
      </w:r>
      <w:r w:rsidRPr="13A37748" w:rsidR="35B1889F">
        <w:rPr>
          <w:rFonts w:ascii="Times New Roman" w:hAnsi="Times New Roman" w:cs="Times New Roman"/>
          <w:color w:val="000000" w:themeColor="text1" w:themeTint="FF" w:themeShade="FF"/>
          <w:sz w:val="24"/>
          <w:szCs w:val="24"/>
          <w:highlight w:val="cyan"/>
        </w:rPr>
        <w:t xml:space="preserve"> et al., 2023);</w:t>
      </w:r>
      <w:r w:rsidRPr="13A37748" w:rsidR="00E81BC5">
        <w:rPr>
          <w:rFonts w:ascii="Times New Roman" w:hAnsi="Times New Roman" w:cs="Times New Roman"/>
          <w:color w:val="000000" w:themeColor="text1" w:themeTint="FF" w:themeShade="FF"/>
          <w:sz w:val="24"/>
          <w:szCs w:val="24"/>
          <w:highlight w:val="cyan"/>
        </w:rPr>
        <w:t xml:space="preserve">(Lyu et al., 2021); (Mo et al., 2022); (Yao et al., 2023); (Yeung et al., 2022); (Zhang et al., 2021), pregnant women (Chasson et al., 2022),  and students (Lan et al., 2023); </w:t>
      </w:r>
      <w:r w:rsidRPr="13A37748" w:rsidR="66CD68E9">
        <w:rPr>
          <w:rFonts w:ascii="Times New Roman" w:hAnsi="Times New Roman" w:cs="Times New Roman"/>
          <w:color w:val="000000" w:themeColor="text1" w:themeTint="FF" w:themeShade="FF"/>
          <w:sz w:val="24"/>
          <w:szCs w:val="24"/>
          <w:highlight w:val="cyan"/>
        </w:rPr>
        <w:t xml:space="preserve">(Morales et al., 2023); </w:t>
      </w:r>
      <w:r w:rsidRPr="13A37748" w:rsidR="00E81BC5">
        <w:rPr>
          <w:rFonts w:ascii="Times New Roman" w:hAnsi="Times New Roman" w:cs="Times New Roman"/>
          <w:color w:val="000000" w:themeColor="text1" w:themeTint="FF" w:themeShade="FF"/>
          <w:sz w:val="24"/>
          <w:szCs w:val="24"/>
          <w:highlight w:val="cyan"/>
        </w:rPr>
        <w:t xml:space="preserve">(Tu et al., 2023); (Ulset &amp; von Soest, 2022); (Wang et al., 2023); (Yildiz, 2021); most of which centered on </w:t>
      </w:r>
      <w:r w:rsidRPr="13A37748" w:rsidR="6066D285">
        <w:rPr>
          <w:rFonts w:ascii="Times New Roman" w:hAnsi="Times New Roman" w:cs="Times New Roman"/>
          <w:color w:val="000000" w:themeColor="text1" w:themeTint="FF" w:themeShade="FF"/>
          <w:sz w:val="24"/>
          <w:szCs w:val="24"/>
          <w:highlight w:val="cyan"/>
        </w:rPr>
        <w:t xml:space="preserve">the general population during COVID 19. </w:t>
      </w:r>
      <w:del w:author="Marguerite S Rwil" w:date="2023-12-22T17:14:31.102Z" w:id="1099494336">
        <w:r w:rsidRPr="13A37748" w:rsidDel="00E81BC5">
          <w:rPr>
            <w:rFonts w:ascii="Times New Roman" w:hAnsi="Times New Roman" w:cs="Times New Roman"/>
            <w:color w:val="000000" w:themeColor="text1" w:themeTint="FF" w:themeShade="FF"/>
            <w:sz w:val="24"/>
            <w:szCs w:val="24"/>
            <w:highlight w:val="cyan"/>
          </w:rPr>
          <w:delText xml:space="preserve"> → this need to be extracted from the paper</w:delText>
        </w:r>
        <w:r w:rsidRPr="13A37748" w:rsidDel="00E81BC5">
          <w:rPr>
            <w:rFonts w:ascii="Times New Roman" w:hAnsi="Times New Roman" w:cs="Times New Roman"/>
            <w:color w:val="000000" w:themeColor="text1" w:themeTint="FF" w:themeShade="FF"/>
            <w:sz w:val="24"/>
            <w:szCs w:val="24"/>
          </w:rPr>
          <w:delText xml:space="preserve"> </w:delText>
        </w:r>
        <w:r w:rsidRPr="13A37748" w:rsidDel="00E81BC5">
          <w:rPr>
            <w:rFonts w:ascii="Times New Roman" w:hAnsi="Times New Roman" w:cs="Times New Roman"/>
            <w:color w:val="000000" w:themeColor="text1" w:themeTint="FF" w:themeShade="FF"/>
            <w:sz w:val="24"/>
            <w:szCs w:val="24"/>
            <w:highlight w:val="cyan"/>
          </w:rPr>
          <w:delText>by MC!!!!</w:delText>
        </w:r>
      </w:del>
      <w:r w:rsidRPr="13A37748" w:rsidR="00E81BC5">
        <w:rPr>
          <w:rFonts w:ascii="Times New Roman" w:hAnsi="Times New Roman" w:cs="Times New Roman"/>
          <w:color w:val="000000" w:themeColor="text1" w:themeTint="FF" w:themeShade="FF"/>
          <w:sz w:val="24"/>
          <w:szCs w:val="24"/>
          <w:highlight w:val="cyan"/>
        </w:rPr>
        <w:t xml:space="preserve"> And double checked by QZ!!!!</w:t>
      </w:r>
      <w:r w:rsidRPr="13A37748" w:rsidR="00E81BC5">
        <w:rPr>
          <w:rFonts w:ascii="Times New Roman" w:hAnsi="Times New Roman" w:cs="Times New Roman"/>
          <w:sz w:val="24"/>
          <w:szCs w:val="24"/>
          <w:highlight w:val="cyan"/>
        </w:rPr>
        <w:t xml:space="preserve"> </w:t>
      </w:r>
    </w:p>
    <w:p w:rsidR="00FE2182" w:rsidRDefault="00E81BC5" w14:paraId="51AAFEE8" w14:textId="77777777">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Main analysis</w:t>
      </w:r>
      <w:r>
        <w:rPr>
          <w:rFonts w:ascii="Times New Roman" w:hAnsi="Times New Roman" w:cs="Times New Roman"/>
          <w:b/>
          <w:bCs/>
          <w:sz w:val="24"/>
          <w:szCs w:val="24"/>
        </w:rPr>
        <w:tab/>
      </w:r>
    </w:p>
    <w:p w:rsidRPr="00C33C0E" w:rsidR="00FE2182" w:rsidRDefault="00E81BC5" w14:paraId="2801EA6B" w14:textId="14AFCCB9">
      <w:pPr>
        <w:spacing w:after="0" w:line="480" w:lineRule="auto"/>
        <w:ind w:firstLine="720"/>
        <w:rPr>
          <w:rFonts w:ascii="Times New Roman" w:hAnsi="Times New Roman" w:cs="Times New Roman"/>
          <w:sz w:val="24"/>
          <w:szCs w:val="24"/>
        </w:rPr>
      </w:pPr>
      <w:r w:rsidRPr="00C33C0E">
        <w:rPr>
          <w:rFonts w:ascii="Times New Roman" w:hAnsi="Times New Roman" w:cs="Times New Roman"/>
          <w:sz w:val="24"/>
          <w:szCs w:val="24"/>
        </w:rPr>
        <w:t xml:space="preserve">The main </w:t>
      </w:r>
      <w:r w:rsidR="00316913">
        <w:rPr>
          <w:rFonts w:ascii="Times New Roman" w:hAnsi="Times New Roman" w:cs="Times New Roman"/>
          <w:sz w:val="24"/>
          <w:szCs w:val="24"/>
        </w:rPr>
        <w:t xml:space="preserve">analysis </w:t>
      </w:r>
      <w:r w:rsidRPr="00C33C0E">
        <w:rPr>
          <w:rFonts w:ascii="Times New Roman" w:hAnsi="Times New Roman" w:cs="Times New Roman"/>
          <w:sz w:val="24"/>
          <w:szCs w:val="24"/>
        </w:rPr>
        <w:t xml:space="preserve">included 30 studies, </w:t>
      </w:r>
      <w:r w:rsidRPr="00C33C0E">
        <w:rPr>
          <w:rFonts w:ascii="Times New Roman" w:hAnsi="Times New Roman" w:cs="Times New Roman"/>
          <w:sz w:val="24"/>
          <w:szCs w:val="24"/>
          <w:highlight w:val="cyan"/>
        </w:rPr>
        <w:t>involving a total of 42</w:t>
      </w:r>
      <w:r w:rsidRPr="00C33C0E" w:rsidR="00F22FAA">
        <w:rPr>
          <w:rFonts w:ascii="Times New Roman" w:hAnsi="Times New Roman" w:cs="Times New Roman"/>
          <w:sz w:val="24"/>
          <w:szCs w:val="24"/>
          <w:highlight w:val="cyan"/>
        </w:rPr>
        <w:t>,</w:t>
      </w:r>
      <w:r w:rsidRPr="00C33C0E">
        <w:rPr>
          <w:rFonts w:ascii="Times New Roman" w:hAnsi="Times New Roman" w:cs="Times New Roman"/>
          <w:sz w:val="24"/>
          <w:szCs w:val="24"/>
          <w:highlight w:val="cyan"/>
        </w:rPr>
        <w:t>386 individuals</w:t>
      </w:r>
      <w:r w:rsidRPr="00C33C0E" w:rsidR="00F22FAA">
        <w:rPr>
          <w:rFonts w:ascii="Times New Roman" w:hAnsi="Times New Roman" w:cs="Times New Roman"/>
          <w:sz w:val="24"/>
          <w:szCs w:val="24"/>
          <w:highlight w:val="cyan"/>
        </w:rPr>
        <w:t xml:space="preserve"> (wrong place???)</w:t>
      </w:r>
      <w:r w:rsidRPr="00C33C0E">
        <w:rPr>
          <w:rFonts w:ascii="Times New Roman" w:hAnsi="Times New Roman" w:cs="Times New Roman"/>
          <w:sz w:val="24"/>
          <w:szCs w:val="24"/>
          <w:highlight w:val="cyan"/>
        </w:rPr>
        <w:t xml:space="preserve">. </w:t>
      </w:r>
      <w:r w:rsidRPr="00C33C0E">
        <w:rPr>
          <w:rFonts w:ascii="Times New Roman" w:hAnsi="Times New Roman" w:cs="Times New Roman"/>
          <w:sz w:val="24"/>
          <w:szCs w:val="24"/>
        </w:rPr>
        <w:t xml:space="preserve">The sample size of these studies ranged from 100 (Willey et al., 2022) to 12,586 individuals (Ulset &amp; von Soest, 2022). </w:t>
      </w:r>
    </w:p>
    <w:p w:rsidRPr="00C33C0E" w:rsidR="00FE2182" w:rsidRDefault="00E81BC5" w14:paraId="6C8AC011" w14:textId="356D28A4">
      <w:pPr>
        <w:spacing w:after="0" w:line="480" w:lineRule="auto"/>
        <w:ind w:firstLine="720"/>
        <w:rPr>
          <w:rFonts w:ascii="Times New Roman" w:hAnsi="Times New Roman" w:cs="Times New Roman"/>
          <w:sz w:val="24"/>
          <w:szCs w:val="24"/>
          <w:highlight w:val="yellow"/>
        </w:rPr>
      </w:pPr>
      <w:r w:rsidRPr="20EFCC27">
        <w:rPr>
          <w:rFonts w:ascii="Times New Roman" w:hAnsi="Times New Roman" w:cs="Times New Roman"/>
          <w:sz w:val="24"/>
          <w:szCs w:val="24"/>
          <w:highlight w:val="yellow"/>
        </w:rPr>
        <w:t xml:space="preserve">Most of the studies had a significant proportion of male participants, with the percentage ranging from 4.40% (Chen et al., 2020) to </w:t>
      </w:r>
      <w:r w:rsidRPr="20EFCC27" w:rsidR="1578F2AE">
        <w:rPr>
          <w:rFonts w:ascii="Times New Roman" w:hAnsi="Times New Roman" w:cs="Times New Roman"/>
          <w:sz w:val="24"/>
          <w:szCs w:val="24"/>
          <w:highlight w:val="yellow"/>
        </w:rPr>
        <w:t>61.62% (Das et al., 2023); (</w:t>
      </w:r>
      <w:r w:rsidRPr="20EFCC27">
        <w:rPr>
          <w:rFonts w:ascii="Times New Roman" w:hAnsi="Times New Roman" w:cs="Times New Roman"/>
          <w:sz w:val="24"/>
          <w:szCs w:val="24"/>
          <w:highlight w:val="yellow"/>
        </w:rPr>
        <w:t xml:space="preserve"> Mean age of them ranged from 24.96 (Zhai et al., 2021) to </w:t>
      </w:r>
      <w:r w:rsidRPr="20EFCC27" w:rsidR="4FFEAE6E">
        <w:rPr>
          <w:rFonts w:ascii="Times New Roman" w:hAnsi="Times New Roman" w:cs="Times New Roman"/>
          <w:sz w:val="24"/>
          <w:szCs w:val="24"/>
          <w:highlight w:val="yellow"/>
        </w:rPr>
        <w:t xml:space="preserve">76.3 (Willey et al., 2022) </w:t>
      </w:r>
      <w:r w:rsidRPr="20EFCC27">
        <w:rPr>
          <w:rFonts w:ascii="Times New Roman" w:hAnsi="Times New Roman" w:cs="Times New Roman"/>
          <w:sz w:val="24"/>
          <w:szCs w:val="24"/>
          <w:highlight w:val="yellow"/>
        </w:rPr>
        <w:t xml:space="preserve"> years. The mean age of the participants varied with studies, with a few not providing explicit data, but indicating that the participants were adults above 18 years old (</w:t>
      </w:r>
      <w:proofErr w:type="spellStart"/>
      <w:r w:rsidRPr="20EFCC27">
        <w:rPr>
          <w:rFonts w:ascii="Times New Roman" w:hAnsi="Times New Roman" w:cs="Times New Roman"/>
          <w:sz w:val="24"/>
          <w:szCs w:val="24"/>
          <w:highlight w:val="yellow"/>
        </w:rPr>
        <w:t>citationQZ</w:t>
      </w:r>
      <w:proofErr w:type="spellEnd"/>
      <w:r w:rsidRPr="20EFCC27">
        <w:rPr>
          <w:rFonts w:ascii="Times New Roman" w:hAnsi="Times New Roman" w:cs="Times New Roman"/>
          <w:sz w:val="24"/>
          <w:szCs w:val="24"/>
          <w:highlight w:val="yellow"/>
        </w:rPr>
        <w:t xml:space="preserve">….). </w:t>
      </w:r>
    </w:p>
    <w:p w:rsidR="00FE2182" w:rsidRDefault="00E81BC5" w14:paraId="21F74B08" w14:textId="7F1BF50F">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mean PTG ranged from </w:t>
      </w:r>
      <w:r>
        <w:rPr>
          <w:rFonts w:ascii="Times New Roman" w:hAnsi="Times New Roman" w:cs="Times New Roman"/>
          <w:sz w:val="24"/>
          <w:szCs w:val="24"/>
        </w:rPr>
        <w:t xml:space="preserve">26.54 </w:t>
      </w:r>
      <w:r>
        <w:rPr>
          <w:rFonts w:ascii="Times New Roman" w:hAnsi="Times New Roman" w:cs="Times New Roman"/>
          <w:sz w:val="24"/>
          <w:szCs w:val="24"/>
          <w:highlight w:val="yellow"/>
        </w:rPr>
        <w:t xml:space="preserve"> to </w:t>
      </w:r>
      <w:r>
        <w:rPr>
          <w:rFonts w:ascii="Times New Roman" w:hAnsi="Times New Roman" w:cs="Times New Roman"/>
          <w:sz w:val="24"/>
          <w:szCs w:val="24"/>
        </w:rPr>
        <w:t xml:space="preserve">98.30 </w:t>
      </w:r>
      <w:r>
        <w:rPr>
          <w:rFonts w:ascii="Times New Roman" w:hAnsi="Times New Roman" w:cs="Times New Roman"/>
          <w:sz w:val="24"/>
          <w:szCs w:val="24"/>
          <w:highlight w:val="yellow"/>
        </w:rPr>
        <w:t xml:space="preserve">with varying degrees of standard deviation, indicative of the range and spread of PTG scores in these studies. Table 1 presents overall characteristics of all studies. </w:t>
      </w:r>
    </w:p>
    <w:p w:rsidR="00FE2182" w:rsidRDefault="00E81BC5" w14:paraId="27063951" w14:textId="77777777">
      <w:pPr>
        <w:pStyle w:val="LO-normal"/>
        <w:spacing w:after="0" w:line="480" w:lineRule="auto"/>
        <w:ind w:firstLine="720"/>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Pr>
        <w:t xml:space="preserve">The main analysis revealed a significant positive effect relative to the cutoff point of 45 (z = 4.915, p-value &lt; 0.0001). This indicates that PTG related to COVID-19 has been overwhelmingly positive, confirming our hypothesis mentioned in the introduction. </w:t>
      </w:r>
    </w:p>
    <w:p w:rsidR="00FE2182" w:rsidP="00C33C0E" w:rsidRDefault="00FE2182" w14:paraId="34D18FE0" w14:textId="77777777">
      <w:pPr>
        <w:pStyle w:val="LO-normal"/>
        <w:spacing w:after="0" w:line="480" w:lineRule="auto"/>
        <w:rPr>
          <w:rFonts w:ascii="Times New Roman" w:hAnsi="Times New Roman" w:eastAsia="Times New Roman" w:cs="Times New Roman"/>
          <w:sz w:val="24"/>
          <w:szCs w:val="24"/>
          <w:highlight w:val="yellow"/>
        </w:rPr>
      </w:pPr>
    </w:p>
    <w:p w:rsidR="00FE2182" w:rsidRDefault="00E81BC5" w14:paraId="65C309DB" w14:textId="77777777">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rsidR="00FE2182" w:rsidRDefault="00E81BC5" w14:paraId="065E0DD9" w14:textId="77777777">
      <w:pPr>
        <w:spacing w:after="0" w:line="480" w:lineRule="auto"/>
        <w:ind w:firstLine="720"/>
        <w:rPr>
          <w:rFonts w:ascii="Times New Roman" w:hAnsi="Times New Roman" w:cs="Times New Roman"/>
          <w:sz w:val="24"/>
          <w:szCs w:val="24"/>
          <w:highlight w:val="yellow"/>
        </w:rPr>
      </w:pPr>
      <w:commentRangeStart w:id="12"/>
      <w:r>
        <w:rPr>
          <w:rFonts w:ascii="Times New Roman" w:hAnsi="Times New Roman" w:cs="Times New Roman"/>
          <w:sz w:val="24"/>
          <w:szCs w:val="24"/>
          <w:highlight w:val="yellow"/>
        </w:rPr>
        <w:t xml:space="preserve"> Table 4 shows the summary of subgroup analysis on PTSD???? , ….(….QZ?)</w:t>
      </w:r>
      <w:commentRangeEnd w:id="12"/>
      <w:r>
        <w:commentReference w:id="12"/>
      </w:r>
    </w:p>
    <w:p w:rsidR="00316913" w:rsidP="00316913" w:rsidRDefault="00316913" w14:paraId="5D271BA5" w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Major Risk Factors: Depression, PTSD, Anxiety</w:t>
      </w:r>
    </w:p>
    <w:p w:rsidR="00316913" w:rsidP="00316913" w:rsidRDefault="00316913" w14:paraId="405C6375" w14:textId="77777777">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rPr>
        <w:t>Protective: Coping, Spirituality, Social Support, Attachment</w:t>
      </w:r>
    </w:p>
    <w:p w:rsidR="00316913" w:rsidRDefault="00316913" w14:paraId="211F261C" w14:textId="77777777">
      <w:pPr>
        <w:spacing w:after="0" w:line="480" w:lineRule="auto"/>
        <w:ind w:firstLine="720"/>
        <w:rPr>
          <w:rFonts w:ascii="Times New Roman" w:hAnsi="Times New Roman" w:cs="Times New Roman"/>
          <w:sz w:val="24"/>
          <w:szCs w:val="24"/>
          <w:highlight w:val="yellow"/>
        </w:rPr>
      </w:pPr>
    </w:p>
    <w:p w:rsidR="00316913" w:rsidRDefault="00316913" w14:paraId="4D36F410" w14:textId="77777777">
      <w:pPr>
        <w:spacing w:after="0" w:line="480" w:lineRule="auto"/>
        <w:ind w:firstLine="720"/>
        <w:rPr>
          <w:rFonts w:ascii="Times New Roman" w:hAnsi="Times New Roman" w:cs="Times New Roman"/>
          <w:sz w:val="24"/>
          <w:szCs w:val="24"/>
          <w:highlight w:val="yellow"/>
        </w:rPr>
      </w:pPr>
    </w:p>
    <w:p w:rsidR="00FE2182" w:rsidRDefault="00E81BC5" w14:paraId="20E4D68E"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rsidRPr="00901360" w:rsidR="00FE2182" w:rsidRDefault="00E81BC5" w14:paraId="0607CB20" w14:textId="77777777">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 xml:space="preserve">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t>
      </w:r>
      <w:r w:rsidRPr="00901360">
        <w:rPr>
          <w:rFonts w:ascii="Times New Roman" w:hAnsi="Times New Roman" w:cs="Times New Roman"/>
          <w:sz w:val="24"/>
          <w:szCs w:val="24"/>
          <w:highlight w:val="yellow"/>
        </w:rPr>
        <w:t>with a global scope, as was shown in other chronic ailments with certain life risks (</w:t>
      </w:r>
      <w:r w:rsidRPr="00901360">
        <w:rPr>
          <w:rFonts w:ascii="Times New Roman" w:hAnsi="Times New Roman" w:cs="Times New Roman"/>
          <w:sz w:val="24"/>
          <w:szCs w:val="24"/>
          <w:highlight w:val="yellow"/>
          <w:shd w:val="clear" w:color="auto" w:fill="FFFFFF"/>
        </w:rPr>
        <w:t xml:space="preserve">Ma et al., 2022; </w:t>
      </w:r>
      <w:proofErr w:type="spellStart"/>
      <w:r w:rsidRPr="00901360">
        <w:rPr>
          <w:rFonts w:ascii="Times New Roman" w:hAnsi="Times New Roman" w:cs="Times New Roman"/>
          <w:sz w:val="24"/>
          <w:szCs w:val="24"/>
          <w:highlight w:val="yellow"/>
          <w:shd w:val="clear" w:color="auto" w:fill="FFFFFF"/>
        </w:rPr>
        <w:t>Pięta</w:t>
      </w:r>
      <w:proofErr w:type="spellEnd"/>
      <w:r w:rsidRPr="00901360">
        <w:rPr>
          <w:rFonts w:ascii="Times New Roman" w:hAnsi="Times New Roman" w:cs="Times New Roman"/>
          <w:sz w:val="24"/>
          <w:szCs w:val="24"/>
          <w:highlight w:val="yellow"/>
          <w:shd w:val="clear" w:color="auto" w:fill="FFFFFF"/>
        </w:rPr>
        <w:t xml:space="preserve"> &amp; Rzeszutek, 2022; </w:t>
      </w:r>
      <w:r w:rsidRPr="00901360">
        <w:rPr>
          <w:rFonts w:ascii="Times New Roman" w:hAnsi="Times New Roman" w:eastAsia="Times New Roman" w:cs="Times New Roman"/>
          <w:sz w:val="24"/>
          <w:szCs w:val="24"/>
          <w:highlight w:val="yellow"/>
        </w:rPr>
        <w:t>Sawyer et al., 2010; Shand et al., 2015; Wang et al., 2022</w:t>
      </w:r>
      <w:r w:rsidRPr="00901360">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rsidRPr="006E290D" w:rsidR="00FE2182" w:rsidRDefault="00E81BC5" w14:paraId="74082D50" w14:textId="352B2248">
      <w:pPr>
        <w:spacing w:after="0" w:line="480" w:lineRule="auto"/>
        <w:ind w:firstLine="720"/>
        <w:rPr>
          <w:rFonts w:ascii="Times New Roman" w:hAnsi="Times New Roman" w:cs="Times New Roman"/>
          <w:sz w:val="24"/>
          <w:szCs w:val="24"/>
          <w:highlight w:val="yellow"/>
        </w:rPr>
      </w:pPr>
      <w:commentRangeStart w:id="13"/>
      <w:commentRangeStart w:id="14"/>
      <w:r w:rsidRPr="13A37748" w:rsidR="00E81BC5">
        <w:rPr>
          <w:rFonts w:ascii="Times New Roman" w:hAnsi="Times New Roman" w:cs="Times New Roman"/>
          <w:sz w:val="24"/>
          <w:szCs w:val="24"/>
          <w:highlight w:val="yellow"/>
        </w:rPr>
        <w:t xml:space="preserve">This meta-analysis consisted of </w:t>
      </w:r>
      <w:del w:author="Marguerite S Rwil" w:date="2023-12-22T17:15:15.466Z" w:id="1871706850">
        <w:r w:rsidRPr="13A37748" w:rsidDel="00E81BC5">
          <w:rPr>
            <w:rFonts w:ascii="Times New Roman" w:hAnsi="Times New Roman" w:cs="Times New Roman"/>
            <w:sz w:val="24"/>
            <w:szCs w:val="24"/>
            <w:highlight w:val="yellow"/>
          </w:rPr>
          <w:delText>23</w:delText>
        </w:r>
        <w:r w:rsidRPr="13A37748" w:rsidDel="00E81BC5">
          <w:rPr>
            <w:rFonts w:ascii="Times New Roman" w:hAnsi="Times New Roman" w:cs="Times New Roman"/>
            <w:sz w:val="24"/>
            <w:szCs w:val="24"/>
            <w:highlight w:val="yellow"/>
          </w:rPr>
          <w:delText xml:space="preserve"> </w:delText>
        </w:r>
      </w:del>
      <w:ins w:author="Marguerite S Rwil" w:date="2023-12-22T17:15:05.29Z" w:id="1539115058">
        <w:r w:rsidRPr="13A37748" w:rsidR="2762A088">
          <w:rPr>
            <w:rFonts w:ascii="Times New Roman" w:hAnsi="Times New Roman" w:cs="Times New Roman"/>
            <w:sz w:val="24"/>
            <w:szCs w:val="24"/>
            <w:highlight w:val="yellow"/>
          </w:rPr>
          <w:t xml:space="preserve"> 30 </w:t>
        </w:r>
      </w:ins>
      <w:r w:rsidRPr="13A37748" w:rsidR="00E81BC5">
        <w:rPr>
          <w:rFonts w:ascii="Times New Roman" w:hAnsi="Times New Roman" w:cs="Times New Roman"/>
          <w:sz w:val="24"/>
          <w:szCs w:val="24"/>
          <w:highlight w:val="yellow"/>
        </w:rPr>
        <w:t>studies</w:t>
      </w:r>
      <w:commentRangeEnd w:id="13"/>
      <w:r>
        <w:rPr>
          <w:rStyle w:val="CommentReference"/>
        </w:rPr>
        <w:commentReference w:id="13"/>
      </w:r>
      <w:commentRangeEnd w:id="14"/>
      <w:r>
        <w:rPr>
          <w:rStyle w:val="CommentReference"/>
        </w:rPr>
        <w:commentReference w:id="14"/>
      </w:r>
      <w:del w:author="Marguerite S Rwil" w:date="2023-12-22T17:17:04.106Z" w:id="442944852">
        <w:r w:rsidRPr="13A37748" w:rsidDel="00E81BC5">
          <w:rPr>
            <w:rFonts w:ascii="Times New Roman" w:hAnsi="Times New Roman" w:cs="Times New Roman"/>
            <w:sz w:val="24"/>
            <w:szCs w:val="24"/>
            <w:highlight w:val="yellow"/>
          </w:rPr>
          <w:delText xml:space="preserve"> (</w:delText>
        </w:r>
      </w:del>
      <w:ins w:author="Marguerite S Rwil" w:date="2023-12-22T17:16:58.612Z" w:id="500286210">
        <w:r w:rsidRPr="13A37748" w:rsidR="4861B095">
          <w:rPr>
            <w:rFonts w:ascii="Times New Roman" w:hAnsi="Times New Roman" w:cs="Times New Roman"/>
            <w:sz w:val="24"/>
            <w:szCs w:val="24"/>
            <w:highlight w:val="yellow"/>
          </w:rPr>
          <w:t>(</w:t>
        </w:r>
        <w:r w:rsidRPr="13A37748" w:rsidR="4861B095">
          <w:rPr>
            <w:rFonts w:ascii="Times New Roman" w:hAnsi="Times New Roman" w:cs="Times New Roman"/>
            <w:sz w:val="24"/>
            <w:szCs w:val="24"/>
            <w:highlight w:val="yellow"/>
          </w:rPr>
          <w:t>Adjorlolo</w:t>
        </w:r>
        <w:r w:rsidRPr="13A37748" w:rsidR="4861B095">
          <w:rPr>
            <w:rFonts w:ascii="Times New Roman" w:hAnsi="Times New Roman" w:cs="Times New Roman"/>
            <w:sz w:val="24"/>
            <w:szCs w:val="24"/>
            <w:highlight w:val="yellow"/>
          </w:rPr>
          <w:t xml:space="preserve"> et al., 2022); (Arnout &amp; Al-</w:t>
        </w:r>
        <w:r w:rsidRPr="13A37748" w:rsidR="4861B095">
          <w:rPr>
            <w:rFonts w:ascii="Times New Roman" w:hAnsi="Times New Roman" w:cs="Times New Roman"/>
            <w:sz w:val="24"/>
            <w:szCs w:val="24"/>
            <w:highlight w:val="yellow"/>
          </w:rPr>
          <w:t>Sufyani</w:t>
        </w:r>
        <w:r w:rsidRPr="13A37748" w:rsidR="4861B095">
          <w:rPr>
            <w:rFonts w:ascii="Times New Roman" w:hAnsi="Times New Roman" w:cs="Times New Roman"/>
            <w:sz w:val="24"/>
            <w:szCs w:val="24"/>
            <w:highlight w:val="yellow"/>
          </w:rPr>
          <w:t xml:space="preserve">., 2021); (Bai et al., 2023); (Barnicot et al., 2023); (Castiglioni et al., 2023); (Chasson et al., 2022); (Chen &amp; Tang., 2021); (Das et al., 2023); (El-Khoury </w:t>
        </w:r>
        <w:r w:rsidRPr="13A37748" w:rsidR="4861B095">
          <w:rPr>
            <w:rFonts w:ascii="Times New Roman" w:hAnsi="Times New Roman" w:cs="Times New Roman"/>
            <w:sz w:val="24"/>
            <w:szCs w:val="24"/>
            <w:highlight w:val="yellow"/>
          </w:rPr>
          <w:t>Malhame</w:t>
        </w:r>
        <w:r w:rsidRPr="13A37748" w:rsidR="4861B095">
          <w:rPr>
            <w:rFonts w:ascii="Times New Roman" w:hAnsi="Times New Roman" w:cs="Times New Roman"/>
            <w:sz w:val="24"/>
            <w:szCs w:val="24"/>
            <w:highlight w:val="yellow"/>
          </w:rPr>
          <w:t xml:space="preserve"> et al., 2023); (Gul et al., 2023); (</w:t>
        </w:r>
        <w:r w:rsidRPr="13A37748" w:rsidR="4861B095">
          <w:rPr>
            <w:rFonts w:ascii="Times New Roman" w:hAnsi="Times New Roman" w:cs="Times New Roman"/>
            <w:sz w:val="24"/>
            <w:szCs w:val="24"/>
            <w:highlight w:val="yellow"/>
          </w:rPr>
          <w:t>Kalaitzaki</w:t>
        </w:r>
        <w:r w:rsidRPr="13A37748" w:rsidR="4861B095">
          <w:rPr>
            <w:rFonts w:ascii="Times New Roman" w:hAnsi="Times New Roman" w:cs="Times New Roman"/>
            <w:sz w:val="24"/>
            <w:szCs w:val="24"/>
            <w:highlight w:val="yellow"/>
          </w:rPr>
          <w:t xml:space="preserve">, </w:t>
        </w:r>
        <w:r w:rsidRPr="13A37748" w:rsidR="4861B095">
          <w:rPr>
            <w:rFonts w:ascii="Times New Roman" w:hAnsi="Times New Roman" w:cs="Times New Roman"/>
            <w:sz w:val="24"/>
            <w:szCs w:val="24"/>
            <w:highlight w:val="yellow"/>
          </w:rPr>
          <w:t>Tsouvelas</w:t>
        </w:r>
        <w:r w:rsidRPr="13A37748" w:rsidR="4861B095">
          <w:rPr>
            <w:rFonts w:ascii="Times New Roman" w:hAnsi="Times New Roman" w:cs="Times New Roman"/>
            <w:sz w:val="24"/>
            <w:szCs w:val="24"/>
            <w:highlight w:val="yellow"/>
          </w:rPr>
          <w:t xml:space="preserve"> &amp; </w:t>
        </w:r>
        <w:r w:rsidRPr="13A37748" w:rsidR="4861B095">
          <w:rPr>
            <w:rFonts w:ascii="Times New Roman" w:hAnsi="Times New Roman" w:cs="Times New Roman"/>
            <w:sz w:val="24"/>
            <w:szCs w:val="24"/>
            <w:highlight w:val="yellow"/>
          </w:rPr>
          <w:t>Tamiolaki</w:t>
        </w:r>
        <w:r w:rsidRPr="13A37748" w:rsidR="4861B095">
          <w:rPr>
            <w:rFonts w:ascii="Times New Roman" w:hAnsi="Times New Roman" w:cs="Times New Roman"/>
            <w:sz w:val="24"/>
            <w:szCs w:val="24"/>
            <w:highlight w:val="yellow"/>
          </w:rPr>
          <w:t>, 2022); (</w:t>
        </w:r>
        <w:r w:rsidRPr="13A37748" w:rsidR="4861B095">
          <w:rPr>
            <w:rFonts w:ascii="Times New Roman" w:hAnsi="Times New Roman" w:cs="Times New Roman"/>
            <w:sz w:val="24"/>
            <w:szCs w:val="24"/>
            <w:highlight w:val="yellow"/>
          </w:rPr>
          <w:t>Kalaitzaki</w:t>
        </w:r>
        <w:r w:rsidRPr="13A37748" w:rsidR="4861B095">
          <w:rPr>
            <w:rFonts w:ascii="Times New Roman" w:hAnsi="Times New Roman" w:cs="Times New Roman"/>
            <w:sz w:val="24"/>
            <w:szCs w:val="24"/>
            <w:highlight w:val="yellow"/>
          </w:rPr>
          <w:t xml:space="preserve"> et al., 2023); (Lan et al., 2023); (Lau, Chan &amp; Ng, 2021); (Lewis et al., 2022); (Lyu et al., 2021); (Morales et al., 2023); (Mo et al., 2022); (Northfield &amp; Johnston, 2021); (Tu et al., 2023); (Ulset &amp; von Soest, 2022); (Vazquez et al., 2022); (Wang et al., 2023); (Willey et al., 2022); (Yao et al., 2023); (Yeung et al., 2022); (Yildiz, 2021); (Zhang et al., 2021); (Zhou, </w:t>
        </w:r>
        <w:r w:rsidRPr="13A37748" w:rsidR="4861B095">
          <w:rPr>
            <w:rFonts w:ascii="Times New Roman" w:hAnsi="Times New Roman" w:cs="Times New Roman"/>
            <w:sz w:val="24"/>
            <w:szCs w:val="24"/>
            <w:highlight w:val="yellow"/>
          </w:rPr>
          <w:t>MacGeorge</w:t>
        </w:r>
        <w:r w:rsidRPr="13A37748" w:rsidR="4861B095">
          <w:rPr>
            <w:rFonts w:ascii="Times New Roman" w:hAnsi="Times New Roman" w:cs="Times New Roman"/>
            <w:sz w:val="24"/>
            <w:szCs w:val="24"/>
            <w:highlight w:val="yellow"/>
          </w:rPr>
          <w:t xml:space="preserve"> &amp; Myrick, 2020) </w:t>
        </w:r>
      </w:ins>
      <w:del w:author="Marguerite S Rwil" w:date="2023-12-22T17:17:15.625Z" w:id="1666028100">
        <w:r w:rsidRPr="13A37748" w:rsidDel="00E81BC5">
          <w:rPr>
            <w:rFonts w:ascii="Times New Roman" w:hAnsi="Times New Roman" w:cs="Times New Roman"/>
            <w:sz w:val="24"/>
            <w:szCs w:val="24"/>
            <w:highlight w:val="yellow"/>
          </w:rPr>
          <w:delText xml:space="preserve">citations…. MR) </w:delText>
        </w:r>
      </w:del>
      <w:r w:rsidRPr="13A37748" w:rsidR="00E81BC5">
        <w:rPr>
          <w:rFonts w:ascii="Times New Roman" w:hAnsi="Times New Roman" w:cs="Times New Roman"/>
          <w:sz w:val="24"/>
          <w:szCs w:val="24"/>
          <w:highlight w:val="yellow"/>
        </w:rPr>
        <w:t xml:space="preserve">involving </w:t>
      </w:r>
      <w:ins w:author="Marguerite S Rwil" w:date="2023-12-22T17:15:23.811Z" w:id="2076769084">
        <w:r w:rsidRPr="13A37748" w:rsidR="2DC936EC">
          <w:rPr>
            <w:rFonts w:ascii="Times New Roman" w:hAnsi="Times New Roman" w:cs="Times New Roman"/>
            <w:sz w:val="24"/>
            <w:szCs w:val="24"/>
            <w:highlight w:val="yellow"/>
          </w:rPr>
          <w:t>42,386</w:t>
        </w:r>
      </w:ins>
      <w:r w:rsidRPr="13A37748" w:rsidR="00E81BC5">
        <w:rPr>
          <w:rFonts w:ascii="Times New Roman" w:hAnsi="Times New Roman" w:cs="Times New Roman"/>
          <w:sz w:val="24"/>
          <w:szCs w:val="24"/>
          <w:highlight w:val="yellow"/>
        </w:rPr>
        <w:t xml:space="preserve">…. </w:t>
      </w:r>
      <w:ins w:author="Marguerite S Rwil" w:date="2023-12-22T17:17:26.541Z" w:id="1728722973">
        <w:r w:rsidRPr="13A37748" w:rsidR="2E4F5437">
          <w:rPr>
            <w:rFonts w:ascii="Times New Roman" w:hAnsi="Times New Roman" w:cs="Times New Roman"/>
            <w:sz w:val="24"/>
            <w:szCs w:val="24"/>
            <w:highlight w:val="yellow"/>
          </w:rPr>
          <w:t>p</w:t>
        </w:r>
      </w:ins>
      <w:del w:author="Marguerite S Rwil" w:date="2023-12-22T17:17:24.63Z" w:id="48589803">
        <w:r w:rsidRPr="13A37748" w:rsidDel="00E81BC5">
          <w:rPr>
            <w:rFonts w:ascii="Times New Roman" w:hAnsi="Times New Roman" w:cs="Times New Roman"/>
            <w:sz w:val="24"/>
            <w:szCs w:val="24"/>
            <w:highlight w:val="yellow"/>
          </w:rPr>
          <w:delText>P</w:delText>
        </w:r>
      </w:del>
      <w:r w:rsidRPr="13A37748" w:rsidR="00E81BC5">
        <w:rPr>
          <w:rFonts w:ascii="Times New Roman" w:hAnsi="Times New Roman" w:cs="Times New Roman"/>
          <w:sz w:val="24"/>
          <w:szCs w:val="24"/>
          <w:highlight w:val="yellow"/>
        </w:rPr>
        <w:t>articipants. All of them associated PTG with Covid-19. # of studies also associated PTG wit</w:t>
      </w:r>
      <w:r w:rsidRPr="13A37748" w:rsidR="00E81BC5">
        <w:rPr>
          <w:rFonts w:ascii="Times New Roman" w:hAnsi="Times New Roman" w:cs="Times New Roman"/>
          <w:sz w:val="24"/>
          <w:szCs w:val="24"/>
          <w:highlight w:val="yellow"/>
        </w:rPr>
        <w:t>h</w:t>
      </w:r>
      <w:r w:rsidRPr="13A37748" w:rsidR="00E81BC5">
        <w:rPr>
          <w:rFonts w:ascii="Times New Roman" w:hAnsi="Times New Roman" w:cs="Times New Roman"/>
          <w:sz w:val="24"/>
          <w:szCs w:val="24"/>
          <w:highlight w:val="yellow"/>
        </w:rPr>
        <w:t xml:space="preserve"> ..</w:t>
      </w:r>
      <w:r w:rsidRPr="13A37748" w:rsidR="00E81BC5">
        <w:rPr>
          <w:rFonts w:ascii="Times New Roman" w:hAnsi="Times New Roman" w:cs="Times New Roman"/>
          <w:sz w:val="24"/>
          <w:szCs w:val="24"/>
          <w:highlight w:val="yellow"/>
        </w:rPr>
        <w:t>?</w:t>
      </w:r>
      <w:r w:rsidRPr="13A37748" w:rsidR="00E81BC5">
        <w:rPr>
          <w:rFonts w:ascii="Times New Roman" w:hAnsi="Times New Roman" w:cs="Times New Roman"/>
          <w:sz w:val="24"/>
          <w:szCs w:val="24"/>
          <w:highlight w:val="yellow"/>
        </w:rPr>
        <w:t>??? (QZ). Despite the heterogeneity in sample characteristics (e.g., age, country of origin, culture, position in the pandemic), the result among studies were consistent. An overall pooled risk ratio of</w:t>
      </w:r>
      <w:r w:rsidRPr="13A37748" w:rsidR="00E81BC5">
        <w:rPr>
          <w:rFonts w:ascii="Times New Roman" w:hAnsi="Times New Roman" w:cs="Times New Roman"/>
          <w:sz w:val="24"/>
          <w:szCs w:val="24"/>
          <w:highlight w:val="yellow"/>
        </w:rPr>
        <w:t>…..</w:t>
      </w:r>
      <w:r w:rsidRPr="13A37748" w:rsidR="00E81BC5">
        <w:rPr>
          <w:rFonts w:ascii="Times New Roman" w:hAnsi="Times New Roman" w:cs="Times New Roman"/>
          <w:sz w:val="24"/>
          <w:szCs w:val="24"/>
          <w:highlight w:val="yellow"/>
        </w:rPr>
        <w:t xml:space="preserve"> suggests…</w:t>
      </w:r>
      <w:r w:rsidRPr="13A37748" w:rsidR="00E81BC5">
        <w:rPr>
          <w:rFonts w:ascii="Times New Roman" w:hAnsi="Times New Roman" w:cs="Times New Roman"/>
          <w:sz w:val="24"/>
          <w:szCs w:val="24"/>
          <w:highlight w:val="yellow"/>
        </w:rPr>
        <w:t>….(</w:t>
      </w:r>
      <w:r w:rsidRPr="13A37748" w:rsidR="00E81BC5">
        <w:rPr>
          <w:rFonts w:ascii="Times New Roman" w:hAnsi="Times New Roman" w:cs="Times New Roman"/>
          <w:sz w:val="24"/>
          <w:szCs w:val="24"/>
          <w:highlight w:val="yellow"/>
        </w:rPr>
        <w:t xml:space="preserve">QZ). Of </w:t>
      </w:r>
      <w:r w:rsidRPr="13A37748" w:rsidR="005B2A73">
        <w:rPr>
          <w:rFonts w:ascii="Times New Roman" w:hAnsi="Times New Roman" w:cs="Times New Roman"/>
          <w:sz w:val="24"/>
          <w:szCs w:val="24"/>
          <w:highlight w:val="yellow"/>
        </w:rPr>
        <w:t xml:space="preserve">30 </w:t>
      </w:r>
      <w:r w:rsidRPr="13A37748" w:rsidR="00E81BC5">
        <w:rPr>
          <w:rFonts w:ascii="Times New Roman" w:hAnsi="Times New Roman" w:cs="Times New Roman"/>
          <w:sz w:val="24"/>
          <w:szCs w:val="24"/>
          <w:highlight w:val="yellow"/>
        </w:rPr>
        <w:t>studies, ??# of them showed whatever</w:t>
      </w:r>
      <w:r w:rsidRPr="13A37748" w:rsidR="00E81BC5">
        <w:rPr>
          <w:rFonts w:ascii="Times New Roman" w:hAnsi="Times New Roman" w:cs="Times New Roman"/>
          <w:sz w:val="24"/>
          <w:szCs w:val="24"/>
          <w:highlight w:val="yellow"/>
        </w:rPr>
        <w:t>….(</w:t>
      </w:r>
      <w:r w:rsidRPr="13A37748" w:rsidR="00E81BC5">
        <w:rPr>
          <w:rFonts w:ascii="Times New Roman" w:hAnsi="Times New Roman" w:cs="Times New Roman"/>
          <w:sz w:val="24"/>
          <w:szCs w:val="24"/>
          <w:highlight w:val="yellow"/>
        </w:rPr>
        <w:t>need just key # here to make your statement! (QZ)</w:t>
      </w:r>
    </w:p>
    <w:p w:rsidRPr="006E290D" w:rsidR="00FE2182" w:rsidRDefault="00E81BC5" w14:paraId="78BF5A15" w14:textId="77777777">
      <w:pPr>
        <w:spacing w:after="0" w:line="480" w:lineRule="auto"/>
        <w:rPr>
          <w:rFonts w:ascii="Times New Roman" w:hAnsi="Times New Roman" w:cs="Times New Roman"/>
          <w:b/>
          <w:bCs/>
          <w:sz w:val="24"/>
          <w:szCs w:val="24"/>
          <w:highlight w:val="yellow"/>
        </w:rPr>
      </w:pPr>
      <w:r w:rsidRPr="006E290D">
        <w:rPr>
          <w:rFonts w:ascii="Times New Roman" w:hAnsi="Times New Roman" w:cs="Times New Roman"/>
          <w:b/>
          <w:bCs/>
          <w:sz w:val="24"/>
          <w:szCs w:val="24"/>
          <w:highlight w:val="yellow"/>
        </w:rPr>
        <w:t>Methodological Heterogeneity across Studies</w:t>
      </w:r>
    </w:p>
    <w:p w:rsidRPr="006E290D" w:rsidR="00FE2182" w:rsidRDefault="00E81BC5" w14:paraId="5FEFD9ED" w14:textId="77777777">
      <w:pPr>
        <w:spacing w:after="0" w:line="480" w:lineRule="auto"/>
        <w:ind w:firstLine="720"/>
        <w:rPr>
          <w:rFonts w:ascii="Times New Roman" w:hAnsi="Times New Roman" w:eastAsia="Times New Roman" w:cs="Times New Roman"/>
          <w:sz w:val="24"/>
          <w:szCs w:val="24"/>
          <w:highlight w:val="yellow"/>
        </w:rPr>
      </w:pPr>
      <w:r w:rsidRPr="006E290D">
        <w:rPr>
          <w:rFonts w:ascii="Times New Roman" w:hAnsi="Times New Roman" w:cs="Times New Roman"/>
          <w:sz w:val="24"/>
          <w:szCs w:val="24"/>
          <w:highlight w:val="yellow"/>
        </w:rPr>
        <w:t xml:space="preserve">In the final sample of studies, most studies used PTGI or its variations (e.g., SF, CPTGI), except one used SRGS-SF (Zhai et al., 2021). Despite the discrepancy in assessments, the link between </w:t>
      </w:r>
      <w:commentRangeStart w:id="15"/>
      <w:r w:rsidRPr="006E290D">
        <w:rPr>
          <w:rFonts w:ascii="Times New Roman" w:hAnsi="Times New Roman" w:cs="Times New Roman"/>
          <w:sz w:val="24"/>
          <w:szCs w:val="24"/>
          <w:highlight w:val="yellow"/>
        </w:rPr>
        <w:t xml:space="preserve">CVD </w:t>
      </w:r>
      <w:commentRangeEnd w:id="15"/>
      <w:r w:rsidRPr="006E290D" w:rsidR="00D8623E">
        <w:rPr>
          <w:rStyle w:val="CommentReference"/>
          <w:highlight w:val="yellow"/>
        </w:rPr>
        <w:commentReference w:id="15"/>
      </w:r>
      <w:r w:rsidRPr="006E290D">
        <w:rPr>
          <w:rFonts w:ascii="Times New Roman" w:hAnsi="Times New Roman" w:cs="Times New Roman"/>
          <w:sz w:val="24"/>
          <w:szCs w:val="24"/>
          <w:highlight w:val="yellow"/>
        </w:rPr>
        <w:t xml:space="preserve">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w:t>
      </w:r>
      <w:r w:rsidRPr="006E290D">
        <w:rPr>
          <w:rFonts w:ascii="Times New Roman" w:hAnsi="Times New Roman" w:cs="Times New Roman"/>
          <w:sz w:val="24"/>
          <w:szCs w:val="24"/>
          <w:highlight w:val="yellow"/>
        </w:rPr>
        <w:lastRenderedPageBreak/>
        <w:t xml:space="preserve">providers, general populations). </w:t>
      </w:r>
      <w:r w:rsidRPr="00901360">
        <w:rPr>
          <w:rFonts w:ascii="Times New Roman" w:hAnsi="Times New Roman" w:cs="Times New Roman"/>
          <w:sz w:val="24"/>
          <w:szCs w:val="24"/>
          <w:highlight w:val="yellow"/>
        </w:rPr>
        <w:t xml:space="preserve">For example, mean age of </w:t>
      </w:r>
      <w:r w:rsidRPr="00901360">
        <w:rPr>
          <w:rFonts w:ascii="Times New Roman" w:hAnsi="Times New Roman" w:eastAsia="Times New Roman" w:cs="Times New Roman"/>
          <w:sz w:val="24"/>
          <w:szCs w:val="24"/>
          <w:highlight w:val="yellow"/>
        </w:rPr>
        <w:t xml:space="preserve">Chasson et al.’s (2022) study was 28.16, whereas </w:t>
      </w:r>
      <w:commentRangeStart w:id="16"/>
      <w:commentRangeStart w:id="17"/>
      <w:r w:rsidRPr="00901360">
        <w:rPr>
          <w:rFonts w:ascii="Times New Roman" w:hAnsi="Times New Roman" w:eastAsia="Times New Roman" w:cs="Times New Roman"/>
          <w:sz w:val="24"/>
          <w:szCs w:val="24"/>
          <w:highlight w:val="yellow"/>
        </w:rPr>
        <w:t>Pietrzak et al.’ (2021)</w:t>
      </w:r>
      <w:commentRangeEnd w:id="16"/>
      <w:r w:rsidRPr="006E290D">
        <w:rPr>
          <w:rStyle w:val="CommentReference"/>
          <w:highlight w:val="yellow"/>
        </w:rPr>
        <w:commentReference w:id="16"/>
      </w:r>
      <w:commentRangeEnd w:id="17"/>
      <w:r w:rsidRPr="006E290D" w:rsidR="00D8623E">
        <w:rPr>
          <w:rStyle w:val="CommentReference"/>
          <w:highlight w:val="yellow"/>
        </w:rPr>
        <w:commentReference w:id="17"/>
      </w:r>
      <w:r w:rsidRPr="00901360">
        <w:rPr>
          <w:rFonts w:ascii="Times New Roman" w:hAnsi="Times New Roman" w:eastAsia="Times New Roman" w:cs="Times New Roman"/>
          <w:sz w:val="24"/>
          <w:szCs w:val="24"/>
          <w:highlight w:val="yellow"/>
        </w:rPr>
        <w:t xml:space="preserve"> was 63.3. Both groups showed moderate or moderately high-level PTG</w:t>
      </w:r>
      <w:r w:rsidRPr="006E290D">
        <w:rPr>
          <w:rFonts w:ascii="Times New Roman" w:hAnsi="Times New Roman" w:eastAsia="Times New Roman" w:cs="Times New Roman"/>
          <w:sz w:val="24"/>
          <w:szCs w:val="24"/>
          <w:highlight w:val="yellow"/>
        </w:rPr>
        <w:t xml:space="preserve"> </w:t>
      </w:r>
      <w:r w:rsidRPr="00901360">
        <w:rPr>
          <w:rFonts w:ascii="Times New Roman" w:hAnsi="Times New Roman" w:eastAsia="Times New Roman" w:cs="Times New Roman"/>
          <w:sz w:val="24"/>
          <w:szCs w:val="24"/>
          <w:highlight w:val="yellow"/>
        </w:rPr>
        <w:t>(this may be modified based on subgroup analysis of age effects).</w:t>
      </w:r>
    </w:p>
    <w:p w:rsidRPr="006E290D" w:rsidR="00FE2182" w:rsidRDefault="00E81BC5" w14:paraId="0F885482" w14:textId="77777777">
      <w:pPr>
        <w:spacing w:after="0" w:line="480" w:lineRule="auto"/>
        <w:ind w:firstLine="720"/>
        <w:rPr>
          <w:rFonts w:ascii="Times New Roman" w:hAnsi="Times New Roman" w:cs="Times New Roman"/>
          <w:sz w:val="24"/>
          <w:szCs w:val="24"/>
          <w:highlight w:val="yellow"/>
        </w:rPr>
      </w:pPr>
      <w:r w:rsidRPr="006E290D">
        <w:rPr>
          <w:rFonts w:ascii="Times New Roman" w:hAnsi="Times New Roman" w:cs="Times New Roman"/>
          <w:sz w:val="24"/>
          <w:szCs w:val="24"/>
          <w:highlight w:val="yellow"/>
        </w:rPr>
        <w:t xml:space="preserve">Finally, there was also the variation in when PTG was observed across 24 studies. </w:t>
      </w:r>
      <w:r w:rsidRPr="00901360">
        <w:rPr>
          <w:rFonts w:ascii="Times New Roman" w:hAnsi="Times New Roman" w:cs="Times New Roman"/>
          <w:sz w:val="24"/>
          <w:szCs w:val="24"/>
          <w:highlight w:val="yellow"/>
          <w:shd w:val="clear" w:color="auto" w:fill="FFFFFF"/>
        </w:rPr>
        <w:t>The assessment time ranged from </w:t>
      </w:r>
      <w:r w:rsidRPr="00901360">
        <w:rPr>
          <w:rStyle w:val="m5172520087873701182gmail-msodel"/>
          <w:rFonts w:ascii="Times New Roman" w:hAnsi="Times New Roman" w:cs="Times New Roman"/>
          <w:sz w:val="24"/>
          <w:szCs w:val="24"/>
          <w:highlight w:val="yellow"/>
          <w:shd w:val="clear" w:color="auto" w:fill="FFFFFF"/>
        </w:rPr>
        <w:t>??</w:t>
      </w:r>
      <w:r w:rsidRPr="00901360">
        <w:rPr>
          <w:rStyle w:val="m5172520087873701182gmail-msoins"/>
          <w:rFonts w:ascii="Times New Roman" w:hAnsi="Times New Roman" w:cs="Times New Roman"/>
          <w:sz w:val="24"/>
          <w:szCs w:val="24"/>
          <w:highlight w:val="yellow"/>
          <w:shd w:val="clear" w:color="auto" w:fill="FFFFFF"/>
        </w:rPr>
        <w:t> </w:t>
      </w:r>
      <w:r w:rsidRPr="00901360">
        <w:rPr>
          <w:rFonts w:ascii="Times New Roman" w:hAnsi="Times New Roman" w:cs="Times New Roman"/>
          <w:sz w:val="24"/>
          <w:szCs w:val="24"/>
          <w:highlight w:val="yellow"/>
          <w:shd w:val="clear" w:color="auto" w:fill="FFFFFF"/>
        </w:rPr>
        <w:t>month (?? et al., 202?) to</w:t>
      </w:r>
      <w:r w:rsidRPr="00901360">
        <w:rPr>
          <w:rStyle w:val="m5172520087873701182gmail-msodel"/>
          <w:rFonts w:ascii="Times New Roman" w:hAnsi="Times New Roman" w:cs="Times New Roman"/>
          <w:sz w:val="24"/>
          <w:szCs w:val="24"/>
          <w:highlight w:val="yellow"/>
          <w:shd w:val="clear" w:color="auto" w:fill="FFFFFF"/>
        </w:rPr>
        <w:t>??</w:t>
      </w:r>
      <w:r w:rsidRPr="00901360">
        <w:rPr>
          <w:rFonts w:ascii="Times New Roman" w:hAnsi="Times New Roman" w:cs="Times New Roman"/>
          <w:sz w:val="24"/>
          <w:szCs w:val="24"/>
          <w:highlight w:val="yellow"/>
          <w:shd w:val="clear" w:color="auto" w:fill="FFFFFF"/>
        </w:rPr>
        <w:t> years (?? et al., 202?). The link between Covid-19 and PTG was nevertheless evident across these studies. Understandably, due to the emergent pandemic, studies in this meta-analysis were published in a close time period (2020-2022) with few were conducted in a prospective design.</w:t>
      </w:r>
      <w:r w:rsidRPr="006E290D">
        <w:rPr>
          <w:rFonts w:ascii="Times New Roman" w:hAnsi="Times New Roman" w:cs="Times New Roman"/>
          <w:sz w:val="24"/>
          <w:szCs w:val="24"/>
          <w:highlight w:val="yellow"/>
          <w:shd w:val="clear" w:color="auto" w:fill="FFFFFF"/>
        </w:rPr>
        <w:t xml:space="preserve"> </w:t>
      </w:r>
      <w:r w:rsidRPr="006E290D">
        <w:rPr>
          <w:rFonts w:ascii="Times New Roman" w:hAnsi="Times New Roman" w:cs="Times New Roman"/>
          <w:sz w:val="24"/>
          <w:szCs w:val="24"/>
          <w:highlight w:val="yellow"/>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rsidRPr="006E290D" w:rsidR="00FE2182" w:rsidRDefault="00E81BC5" w14:paraId="7C1EB8EB" w14:textId="77777777">
      <w:pPr>
        <w:spacing w:after="0" w:line="480" w:lineRule="auto"/>
        <w:rPr>
          <w:rFonts w:ascii="Times New Roman" w:hAnsi="Times New Roman" w:cs="Times New Roman"/>
          <w:b/>
          <w:bCs/>
          <w:sz w:val="24"/>
          <w:szCs w:val="24"/>
          <w:highlight w:val="yellow"/>
        </w:rPr>
      </w:pPr>
      <w:r w:rsidRPr="006E290D">
        <w:rPr>
          <w:rFonts w:ascii="Times New Roman" w:hAnsi="Times New Roman" w:cs="Times New Roman"/>
          <w:b/>
          <w:bCs/>
          <w:sz w:val="24"/>
          <w:szCs w:val="24"/>
          <w:highlight w:val="yellow"/>
        </w:rPr>
        <w:t>Subgroup Analyses of PTG and Covariates</w:t>
      </w:r>
    </w:p>
    <w:p w:rsidR="00FE2182" w:rsidRDefault="00E81BC5" w14:paraId="41A90A54" w14:textId="77777777">
      <w:pPr>
        <w:spacing w:after="0" w:line="480" w:lineRule="auto"/>
        <w:ind w:firstLine="720"/>
        <w:rPr>
          <w:rFonts w:ascii="Times New Roman" w:hAnsi="Times New Roman" w:cs="Times New Roman"/>
          <w:b/>
          <w:bCs/>
          <w:sz w:val="24"/>
          <w:szCs w:val="24"/>
        </w:rPr>
      </w:pPr>
      <w:r w:rsidRPr="006E290D">
        <w:rPr>
          <w:rFonts w:ascii="Times New Roman" w:hAnsi="Times New Roman" w:cs="Times New Roman"/>
          <w:sz w:val="24"/>
          <w:szCs w:val="24"/>
          <w:highlight w:val="yellow"/>
        </w:rPr>
        <w:t>PTSS….</w:t>
      </w:r>
      <w:r>
        <w:rPr>
          <w:rFonts w:ascii="Times New Roman" w:hAnsi="Times New Roman" w:cs="Times New Roman"/>
          <w:b/>
          <w:bCs/>
          <w:sz w:val="24"/>
          <w:szCs w:val="24"/>
        </w:rPr>
        <w:t xml:space="preserve"> </w:t>
      </w:r>
    </w:p>
    <w:p w:rsidR="00FE2182" w:rsidRDefault="00E81BC5" w14:paraId="0CFE1535" w14:textId="777777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with Other Studies of PTG and Other Medical Conditions</w:t>
      </w:r>
    </w:p>
    <w:p w:rsidR="00FE2182" w:rsidRDefault="00E81BC5" w14:paraId="0A8039D2" w14:textId="77777777">
      <w:pPr>
        <w:spacing w:after="0" w:line="480" w:lineRule="auto"/>
        <w:ind w:firstLine="720"/>
        <w:rPr>
          <w:rFonts w:ascii="Times New Roman" w:hAnsi="Times New Roman" w:eastAsia="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hAnsi="Times New Roman" w:eastAsia="Times New Roman" w:cs="Times New Roman"/>
          <w:sz w:val="24"/>
          <w:szCs w:val="24"/>
        </w:rPr>
        <w:t>Findings resembled emerging meta-analyses that assessed the relationship between PTG and other medical conditions, including a few on other pandemics. These include studies that demonstrated an association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Rzeszutek, 2022) and/or cancer (Ma et al., 2022; </w:t>
      </w:r>
      <w:r>
        <w:rPr>
          <w:rFonts w:ascii="Times New Roman" w:hAnsi="Times New Roman" w:eastAsia="Times New Roman" w:cs="Times New Roman"/>
          <w:sz w:val="24"/>
          <w:szCs w:val="24"/>
        </w:rPr>
        <w:t>Sawyer et al., 2010; Shand et al., 2015; Wang et al., 2022)</w:t>
      </w:r>
      <w:r>
        <w:rPr>
          <w:rFonts w:ascii="Times New Roman" w:hAnsi="Times New Roman" w:cs="Times New Roman"/>
          <w:sz w:val="24"/>
          <w:szCs w:val="24"/>
        </w:rPr>
        <w:t>. However, there is a lack of similar pooled analysis on the observed PTG in recent major pandemics. The paucity suggests that more meta-analyses will be desirable for this optimal outcome in future medical research.</w:t>
      </w:r>
    </w:p>
    <w:p w:rsidR="00FE2182" w:rsidRDefault="00E81BC5" w14:paraId="7436DD2A" w14:textId="77777777">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rsidR="00FE2182" w:rsidRDefault="00E81BC5" w14:paraId="77CF9714" w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None of the studies in this 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w:t>
      </w:r>
      <w:proofErr w:type="spellStart"/>
      <w:r>
        <w:rPr>
          <w:rFonts w:ascii="Times New Roman" w:hAnsi="Times New Roman" w:cs="Times New Roman"/>
          <w:sz w:val="24"/>
          <w:szCs w:val="24"/>
        </w:rPr>
        <w:t>Dell’Osso</w:t>
      </w:r>
      <w:proofErr w:type="spellEnd"/>
      <w:r>
        <w:rPr>
          <w:rFonts w:ascii="Times New Roman" w:hAnsi="Times New Roman" w:cs="Times New Roman"/>
          <w:sz w:val="24"/>
          <w:szCs w:val="24"/>
        </w:rPr>
        <w:t xml:space="preserve">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rsidR="00FE2182" w:rsidRDefault="00E81BC5" w14:paraId="71E3E029" w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w:t>
      </w:r>
      <w:proofErr w:type="spellStart"/>
      <w:r>
        <w:rPr>
          <w:rFonts w:ascii="Times New Roman" w:hAnsi="Times New Roman" w:cs="Times New Roman"/>
          <w:sz w:val="24"/>
          <w:szCs w:val="24"/>
        </w:rPr>
        <w:t>pademic</w:t>
      </w:r>
      <w:proofErr w:type="spellEnd"/>
      <w:r>
        <w:rPr>
          <w:rFonts w:ascii="Times New Roman" w:hAnsi="Times New Roman" w:cs="Times New Roman"/>
          <w:sz w:val="24"/>
          <w:szCs w:val="24"/>
        </w:rPr>
        <w:t>-related PTG in the future.</w:t>
      </w:r>
    </w:p>
    <w:p w:rsidR="00FE2182" w:rsidRDefault="00E81BC5" w14:paraId="4E1B7583" w14:textId="77777777">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rsidR="00FE2182" w:rsidRDefault="00E81BC5" w14:paraId="0E77FCBB" w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The findings of the present study suggest that the optimal outcome </w:t>
      </w:r>
      <w:r>
        <w:rPr>
          <w:rFonts w:ascii="Times New Roman" w:hAnsi="Times New Roman" w:cs="Times New Roman"/>
          <w:sz w:val="24"/>
          <w:szCs w:val="24"/>
        </w:rPr>
        <w:lastRenderedPageBreak/>
        <w:t xml:space="preserve">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rsidR="00FE2182" w:rsidRDefault="00E81BC5" w14:paraId="2C27591E" w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commentRangeStart w:id="18"/>
      <w:r>
        <w:rPr>
          <w:rFonts w:ascii="Times New Roman" w:hAnsi="Times New Roman" w:cs="Times New Roman"/>
          <w:sz w:val="24"/>
          <w:szCs w:val="24"/>
          <w:highlight w:val="yellow"/>
        </w:rPr>
        <w:t>and the cut points that were applied to PTG (QZ??)</w:t>
      </w:r>
      <w:commentRangeEnd w:id="18"/>
      <w:r w:rsidR="005B2A73">
        <w:rPr>
          <w:rStyle w:val="CommentReference"/>
        </w:rPr>
        <w:commentReference w:id="18"/>
      </w:r>
      <w:r>
        <w:rPr>
          <w:rFonts w:ascii="Times New Roman" w:hAnsi="Times New Roman" w:cs="Times New Roman"/>
          <w:sz w:val="24"/>
          <w:szCs w:val="24"/>
          <w:highlight w:val="yellow"/>
        </w:rPr>
        <w:t>.</w:t>
      </w:r>
      <w:r>
        <w:rPr>
          <w:rFonts w:ascii="Times New Roman" w:hAnsi="Times New Roman" w:cs="Times New Roman"/>
          <w:sz w:val="24"/>
          <w:szCs w:val="24"/>
        </w:rPr>
        <w:t xml:space="preserve"> The consistent global evidence in this systematic review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mechanisms as well as the prognosis of pathological process of Covid-19 and the like. A complicated relation therein can be expected, because PTG and pathology belong to two </w:t>
      </w:r>
      <w:proofErr w:type="spellStart"/>
      <w:r>
        <w:rPr>
          <w:rFonts w:ascii="Times New Roman" w:hAnsi="Times New Roman" w:cs="Times New Roman"/>
          <w:sz w:val="24"/>
          <w:szCs w:val="24"/>
        </w:rPr>
        <w:t>differenty</w:t>
      </w:r>
      <w:proofErr w:type="spellEnd"/>
      <w:r>
        <w:rPr>
          <w:rFonts w:ascii="Times New Roman" w:hAnsi="Times New Roman" w:cs="Times New Roman"/>
          <w:sz w:val="24"/>
          <w:szCs w:val="24"/>
        </w:rPr>
        <w:t xml:space="preserve"> paradigms in human wellbeing (Ai et al., 2013; 2021). However, PTG and PTSD as two sides for one coin, trauma, are also correlated given that both related to struggle. </w:t>
      </w:r>
    </w:p>
    <w:p w:rsidR="00FE2182" w:rsidRDefault="00E81BC5" w14:paraId="7C929CCD" w14:textId="0E5438DA">
      <w:pPr>
        <w:spacing w:after="0" w:line="480" w:lineRule="auto"/>
        <w:ind w:firstLine="720"/>
        <w:rPr>
          <w:rFonts w:ascii="Times New Roman" w:hAnsi="Times New Roman" w:cs="Times New Roman"/>
          <w:sz w:val="24"/>
          <w:szCs w:val="24"/>
        </w:rPr>
      </w:pPr>
      <w:r w:rsidRPr="20EFCC27">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sidRPr="20EFCC27">
        <w:rPr>
          <w:rFonts w:ascii="Times New Roman" w:hAnsi="Times New Roman" w:cs="Times New Roman"/>
          <w:sz w:val="24"/>
          <w:szCs w:val="24"/>
          <w:highlight w:val="yellow"/>
        </w:rPr>
        <w:t xml:space="preserve">a meta-analysis showed its association with low mortality in cancer patients </w:t>
      </w:r>
      <w:commentRangeStart w:id="19"/>
      <w:r w:rsidRPr="20EFCC27">
        <w:rPr>
          <w:rFonts w:ascii="Times New Roman" w:hAnsi="Times New Roman" w:cs="Times New Roman"/>
          <w:sz w:val="24"/>
          <w:szCs w:val="24"/>
          <w:highlight w:val="yellow"/>
        </w:rPr>
        <w:t>(</w:t>
      </w:r>
      <w:r w:rsidRPr="20EFCC27" w:rsidR="093EB5AE">
        <w:rPr>
          <w:rFonts w:ascii="Times New Roman" w:hAnsi="Times New Roman" w:cs="Times New Roman"/>
          <w:sz w:val="24"/>
          <w:szCs w:val="24"/>
          <w:highlight w:val="yellow"/>
        </w:rPr>
        <w:t>Ma, Wan &amp; Chen, 2022); (</w:t>
      </w:r>
      <w:r w:rsidRPr="20EFCC27" w:rsidR="1B6A1496">
        <w:rPr>
          <w:rFonts w:ascii="Times New Roman" w:hAnsi="Times New Roman" w:cs="Times New Roman"/>
          <w:sz w:val="24"/>
          <w:szCs w:val="24"/>
          <w:highlight w:val="yellow"/>
        </w:rPr>
        <w:t>Wan, Huang &amp; Peng, 2023)</w:t>
      </w:r>
      <w:commentRangeEnd w:id="19"/>
      <w:r>
        <w:rPr>
          <w:rStyle w:val="CommentReference"/>
        </w:rPr>
        <w:commentReference w:id="19"/>
      </w:r>
      <w:r w:rsidRPr="20EFCC27" w:rsidR="1B6A1496">
        <w:rPr>
          <w:rFonts w:ascii="Times New Roman" w:hAnsi="Times New Roman" w:cs="Times New Roman"/>
          <w:sz w:val="24"/>
          <w:szCs w:val="24"/>
          <w:highlight w:val="yellow"/>
        </w:rPr>
        <w:t xml:space="preserve">. </w:t>
      </w:r>
      <w:r w:rsidRPr="20EFCC27" w:rsidR="093EB5AE">
        <w:rPr>
          <w:rFonts w:ascii="Times New Roman" w:hAnsi="Times New Roman" w:cs="Times New Roman"/>
          <w:sz w:val="24"/>
          <w:szCs w:val="24"/>
          <w:highlight w:val="yellow"/>
        </w:rPr>
        <w:t xml:space="preserve"> </w:t>
      </w:r>
      <w:r w:rsidRPr="20EFCC27">
        <w:rPr>
          <w:rFonts w:ascii="Times New Roman" w:hAnsi="Times New Roman" w:cs="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w:t>
      </w:r>
      <w:r w:rsidRPr="20EFCC27">
        <w:rPr>
          <w:rFonts w:ascii="Times New Roman" w:hAnsi="Times New Roman" w:cs="Times New Roman"/>
          <w:sz w:val="24"/>
          <w:szCs w:val="24"/>
        </w:rPr>
        <w:lastRenderedPageBreak/>
        <w:t xml:space="preserve">patients and benefit health care providers at high risks. Taken together, future investigation should address important medical questions such as: Whether PTG has a survival benefit for victims of Covid-19? What could be behavioral and </w:t>
      </w:r>
      <w:proofErr w:type="spellStart"/>
      <w:r w:rsidRPr="20EFCC27">
        <w:rPr>
          <w:rFonts w:ascii="Times New Roman" w:hAnsi="Times New Roman" w:cs="Times New Roman"/>
          <w:sz w:val="24"/>
          <w:szCs w:val="24"/>
        </w:rPr>
        <w:t>salutogenic</w:t>
      </w:r>
      <w:proofErr w:type="spellEnd"/>
      <w:r w:rsidRPr="20EFCC27">
        <w:rPr>
          <w:rFonts w:ascii="Times New Roman" w:hAnsi="Times New Roman" w:cs="Times New Roman"/>
          <w:sz w:val="24"/>
          <w:szCs w:val="24"/>
        </w:rPr>
        <w:t xml:space="preserve"> mechanism of adulthood growth aligned with such medical struggles?  </w:t>
      </w:r>
    </w:p>
    <w:p w:rsidR="00FE2182" w:rsidRDefault="00E81BC5" w14:paraId="1F965A90" w14:textId="777777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rsidR="00FE2182" w:rsidRDefault="00E81BC5" w14:paraId="661D03FA" w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studies with scales without specific foci on growth and those with only unvalidated, single-item 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rsidR="00FE2182" w:rsidRDefault="00E81BC5" w14:paraId="022E7A78" w14:textId="77777777">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rsidR="00FE2182" w:rsidRDefault="00E81BC5" w14:paraId="4C1D0F9B" w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findings suggest that after the global pandemic Covid-19, the PTG phenomena can occur in various populations, including patients, health providers, and general populations. Future investigation should employ prospective design with large samples to reveal its health </w:t>
      </w:r>
      <w:r>
        <w:rPr>
          <w:rFonts w:ascii="Times New Roman" w:hAnsi="Times New Roman" w:cs="Times New Roman"/>
          <w:sz w:val="24"/>
          <w:szCs w:val="24"/>
        </w:rPr>
        <w:lastRenderedPageBreak/>
        <w:t>benefit in long-term survival and quality of life, as well as the biobehavioral mechanisms underlying this optimal outcome and the potential intervention for future pandemics.</w:t>
      </w:r>
    </w:p>
    <w:p w:rsidR="00FE2182" w:rsidRDefault="00E81BC5" w14:paraId="11EC8821" w14:textId="77777777">
      <w:pPr>
        <w:shd w:val="clear" w:color="auto" w:fill="FFFFFF"/>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References</w:t>
      </w:r>
    </w:p>
    <w:p w:rsidR="00FE2182" w:rsidRDefault="00E81BC5" w14:paraId="3A2F03CD" w14:textId="77777777">
      <w:pPr>
        <w:pStyle w:val="ListParagraph"/>
        <w:numPr>
          <w:ilvl w:val="0"/>
          <w:numId w:val="1"/>
        </w:numPr>
        <w:spacing w:after="0" w:line="360" w:lineRule="auto"/>
        <w:rPr>
          <w:rFonts w:ascii="Times New Roman" w:hAnsi="Times New Roman" w:cs="Times New Roman"/>
          <w:color w:val="000000" w:themeColor="text1"/>
          <w:sz w:val="24"/>
          <w:szCs w:val="24"/>
        </w:rPr>
      </w:pPr>
      <w:bookmarkStart w:name="_Hlk143514158" w:id="20"/>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S.,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rPr>
        <w:t xml:space="preserve">, P., Andoh-Arthur, J., </w:t>
      </w:r>
      <w:proofErr w:type="spellStart"/>
      <w:r>
        <w:rPr>
          <w:rFonts w:ascii="Times New Roman" w:hAnsi="Times New Roman" w:cs="Times New Roman"/>
          <w:color w:val="000000" w:themeColor="text1"/>
          <w:sz w:val="24"/>
          <w:szCs w:val="24"/>
        </w:rPr>
        <w:t>Ahiable</w:t>
      </w:r>
      <w:proofErr w:type="spellEnd"/>
      <w:r>
        <w:rPr>
          <w:rFonts w:ascii="Times New Roman" w:hAnsi="Times New Roman" w:cs="Times New Roman"/>
          <w:color w:val="000000" w:themeColor="text1"/>
          <w:sz w:val="24"/>
          <w:szCs w:val="24"/>
        </w:rPr>
        <w:t xml:space="preserve">, E. K., </w:t>
      </w:r>
      <w:proofErr w:type="spellStart"/>
      <w:r>
        <w:rPr>
          <w:rFonts w:ascii="Times New Roman" w:hAnsi="Times New Roman" w:cs="Times New Roman"/>
          <w:color w:val="000000" w:themeColor="text1"/>
          <w:sz w:val="24"/>
          <w:szCs w:val="24"/>
        </w:rPr>
        <w:t>Kretchy</w:t>
      </w:r>
      <w:proofErr w:type="spellEnd"/>
      <w:r>
        <w:rPr>
          <w:rFonts w:ascii="Times New Roman" w:hAnsi="Times New Roman" w:cs="Times New Roman"/>
          <w:color w:val="000000" w:themeColor="text1"/>
          <w:sz w:val="24"/>
          <w:szCs w:val="24"/>
        </w:rPr>
        <w:t xml:space="preserve">, I. A., &amp; Osafo, J. (2022). Post-traumatic growth and resilience among hospitalized Covid-19 survivors: A gendered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rsidR="00FE2182" w:rsidRDefault="00E81BC5" w14:paraId="38B19096"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Arnout, B. A.,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rsidR="00FE2182" w:rsidRDefault="00E81BC5" w14:paraId="0F049E6A"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Chasson, M., Orit, T., Ben, A., &amp; Salam, A.S. </w:t>
      </w:r>
      <w:r>
        <w:rPr>
          <w:rFonts w:ascii="Times New Roman" w:hAnsi="Times New Roman" w:cs="Times New Roman"/>
          <w:color w:val="000000" w:themeColor="text1"/>
          <w:sz w:val="24"/>
          <w:szCs w:val="24"/>
        </w:rPr>
        <w:t xml:space="preserve">(2022). Posttraumatic </w:t>
      </w:r>
      <w:proofErr w:type="spellStart"/>
      <w:r>
        <w:rPr>
          <w:rFonts w:ascii="Times New Roman" w:hAnsi="Times New Roman" w:cs="Times New Roman"/>
          <w:color w:val="000000" w:themeColor="text1"/>
          <w:sz w:val="24"/>
          <w:szCs w:val="24"/>
        </w:rPr>
        <w:t>growtma</w:t>
      </w:r>
      <w:proofErr w:type="spellEnd"/>
      <w:r>
        <w:rPr>
          <w:rFonts w:ascii="Times New Roman" w:hAnsi="Times New Roman" w:cs="Times New Roman"/>
          <w:color w:val="000000" w:themeColor="text1"/>
          <w:sz w:val="24"/>
          <w:szCs w:val="24"/>
        </w:rPr>
        <w:t xml:space="preserve">, h in the wake of COVID-19 among Jewish and Arab pregnant women in Israel. </w:t>
      </w:r>
      <w:r>
        <w:rPr>
          <w:rFonts w:ascii="Times New Roman" w:hAnsi="Times New Roman" w:cs="Times New Roman"/>
          <w:i/>
          <w:iCs/>
          <w:color w:val="000000" w:themeColor="text1"/>
          <w:sz w:val="24"/>
          <w:szCs w:val="24"/>
        </w:rPr>
        <w:t>Psychological trauma: theory, research, practice and policy, 14(8)</w:t>
      </w:r>
      <w:r>
        <w:rPr>
          <w:rFonts w:ascii="Times New Roman" w:hAnsi="Times New Roman" w:cs="Times New Roman"/>
          <w:color w:val="000000" w:themeColor="text1"/>
          <w:sz w:val="24"/>
          <w:szCs w:val="24"/>
        </w:rPr>
        <w:t>, 1324-1332. doi:10.1037/tra0001189</w:t>
      </w:r>
    </w:p>
    <w:p w:rsidR="00FE2182" w:rsidRDefault="00E81BC5" w14:paraId="3F3E0CC5"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C., &amp; Tang, S.</w:t>
      </w:r>
      <w:r>
        <w:rPr>
          <w:rFonts w:ascii="Times New Roman" w:hAnsi="Times New Roman" w:cs="Times New Roman"/>
          <w:color w:val="000000" w:themeColor="text1"/>
          <w:sz w:val="24"/>
          <w:szCs w:val="24"/>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xml:space="preserve">, 12(1), </w:t>
      </w:r>
      <w:r>
        <w:rPr>
          <w:rFonts w:ascii="Times New Roman" w:hAnsi="Times New Roman" w:cs="Times New Roman"/>
          <w:color w:val="000000" w:themeColor="text1"/>
          <w:sz w:val="24"/>
          <w:szCs w:val="24"/>
        </w:rPr>
        <w:t>1947563. doi:10.1080/20008198.2021.1947563</w:t>
      </w:r>
    </w:p>
    <w:p w:rsidR="00FE2182" w:rsidRDefault="00E81BC5" w14:paraId="4A7CA740"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rsidR="00FE2182" w:rsidRDefault="00E81BC5" w14:paraId="2B29193E"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Dominick, W., &amp; Elam</w:t>
      </w:r>
      <w:r>
        <w:rPr>
          <w:rFonts w:ascii="Times New Roman" w:hAnsi="Times New Roman" w:cs="Times New Roman"/>
          <w:color w:val="000000" w:themeColor="text1"/>
          <w:sz w:val="24"/>
          <w:szCs w:val="24"/>
        </w:rPr>
        <w:t xml:space="preserve">, T.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doi:10.18103/mra.v11i1.3518   </w:t>
      </w:r>
    </w:p>
    <w:p w:rsidR="00FE2182" w:rsidRDefault="00E81BC5" w14:paraId="62BA34F1" w14:textId="77777777">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rPr>
        <w:t>Pakistan 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5">
        <w:r>
          <w:rPr>
            <w:rStyle w:val="Hyperlink"/>
            <w:rFonts w:ascii="Times New Roman" w:hAnsi="Times New Roman" w:cs="Times New Roman"/>
            <w:color w:val="000000" w:themeColor="text1"/>
            <w:sz w:val="24"/>
            <w:szCs w:val="24"/>
            <w:u w:val="none"/>
          </w:rPr>
          <w:t>https://doi.org/10.33824/pjpr.2023.38.2.19</w:t>
        </w:r>
      </w:hyperlink>
    </w:p>
    <w:p w:rsidR="00FE2182" w:rsidRDefault="00E81BC5" w14:paraId="1C8DDE17" w14:textId="77777777">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A.,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G.,</w:t>
      </w:r>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Tamiolaki</w:t>
      </w:r>
      <w:proofErr w:type="spellEnd"/>
      <w:r>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6">
        <w:r>
          <w:rPr>
            <w:rStyle w:val="Hyperlink"/>
            <w:rFonts w:ascii="Times New Roman" w:hAnsi="Times New Roman" w:cs="Times New Roman"/>
            <w:color w:val="000000" w:themeColor="text1"/>
            <w:sz w:val="24"/>
            <w:szCs w:val="24"/>
            <w:u w:val="none"/>
          </w:rPr>
          <w:t>https://doi.org/10.1037/str0000273</w:t>
        </w:r>
      </w:hyperlink>
      <w:r>
        <w:rPr>
          <w:rStyle w:val="Hyperlink"/>
          <w:rFonts w:ascii="Times New Roman" w:hAnsi="Times New Roman" w:cs="Times New Roman"/>
          <w:color w:val="000000" w:themeColor="text1"/>
          <w:sz w:val="24"/>
          <w:szCs w:val="24"/>
          <w:u w:val="none"/>
        </w:rPr>
        <w:t xml:space="preserve">  </w:t>
      </w:r>
    </w:p>
    <w:p w:rsidR="00FE2182" w:rsidRDefault="00E81BC5" w14:paraId="098DD859"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lastRenderedPageBreak/>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7">
        <w:r>
          <w:rPr>
            <w:rStyle w:val="Hyperlink"/>
            <w:rFonts w:ascii="Times New Roman" w:hAnsi="Times New Roman" w:cs="Times New Roman"/>
            <w:color w:val="000000" w:themeColor="text1"/>
            <w:sz w:val="24"/>
            <w:szCs w:val="24"/>
            <w:u w:val="none"/>
          </w:rPr>
          <w:t>https://doi.org/10.3389/fpsyg.2021.675132</w:t>
        </w:r>
      </w:hyperlink>
    </w:p>
    <w:p w:rsidR="00FE2182" w:rsidRDefault="00E81BC5" w14:paraId="21B18675"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rsidR="00FE2182" w:rsidRDefault="00E81BC5" w14:paraId="327FEBDB"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Lyu, Y., Yu, Y., Chen</w:t>
      </w:r>
      <w:r>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8">
        <w:r>
          <w:rPr>
            <w:rStyle w:val="Hyperlink"/>
            <w:rFonts w:ascii="Times New Roman" w:hAnsi="Times New Roman" w:cs="Times New Roman"/>
            <w:color w:val="000000" w:themeColor="text1"/>
            <w:sz w:val="24"/>
            <w:szCs w:val="24"/>
            <w:u w:val="none"/>
          </w:rPr>
          <w:t>https://doi.org/10.1111/aphw.12276</w:t>
        </w:r>
      </w:hyperlink>
    </w:p>
    <w:p w:rsidR="00FE2182" w:rsidRDefault="00E81BC5" w14:paraId="7087F09F"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Mo, </w:t>
      </w:r>
      <w:proofErr w:type="spellStart"/>
      <w:r>
        <w:rPr>
          <w:rFonts w:ascii="Times New Roman" w:hAnsi="Times New Roman" w:cs="Times New Roman"/>
          <w:color w:val="000000" w:themeColor="text1"/>
          <w:sz w:val="24"/>
          <w:szCs w:val="24"/>
          <w:highlight w:val="yellow"/>
        </w:rPr>
        <w:t>Y.,Tao</w:t>
      </w:r>
      <w:proofErr w:type="spellEnd"/>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rPr>
        <w:t>Frontiers in psychiatry, 12</w:t>
      </w:r>
      <w:r>
        <w:rPr>
          <w:rFonts w:ascii="Times New Roman" w:hAnsi="Times New Roman" w:cs="Times New Roman"/>
          <w:color w:val="000000" w:themeColor="text1"/>
          <w:sz w:val="24"/>
          <w:szCs w:val="24"/>
        </w:rPr>
        <w:t xml:space="preserve">, 562938. https://doi.org/10.3389/fpsyt.2021.562938 </w:t>
      </w:r>
    </w:p>
    <w:p w:rsidR="00FE2182" w:rsidRDefault="00E81BC5" w14:paraId="2A26E937"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rsidR="00FE2182" w:rsidRDefault="00E81BC5" w14:paraId="31CDBAB9" w14:textId="77777777">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Pietrzak, R. H., Tsai,</w:t>
      </w:r>
      <w:r>
        <w:rPr>
          <w:rFonts w:ascii="Times New Roman" w:hAnsi="Times New Roman" w:cs="Times New Roman"/>
          <w:color w:val="000000" w:themeColor="text1"/>
          <w:sz w:val="24"/>
          <w:szCs w:val="24"/>
        </w:rPr>
        <w:t xml:space="preserve"> J., &amp; Southwick, S. M. (2021). Association of symptoms of posttraumatic stress disorder with posttraumatic psychological growth among US veterans 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9">
        <w:r>
          <w:rPr>
            <w:rStyle w:val="Hyperlink"/>
            <w:rFonts w:ascii="Times New Roman" w:hAnsi="Times New Roman" w:cs="Times New Roman"/>
            <w:color w:val="000000" w:themeColor="text1"/>
            <w:sz w:val="24"/>
            <w:szCs w:val="24"/>
            <w:u w:val="none"/>
          </w:rPr>
          <w:t>https://doi.org/10.1001/jamanetworkopen.2021.4972</w:t>
        </w:r>
      </w:hyperlink>
    </w:p>
    <w:p w:rsidR="00FE2182" w:rsidRDefault="00E81BC5" w14:paraId="3C811995"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Prieto-Ursúa, M., &amp; Rafael J</w:t>
      </w:r>
      <w:r>
        <w:rPr>
          <w:rFonts w:ascii="Times New Roman" w:hAnsi="Times New Roman" w:cs="Times New Roman"/>
          <w:color w:val="000000" w:themeColor="text1"/>
          <w:sz w:val="24"/>
          <w:szCs w:val="24"/>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rPr>
        <w:t xml:space="preserve"> Frontiers in psychology, (11</w:t>
      </w:r>
      <w:r>
        <w:rPr>
          <w:rFonts w:ascii="Times New Roman" w:hAnsi="Times New Roman" w:cs="Times New Roman"/>
          <w:color w:val="000000" w:themeColor="text1"/>
          <w:sz w:val="24"/>
          <w:szCs w:val="24"/>
        </w:rPr>
        <w:t xml:space="preserve">), 567836. doi:10.3389/fpsyg.2020.567836 </w:t>
      </w:r>
    </w:p>
    <w:p w:rsidR="00FE2182" w:rsidRDefault="00E81BC5" w14:paraId="3FBF42D2"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Ulset, V. S., &amp; von Soest,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941-954. doi:10.1002/jts.22801</w:t>
      </w:r>
    </w:p>
    <w:p w:rsidR="00FE2182" w:rsidRDefault="00E81BC5" w14:paraId="27733607"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Vazquez, C., Valiente, C.,</w:t>
      </w:r>
      <w:r>
        <w:rPr>
          <w:rFonts w:ascii="Times New Roman" w:hAnsi="Times New Roman" w:cs="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rsidR="00FE2182" w:rsidRDefault="00E81BC5" w14:paraId="09EC65D1"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lastRenderedPageBreak/>
        <w:t>Willey, B.,</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Mimmack</w:t>
      </w:r>
      <w:proofErr w:type="spellEnd"/>
      <w:r>
        <w:rPr>
          <w:rFonts w:ascii="Times New Roman" w:hAnsi="Times New Roman" w:cs="Times New Roman"/>
          <w:color w:val="000000" w:themeColor="text1"/>
          <w:sz w:val="24"/>
          <w:szCs w:val="24"/>
        </w:rPr>
        <w:t xml:space="preserve">, K., Gagliardi, G., Dossett, M. L., Wang, S., Udeogu, O. J., Donovan, N. J., Gatchel, J. R., Quiroz, Y. T., </w:t>
      </w:r>
      <w:proofErr w:type="spellStart"/>
      <w:r>
        <w:rPr>
          <w:rFonts w:ascii="Times New Roman" w:hAnsi="Times New Roman" w:cs="Times New Roman"/>
          <w:color w:val="000000" w:themeColor="text1"/>
          <w:sz w:val="24"/>
          <w:szCs w:val="24"/>
        </w:rPr>
        <w:t>Amariglio</w:t>
      </w:r>
      <w:proofErr w:type="spellEnd"/>
      <w:r>
        <w:rPr>
          <w:rFonts w:ascii="Times New Roman" w:hAnsi="Times New Roman" w:cs="Times New Roman"/>
          <w:color w:val="000000" w:themeColor="text1"/>
          <w:sz w:val="24"/>
          <w:szCs w:val="24"/>
        </w:rPr>
        <w:t xml:space="preserve">, R., Liu, C. H., Hyun, S., </w:t>
      </w:r>
      <w:proofErr w:type="spellStart"/>
      <w:r>
        <w:rPr>
          <w:rFonts w:ascii="Times New Roman" w:hAnsi="Times New Roman" w:cs="Times New Roman"/>
          <w:color w:val="000000" w:themeColor="text1"/>
          <w:sz w:val="24"/>
          <w:szCs w:val="24"/>
        </w:rPr>
        <w:t>ElTohamy</w:t>
      </w:r>
      <w:proofErr w:type="spellEnd"/>
      <w:r>
        <w:rPr>
          <w:rFonts w:ascii="Times New Roman" w:hAnsi="Times New Roman" w:cs="Times New Roman"/>
          <w:color w:val="000000" w:themeColor="text1"/>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Pr>
          <w:rFonts w:ascii="Times New Roman" w:hAnsi="Times New Roman" w:cs="Times New Roman"/>
          <w:i/>
          <w:iCs/>
          <w:color w:val="000000" w:themeColor="text1"/>
          <w:sz w:val="24"/>
          <w:szCs w:val="24"/>
        </w:rPr>
        <w:t>EclinicalMedicine</w:t>
      </w:r>
      <w:proofErr w:type="spellEnd"/>
      <w:r>
        <w:rPr>
          <w:rFonts w:ascii="Times New Roman" w:hAnsi="Times New Roman" w:cs="Times New Roman"/>
          <w:i/>
          <w:iCs/>
          <w:color w:val="000000" w:themeColor="text1"/>
          <w:sz w:val="24"/>
          <w:szCs w:val="24"/>
        </w:rPr>
        <w:t>, (45)</w:t>
      </w:r>
      <w:r>
        <w:rPr>
          <w:rFonts w:ascii="Times New Roman" w:hAnsi="Times New Roman" w:cs="Times New Roman"/>
          <w:color w:val="000000" w:themeColor="text1"/>
          <w:sz w:val="24"/>
          <w:szCs w:val="24"/>
        </w:rPr>
        <w:t xml:space="preserve">, 101343. </w:t>
      </w:r>
      <w:hyperlink r:id="rId20">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rsidR="00FE2182" w:rsidRDefault="00E81BC5" w14:paraId="4D0AAA0A"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13(1)</w:t>
      </w:r>
      <w:r>
        <w:rPr>
          <w:rFonts w:ascii="Times New Roman" w:hAnsi="Times New Roman" w:cs="Times New Roman"/>
          <w:color w:val="000000" w:themeColor="text1"/>
          <w:sz w:val="24"/>
          <w:szCs w:val="24"/>
        </w:rPr>
        <w:t xml:space="preserve">. https://doi.org/10.1080/20008198.2021.2005346  </w:t>
      </w:r>
    </w:p>
    <w:p w:rsidR="00FE2182" w:rsidRDefault="00E81BC5" w14:paraId="2D2A146E"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Yıldız, E. (2021).</w:t>
      </w:r>
      <w:r>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21">
        <w:r>
          <w:rPr>
            <w:rStyle w:val="Hyperlink"/>
            <w:rFonts w:ascii="Times New Roman" w:hAnsi="Times New Roman" w:cs="Times New Roman"/>
            <w:color w:val="000000" w:themeColor="text1"/>
            <w:sz w:val="24"/>
            <w:szCs w:val="24"/>
            <w:u w:val="none"/>
          </w:rPr>
          <w:t>https://doi.org/10.1111/ppc.12761</w:t>
        </w:r>
      </w:hyperlink>
    </w:p>
    <w:p w:rsidR="00FE2182" w:rsidRDefault="00E81BC5" w14:paraId="425E8EC9"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Zhai, H. K.,</w:t>
      </w:r>
      <w:r>
        <w:rPr>
          <w:rFonts w:ascii="Times New Roman" w:hAnsi="Times New Roman" w:cs="Times New Roman"/>
          <w:color w:val="000000" w:themeColor="text1"/>
          <w:sz w:val="24"/>
          <w:szCs w:val="24"/>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rsidR="00FE2182" w:rsidRDefault="00E81BC5" w14:paraId="40989228" w14:textId="77777777">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Y. Q., &amp; Wang, L. (2021). The traumatic experience of clinical nurses during the Covid-19 pandemic: Which factors are related to post-traumatic 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22">
        <w:r>
          <w:rPr>
            <w:rStyle w:val="Hyperlink"/>
            <w:rFonts w:ascii="Times New Roman" w:hAnsi="Times New Roman" w:cs="Times New Roman"/>
            <w:color w:val="000000" w:themeColor="text1"/>
            <w:sz w:val="24"/>
            <w:szCs w:val="24"/>
            <w:u w:val="none"/>
          </w:rPr>
          <w:t>https://doi.org/10.2147/rmhp.s307294</w:t>
        </w:r>
      </w:hyperlink>
    </w:p>
    <w:p w:rsidR="00FE2182" w:rsidRDefault="00E81BC5" w14:paraId="382BD9E7" w14:textId="77777777">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Zhou, Y., MacGeorge,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https://doi.org/10.3390/ijerph17176315 </w:t>
      </w:r>
    </w:p>
    <w:p w:rsidR="00FE2182" w:rsidRDefault="00FE2182" w14:paraId="055356CD" w14:textId="77777777">
      <w:pPr>
        <w:spacing w:line="360" w:lineRule="auto"/>
        <w:rPr>
          <w:rFonts w:ascii="Times New Roman" w:hAnsi="Times New Roman" w:cs="Times New Roman"/>
          <w:color w:val="000000" w:themeColor="text1"/>
          <w:sz w:val="24"/>
          <w:szCs w:val="24"/>
        </w:rPr>
      </w:pPr>
    </w:p>
    <w:p w:rsidRPr="00C33C0E" w:rsidR="00FF7F0E" w:rsidP="00FF7F0E" w:rsidRDefault="00FF7F0E" w14:paraId="0637344E" w14:textId="77777777">
      <w:pPr>
        <w:pStyle w:val="ListParagraph"/>
        <w:numPr>
          <w:ilvl w:val="0"/>
          <w:numId w:val="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Kocatürk, Emek, et al. “The Global Impact of the COVID-19 Pandemic on the Management and Course of Chronic Urticaria.” Allergy, vol. 76, no. 3, 1 Mar. 2021, pp. 816–830, pubmed.ncbi.nlm.nih.gov/33284457/, </w:t>
      </w:r>
      <w:hyperlink w:history="1" r:id="rId23">
        <w:r w:rsidRPr="00C33C0E">
          <w:rPr>
            <w:rStyle w:val="Hyperlink"/>
            <w:rFonts w:ascii="Times New Roman" w:hAnsi="Times New Roman" w:cs="Times New Roman"/>
            <w:highlight w:val="yellow"/>
          </w:rPr>
          <w:t>https://doi.org/10.1111/all.14687</w:t>
        </w:r>
      </w:hyperlink>
      <w:r w:rsidRPr="00C33C0E">
        <w:rPr>
          <w:rFonts w:ascii="Times New Roman" w:hAnsi="Times New Roman" w:cs="Times New Roman"/>
          <w:highlight w:val="yellow"/>
        </w:rPr>
        <w:t>.</w:t>
      </w:r>
    </w:p>
    <w:p w:rsidRPr="00C33C0E" w:rsidR="00FF7F0E" w:rsidP="00FF7F0E" w:rsidRDefault="00FF7F0E" w14:paraId="0EDE36BB" w14:textId="77777777">
      <w:pPr>
        <w:pStyle w:val="ListParagraph"/>
        <w:numPr>
          <w:ilvl w:val="0"/>
          <w:numId w:val="2"/>
        </w:numPr>
        <w:suppressAutoHyphens w:val="0"/>
        <w:spacing w:line="256" w:lineRule="auto"/>
        <w:rPr>
          <w:rFonts w:ascii="Times New Roman" w:hAnsi="Times New Roman" w:cs="Times New Roman"/>
          <w:highlight w:val="yellow"/>
        </w:rPr>
      </w:pPr>
      <w:proofErr w:type="spellStart"/>
      <w:r w:rsidRPr="00C33C0E">
        <w:rPr>
          <w:rFonts w:ascii="Times New Roman" w:hAnsi="Times New Roman" w:cs="Times New Roman"/>
          <w:highlight w:val="yellow"/>
        </w:rPr>
        <w:t>Parums</w:t>
      </w:r>
      <w:proofErr w:type="spellEnd"/>
      <w:r w:rsidRPr="00C33C0E">
        <w:rPr>
          <w:rFonts w:ascii="Times New Roman" w:hAnsi="Times New Roman" w:cs="Times New Roman"/>
          <w:highlight w:val="yellow"/>
        </w:rPr>
        <w:t xml:space="preserve">, Dinah V. “Editorial: Long COVID, or Post-COVID Syndrome, and the Global Impact on Health Care.” Medical Science Monitor, vol. 27, 7 June 2021, </w:t>
      </w:r>
      <w:hyperlink w:history="1" r:id="rId24">
        <w:r w:rsidRPr="00C33C0E">
          <w:rPr>
            <w:rStyle w:val="Hyperlink"/>
            <w:rFonts w:ascii="Times New Roman" w:hAnsi="Times New Roman" w:cs="Times New Roman"/>
            <w:highlight w:val="yellow"/>
          </w:rPr>
          <w:t>https://doi.org/10.12659/msm.933446</w:t>
        </w:r>
      </w:hyperlink>
      <w:r w:rsidRPr="00C33C0E">
        <w:rPr>
          <w:rFonts w:ascii="Times New Roman" w:hAnsi="Times New Roman" w:cs="Times New Roman"/>
          <w:highlight w:val="yellow"/>
        </w:rPr>
        <w:t>.</w:t>
      </w:r>
    </w:p>
    <w:p w:rsidRPr="00C33C0E" w:rsidR="00FF7F0E" w:rsidP="00FF7F0E" w:rsidRDefault="00FF7F0E" w14:paraId="7DE665B8" w14:textId="77777777">
      <w:pPr>
        <w:pStyle w:val="ListParagraph"/>
        <w:numPr>
          <w:ilvl w:val="0"/>
          <w:numId w:val="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Khattab, Mohamed Fawzy, et al. “The Short-Term Impact of COVID-19 Pandemic on Spine Surgeons: A Cross-Sectional Global Study.” European Spine Journal, vol. 29, no. 8, 26 June 2020, pp. 1806–1812, https://doi.org/10.1007/s00586-020-06517-1. Accessed 20 Jan. 2021</w:t>
      </w:r>
    </w:p>
    <w:p w:rsidRPr="00FF7F0E" w:rsidR="00FF7F0E" w:rsidRDefault="00FF7F0E" w14:paraId="59E50458" w14:textId="77777777">
      <w:pPr>
        <w:spacing w:line="360" w:lineRule="auto"/>
        <w:rPr>
          <w:rFonts w:ascii="Times New Roman" w:hAnsi="Times New Roman" w:cs="Times New Roman"/>
          <w:color w:val="000000" w:themeColor="text1"/>
          <w:sz w:val="24"/>
          <w:szCs w:val="24"/>
        </w:rPr>
      </w:pPr>
    </w:p>
    <w:p w:rsidR="00FE2182" w:rsidRDefault="00E81BC5" w14:paraId="6935AED1" w14:textId="77777777">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w:tgtFrame="_blank" r:id="rId25">
        <w:r>
          <w:rPr>
            <w:rStyle w:val="Hyperlink"/>
            <w:rFonts w:ascii="Arial" w:hAnsi="Arial" w:cs="Arial"/>
            <w:color w:val="2C72B7"/>
            <w:sz w:val="21"/>
            <w:szCs w:val="21"/>
            <w:shd w:val="clear" w:color="auto" w:fill="FFFFFF"/>
          </w:rPr>
          <w:t>https://doi.org/10.1037/trm0000469</w:t>
        </w:r>
      </w:hyperlink>
    </w:p>
    <w:p w:rsidR="00FE2182" w:rsidRDefault="00E81BC5" w14:paraId="4B80788B" w14:textId="77777777">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Sohrabi, C., Alsafi,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N., Khan, M., Kerwan, A., Al-Jabir, A., Iosifidis, C., &amp; Agha, R. (2020). World Health Organization declares global emergency: A review of the 2019 novel coronavirus (COVID-19). International Journal of Surgery, 76, 71-76. https://doi.org/10.1016/j.ijsu.2020.02.034</w:t>
      </w:r>
    </w:p>
    <w:p w:rsidR="00FE2182" w:rsidRDefault="00E81BC5" w14:paraId="1A9D4690" w14:textId="77777777">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rsidR="00FE2182" w:rsidRDefault="00E81BC5" w14:paraId="1EA8C287" w14:textId="77777777">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Metz MBC, Olufemi OT, Daly JM, Barba M. Systematic review and meta-analysis of seroprevalence studies of West Nile virus in equids in Europe between 2001 and 2018.</w:t>
      </w:r>
      <w:r>
        <w:rPr>
          <w:rFonts w:ascii="Times New Roman" w:hAnsi="Times New Roman" w:eastAsia="Times New Roman" w:cs="Times New Roman"/>
          <w:i/>
          <w:iCs/>
          <w:sz w:val="24"/>
          <w:szCs w:val="24"/>
        </w:rPr>
        <w:t> </w:t>
      </w:r>
      <w:proofErr w:type="spellStart"/>
      <w:r>
        <w:rPr>
          <w:rFonts w:ascii="Times New Roman" w:hAnsi="Times New Roman" w:eastAsia="Times New Roman" w:cs="Times New Roman"/>
          <w:i/>
          <w:iCs/>
          <w:sz w:val="24"/>
          <w:szCs w:val="24"/>
        </w:rPr>
        <w:t>Transbound</w:t>
      </w:r>
      <w:proofErr w:type="spellEnd"/>
      <w:r>
        <w:rPr>
          <w:rFonts w:ascii="Times New Roman" w:hAnsi="Times New Roman" w:eastAsia="Times New Roman" w:cs="Times New Roman"/>
          <w:i/>
          <w:iCs/>
          <w:sz w:val="24"/>
          <w:szCs w:val="24"/>
        </w:rPr>
        <w:t xml:space="preserve"> Emerg Dis</w:t>
      </w:r>
      <w:r>
        <w:rPr>
          <w:rFonts w:ascii="Times New Roman" w:hAnsi="Times New Roman" w:eastAsia="Times New Roman" w:cs="Times New Roman"/>
          <w:sz w:val="24"/>
          <w:szCs w:val="24"/>
        </w:rPr>
        <w:t>. 2021;68(4):1814-1823. doi:10.1111/tbed.13866</w:t>
      </w:r>
    </w:p>
    <w:p w:rsidR="00FE2182" w:rsidRDefault="00E81BC5" w14:paraId="4B3B8212" w14:textId="77777777">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Sawyer A, Ayers S, Field AP. Posttraumatic growth and adjustment among individuals with cancer or HIV/AIDS: a meta-analysis. </w:t>
      </w:r>
      <w:r>
        <w:rPr>
          <w:rFonts w:ascii="Times New Roman" w:hAnsi="Times New Roman" w:eastAsia="Times New Roman" w:cs="Times New Roman"/>
          <w:i/>
          <w:iCs/>
          <w:sz w:val="24"/>
          <w:szCs w:val="24"/>
        </w:rPr>
        <w:t>Clin Psychol Rev</w:t>
      </w:r>
      <w:r>
        <w:rPr>
          <w:rFonts w:ascii="Times New Roman" w:hAnsi="Times New Roman" w:eastAsia="Times New Roman" w:cs="Times New Roman"/>
          <w:sz w:val="24"/>
          <w:szCs w:val="24"/>
        </w:rPr>
        <w:t>. 2010;30(4):436-447. doi:10.1016/j.cpr.2010.02.004</w:t>
      </w:r>
      <w:bookmarkEnd w:id="20"/>
    </w:p>
    <w:p w:rsidR="00FE2182" w:rsidRDefault="00E81BC5" w14:paraId="44F9BBE3" w14:textId="77777777">
      <w:pPr>
        <w:shd w:val="clear" w:color="auto" w:fill="FFFFFF"/>
        <w:spacing w:after="0" w:line="480" w:lineRule="auto"/>
        <w:ind w:left="360" w:hanging="360"/>
        <w:rPr>
          <w:rFonts w:ascii="Times New Roman" w:hAnsi="Times New Roman" w:eastAsia="Times New Roman" w:cs="Times New Roman"/>
          <w:sz w:val="24"/>
          <w:szCs w:val="24"/>
        </w:rPr>
      </w:pPr>
      <w:proofErr w:type="spellStart"/>
      <w:r>
        <w:rPr>
          <w:rFonts w:ascii="Times New Roman" w:hAnsi="Times New Roman" w:eastAsia="Times New Roman" w:cs="Times New Roman"/>
          <w:sz w:val="24"/>
          <w:szCs w:val="24"/>
        </w:rPr>
        <w:t>Pięta</w:t>
      </w:r>
      <w:proofErr w:type="spellEnd"/>
      <w:r>
        <w:rPr>
          <w:rFonts w:ascii="Times New Roman" w:hAnsi="Times New Roman" w:eastAsia="Times New Roman" w:cs="Times New Roman"/>
          <w:sz w:val="24"/>
          <w:szCs w:val="24"/>
        </w:rPr>
        <w:t xml:space="preserve"> M, Rzeszutek M. Posttraumatic growth and well-being among people living with HIV: A systematic review and meta-analysis in recognition of 40 years of HIV/AIDS. </w:t>
      </w:r>
      <w:r>
        <w:rPr>
          <w:rFonts w:ascii="Times New Roman" w:hAnsi="Times New Roman" w:eastAsia="Times New Roman" w:cs="Times New Roman"/>
          <w:i/>
          <w:iCs/>
          <w:sz w:val="24"/>
          <w:szCs w:val="24"/>
        </w:rPr>
        <w:t>Qual Life Res</w:t>
      </w:r>
      <w:r>
        <w:rPr>
          <w:rFonts w:ascii="Times New Roman" w:hAnsi="Times New Roman" w:eastAsia="Times New Roman" w:cs="Times New Roman"/>
          <w:sz w:val="24"/>
          <w:szCs w:val="24"/>
        </w:rPr>
        <w:t>. 2022;31(5):1269-1288. doi:10.1007/s11136-021-02990-3</w:t>
      </w:r>
    </w:p>
    <w:p w:rsidR="00FE2182" w:rsidRDefault="00E81BC5" w14:paraId="3BA9DB04" w14:textId="77777777">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Shand LK, Cowlishaw S, Brooker JE, Burney S, Ricciardelli LA. Correlates of post-traumatic stress symptoms and growth in cancer patients: a systematic review and meta-analysis. </w:t>
      </w:r>
      <w:proofErr w:type="spellStart"/>
      <w:r>
        <w:rPr>
          <w:rFonts w:ascii="Times New Roman" w:hAnsi="Times New Roman" w:eastAsia="Times New Roman" w:cs="Times New Roman"/>
          <w:i/>
          <w:iCs/>
          <w:sz w:val="24"/>
          <w:szCs w:val="24"/>
        </w:rPr>
        <w:t>Psychooncology</w:t>
      </w:r>
      <w:proofErr w:type="spellEnd"/>
      <w:r>
        <w:rPr>
          <w:rFonts w:ascii="Times New Roman" w:hAnsi="Times New Roman" w:eastAsia="Times New Roman" w:cs="Times New Roman"/>
          <w:sz w:val="24"/>
          <w:szCs w:val="24"/>
        </w:rPr>
        <w:t>. 2015;24(6):624-634. doi:10.1002/pon.3719 </w:t>
      </w:r>
    </w:p>
    <w:p w:rsidR="00FE2182" w:rsidRDefault="00E81BC5" w14:paraId="7E440356" w14:textId="77777777">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Wan X, Huang H, Peng Q, et al. A meta-analysis on the relationship between posttraumatic growth and resilience in people with breast cancer.</w:t>
      </w:r>
      <w:r>
        <w:rPr>
          <w:rFonts w:ascii="Times New Roman" w:hAnsi="Times New Roman" w:eastAsia="Times New Roman" w:cs="Times New Roman"/>
          <w:i/>
          <w:iCs/>
          <w:sz w:val="24"/>
          <w:szCs w:val="24"/>
        </w:rPr>
        <w:t> </w:t>
      </w:r>
      <w:proofErr w:type="spellStart"/>
      <w:r>
        <w:rPr>
          <w:rFonts w:ascii="Times New Roman" w:hAnsi="Times New Roman" w:eastAsia="Times New Roman" w:cs="Times New Roman"/>
          <w:i/>
          <w:iCs/>
          <w:sz w:val="24"/>
          <w:szCs w:val="24"/>
        </w:rPr>
        <w:t>Nurs</w:t>
      </w:r>
      <w:proofErr w:type="spellEnd"/>
      <w:r>
        <w:rPr>
          <w:rFonts w:ascii="Times New Roman" w:hAnsi="Times New Roman" w:eastAsia="Times New Roman" w:cs="Times New Roman"/>
          <w:i/>
          <w:iCs/>
          <w:sz w:val="24"/>
          <w:szCs w:val="24"/>
        </w:rPr>
        <w:t xml:space="preserve"> Open.</w:t>
      </w:r>
      <w:r>
        <w:rPr>
          <w:rFonts w:ascii="Times New Roman" w:hAnsi="Times New Roman" w:eastAsia="Times New Roman" w:cs="Times New Roman"/>
          <w:sz w:val="24"/>
          <w:szCs w:val="24"/>
        </w:rPr>
        <w:t> 2023;10(5):2734-2745. doi:10.1002/nop2.1540</w:t>
      </w:r>
    </w:p>
    <w:p w:rsidR="00FE2182" w:rsidRDefault="00E81BC5" w14:paraId="1241071C" w14:textId="77777777">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Ma X, Wan X, Chen C. The correlation between posttraumatic growth and social support in people with breast cancer: A meta-analysis [published correction appears in Front Psychol. 2023 Feb 14;14:1129481].</w:t>
      </w:r>
      <w:r>
        <w:rPr>
          <w:rFonts w:ascii="Times New Roman" w:hAnsi="Times New Roman" w:eastAsia="Times New Roman" w:cs="Times New Roman"/>
          <w:i/>
          <w:iCs/>
          <w:sz w:val="24"/>
          <w:szCs w:val="24"/>
        </w:rPr>
        <w:t> Front Psychol</w:t>
      </w:r>
      <w:r>
        <w:rPr>
          <w:rFonts w:ascii="Times New Roman" w:hAnsi="Times New Roman" w:eastAsia="Times New Roman" w:cs="Times New Roman"/>
          <w:sz w:val="24"/>
          <w:szCs w:val="24"/>
        </w:rPr>
        <w:t>. 2022;13:1060150. Published 2022 Dec 15. doi:10.3389/fpsyg.2022.1060150</w:t>
      </w:r>
    </w:p>
    <w:p w:rsidR="00FE2182" w:rsidRDefault="00FE2182" w14:paraId="63BA833A" w14:textId="77777777">
      <w:pPr>
        <w:shd w:val="clear" w:color="auto" w:fill="FFFFFF"/>
        <w:spacing w:after="0" w:line="480" w:lineRule="auto"/>
        <w:ind w:left="360" w:hanging="360"/>
        <w:rPr>
          <w:rFonts w:ascii="Times New Roman" w:hAnsi="Times New Roman" w:eastAsia="Times New Roman" w:cs="Times New Roman"/>
          <w:sz w:val="24"/>
          <w:szCs w:val="24"/>
        </w:rPr>
      </w:pPr>
    </w:p>
    <w:p w:rsidR="00FE2182" w:rsidRDefault="00E81BC5" w14:paraId="054941E8" w14:textId="77777777">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rsidR="00FE2182" w:rsidRDefault="00E81BC5" w14:paraId="66722218"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6">
        <w:r>
          <w:rPr>
            <w:rStyle w:val="Hyperlink"/>
            <w:rFonts w:ascii="Times New Roman" w:hAnsi="Times New Roman" w:cs="Times New Roman"/>
            <w:color w:val="auto"/>
            <w:sz w:val="24"/>
            <w:szCs w:val="24"/>
            <w:u w:val="none"/>
          </w:rPr>
          <w:t>https://doi.org/10.3390/brainsci13020305</w:t>
        </w:r>
      </w:hyperlink>
    </w:p>
    <w:p w:rsidR="00FE2182" w:rsidRDefault="00E81BC5" w14:paraId="4392D121"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rsidR="00FE2182" w:rsidRDefault="00E81BC5" w14:paraId="726DB3BB"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27">
        <w:r>
          <w:rPr>
            <w:rStyle w:val="Hyperlink"/>
            <w:rFonts w:ascii="Times New Roman" w:hAnsi="Times New Roman" w:cs="Times New Roman"/>
            <w:color w:val="auto"/>
            <w:sz w:val="24"/>
            <w:szCs w:val="24"/>
            <w:u w:val="none"/>
          </w:rPr>
          <w:t>https://doi.org/10.1016/j.psyneuen.2014.03.001</w:t>
        </w:r>
      </w:hyperlink>
    </w:p>
    <w:p w:rsidR="00FE2182" w:rsidRDefault="00E81BC5" w14:paraId="7594F77B"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Rosand, J., Koenen, K. C., </w:t>
      </w:r>
    </w:p>
    <w:p w:rsidR="00FE2182" w:rsidRDefault="00E81BC5" w14:paraId="6EE70EE9"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28">
        <w:r>
          <w:rPr>
            <w:rStyle w:val="Hyperlink"/>
            <w:rFonts w:ascii="Times New Roman" w:hAnsi="Times New Roman" w:cs="Times New Roman"/>
            <w:color w:val="auto"/>
            <w:sz w:val="24"/>
            <w:szCs w:val="24"/>
            <w:u w:val="none"/>
          </w:rPr>
          <w:t>https://doi.org/10.1016/j.jad.2013.09.018</w:t>
        </w:r>
      </w:hyperlink>
    </w:p>
    <w:p w:rsidR="00FE2182" w:rsidRDefault="00E81BC5" w14:paraId="3133E9C5"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rsidR="00FE2182" w:rsidRDefault="00E81BC5" w14:paraId="2F9BFE6A"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rsidR="00FE2182" w:rsidRDefault="00E81BC5" w14:paraId="0E7BE5CD"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rsidR="00FE2182" w:rsidRDefault="00E81BC5" w14:paraId="422BB347"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9">
        <w:r>
          <w:rPr>
            <w:rStyle w:val="Hyperlink"/>
            <w:rFonts w:ascii="Times New Roman" w:hAnsi="Times New Roman" w:cs="Times New Roman"/>
            <w:color w:val="auto"/>
            <w:sz w:val="24"/>
            <w:szCs w:val="24"/>
            <w:u w:val="none"/>
          </w:rPr>
          <w:t>https://doi.org/10.1348/135910707X250866</w:t>
        </w:r>
      </w:hyperlink>
    </w:p>
    <w:p w:rsidR="00FE2182" w:rsidRDefault="00E81BC5" w14:paraId="2189816A"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rsidR="00FE2182" w:rsidRDefault="00E81BC5" w14:paraId="33367216" w14:textId="77777777">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30">
        <w:r>
          <w:rPr>
            <w:rStyle w:val="Hyperlink"/>
            <w:rFonts w:ascii="Times New Roman" w:hAnsi="Times New Roman" w:cs="Times New Roman"/>
            <w:color w:val="auto"/>
            <w:sz w:val="24"/>
            <w:szCs w:val="24"/>
            <w:u w:val="none"/>
          </w:rPr>
          <w:t>https://doi.org/10.1038/s41598-017-16890-5</w:t>
        </w:r>
      </w:hyperlink>
    </w:p>
    <w:p w:rsidR="00FE2182" w:rsidRDefault="00FE2182" w14:paraId="4AC380C5" w14:textId="77777777">
      <w:pPr>
        <w:shd w:val="clear" w:color="auto" w:fill="FFFFFF"/>
        <w:spacing w:after="0" w:line="480" w:lineRule="auto"/>
        <w:ind w:left="360" w:hanging="360"/>
        <w:rPr>
          <w:rFonts w:ascii="Times New Roman" w:hAnsi="Times New Roman" w:eastAsia="Times New Roman" w:cs="Times New Roman"/>
          <w:sz w:val="24"/>
          <w:szCs w:val="24"/>
        </w:rPr>
      </w:pPr>
    </w:p>
    <w:p w:rsidR="00FE2182" w:rsidRDefault="00E81BC5" w14:paraId="492FEA0C" w14:textId="77777777">
      <w:pPr>
        <w:shd w:val="clear" w:color="auto" w:fill="FFFFFF"/>
        <w:spacing w:after="0" w:line="480" w:lineRule="auto"/>
        <w:ind w:left="360" w:hanging="360"/>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 xml:space="preserve">Wang, S., Quan, L., Chavarro,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Koenen, K. C., Kang, J. H., Weisskopf, M. G., Branch-Elliman, W., &amp; Roberts, A. L. (2022). Associations of 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w:tgtFrame="_blank" r:id="rId31">
        <w:r>
          <w:rPr>
            <w:rStyle w:val="Hyperlink"/>
            <w:rFonts w:ascii="Times New Roman" w:hAnsi="Times New Roman" w:cs="Times New Roman"/>
            <w:color w:val="000000"/>
            <w:sz w:val="24"/>
            <w:szCs w:val="24"/>
            <w:u w:val="none"/>
            <w:shd w:val="clear" w:color="auto" w:fill="FFFFFF"/>
          </w:rPr>
          <w:t>https://doi.org/10.1001/jamapsychiatry.2022.2640</w:t>
        </w:r>
      </w:hyperlink>
    </w:p>
    <w:p w:rsidR="00FE2182" w:rsidRDefault="00FE2182" w14:paraId="31840101" w14:textId="77777777">
      <w:pPr>
        <w:spacing w:after="0" w:line="480" w:lineRule="auto"/>
        <w:jc w:val="center"/>
        <w:rPr>
          <w:rFonts w:ascii="Times New Roman" w:hAnsi="Times New Roman" w:cs="Times New Roman"/>
          <w:b/>
          <w:bCs/>
          <w:sz w:val="24"/>
          <w:szCs w:val="24"/>
        </w:rPr>
        <w:sectPr w:rsidR="00FE2182" w:rsidSect="00170C8F">
          <w:headerReference w:type="default" r:id="rId32"/>
          <w:pgSz w:w="12240" w:h="15840" w:orient="portrait"/>
          <w:pgMar w:top="1440" w:right="1440" w:bottom="1440" w:left="1440" w:header="720" w:footer="0" w:gutter="0"/>
          <w:pgNumType w:start="1"/>
          <w:cols w:space="720"/>
          <w:formProt w:val="0"/>
          <w:docGrid w:linePitch="360" w:charSpace="4096"/>
        </w:sectPr>
      </w:pPr>
    </w:p>
    <w:p w:rsidR="00FE2182" w:rsidRDefault="00E81BC5" w14:paraId="30274501" w14:textId="77777777">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rsidR="00FE2182" w:rsidRDefault="00FE2182" w14:paraId="6D8F0656" w14:textId="77777777">
      <w:pPr>
        <w:spacing w:after="0" w:line="240" w:lineRule="auto"/>
      </w:pPr>
    </w:p>
    <w:p w:rsidR="00FE2182" w:rsidRDefault="00FE2182" w14:paraId="22F2FC51" w14:textId="77777777">
      <w:pPr>
        <w:spacing w:after="0" w:line="240" w:lineRule="auto"/>
        <w:rPr>
          <w:lang w:val="en-AU"/>
        </w:rPr>
      </w:pPr>
    </w:p>
    <w:p w:rsidR="00FE2182" w:rsidRDefault="00E81BC5" w14:paraId="5EC678A1" w14:textId="77777777">
      <w:pPr>
        <w:spacing w:after="0" w:line="240" w:lineRule="auto"/>
        <w:rPr>
          <w:lang w:val="en-AU"/>
        </w:rPr>
      </w:pPr>
      <w:r>
        <w:rPr>
          <w:noProof/>
          <w:lang w:val="en-AU"/>
        </w:rPr>
        <mc:AlternateContent>
          <mc:Choice Requires="wps">
            <w:drawing>
              <wp:anchor distT="0" distB="0" distL="114300" distR="114300" simplePos="0" relativeHeight="251659264" behindDoc="0" locked="0" layoutInCell="1" allowOverlap="1" wp14:anchorId="45B19103" wp14:editId="4814F309">
                <wp:simplePos x="0" y="0"/>
                <wp:positionH relativeFrom="column">
                  <wp:posOffset>559435</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4CACD7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E2182" w:rsidRDefault="00FE2182" w14:paraId="1DCA3D7E" w14:textId="77777777">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style="position:absolute;margin-left:44.05pt;margin-top:6.05pt;width:148.6pt;height: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45B19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E2182" w:rsidRDefault="00E81BC5" w14:paraId="4CACD7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E2182" w:rsidRDefault="00FE2182" w14:paraId="1DCA3D7E" w14:textId="77777777">
                      <w:pPr>
                        <w:spacing w:after="0" w:line="240" w:lineRule="auto"/>
                        <w:rPr>
                          <w:rFonts w:ascii="Arial" w:hAnsi="Arial" w:cs="Arial"/>
                          <w:color w:val="000000" w:themeColor="text1"/>
                          <w:sz w:val="18"/>
                          <w:szCs w:val="20"/>
                        </w:rPr>
                      </w:pPr>
                    </w:p>
                  </w:txbxContent>
                </v:textbox>
              </v:rect>
            </w:pict>
          </mc:Fallback>
        </mc:AlternateContent>
      </w:r>
    </w:p>
    <w:p w:rsidR="00FE2182" w:rsidRDefault="00FE2182" w14:paraId="72A5C7B0" w14:textId="77777777">
      <w:pPr>
        <w:spacing w:after="0" w:line="240" w:lineRule="auto"/>
        <w:rPr>
          <w:lang w:val="en-AU"/>
        </w:rPr>
      </w:pPr>
    </w:p>
    <w:p w:rsidR="00FE2182" w:rsidRDefault="00E81BC5" w14:paraId="5CEA9EA0" w14:textId="77777777">
      <w:pPr>
        <w:spacing w:after="0" w:line="240" w:lineRule="auto"/>
        <w:rPr>
          <w:lang w:val="en-AU"/>
        </w:rPr>
      </w:pPr>
      <w:r>
        <w:rPr>
          <w:noProof/>
          <w:lang w:val="en-AU"/>
        </w:rPr>
        <mc:AlternateContent>
          <mc:Choice Requires="wps">
            <w:drawing>
              <wp:anchor distT="0" distB="0" distL="114300" distR="114300" simplePos="0" relativeHeight="251671552" behindDoc="0" locked="0" layoutInCell="1" allowOverlap="1" wp14:anchorId="66BC7D07" wp14:editId="681570CC">
                <wp:simplePos x="0" y="0"/>
                <wp:positionH relativeFrom="column">
                  <wp:posOffset>-403225</wp:posOffset>
                </wp:positionH>
                <wp:positionV relativeFrom="paragraph">
                  <wp:posOffset>222250</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FE2182" w:rsidRDefault="00E81BC5" w14:paraId="145A6172"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76" coordsize="21600,21600" o:spt="176" adj="2700" path="m@0,qx0@0l0@2qy@0,21600l@1,21600qx21600@2l21600@0qy@1,xe" w14:anchorId="66BC7D07">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31" style="position:absolute;margin-left:-31.75pt;margin-top:17.5pt;width:100.55pt;height:20.7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E2182" w:rsidRDefault="00E81BC5" w14:paraId="145A6172"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rsidR="00FE2182" w:rsidRDefault="00FE2182" w14:paraId="6A59048A" w14:textId="77777777">
      <w:pPr>
        <w:spacing w:after="0" w:line="240" w:lineRule="auto"/>
        <w:rPr>
          <w:lang w:val="en-AU"/>
        </w:rPr>
      </w:pPr>
    </w:p>
    <w:p w:rsidR="00FE2182" w:rsidRDefault="00E81BC5" w14:paraId="74100FD3" w14:textId="77777777">
      <w:pPr>
        <w:spacing w:after="0" w:line="240" w:lineRule="auto"/>
        <w:rPr>
          <w:lang w:val="en-AU"/>
        </w:rPr>
      </w:pPr>
      <w:r>
        <w:rPr>
          <w:noProof/>
          <w:lang w:val="en-AU"/>
        </w:rPr>
        <mc:AlternateContent>
          <mc:Choice Requires="wps">
            <w:drawing>
              <wp:anchor distT="0" distB="0" distL="114300" distR="114300" simplePos="0" relativeHeight="251667456" behindDoc="0" locked="0" layoutInCell="1" allowOverlap="1" wp14:anchorId="19953A99" wp14:editId="0CF5B60F">
                <wp:simplePos x="0" y="0"/>
                <wp:positionH relativeFrom="column">
                  <wp:posOffset>2453640</wp:posOffset>
                </wp:positionH>
                <wp:positionV relativeFrom="paragraph">
                  <wp:posOffset>9525</wp:posOffset>
                </wp:positionV>
                <wp:extent cx="5632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539C9C6C">
              <v:shape id="_x0000_s1026" style="position:absolute;left:0pt;margin-left:193.2pt;margin-top:0.75pt;height:0pt;width:44.35pt;z-index:251667456;mso-width-relative:page;mso-height-relative:page;" coordsize="21600,21600" o:spid="_x0000_s1026" filled="f" stroked="t" o:spt="32" type="#_x0000_t32" o:gfxdata="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IWJo3TAAAABwEA&#10;AA8AAAAAAAAAAQAgAAAAOAAAAGRycy9kb3ducmV2LnhtbFBLAQIUABQAAAAIAIdO4kCYnzr80AEA&#10;AJcDAAAOAAAAAAAAAAEAIAAAADgBAABkcnMvZTJvRG9jLnhtbFBLBQYAAAAABgAGAFkBAAB6BQAA&#10;AAA=&#10;">
                <v:fill on="f" focussize="0,0"/>
                <v:stroke weight="0.5pt" color="#000000 [3213]" miterlimit="8" joinstyle="miter" endarrow="block"/>
                <v:imagedata o:title=""/>
                <o:lock v:ext="edit" aspectratio="f"/>
              </v:shape>
            </w:pict>
          </mc:Fallback>
        </mc:AlternateContent>
      </w:r>
    </w:p>
    <w:p w:rsidR="00FE2182" w:rsidRDefault="00FE2182" w14:paraId="273C0EDC" w14:textId="77777777">
      <w:pPr>
        <w:spacing w:after="0" w:line="240" w:lineRule="auto"/>
        <w:rPr>
          <w:lang w:val="en-AU"/>
        </w:rPr>
      </w:pPr>
    </w:p>
    <w:p w:rsidR="00FE2182" w:rsidRDefault="00E81BC5" w14:paraId="4612D57A" w14:textId="77777777">
      <w:pPr>
        <w:spacing w:after="0" w:line="240" w:lineRule="auto"/>
        <w:rPr>
          <w:lang w:val="en-AU"/>
        </w:rPr>
      </w:pPr>
      <w:r>
        <w:rPr>
          <w:noProof/>
          <w:lang w:val="en-AU"/>
        </w:rPr>
        <mc:AlternateContent>
          <mc:Choice Requires="wps">
            <w:drawing>
              <wp:anchor distT="0" distB="0" distL="114300" distR="114300" simplePos="0" relativeHeight="251679744" behindDoc="0" locked="0" layoutInCell="1" allowOverlap="1" wp14:anchorId="495612F3" wp14:editId="0621C248">
                <wp:simplePos x="0" y="0"/>
                <wp:positionH relativeFrom="column">
                  <wp:posOffset>3122295</wp:posOffset>
                </wp:positionH>
                <wp:positionV relativeFrom="paragraph">
                  <wp:posOffset>52070</wp:posOffset>
                </wp:positionV>
                <wp:extent cx="1809115" cy="422275"/>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FE2182" w:rsidRDefault="00E81BC5" w14:paraId="7E98A8EE"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w14:anchorId="495612F3">
                <v:stroke joinstyle="miter"/>
                <v:path gradientshapeok="t" o:connecttype="rect"/>
              </v:shapetype>
              <v:shape id="Process 2"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E2182" w:rsidRDefault="00E81BC5" w14:paraId="7E98A8EE"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Pr>
          <w:noProof/>
          <w:lang w:val="en-AU"/>
        </w:rPr>
        <mc:AlternateContent>
          <mc:Choice Requires="wps">
            <w:drawing>
              <wp:anchor distT="0" distB="0" distL="114300" distR="114300" simplePos="0" relativeHeight="251678720" behindDoc="0" locked="0" layoutInCell="1" allowOverlap="1" wp14:anchorId="5826FB01" wp14:editId="6A782DB4">
                <wp:simplePos x="0" y="0"/>
                <wp:positionH relativeFrom="column">
                  <wp:posOffset>2480310</wp:posOffset>
                </wp:positionH>
                <wp:positionV relativeFrom="paragraph">
                  <wp:posOffset>164465</wp:posOffset>
                </wp:positionV>
                <wp:extent cx="564515"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2BE0CCA4">
              <v:shape id="Straight Arrow Connector 1" style="position:absolute;left:0pt;margin-left:195.3pt;margin-top:12.95pt;height:0pt;width:44.45pt;z-index:251678720;mso-width-relative:page;mso-height-relative:page;" coordsize="21600,21600" o:spid="_x0000_s1026" filled="f" stroked="t" o:spt="32" type="#_x0000_t32" o:gfxdata="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vYhDsdYAAAAJAQAADwAAAAAAAAABACAAAAA4AAAAZHJzL2Rvd25yZXYueG1sUEsBAhQAFAAAAAgA&#10;h07iQJLQnx/YAQAAngMAAA4AAAAAAAAAAQAgAAAAOwEAAGRycy9lMm9Eb2MueG1sUEsFBgAAAAAG&#10;AAYAWQEAAIUFAAAAAA==&#10;">
                <v:fill on="f" focussize="0,0"/>
                <v:stroke weight="0.5pt" color="#000000 [3213]" miterlimit="8" joinstyle="miter" endarrow="block"/>
                <v:imagedata o:title=""/>
                <o:lock v:ext="edit" aspectratio="f"/>
              </v:shape>
            </w:pict>
          </mc:Fallback>
        </mc:AlternateContent>
      </w:r>
    </w:p>
    <w:p w:rsidR="00FE2182" w:rsidRDefault="00E81BC5" w14:paraId="4195B3DD" w14:textId="77777777">
      <w:pPr>
        <w:spacing w:after="0" w:line="240" w:lineRule="auto"/>
        <w:rPr>
          <w:lang w:val="en-AU"/>
        </w:rPr>
      </w:pPr>
      <w:r>
        <w:rPr>
          <w:noProof/>
          <w:lang w:val="en-AU"/>
        </w:rPr>
        <mc:AlternateContent>
          <mc:Choice Requires="wps">
            <w:drawing>
              <wp:anchor distT="0" distB="0" distL="114300" distR="114300" simplePos="0" relativeHeight="251674624" behindDoc="0" locked="0" layoutInCell="1" allowOverlap="1" wp14:anchorId="1F7E3227" wp14:editId="4756BAE3">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36C7F40F">
              <v:shape id="_x0000_s1026" style="position:absolute;left:0pt;margin-left:110.25pt;margin-top:10.15pt;height:22.15pt;width:0pt;z-index:251674624;mso-width-relative:page;mso-height-relative:page;" coordsize="21600,21600" o:spid="_x0000_s1026" filled="f" stroked="t" o:spt="32" type="#_x0000_t32" o:gfxdata="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elFYTUAAAACQEA&#10;AA8AAAAAAAAAAQAgAAAAOAAAAGRycy9kb3ducmV2LnhtbFBLAQIUABQAAAAIAIdO4kDXUi9f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rsidR="00FE2182" w:rsidRDefault="00FE2182" w14:paraId="2721F370" w14:textId="77777777">
      <w:pPr>
        <w:spacing w:after="0" w:line="240" w:lineRule="auto"/>
        <w:rPr>
          <w:lang w:val="en-AU"/>
        </w:rPr>
      </w:pPr>
    </w:p>
    <w:p w:rsidR="00FE2182" w:rsidRDefault="00E81BC5" w14:paraId="5C84D478" w14:textId="77777777">
      <w:pPr>
        <w:spacing w:after="0" w:line="240" w:lineRule="auto"/>
        <w:rPr>
          <w:lang w:val="en-AU"/>
        </w:rPr>
      </w:pPr>
      <w:r>
        <w:rPr>
          <w:noProof/>
          <w:lang w:val="en-AU"/>
        </w:rPr>
        <mc:AlternateContent>
          <mc:Choice Requires="wps">
            <w:drawing>
              <wp:anchor distT="0" distB="0" distL="114300" distR="114300" simplePos="0" relativeHeight="251668480" behindDoc="0" locked="0" layoutInCell="1" allowOverlap="1" wp14:anchorId="654C838F" wp14:editId="435FF0C5">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7E77EDBF">
              <v:shape id="_x0000_s1026" style="position:absolute;left:0pt;margin-left:193.2pt;margin-top:25.85pt;height:0pt;width:44.35pt;z-index:251668480;mso-width-relative:page;mso-height-relative:page;" coordsize="21600,21600" o:spid="_x0000_s1026" filled="f" stroked="t" o:spt="32" type="#_x0000_t32" o:gfxdata="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Kyk8OO7RS0Iw/ZDEE2IYxS54zz4GFPyE&#10;/Roj1Qzb+QPeThQPmMWfO3T5n2WJc/H4Mnmsz0kovlyt75cfOJV6DVVvuIiUPungRN40km51TAUs&#10;isVw+kyJMzPwFZCT+vBsrC39tF6MjVzfr7jjCniqOguJty6yTvK9FGB7HleVsDBSsKbN6MxD2B93&#10;FsUJ8siUX1bN2X57llPvgYbruxK6DpMziSfaGtfIhwkNdQJjP/pWpEtkixMa8L3VN2brOUH29epk&#10;3h1DeykGl3vufinhNql5vH49F/Tb97T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M9/af3WAAAA&#10;CQEAAA8AAAAAAAAAAQAgAAAAOAAAAGRycy9kb3ducmV2LnhtbFBLAQIUABQAAAAIAIdO4kAHWmJY&#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r>
        <w:rPr>
          <w:noProof/>
          <w:lang w:val="en-AU"/>
        </w:rPr>
        <mc:AlternateContent>
          <mc:Choice Requires="wps">
            <w:drawing>
              <wp:anchor distT="0" distB="0" distL="114300" distR="114300" simplePos="0" relativeHeight="251660288" behindDoc="0" locked="0" layoutInCell="1" allowOverlap="1" wp14:anchorId="52A49E04" wp14:editId="104EE13D">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2AB83A4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E2182" w:rsidRDefault="00E81BC5" w14:paraId="789FE04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1617844" style="position:absolute;margin-left:44.05pt;margin-top:5.9pt;width:148.6pt;height:4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52A49E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E2182" w:rsidRDefault="00E81BC5" w14:paraId="2AB83A4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E2182" w:rsidRDefault="00E81BC5" w14:paraId="789FE04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v:textbox>
              </v:rect>
            </w:pict>
          </mc:Fallback>
        </mc:AlternateContent>
      </w:r>
    </w:p>
    <w:p w:rsidR="00FE2182" w:rsidRDefault="00E81BC5" w14:paraId="286CBA26" w14:textId="77777777">
      <w:pPr>
        <w:spacing w:after="0" w:line="240" w:lineRule="auto"/>
        <w:rPr>
          <w:lang w:val="en-AU"/>
        </w:rPr>
      </w:pPr>
      <w:r>
        <w:rPr>
          <w:noProof/>
          <w:lang w:val="en-AU"/>
        </w:rPr>
        <mc:AlternateContent>
          <mc:Choice Requires="wps">
            <w:drawing>
              <wp:anchor distT="0" distB="0" distL="114300" distR="114300" simplePos="0" relativeHeight="251661312" behindDoc="0" locked="0" layoutInCell="1" allowOverlap="1" wp14:anchorId="3D239636" wp14:editId="1946602C">
                <wp:simplePos x="0" y="0"/>
                <wp:positionH relativeFrom="column">
                  <wp:posOffset>3046730</wp:posOffset>
                </wp:positionH>
                <wp:positionV relativeFrom="paragraph">
                  <wp:posOffset>59690</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70CFF86F"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E2182" w:rsidRDefault="00E81BC5" w14:paraId="757AB52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4160993" style="position:absolute;margin-left:239.9pt;margin-top:4.7pt;width:148.6pt;height:4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3D239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E2182" w:rsidRDefault="00E81BC5" w14:paraId="70CFF86F"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E2182" w:rsidRDefault="00E81BC5" w14:paraId="757AB52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rsidR="00FE2182" w:rsidRDefault="00FE2182" w14:paraId="7F83A819" w14:textId="77777777">
      <w:pPr>
        <w:spacing w:after="0" w:line="240" w:lineRule="auto"/>
        <w:rPr>
          <w:lang w:val="en-AU"/>
        </w:rPr>
      </w:pPr>
    </w:p>
    <w:p w:rsidR="00FE2182" w:rsidRDefault="00E81BC5" w14:paraId="78D4C3AF" w14:textId="77777777">
      <w:pPr>
        <w:spacing w:after="0" w:line="240" w:lineRule="auto"/>
        <w:rPr>
          <w:lang w:val="en-AU"/>
        </w:rPr>
      </w:pPr>
      <w:r>
        <w:rPr>
          <w:noProof/>
          <w:lang w:val="en-AU"/>
        </w:rPr>
        <mc:AlternateContent>
          <mc:Choice Requires="wps">
            <w:drawing>
              <wp:anchor distT="0" distB="0" distL="114300" distR="114300" simplePos="0" relativeHeight="251675648" behindDoc="0" locked="0" layoutInCell="1" allowOverlap="1" wp14:anchorId="3BE4478F" wp14:editId="3F9A0F0B">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4579C5A7">
              <v:shape id="_x0000_s1026" style="position:absolute;left:0pt;margin-left:110.25pt;margin-top:7.85pt;height:22.15pt;width:0pt;z-index:251675648;mso-width-relative:page;mso-height-relative:page;" coordsize="21600,21600" o:spid="_x0000_s1026" filled="f" stroked="t" o:spt="32" type="#_x0000_t32" o:gfxdata="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tXD/M1QAAAAkB&#10;AAAPAAAAAAAAAAEAIAAAADgAAABkcnMvZG93bnJldi54bWxQSwECFAAUAAAACACHTuJAz7hhDc8B&#10;AACXAwAADgAAAAAAAAABACAAAAA6AQAAZHJzL2Uyb0RvYy54bWxQSwUGAAAAAAYABgBZAQAAewUA&#10;AAAA&#10;">
                <v:fill on="f" focussize="0,0"/>
                <v:stroke weight="0.5pt" color="#000000 [3213]" miterlimit="8" joinstyle="miter" endarrow="block"/>
                <v:imagedata o:title=""/>
                <o:lock v:ext="edit" aspectratio="f"/>
              </v:shape>
            </w:pict>
          </mc:Fallback>
        </mc:AlternateContent>
      </w:r>
    </w:p>
    <w:p w:rsidR="00FE2182" w:rsidRDefault="00FE2182" w14:paraId="1564137A" w14:textId="77777777">
      <w:pPr>
        <w:spacing w:after="0" w:line="240" w:lineRule="auto"/>
        <w:rPr>
          <w:lang w:val="en-AU"/>
        </w:rPr>
      </w:pPr>
    </w:p>
    <w:p w:rsidR="00FE2182" w:rsidRDefault="00E81BC5" w14:paraId="3B4BEF62" w14:textId="77777777">
      <w:pPr>
        <w:spacing w:after="0" w:line="240" w:lineRule="auto"/>
        <w:rPr>
          <w:lang w:val="en-AU"/>
        </w:rPr>
      </w:pPr>
      <w:r>
        <w:rPr>
          <w:noProof/>
          <w:lang w:val="en-AU"/>
        </w:rPr>
        <mc:AlternateContent>
          <mc:Choice Requires="wps">
            <w:drawing>
              <wp:anchor distT="0" distB="0" distL="114300" distR="114300" simplePos="0" relativeHeight="251663360" behindDoc="0" locked="0" layoutInCell="1" allowOverlap="1" wp14:anchorId="143FE786" wp14:editId="72A1C0F1">
                <wp:simplePos x="0" y="0"/>
                <wp:positionH relativeFrom="column">
                  <wp:posOffset>3049270</wp:posOffset>
                </wp:positionH>
                <wp:positionV relativeFrom="paragraph">
                  <wp:posOffset>173355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7010ABB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E2182" w:rsidRDefault="00E81BC5" w14:paraId="4A98C12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style="position:absolute;margin-left:240.1pt;margin-top:13.65pt;width:148.6pt;height: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143FE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E2182" w:rsidRDefault="00E81BC5" w14:paraId="7010ABB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E2182" w:rsidRDefault="00E81BC5" w14:paraId="4A98C12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Pr>
          <w:noProof/>
          <w:lang w:val="en-AU"/>
        </w:rPr>
        <mc:AlternateContent>
          <mc:Choice Requires="wps">
            <w:drawing>
              <wp:anchor distT="0" distB="0" distL="114300" distR="114300" simplePos="0" relativeHeight="251662336" behindDoc="0" locked="0" layoutInCell="1" allowOverlap="1" wp14:anchorId="4273BF68" wp14:editId="6D82DB4F">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6EA3C8A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E2182" w:rsidRDefault="00E81BC5" w14:paraId="1C56BF3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style="position:absolute;margin-left:44.15pt;margin-top:3.75pt;width:148.6pt;height:4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4273BF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E2182" w:rsidRDefault="00E81BC5" w14:paraId="6EA3C8A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E2182" w:rsidRDefault="00E81BC5" w14:paraId="1C56BF3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r>
        <w:rPr>
          <w:noProof/>
          <w:lang w:val="en-AU"/>
        </w:rPr>
        <mc:AlternateContent>
          <mc:Choice Requires="wps">
            <w:drawing>
              <wp:anchor distT="0" distB="0" distL="114300" distR="114300" simplePos="0" relativeHeight="251669504" behindDoc="0" locked="0" layoutInCell="1" allowOverlap="1" wp14:anchorId="5024606E" wp14:editId="1E944A2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007F2AC7">
              <v:shape id="_x0000_s1026" style="position:absolute;left:0pt;margin-left:193.95pt;margin-top:25.25pt;height:0pt;width:44.35pt;z-index:251669504;mso-width-relative:page;mso-height-relative:page;" coordsize="21600,21600" o:spid="_x0000_s1026" filled="f" stroked="t" o:spt="32" type="#_x0000_t32" o:gfxdata="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ayk8OO7RS0Iw/ZDEE2IYxS54zz4GFPyE&#10;/Roj1Qzb+QPeThQPmMWfO3T5n2WJc/H4Mnmsz0kovlyt75cfVlKo11D1hotI6ZMOTuRNI+lWx1TA&#10;olgMp8+UODMDXwE5qQ/PxtrST+vF2Mj1/Yo7roCnqrOQeOsi6yTfSwG253FVCQsjBWvajM48hP1x&#10;Z1GcII9M+WXVnO23Zzn1Hmi4viuh6zA5k3iirXGNfJjQUCcw9qNvRbpEtjihAd9bfWO2nhNkX69O&#10;5t0xtJdicLnn7pcSbpOax+vXc0G/fU/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qP/+bWAAAA&#10;CQEAAA8AAAAAAAAAAQAgAAAAOAAAAGRycy9kb3ducmV2LnhtbFBLAQIUABQAAAAIAIdO4kDFap4Z&#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p>
    <w:p w:rsidR="00FE2182" w:rsidRDefault="00FE2182" w14:paraId="46F33CBC" w14:textId="77777777">
      <w:pPr>
        <w:spacing w:after="0" w:line="240" w:lineRule="auto"/>
        <w:rPr>
          <w:lang w:val="en-AU"/>
        </w:rPr>
      </w:pPr>
    </w:p>
    <w:p w:rsidR="00FE2182" w:rsidRDefault="00E81BC5" w14:paraId="7C6DCD43" w14:textId="77777777">
      <w:pPr>
        <w:spacing w:after="0" w:line="240" w:lineRule="auto"/>
        <w:rPr>
          <w:lang w:val="en-AU"/>
        </w:rPr>
      </w:pPr>
      <w:r>
        <w:rPr>
          <w:noProof/>
          <w:lang w:val="en-AU"/>
        </w:rPr>
        <mc:AlternateContent>
          <mc:Choice Requires="wps">
            <w:drawing>
              <wp:anchor distT="0" distB="0" distL="114300" distR="114300" simplePos="0" relativeHeight="251672576" behindDoc="0" locked="0" layoutInCell="1" allowOverlap="1" wp14:anchorId="39EEA7F8" wp14:editId="13AEA618">
                <wp:simplePos x="0" y="0"/>
                <wp:positionH relativeFrom="column">
                  <wp:posOffset>-1160780</wp:posOffset>
                </wp:positionH>
                <wp:positionV relativeFrom="paragraph">
                  <wp:posOffset>140335</wp:posOffset>
                </wp:positionV>
                <wp:extent cx="2787650"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FE2182" w:rsidRDefault="00E81BC5" w14:paraId="10F930FA"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E2182" w:rsidRDefault="00FE2182" w14:paraId="42D8AD2E" w14:textId="77777777">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2" style="position:absolute;margin-left:-91.4pt;margin-top:11.05pt;width:219.5pt;height:20.7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39EEA7F8">
                <v:textbox>
                  <w:txbxContent>
                    <w:p w:rsidR="00FE2182" w:rsidRDefault="00E81BC5" w14:paraId="10F930FA"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E2182" w:rsidRDefault="00FE2182" w14:paraId="42D8AD2E" w14:textId="77777777">
                      <w:pPr>
                        <w:spacing w:after="0" w:line="240" w:lineRule="auto"/>
                        <w:rPr>
                          <w:rFonts w:ascii="Arial" w:hAnsi="Arial" w:cs="Arial"/>
                          <w:b/>
                          <w:color w:val="000000" w:themeColor="text1"/>
                          <w:sz w:val="18"/>
                          <w:szCs w:val="18"/>
                        </w:rPr>
                      </w:pPr>
                    </w:p>
                  </w:txbxContent>
                </v:textbox>
              </v:shape>
            </w:pict>
          </mc:Fallback>
        </mc:AlternateContent>
      </w:r>
    </w:p>
    <w:p w:rsidR="00FE2182" w:rsidRDefault="00E81BC5" w14:paraId="0D7886B2" w14:textId="77777777">
      <w:pPr>
        <w:spacing w:after="0" w:line="240" w:lineRule="auto"/>
        <w:rPr>
          <w:lang w:val="en-AU"/>
        </w:rPr>
      </w:pPr>
      <w:r>
        <w:rPr>
          <w:noProof/>
          <w:lang w:val="en-AU"/>
        </w:rPr>
        <mc:AlternateContent>
          <mc:Choice Requires="wps">
            <w:drawing>
              <wp:anchor distT="0" distB="0" distL="114300" distR="114300" simplePos="0" relativeHeight="251676672" behindDoc="0" locked="0" layoutInCell="1" allowOverlap="1" wp14:anchorId="2E26A7C2" wp14:editId="1BFE8A6E">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194C9DAB">
              <v:shape id="_x0000_s1026" style="position:absolute;left:0pt;margin-left:111pt;margin-top:4.45pt;height:22.15pt;width:0pt;z-index:251676672;mso-width-relative:page;mso-height-relative:page;" coordsize="21600,21600" o:spid="_x0000_s1026" filled="f" stroked="t" o:spt="32" type="#_x0000_t32" o:gfxdata="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RTWbfUAAAACAEA&#10;AA8AAAAAAAAAAQAgAAAAOAAAAGRycy9kb3ducmV2LnhtbFBLAQIUABQAAAAIAIdO4kANiJ1M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rsidR="00FE2182" w:rsidRDefault="00FE2182" w14:paraId="63D40AFE" w14:textId="77777777">
      <w:pPr>
        <w:spacing w:after="0" w:line="240" w:lineRule="auto"/>
        <w:rPr>
          <w:lang w:val="en-AU"/>
        </w:rPr>
      </w:pPr>
    </w:p>
    <w:p w:rsidR="00FE2182" w:rsidRDefault="00E81BC5" w14:paraId="58B6922E" w14:textId="77777777">
      <w:pPr>
        <w:spacing w:after="0" w:line="240" w:lineRule="auto"/>
        <w:rPr>
          <w:lang w:val="en-AU"/>
        </w:rPr>
      </w:pPr>
      <w:r>
        <w:rPr>
          <w:noProof/>
          <w:lang w:val="en-AU"/>
        </w:rPr>
        <mc:AlternateContent>
          <mc:Choice Requires="wps">
            <w:drawing>
              <wp:anchor distT="0" distB="0" distL="114300" distR="114300" simplePos="0" relativeHeight="251665408" behindDoc="0" locked="0" layoutInCell="1" allowOverlap="1" wp14:anchorId="0F116658" wp14:editId="29900347">
                <wp:simplePos x="0" y="0"/>
                <wp:positionH relativeFrom="column">
                  <wp:posOffset>3047365</wp:posOffset>
                </wp:positionH>
                <wp:positionV relativeFrom="paragraph">
                  <wp:posOffset>154940</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124100B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E2182" w:rsidRDefault="00E81BC5" w14:paraId="62C64200"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E2182" w:rsidRDefault="00E81BC5" w14:paraId="6ADEF70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style="position:absolute;margin-left:239.95pt;margin-top:12.2pt;width:148.6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F116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E2182" w:rsidRDefault="00E81BC5" w14:paraId="124100B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E2182" w:rsidRDefault="00E81BC5" w14:paraId="62C64200"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E2182" w:rsidRDefault="00E81BC5" w14:paraId="6ADEF70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Pr>
          <w:noProof/>
          <w:lang w:val="en-AU"/>
        </w:rPr>
        <mc:AlternateContent>
          <mc:Choice Requires="wps">
            <w:drawing>
              <wp:anchor distT="0" distB="0" distL="114300" distR="114300" simplePos="0" relativeHeight="251670528" behindDoc="0" locked="0" layoutInCell="1" allowOverlap="1" wp14:anchorId="14DA954F" wp14:editId="209EBB5D">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19E92BAE">
              <v:shape id="_x0000_s1026" style="position:absolute;left:0pt;margin-left:195pt;margin-top:23.2pt;height:0pt;width:44.35pt;z-index:251670528;mso-width-relative:page;mso-height-relative:page;" coordsize="21600,21600" o:spid="_x0000_s1026" filled="f" stroked="t" o:spt="32" type="#_x0000_t32" o:gfxdata="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fCJDj1gAA&#10;AAkBAAAPAAAAAAAAAAEAIAAAADgAAABkcnMvZG93bnJldi54bWxQSwECFAAUAAAACACHTuJARIca&#10;kNEBAACXAwAADgAAAAAAAAABACAAAAA7AQAAZHJzL2Uyb0RvYy54bWxQSwUGAAAAAAYABgBZAQAA&#10;fgUAAAAA&#10;">
                <v:fill on="f" focussize="0,0"/>
                <v:stroke weight="0.5pt" color="#000000 [3213]" miterlimit="8" joinstyle="miter" endarrow="block"/>
                <v:imagedata o:title=""/>
                <o:lock v:ext="edit" aspectratio="f"/>
              </v:shape>
            </w:pict>
          </mc:Fallback>
        </mc:AlternateContent>
      </w:r>
      <w:r>
        <w:rPr>
          <w:noProof/>
          <w:lang w:val="en-AU"/>
        </w:rPr>
        <mc:AlternateContent>
          <mc:Choice Requires="wps">
            <w:drawing>
              <wp:anchor distT="0" distB="0" distL="114300" distR="114300" simplePos="0" relativeHeight="251664384" behindDoc="0" locked="0" layoutInCell="1" allowOverlap="1" wp14:anchorId="04869317" wp14:editId="39C5849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3E57961A"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E2182" w:rsidRDefault="00E81BC5" w14:paraId="412629C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style="position:absolute;margin-left:44.25pt;margin-top:1.05pt;width:148.6pt;height:4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04869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E2182" w:rsidRDefault="00E81BC5" w14:paraId="3E57961A"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E2182" w:rsidRDefault="00E81BC5" w14:paraId="412629C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p>
    <w:p w:rsidR="00FE2182" w:rsidRDefault="00FE2182" w14:paraId="701E8CD0" w14:textId="77777777">
      <w:pPr>
        <w:spacing w:after="0" w:line="240" w:lineRule="auto"/>
        <w:rPr>
          <w:lang w:val="en-AU"/>
        </w:rPr>
      </w:pPr>
    </w:p>
    <w:p w:rsidR="00FE2182" w:rsidRDefault="00FE2182" w14:paraId="5F0D049E" w14:textId="77777777">
      <w:pPr>
        <w:spacing w:after="0" w:line="240" w:lineRule="auto"/>
        <w:rPr>
          <w:lang w:val="en-AU"/>
        </w:rPr>
      </w:pPr>
    </w:p>
    <w:p w:rsidR="00FE2182" w:rsidRDefault="00E81BC5" w14:paraId="11770162" w14:textId="77777777">
      <w:pPr>
        <w:spacing w:after="0" w:line="240" w:lineRule="auto"/>
        <w:rPr>
          <w:lang w:val="en-AU"/>
        </w:rPr>
      </w:pPr>
      <w:r>
        <w:rPr>
          <w:noProof/>
          <w:lang w:val="en-AU"/>
        </w:rPr>
        <mc:AlternateContent>
          <mc:Choice Requires="wps">
            <w:drawing>
              <wp:anchor distT="0" distB="0" distL="114300" distR="114300" simplePos="0" relativeHeight="251677696" behindDoc="0" locked="0" layoutInCell="1" allowOverlap="1" wp14:anchorId="697C6746" wp14:editId="6492E123">
                <wp:simplePos x="0" y="0"/>
                <wp:positionH relativeFrom="column">
                  <wp:posOffset>1400810</wp:posOffset>
                </wp:positionH>
                <wp:positionV relativeFrom="paragraph">
                  <wp:posOffset>29210</wp:posOffset>
                </wp:positionV>
                <wp:extent cx="0" cy="746125"/>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7CAEC96D">
              <v:shape id="_x0000_s1026" style="position:absolute;left:0pt;margin-left:110.3pt;margin-top:2.3pt;height:58.75pt;width:0pt;z-index:251677696;mso-width-relative:page;mso-height-relative:page;" coordsize="21600,21600" o:spid="_x0000_s1026" filled="f" stroked="t" o:spt="32" type="#_x0000_t32" o:gfxdata="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J5JF61AAAAAkB&#10;AAAPAAAAAAAAAAEAIAAAADgAAABkcnMvZG93bnJldi54bWxQSwECFAAUAAAACACHTuJAHD5bnNAB&#10;AACXAwAADgAAAAAAAAABACAAAAA5AQAAZHJzL2Uyb0RvYy54bWxQSwUGAAAAAAYABgBZAQAAewUA&#10;AAAA&#10;">
                <v:fill on="f" focussize="0,0"/>
                <v:stroke weight="0.5pt" color="#000000 [3213]" miterlimit="8" joinstyle="miter" endarrow="block"/>
                <v:imagedata o:title=""/>
                <o:lock v:ext="edit" aspectratio="f"/>
              </v:shape>
            </w:pict>
          </mc:Fallback>
        </mc:AlternateContent>
      </w:r>
    </w:p>
    <w:p w:rsidR="00FE2182" w:rsidRDefault="00FE2182" w14:paraId="1D7CDA3B" w14:textId="77777777">
      <w:pPr>
        <w:spacing w:after="0" w:line="240" w:lineRule="auto"/>
        <w:rPr>
          <w:lang w:val="en-AU"/>
        </w:rPr>
      </w:pPr>
    </w:p>
    <w:p w:rsidR="00FE2182" w:rsidRDefault="00FE2182" w14:paraId="59CCC3CD" w14:textId="77777777">
      <w:pPr>
        <w:spacing w:after="0" w:line="240" w:lineRule="auto"/>
        <w:rPr>
          <w:lang w:val="en-AU"/>
        </w:rPr>
      </w:pPr>
    </w:p>
    <w:p w:rsidR="00FE2182" w:rsidRDefault="00FE2182" w14:paraId="1F807C6C" w14:textId="77777777">
      <w:pPr>
        <w:spacing w:after="0" w:line="240" w:lineRule="auto"/>
        <w:rPr>
          <w:lang w:val="en-AU"/>
        </w:rPr>
      </w:pPr>
    </w:p>
    <w:p w:rsidR="00FE2182" w:rsidRDefault="00E81BC5" w14:paraId="1F31F2C2" w14:textId="77777777">
      <w:pPr>
        <w:spacing w:after="0" w:line="240" w:lineRule="auto"/>
        <w:rPr>
          <w:lang w:val="en-AU"/>
        </w:rPr>
      </w:pPr>
      <w:r>
        <w:rPr>
          <w:noProof/>
          <w:lang w:val="en-AU"/>
        </w:rPr>
        <mc:AlternateContent>
          <mc:Choice Requires="wps">
            <w:drawing>
              <wp:anchor distT="0" distB="0" distL="114300" distR="114300" simplePos="0" relativeHeight="251666432" behindDoc="0" locked="0" layoutInCell="1" allowOverlap="1" wp14:anchorId="71D3ED74" wp14:editId="6A497100">
                <wp:simplePos x="0" y="0"/>
                <wp:positionH relativeFrom="column">
                  <wp:posOffset>540385</wp:posOffset>
                </wp:positionH>
                <wp:positionV relativeFrom="paragraph">
                  <wp:posOffset>110490</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182" w:rsidRDefault="00E81BC5" w14:paraId="6EC0001A"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E2182" w:rsidRDefault="00E81BC5" w14:paraId="56D0D93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style="position:absolute;margin-left:42.55pt;margin-top:8.7pt;width:148.6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D3ED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E2182" w:rsidRDefault="00E81BC5" w14:paraId="6EC0001A"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E2182" w:rsidRDefault="00E81BC5" w14:paraId="56D0D93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rsidR="00FE2182" w:rsidRDefault="00E81BC5" w14:paraId="2529B886" w14:textId="77777777">
      <w:pPr>
        <w:spacing w:after="0" w:line="240" w:lineRule="auto"/>
        <w:rPr>
          <w:lang w:val="en-AU"/>
        </w:rPr>
      </w:pPr>
      <w:r>
        <w:rPr>
          <w:noProof/>
          <w:lang w:val="en-AU"/>
        </w:rPr>
        <mc:AlternateContent>
          <mc:Choice Requires="wps">
            <w:drawing>
              <wp:anchor distT="0" distB="0" distL="114300" distR="114300" simplePos="0" relativeHeight="251673600" behindDoc="0" locked="0" layoutInCell="1" allowOverlap="1" wp14:anchorId="1E810291" wp14:editId="564C27ED">
                <wp:simplePos x="0" y="0"/>
                <wp:positionH relativeFrom="column">
                  <wp:posOffset>-133350</wp:posOffset>
                </wp:positionH>
                <wp:positionV relativeFrom="paragraph">
                  <wp:posOffset>170180</wp:posOffset>
                </wp:positionV>
                <wp:extent cx="764540"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FE2182" w:rsidRDefault="00E81BC5" w14:paraId="5C063E2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3" style="position:absolute;margin-left:-10.5pt;margin-top:13.4pt;width:60.2pt;height:20.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1E810291">
                <v:textbox>
                  <w:txbxContent>
                    <w:p w:rsidR="00FE2182" w:rsidRDefault="00E81BC5" w14:paraId="5C063E2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rsidR="00FE2182" w:rsidRDefault="00FE2182" w14:paraId="768BEC95" w14:textId="77777777">
      <w:pPr>
        <w:spacing w:after="0" w:line="240" w:lineRule="auto"/>
        <w:rPr>
          <w:lang w:val="en-AU"/>
        </w:rPr>
      </w:pPr>
    </w:p>
    <w:p w:rsidR="00FE2182" w:rsidRDefault="00FE2182" w14:paraId="70FFFEB8" w14:textId="77777777">
      <w:pPr>
        <w:spacing w:after="0" w:line="240" w:lineRule="auto"/>
        <w:rPr>
          <w:lang w:val="en-AU"/>
        </w:rPr>
      </w:pPr>
    </w:p>
    <w:p w:rsidR="00FE2182" w:rsidRDefault="00FE2182" w14:paraId="27DBDCF2" w14:textId="77777777">
      <w:pPr>
        <w:spacing w:after="0" w:line="240" w:lineRule="auto"/>
      </w:pPr>
    </w:p>
    <w:p w:rsidR="00FE2182" w:rsidRDefault="00FE2182" w14:paraId="38B7EC62" w14:textId="77777777">
      <w:pPr>
        <w:spacing w:after="0" w:line="480" w:lineRule="auto"/>
        <w:rPr>
          <w:rFonts w:ascii="Times New Roman" w:hAnsi="Times New Roman" w:cs="Times New Roman"/>
          <w:sz w:val="24"/>
          <w:szCs w:val="24"/>
        </w:rPr>
      </w:pPr>
    </w:p>
    <w:p w:rsidR="00FE2182" w:rsidRDefault="00E81BC5" w14:paraId="02F4357C" w14:textId="77777777">
      <w:pPr>
        <w:jc w:val="center"/>
        <w:rPr>
          <w:rFonts w:ascii="Times New Roman" w:hAnsi="Times New Roman" w:cs="Times New Roman" w:eastAsiaTheme="minorEastAsia"/>
          <w:b/>
          <w:bCs/>
          <w:sz w:val="24"/>
          <w:szCs w:val="24"/>
          <w:lang w:eastAsia="zh-CN"/>
        </w:rPr>
      </w:pPr>
      <w:r>
        <w:rPr>
          <w:rFonts w:ascii="Times New Roman" w:hAnsi="Times New Roman" w:cs="Times New Roman" w:eastAsiaTheme="minorEastAsia"/>
          <w:b/>
          <w:bCs/>
          <w:sz w:val="24"/>
          <w:szCs w:val="24"/>
          <w:lang w:eastAsia="zh-CN"/>
        </w:rPr>
        <w:t>Table 1: Overview of the selected studies (k=30) for main analysis</w:t>
      </w:r>
    </w:p>
    <w:tbl>
      <w:tblPr>
        <w:tblStyle w:val="ListTable3-Accent31"/>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FE2182" w:rsidTr="00FE2182" w14:paraId="23F90732" w14:textId="77777777">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rsidR="00FE2182" w:rsidRDefault="00E81BC5" w14:paraId="6DB48D44" w14:textId="77777777">
            <w:pPr>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 xml:space="preserve">Source </w:t>
            </w:r>
          </w:p>
        </w:tc>
        <w:tc>
          <w:tcPr>
            <w:tcW w:w="1080" w:type="dxa"/>
            <w:shd w:val="clear" w:color="auto" w:fill="FFF2CC" w:themeFill="accent4" w:themeFillTint="33"/>
          </w:tcPr>
          <w:p w:rsidR="00FE2182" w:rsidRDefault="00E81BC5" w14:paraId="429C64E3"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Year</w:t>
            </w:r>
          </w:p>
        </w:tc>
        <w:tc>
          <w:tcPr>
            <w:tcW w:w="1620" w:type="dxa"/>
            <w:shd w:val="clear" w:color="auto" w:fill="FFF2CC" w:themeFill="accent4" w:themeFillTint="33"/>
          </w:tcPr>
          <w:p w:rsidR="00FE2182" w:rsidRDefault="00E81BC5" w14:paraId="04D73AB3"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Sample Size</w:t>
            </w:r>
          </w:p>
        </w:tc>
        <w:tc>
          <w:tcPr>
            <w:tcW w:w="1170" w:type="dxa"/>
            <w:gridSpan w:val="2"/>
            <w:shd w:val="clear" w:color="auto" w:fill="FFF2CC" w:themeFill="accent4" w:themeFillTint="33"/>
          </w:tcPr>
          <w:p w:rsidR="00FE2182" w:rsidRDefault="00E81BC5" w14:paraId="4FF39D86"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Male %</w:t>
            </w:r>
          </w:p>
        </w:tc>
        <w:tc>
          <w:tcPr>
            <w:tcW w:w="1260" w:type="dxa"/>
            <w:gridSpan w:val="2"/>
            <w:shd w:val="clear" w:color="auto" w:fill="FFF2CC" w:themeFill="accent4" w:themeFillTint="33"/>
          </w:tcPr>
          <w:p w:rsidR="00FE2182" w:rsidRDefault="00E81BC5" w14:paraId="4FEEF5DF"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Age (Mean)</w:t>
            </w:r>
          </w:p>
        </w:tc>
        <w:tc>
          <w:tcPr>
            <w:tcW w:w="990" w:type="dxa"/>
            <w:gridSpan w:val="2"/>
            <w:shd w:val="clear" w:color="auto" w:fill="FFF2CC" w:themeFill="accent4" w:themeFillTint="33"/>
          </w:tcPr>
          <w:p w:rsidR="00FE2182" w:rsidRDefault="00E81BC5" w14:paraId="1D5B3DD6"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Endpoint</w:t>
            </w:r>
          </w:p>
        </w:tc>
        <w:tc>
          <w:tcPr>
            <w:tcW w:w="1350" w:type="dxa"/>
            <w:gridSpan w:val="2"/>
            <w:shd w:val="clear" w:color="auto" w:fill="FFF2CC" w:themeFill="accent4" w:themeFillTint="33"/>
          </w:tcPr>
          <w:p w:rsidR="00FE2182" w:rsidRDefault="00E81BC5" w14:paraId="505FFBB4"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Follow up, y</w:t>
            </w:r>
          </w:p>
        </w:tc>
        <w:tc>
          <w:tcPr>
            <w:tcW w:w="1175" w:type="dxa"/>
            <w:shd w:val="clear" w:color="auto" w:fill="FFF2CC" w:themeFill="accent4" w:themeFillTint="33"/>
          </w:tcPr>
          <w:p w:rsidR="00FE2182" w:rsidRDefault="00E81BC5" w14:paraId="0D4814BE"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PTG Mean</w:t>
            </w:r>
          </w:p>
        </w:tc>
        <w:tc>
          <w:tcPr>
            <w:tcW w:w="985" w:type="dxa"/>
            <w:gridSpan w:val="2"/>
            <w:shd w:val="clear" w:color="auto" w:fill="FFF2CC" w:themeFill="accent4" w:themeFillTint="33"/>
          </w:tcPr>
          <w:p w:rsidR="00FE2182" w:rsidRDefault="00E81BC5" w14:paraId="2150632A" w14:textId="77777777">
            <w:pP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color w:val="000000" w:themeColor="text1"/>
                <w:sz w:val="21"/>
                <w:szCs w:val="21"/>
              </w:rPr>
            </w:pPr>
            <w:r>
              <w:rPr>
                <w:rFonts w:ascii="Times New Roman" w:hAnsi="Times New Roman" w:eastAsia="Calibri" w:cs="Times New Roman"/>
                <w:b w:val="0"/>
                <w:bCs w:val="0"/>
                <w:color w:val="000000" w:themeColor="text1"/>
                <w:sz w:val="21"/>
                <w:szCs w:val="21"/>
              </w:rPr>
              <w:t>PTG SD</w:t>
            </w:r>
          </w:p>
        </w:tc>
      </w:tr>
      <w:tr w:rsidR="00FE2182" w:rsidTr="00FE2182" w14:paraId="56A6D536" w14:textId="77777777">
        <w:trPr>
          <w:trHeight w:val="322"/>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2395C0D6" w14:textId="77777777">
            <w:pPr>
              <w:rPr>
                <w:rFonts w:ascii="Times New Roman" w:hAnsi="Times New Roman" w:eastAsia="Calibri" w:cs="Times New Roman"/>
                <w:sz w:val="18"/>
                <w:szCs w:val="18"/>
              </w:rPr>
            </w:pPr>
            <w:proofErr w:type="spellStart"/>
            <w:r>
              <w:rPr>
                <w:rFonts w:ascii="Times New Roman" w:hAnsi="Times New Roman" w:eastAsia="Calibri" w:cs="Times New Roman"/>
                <w:b w:val="0"/>
                <w:bCs w:val="0"/>
                <w:sz w:val="18"/>
                <w:szCs w:val="18"/>
              </w:rPr>
              <w:t>Adjorlolo</w:t>
            </w:r>
            <w:proofErr w:type="spellEnd"/>
            <w:r>
              <w:rPr>
                <w:rFonts w:ascii="Times New Roman" w:hAnsi="Times New Roman" w:eastAsia="Calibri" w:cs="Times New Roman"/>
                <w:b w:val="0"/>
                <w:bCs w:val="0"/>
                <w:sz w:val="18"/>
                <w:szCs w:val="18"/>
              </w:rPr>
              <w:t xml:space="preserve"> et al. </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313AA0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46DE784"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381</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6757962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2628694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59.3</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75AAB9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43.1</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6C75BCE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7BDD16A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3-months</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6BB9EC3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48347968"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594E687C"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Arnout &amp; Al-</w:t>
            </w:r>
            <w:proofErr w:type="spellStart"/>
            <w:r>
              <w:rPr>
                <w:rFonts w:ascii="Times New Roman" w:hAnsi="Times New Roman" w:eastAsia="Calibri" w:cs="Times New Roman"/>
                <w:b w:val="0"/>
                <w:bCs w:val="0"/>
                <w:sz w:val="18"/>
                <w:szCs w:val="18"/>
              </w:rPr>
              <w:t>Sufyani</w:t>
            </w:r>
            <w:proofErr w:type="spellEnd"/>
          </w:p>
        </w:tc>
        <w:tc>
          <w:tcPr>
            <w:tcW w:w="1080" w:type="dxa"/>
            <w:shd w:val="clear" w:color="auto" w:fill="FFF2CC" w:themeFill="accent4" w:themeFillTint="33"/>
          </w:tcPr>
          <w:p w:rsidR="00FE2182" w:rsidRDefault="00E81BC5" w14:paraId="300B3E2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3A5C4798"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365</w:t>
            </w:r>
          </w:p>
        </w:tc>
        <w:tc>
          <w:tcPr>
            <w:tcW w:w="236" w:type="dxa"/>
            <w:shd w:val="clear" w:color="auto" w:fill="FFF2CC" w:themeFill="accent4" w:themeFillTint="33"/>
          </w:tcPr>
          <w:p w:rsidR="00FE2182" w:rsidRDefault="00FE2182" w14:paraId="01335B8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A4A09B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31.8</w:t>
            </w:r>
          </w:p>
        </w:tc>
        <w:tc>
          <w:tcPr>
            <w:tcW w:w="1647" w:type="dxa"/>
            <w:gridSpan w:val="2"/>
            <w:shd w:val="clear" w:color="auto" w:fill="FFF2CC" w:themeFill="accent4" w:themeFillTint="33"/>
          </w:tcPr>
          <w:p w:rsidR="00FE2182" w:rsidRDefault="00E81BC5" w14:paraId="75630DD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shd w:val="clear" w:color="auto" w:fill="FFF2CC" w:themeFill="accent4" w:themeFillTint="33"/>
          </w:tcPr>
          <w:p w:rsidR="00FE2182" w:rsidRDefault="00FE2182" w14:paraId="7415DE9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0608DFA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1D790EA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5765976"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202268F8"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Chasson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321B1E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EB3EE60"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916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77CC967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EB538E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95508D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28.16</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1E4174A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5025F6C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B77FEC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6AA25440"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4852C1AF"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Chen &amp; Tang</w:t>
            </w:r>
          </w:p>
        </w:tc>
        <w:tc>
          <w:tcPr>
            <w:tcW w:w="1080" w:type="dxa"/>
            <w:shd w:val="clear" w:color="auto" w:fill="FFF2CC" w:themeFill="accent4" w:themeFillTint="33"/>
          </w:tcPr>
          <w:p w:rsidR="00FE2182" w:rsidRDefault="00E81BC5" w14:paraId="29DD2AC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24BF8DE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476</w:t>
            </w:r>
          </w:p>
        </w:tc>
        <w:tc>
          <w:tcPr>
            <w:tcW w:w="236" w:type="dxa"/>
            <w:shd w:val="clear" w:color="auto" w:fill="FFF2CC" w:themeFill="accent4" w:themeFillTint="33"/>
          </w:tcPr>
          <w:p w:rsidR="00FE2182" w:rsidRDefault="00FE2182" w14:paraId="63B2CC4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5D547E7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55.50</w:t>
            </w:r>
          </w:p>
        </w:tc>
        <w:tc>
          <w:tcPr>
            <w:tcW w:w="1647" w:type="dxa"/>
            <w:gridSpan w:val="2"/>
            <w:shd w:val="clear" w:color="auto" w:fill="FFF2CC" w:themeFill="accent4" w:themeFillTint="33"/>
          </w:tcPr>
          <w:p w:rsidR="00FE2182" w:rsidRDefault="00E81BC5" w14:paraId="0D84629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32.7</w:t>
            </w:r>
          </w:p>
        </w:tc>
        <w:tc>
          <w:tcPr>
            <w:tcW w:w="693" w:type="dxa"/>
            <w:gridSpan w:val="2"/>
            <w:shd w:val="clear" w:color="auto" w:fill="FFF2CC" w:themeFill="accent4" w:themeFillTint="33"/>
          </w:tcPr>
          <w:p w:rsidR="00FE2182" w:rsidRDefault="00FE2182" w14:paraId="2AC6052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09C0970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January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shd w:val="clear" w:color="auto" w:fill="FFF2CC" w:themeFill="accent4" w:themeFillTint="33"/>
          </w:tcPr>
          <w:p w:rsidR="00FE2182" w:rsidRDefault="00FE2182" w14:paraId="3C6E32D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9D69CEB"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708700C6"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lastRenderedPageBreak/>
              <w:t>Chen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635B0D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2020</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4CE7E06"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12,596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10C59C6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80EB8D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4.40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7D5251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32.7</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06FD6E5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437E471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E7AD8A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3327D6A8"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94EAED3"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Das et al.</w:t>
            </w:r>
          </w:p>
        </w:tc>
        <w:tc>
          <w:tcPr>
            <w:tcW w:w="1080" w:type="dxa"/>
            <w:shd w:val="clear" w:color="auto" w:fill="FFF2CC" w:themeFill="accent4" w:themeFillTint="33"/>
          </w:tcPr>
          <w:p w:rsidR="00FE2182" w:rsidRDefault="00E81BC5" w14:paraId="4A95AB1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FF2CC" w:themeFill="accent4" w:themeFillTint="33"/>
          </w:tcPr>
          <w:p w:rsidR="00FE2182" w:rsidRDefault="00E81BC5" w14:paraId="6AD28F43"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166</w:t>
            </w:r>
          </w:p>
        </w:tc>
        <w:tc>
          <w:tcPr>
            <w:tcW w:w="236" w:type="dxa"/>
            <w:shd w:val="clear" w:color="auto" w:fill="FFF2CC" w:themeFill="accent4" w:themeFillTint="33"/>
          </w:tcPr>
          <w:p w:rsidR="00FE2182" w:rsidRDefault="00FE2182" w14:paraId="2ACEF6B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60DBFAE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61.62</w:t>
            </w:r>
          </w:p>
        </w:tc>
        <w:tc>
          <w:tcPr>
            <w:tcW w:w="1647" w:type="dxa"/>
            <w:gridSpan w:val="2"/>
            <w:shd w:val="clear" w:color="auto" w:fill="FFF2CC" w:themeFill="accent4" w:themeFillTint="33"/>
          </w:tcPr>
          <w:p w:rsidR="00FE2182" w:rsidRDefault="00E81BC5" w14:paraId="723699F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36.7</w:t>
            </w:r>
          </w:p>
        </w:tc>
        <w:tc>
          <w:tcPr>
            <w:tcW w:w="693" w:type="dxa"/>
            <w:gridSpan w:val="2"/>
            <w:shd w:val="clear" w:color="auto" w:fill="FFF2CC" w:themeFill="accent4" w:themeFillTint="33"/>
          </w:tcPr>
          <w:p w:rsidR="00FE2182" w:rsidRDefault="00FE2182" w14:paraId="33BD44D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7F07ABA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6451DA1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0F3B199D"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A62B703"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Dominick &amp; Elam</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813A89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5383D3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201</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990567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11511E7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22.40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00BA1C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35.39</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0949957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66F72DE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4/30/20-9/30/20</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3A9AC1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D8AA4E8" w14:textId="77777777">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6952652A"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El-Khoury </w:t>
            </w:r>
            <w:proofErr w:type="spellStart"/>
            <w:r>
              <w:rPr>
                <w:rFonts w:ascii="Times New Roman" w:hAnsi="Times New Roman" w:eastAsia="Calibri" w:cs="Times New Roman"/>
                <w:b w:val="0"/>
                <w:bCs w:val="0"/>
                <w:sz w:val="18"/>
                <w:szCs w:val="18"/>
              </w:rPr>
              <w:t>Malhame</w:t>
            </w:r>
            <w:proofErr w:type="spellEnd"/>
            <w:r>
              <w:rPr>
                <w:rFonts w:ascii="Times New Roman" w:hAnsi="Times New Roman" w:eastAsia="Calibri" w:cs="Times New Roman"/>
                <w:b w:val="0"/>
                <w:bCs w:val="0"/>
                <w:sz w:val="18"/>
                <w:szCs w:val="18"/>
              </w:rPr>
              <w:t xml:space="preserve"> et al.</w:t>
            </w:r>
          </w:p>
        </w:tc>
        <w:tc>
          <w:tcPr>
            <w:tcW w:w="1080" w:type="dxa"/>
            <w:shd w:val="clear" w:color="auto" w:fill="FFF2CC" w:themeFill="accent4" w:themeFillTint="33"/>
          </w:tcPr>
          <w:p w:rsidR="00FE2182" w:rsidRDefault="00E81BC5" w14:paraId="18FFE0E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FF2CC" w:themeFill="accent4" w:themeFillTint="33"/>
          </w:tcPr>
          <w:p w:rsidR="00FE2182" w:rsidRDefault="00E81BC5" w14:paraId="2B633C2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252</w:t>
            </w:r>
          </w:p>
        </w:tc>
        <w:tc>
          <w:tcPr>
            <w:tcW w:w="236" w:type="dxa"/>
            <w:shd w:val="clear" w:color="auto" w:fill="FFF2CC" w:themeFill="accent4" w:themeFillTint="33"/>
          </w:tcPr>
          <w:p w:rsidR="00FE2182" w:rsidRDefault="00FE2182" w14:paraId="1906ABC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FF80F4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71(28.3)</w:t>
            </w:r>
          </w:p>
        </w:tc>
        <w:tc>
          <w:tcPr>
            <w:tcW w:w="1647" w:type="dxa"/>
            <w:gridSpan w:val="2"/>
            <w:shd w:val="clear" w:color="auto" w:fill="FFF2CC" w:themeFill="accent4" w:themeFillTint="33"/>
          </w:tcPr>
          <w:p w:rsidR="00FE2182" w:rsidRDefault="00E81BC5" w14:paraId="5A6F4D3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25.00</w:t>
            </w:r>
          </w:p>
        </w:tc>
        <w:tc>
          <w:tcPr>
            <w:tcW w:w="693" w:type="dxa"/>
            <w:gridSpan w:val="2"/>
            <w:shd w:val="clear" w:color="auto" w:fill="FFF2CC" w:themeFill="accent4" w:themeFillTint="33"/>
          </w:tcPr>
          <w:p w:rsidR="00FE2182" w:rsidRDefault="00FE2182" w14:paraId="7AF328A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5D6C56E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204FB97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01F83DF0"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AE5253C"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Gul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3D2372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29BA505"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300</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18168B5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3EBFF8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FB72BC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311802B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012CAC4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29D8EC9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306FBC5F" w14:textId="77777777">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B6CD533" w14:textId="77777777">
            <w:pPr>
              <w:rPr>
                <w:rFonts w:ascii="Times New Roman" w:hAnsi="Times New Roman" w:eastAsia="Calibri" w:cs="Times New Roman"/>
                <w:sz w:val="18"/>
                <w:szCs w:val="18"/>
              </w:rPr>
            </w:pPr>
            <w:proofErr w:type="spellStart"/>
            <w:r>
              <w:rPr>
                <w:rFonts w:ascii="Times New Roman" w:hAnsi="Times New Roman" w:eastAsia="Calibri" w:cs="Times New Roman"/>
                <w:b w:val="0"/>
                <w:bCs w:val="0"/>
                <w:sz w:val="18"/>
                <w:szCs w:val="18"/>
              </w:rPr>
              <w:t>Kalaitzaki</w:t>
            </w:r>
            <w:proofErr w:type="spellEnd"/>
            <w:r>
              <w:rPr>
                <w:rFonts w:ascii="Times New Roman" w:hAnsi="Times New Roman" w:eastAsia="Calibri" w:cs="Times New Roman"/>
                <w:b w:val="0"/>
                <w:bCs w:val="0"/>
                <w:sz w:val="18"/>
                <w:szCs w:val="18"/>
              </w:rPr>
              <w:t xml:space="preserve"> et al.</w:t>
            </w:r>
          </w:p>
        </w:tc>
        <w:tc>
          <w:tcPr>
            <w:tcW w:w="1080" w:type="dxa"/>
            <w:shd w:val="clear" w:color="auto" w:fill="FFF2CC" w:themeFill="accent4" w:themeFillTint="33"/>
          </w:tcPr>
          <w:p w:rsidR="00FE2182" w:rsidRDefault="00E81BC5" w14:paraId="093BDFC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shd w:val="clear" w:color="auto" w:fill="FFF2CC" w:themeFill="accent4" w:themeFillTint="33"/>
          </w:tcPr>
          <w:p w:rsidR="00FE2182" w:rsidRDefault="00E81BC5" w14:paraId="5904D11C"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1,361</w:t>
            </w:r>
          </w:p>
        </w:tc>
        <w:tc>
          <w:tcPr>
            <w:tcW w:w="236" w:type="dxa"/>
            <w:shd w:val="clear" w:color="auto" w:fill="FFF2CC" w:themeFill="accent4" w:themeFillTint="33"/>
          </w:tcPr>
          <w:p w:rsidR="00FE2182" w:rsidRDefault="00FE2182" w14:paraId="28D7126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5DE8BDF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24.2,17.3</w:t>
            </w:r>
          </w:p>
        </w:tc>
        <w:tc>
          <w:tcPr>
            <w:tcW w:w="1647" w:type="dxa"/>
            <w:gridSpan w:val="2"/>
            <w:shd w:val="clear" w:color="auto" w:fill="FFF2CC" w:themeFill="accent4" w:themeFillTint="33"/>
          </w:tcPr>
          <w:p w:rsidR="00FE2182" w:rsidRDefault="00E81BC5" w14:paraId="44CBDB4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35.36</w:t>
            </w:r>
          </w:p>
        </w:tc>
        <w:tc>
          <w:tcPr>
            <w:tcW w:w="693" w:type="dxa"/>
            <w:gridSpan w:val="2"/>
            <w:shd w:val="clear" w:color="auto" w:fill="FFF2CC" w:themeFill="accent4" w:themeFillTint="33"/>
          </w:tcPr>
          <w:p w:rsidR="00FE2182" w:rsidRDefault="00FE2182" w14:paraId="5BA8485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61EC6D7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Second Lockdown</w:t>
            </w:r>
          </w:p>
        </w:tc>
        <w:tc>
          <w:tcPr>
            <w:tcW w:w="929" w:type="dxa"/>
            <w:shd w:val="clear" w:color="auto" w:fill="FFF2CC" w:themeFill="accent4" w:themeFillTint="33"/>
          </w:tcPr>
          <w:p w:rsidR="00FE2182" w:rsidRDefault="00FE2182" w14:paraId="462FBCE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723A74CE"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99A4E0B"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Lan et al. </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FB0EB6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1441F2C"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115</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2D6C906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8ECD32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49</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06E522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22.37</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5353955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4895E4E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February-April 2020</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97C57A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133C61A1"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47A00151"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Lau et al. </w:t>
            </w:r>
          </w:p>
        </w:tc>
        <w:tc>
          <w:tcPr>
            <w:tcW w:w="1080" w:type="dxa"/>
            <w:shd w:val="clear" w:color="auto" w:fill="FFF2CC" w:themeFill="accent4" w:themeFillTint="33"/>
          </w:tcPr>
          <w:p w:rsidR="00FE2182" w:rsidRDefault="00E81BC5" w14:paraId="605F4B4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42D7CE3E"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327</w:t>
            </w:r>
          </w:p>
        </w:tc>
        <w:tc>
          <w:tcPr>
            <w:tcW w:w="236" w:type="dxa"/>
            <w:shd w:val="clear" w:color="auto" w:fill="FFF2CC" w:themeFill="accent4" w:themeFillTint="33"/>
          </w:tcPr>
          <w:p w:rsidR="00FE2182" w:rsidRDefault="00FE2182" w14:paraId="6C0FE62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38FC766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28.10</w:t>
            </w:r>
          </w:p>
        </w:tc>
        <w:tc>
          <w:tcPr>
            <w:tcW w:w="1647" w:type="dxa"/>
            <w:gridSpan w:val="2"/>
            <w:shd w:val="clear" w:color="auto" w:fill="FFF2CC" w:themeFill="accent4" w:themeFillTint="33"/>
          </w:tcPr>
          <w:p w:rsidR="00FE2182" w:rsidRDefault="00E81BC5" w14:paraId="48561A6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35</w:t>
            </w:r>
          </w:p>
        </w:tc>
        <w:tc>
          <w:tcPr>
            <w:tcW w:w="693" w:type="dxa"/>
            <w:gridSpan w:val="2"/>
            <w:shd w:val="clear" w:color="auto" w:fill="FFF2CC" w:themeFill="accent4" w:themeFillTint="33"/>
          </w:tcPr>
          <w:p w:rsidR="00FE2182" w:rsidRDefault="00FE2182" w14:paraId="2A4030A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7B97F9F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4/24/20-5/12/20</w:t>
            </w:r>
          </w:p>
        </w:tc>
        <w:tc>
          <w:tcPr>
            <w:tcW w:w="929" w:type="dxa"/>
            <w:shd w:val="clear" w:color="auto" w:fill="FFF2CC" w:themeFill="accent4" w:themeFillTint="33"/>
          </w:tcPr>
          <w:p w:rsidR="00FE2182" w:rsidRDefault="00FE2182" w14:paraId="105E785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6B5E9386"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0E7A08CD"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Lewis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7AB0537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98023B9"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1,424</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23E7625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EB3D62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21.90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542A90D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46.7</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00048F9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4A0609E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November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64B769B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7F659F60"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64E6EEC"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Lyu et al.</w:t>
            </w:r>
          </w:p>
        </w:tc>
        <w:tc>
          <w:tcPr>
            <w:tcW w:w="1080" w:type="dxa"/>
            <w:shd w:val="clear" w:color="auto" w:fill="FFF2CC" w:themeFill="accent4" w:themeFillTint="33"/>
          </w:tcPr>
          <w:p w:rsidR="00FE2182" w:rsidRDefault="00E81BC5" w14:paraId="2A02154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2CF7DBFA"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535</w:t>
            </w:r>
          </w:p>
        </w:tc>
        <w:tc>
          <w:tcPr>
            <w:tcW w:w="236" w:type="dxa"/>
            <w:shd w:val="clear" w:color="auto" w:fill="FFF2CC" w:themeFill="accent4" w:themeFillTint="33"/>
          </w:tcPr>
          <w:p w:rsidR="00FE2182" w:rsidRDefault="00FE2182" w14:paraId="3BBED7B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36675C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45.79</w:t>
            </w:r>
          </w:p>
        </w:tc>
        <w:tc>
          <w:tcPr>
            <w:tcW w:w="1647" w:type="dxa"/>
            <w:gridSpan w:val="2"/>
            <w:shd w:val="clear" w:color="auto" w:fill="FFF2CC" w:themeFill="accent4" w:themeFillTint="33"/>
          </w:tcPr>
          <w:p w:rsidR="00FE2182" w:rsidRDefault="00E81BC5" w14:paraId="2CC1152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35.41</w:t>
            </w:r>
          </w:p>
        </w:tc>
        <w:tc>
          <w:tcPr>
            <w:tcW w:w="693" w:type="dxa"/>
            <w:gridSpan w:val="2"/>
            <w:shd w:val="clear" w:color="auto" w:fill="FFF2CC" w:themeFill="accent4" w:themeFillTint="33"/>
          </w:tcPr>
          <w:p w:rsidR="00FE2182" w:rsidRDefault="00FE2182" w14:paraId="06556C6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162CB98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May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shd w:val="clear" w:color="auto" w:fill="FFF2CC" w:themeFill="accent4" w:themeFillTint="33"/>
          </w:tcPr>
          <w:p w:rsidR="00FE2182" w:rsidRDefault="00FE2182" w14:paraId="4CD76C6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6BC86295"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78A0136B"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Mo</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015DF4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223F79E"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266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48DF4B2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953007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24</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4044D0C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32.34</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2B0976E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25240A6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72B02D5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1DB5C0E5"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017AD143"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Morales et al.</w:t>
            </w:r>
          </w:p>
        </w:tc>
        <w:tc>
          <w:tcPr>
            <w:tcW w:w="1080" w:type="dxa"/>
            <w:shd w:val="clear" w:color="auto" w:fill="FFF2CC" w:themeFill="accent4" w:themeFillTint="33"/>
          </w:tcPr>
          <w:p w:rsidR="00FE2182" w:rsidRDefault="00E81BC5" w14:paraId="5FBAB6C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FF2CC" w:themeFill="accent4" w:themeFillTint="33"/>
          </w:tcPr>
          <w:p w:rsidR="00FE2182" w:rsidRDefault="00E81BC5" w14:paraId="1903D0E9"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891</w:t>
            </w:r>
          </w:p>
        </w:tc>
        <w:tc>
          <w:tcPr>
            <w:tcW w:w="236" w:type="dxa"/>
            <w:shd w:val="clear" w:color="auto" w:fill="FFF2CC" w:themeFill="accent4" w:themeFillTint="33"/>
          </w:tcPr>
          <w:p w:rsidR="00FE2182" w:rsidRDefault="00FE2182" w14:paraId="427231F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31F2C65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310</w:t>
            </w:r>
          </w:p>
        </w:tc>
        <w:tc>
          <w:tcPr>
            <w:tcW w:w="1647" w:type="dxa"/>
            <w:gridSpan w:val="2"/>
            <w:shd w:val="clear" w:color="auto" w:fill="FFF2CC" w:themeFill="accent4" w:themeFillTint="33"/>
          </w:tcPr>
          <w:p w:rsidR="00FE2182" w:rsidRDefault="00E81BC5" w14:paraId="49AFBEA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shd w:val="clear" w:color="auto" w:fill="FFF2CC" w:themeFill="accent4" w:themeFillTint="33"/>
          </w:tcPr>
          <w:p w:rsidR="00FE2182" w:rsidRDefault="00FE2182" w14:paraId="7631548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5D8556D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5F60C01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5F43C010"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0B5CDCF"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Northfield &amp; Johnston</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9A5560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6E1ACCD"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296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6AAEE3A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52614E5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41.20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A067DE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39.7</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6618BFC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5E827D2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4F071F2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6D12836"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452C00ED"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Pietrzak et al.</w:t>
            </w:r>
          </w:p>
        </w:tc>
        <w:tc>
          <w:tcPr>
            <w:tcW w:w="1080" w:type="dxa"/>
            <w:shd w:val="clear" w:color="auto" w:fill="FFF2CC" w:themeFill="accent4" w:themeFillTint="33"/>
          </w:tcPr>
          <w:p w:rsidR="00FE2182" w:rsidRDefault="00E81BC5" w14:paraId="442C592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74649A2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7,860</w:t>
            </w:r>
          </w:p>
        </w:tc>
        <w:tc>
          <w:tcPr>
            <w:tcW w:w="236" w:type="dxa"/>
            <w:shd w:val="clear" w:color="auto" w:fill="FFF2CC" w:themeFill="accent4" w:themeFillTint="33"/>
          </w:tcPr>
          <w:p w:rsidR="00FE2182" w:rsidRDefault="00FE2182" w14:paraId="527A054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E2A846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91.60</w:t>
            </w:r>
          </w:p>
        </w:tc>
        <w:tc>
          <w:tcPr>
            <w:tcW w:w="1647" w:type="dxa"/>
            <w:gridSpan w:val="2"/>
            <w:shd w:val="clear" w:color="auto" w:fill="FFF2CC" w:themeFill="accent4" w:themeFillTint="33"/>
          </w:tcPr>
          <w:p w:rsidR="00FE2182" w:rsidRDefault="00E81BC5" w14:paraId="302597E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63.3</w:t>
            </w:r>
          </w:p>
        </w:tc>
        <w:tc>
          <w:tcPr>
            <w:tcW w:w="693" w:type="dxa"/>
            <w:gridSpan w:val="2"/>
            <w:shd w:val="clear" w:color="auto" w:fill="FFF2CC" w:themeFill="accent4" w:themeFillTint="33"/>
          </w:tcPr>
          <w:p w:rsidR="00FE2182" w:rsidRDefault="00FE2182" w14:paraId="2D40DC1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2C477B0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11/9/20-12/19/20</w:t>
            </w:r>
          </w:p>
        </w:tc>
        <w:tc>
          <w:tcPr>
            <w:tcW w:w="929" w:type="dxa"/>
            <w:shd w:val="clear" w:color="auto" w:fill="FFF2CC" w:themeFill="accent4" w:themeFillTint="33"/>
          </w:tcPr>
          <w:p w:rsidR="00FE2182" w:rsidRDefault="00FE2182" w14:paraId="4D468E6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9439934"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1005497"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Prieto-Ursua &amp; </w:t>
            </w:r>
            <w:proofErr w:type="spellStart"/>
            <w:r>
              <w:rPr>
                <w:rFonts w:ascii="Times New Roman" w:hAnsi="Times New Roman" w:eastAsia="Calibri" w:cs="Times New Roman"/>
                <w:b w:val="0"/>
                <w:bCs w:val="0"/>
                <w:sz w:val="18"/>
                <w:szCs w:val="18"/>
              </w:rPr>
              <w:t>Jodar</w:t>
            </w:r>
            <w:proofErr w:type="spellEnd"/>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4BA0EC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2020</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30D6C888"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1,091</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AD7DF2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697A0A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30.60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1FBBC5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3175A8A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09D4E8D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47F5517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349F04F0"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159183D"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Tu et al.</w:t>
            </w:r>
          </w:p>
        </w:tc>
        <w:tc>
          <w:tcPr>
            <w:tcW w:w="1080" w:type="dxa"/>
            <w:shd w:val="clear" w:color="auto" w:fill="FFF2CC" w:themeFill="accent4" w:themeFillTint="33"/>
          </w:tcPr>
          <w:p w:rsidR="00FE2182" w:rsidRDefault="00E81BC5" w14:paraId="7203A66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shd w:val="clear" w:color="auto" w:fill="FFF2CC" w:themeFill="accent4" w:themeFillTint="33"/>
          </w:tcPr>
          <w:p w:rsidR="00FE2182" w:rsidRDefault="00E81BC5" w14:paraId="11140A93"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290</w:t>
            </w:r>
          </w:p>
        </w:tc>
        <w:tc>
          <w:tcPr>
            <w:tcW w:w="236" w:type="dxa"/>
            <w:shd w:val="clear" w:color="auto" w:fill="FFF2CC" w:themeFill="accent4" w:themeFillTint="33"/>
          </w:tcPr>
          <w:p w:rsidR="00FE2182" w:rsidRDefault="00FE2182" w14:paraId="48E669C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4A745F2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123</w:t>
            </w:r>
          </w:p>
        </w:tc>
        <w:tc>
          <w:tcPr>
            <w:tcW w:w="1647" w:type="dxa"/>
            <w:gridSpan w:val="2"/>
            <w:shd w:val="clear" w:color="auto" w:fill="FFF2CC" w:themeFill="accent4" w:themeFillTint="33"/>
          </w:tcPr>
          <w:p w:rsidR="00FE2182" w:rsidRDefault="00E81BC5" w14:paraId="6D73BBB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25-29</w:t>
            </w:r>
          </w:p>
        </w:tc>
        <w:tc>
          <w:tcPr>
            <w:tcW w:w="693" w:type="dxa"/>
            <w:gridSpan w:val="2"/>
            <w:shd w:val="clear" w:color="auto" w:fill="FFF2CC" w:themeFill="accent4" w:themeFillTint="33"/>
          </w:tcPr>
          <w:p w:rsidR="00FE2182" w:rsidRDefault="00FE2182" w14:paraId="0BF5B6E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6C755CD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6D78213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144E28D"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38D2974"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Ulset &amp; Soest</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97C1EC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9B6B29B"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12,686</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0EEC21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299E29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43.6</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1497D2E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1F833D3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08D12C0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5B92940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7DD4A6E3"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6AB3FC2F"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Vazquez et al.</w:t>
            </w:r>
          </w:p>
        </w:tc>
        <w:tc>
          <w:tcPr>
            <w:tcW w:w="1080" w:type="dxa"/>
            <w:shd w:val="clear" w:color="auto" w:fill="FFF2CC" w:themeFill="accent4" w:themeFillTint="33"/>
          </w:tcPr>
          <w:p w:rsidR="00FE2182" w:rsidRDefault="00E81BC5" w14:paraId="15DE836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146492BD"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1,951</w:t>
            </w:r>
          </w:p>
        </w:tc>
        <w:tc>
          <w:tcPr>
            <w:tcW w:w="236" w:type="dxa"/>
            <w:shd w:val="clear" w:color="auto" w:fill="FFF2CC" w:themeFill="accent4" w:themeFillTint="33"/>
          </w:tcPr>
          <w:p w:rsidR="00FE2182" w:rsidRDefault="00FE2182" w14:paraId="715E219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433BA24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918</w:t>
            </w:r>
          </w:p>
        </w:tc>
        <w:tc>
          <w:tcPr>
            <w:tcW w:w="1647" w:type="dxa"/>
            <w:gridSpan w:val="2"/>
            <w:shd w:val="clear" w:color="auto" w:fill="FFF2CC" w:themeFill="accent4" w:themeFillTint="33"/>
          </w:tcPr>
          <w:p w:rsidR="00FE2182" w:rsidRDefault="00E81BC5" w14:paraId="61CC6FF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45.16</w:t>
            </w:r>
          </w:p>
        </w:tc>
        <w:tc>
          <w:tcPr>
            <w:tcW w:w="693" w:type="dxa"/>
            <w:gridSpan w:val="2"/>
            <w:shd w:val="clear" w:color="auto" w:fill="FFF2CC" w:themeFill="accent4" w:themeFillTint="33"/>
          </w:tcPr>
          <w:p w:rsidR="00FE2182" w:rsidRDefault="00FE2182" w14:paraId="7AEFC36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5B27FF2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2873CEE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2833356F"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2135D28"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Wang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BE9A9C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E227CB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100</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C16B73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4E7FB13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13BF5F7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22.42</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2FBDCD5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1F7C5C0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00E339F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1FB77655"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4F95BD77"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Willey et al.</w:t>
            </w:r>
          </w:p>
        </w:tc>
        <w:tc>
          <w:tcPr>
            <w:tcW w:w="1080" w:type="dxa"/>
            <w:shd w:val="clear" w:color="auto" w:fill="FFF2CC" w:themeFill="accent4" w:themeFillTint="33"/>
          </w:tcPr>
          <w:p w:rsidR="00FE2182" w:rsidRDefault="00E81BC5" w14:paraId="3E9250E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shd w:val="clear" w:color="auto" w:fill="FFF2CC" w:themeFill="accent4" w:themeFillTint="33"/>
          </w:tcPr>
          <w:p w:rsidR="00FE2182" w:rsidRDefault="00E81BC5" w14:paraId="0E36F887"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176</w:t>
            </w:r>
          </w:p>
        </w:tc>
        <w:tc>
          <w:tcPr>
            <w:tcW w:w="236" w:type="dxa"/>
            <w:shd w:val="clear" w:color="auto" w:fill="FFF2CC" w:themeFill="accent4" w:themeFillTint="33"/>
          </w:tcPr>
          <w:p w:rsidR="00FE2182" w:rsidRDefault="00FE2182" w14:paraId="6DE90C8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091E3A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74</w:t>
            </w:r>
          </w:p>
        </w:tc>
        <w:tc>
          <w:tcPr>
            <w:tcW w:w="1647" w:type="dxa"/>
            <w:gridSpan w:val="2"/>
            <w:shd w:val="clear" w:color="auto" w:fill="FFF2CC" w:themeFill="accent4" w:themeFillTint="33"/>
          </w:tcPr>
          <w:p w:rsidR="00FE2182" w:rsidRDefault="00E81BC5" w14:paraId="17D6F3B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76.3</w:t>
            </w:r>
          </w:p>
        </w:tc>
        <w:tc>
          <w:tcPr>
            <w:tcW w:w="693" w:type="dxa"/>
            <w:gridSpan w:val="2"/>
            <w:shd w:val="clear" w:color="auto" w:fill="FFF2CC" w:themeFill="accent4" w:themeFillTint="33"/>
          </w:tcPr>
          <w:p w:rsidR="00FE2182" w:rsidRDefault="00FE2182" w14:paraId="2C50142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1722459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18D4330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6F4D2DB6"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5C4350FA"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Yao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1D86663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2023</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80BBB7F"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1,512</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0524D27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0AB55E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6.20</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780B78F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32.46</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6B2CE49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344B342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441B886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781EB6D3"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7EDF8BD6"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Yeung et al.</w:t>
            </w:r>
          </w:p>
        </w:tc>
        <w:tc>
          <w:tcPr>
            <w:tcW w:w="1080" w:type="dxa"/>
            <w:shd w:val="clear" w:color="auto" w:fill="FFF2CC" w:themeFill="accent4" w:themeFillTint="33"/>
          </w:tcPr>
          <w:p w:rsidR="00FE2182" w:rsidRDefault="00E81BC5" w14:paraId="6104802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2022</w:t>
            </w:r>
          </w:p>
        </w:tc>
        <w:tc>
          <w:tcPr>
            <w:tcW w:w="1620" w:type="dxa"/>
            <w:shd w:val="clear" w:color="auto" w:fill="FFF2CC" w:themeFill="accent4" w:themeFillTint="33"/>
          </w:tcPr>
          <w:p w:rsidR="00FE2182" w:rsidRDefault="00E81BC5" w14:paraId="04B582A2"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1,510</w:t>
            </w:r>
          </w:p>
        </w:tc>
        <w:tc>
          <w:tcPr>
            <w:tcW w:w="236" w:type="dxa"/>
            <w:shd w:val="clear" w:color="auto" w:fill="FFF2CC" w:themeFill="accent4" w:themeFillTint="33"/>
          </w:tcPr>
          <w:p w:rsidR="00FE2182" w:rsidRDefault="00FE2182" w14:paraId="42613D3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27775CC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1647" w:type="dxa"/>
            <w:gridSpan w:val="2"/>
            <w:shd w:val="clear" w:color="auto" w:fill="FFF2CC" w:themeFill="accent4" w:themeFillTint="33"/>
          </w:tcPr>
          <w:p w:rsidR="00FE2182" w:rsidRDefault="00E81BC5" w14:paraId="292FDFD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36.8</w:t>
            </w:r>
          </w:p>
        </w:tc>
        <w:tc>
          <w:tcPr>
            <w:tcW w:w="693" w:type="dxa"/>
            <w:gridSpan w:val="2"/>
            <w:shd w:val="clear" w:color="auto" w:fill="FFF2CC" w:themeFill="accent4" w:themeFillTint="33"/>
          </w:tcPr>
          <w:p w:rsidR="00FE2182" w:rsidRDefault="00FE2182" w14:paraId="2CAA295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1701F03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September 20</w:t>
            </w:r>
            <w:r>
              <w:rPr>
                <w:rFonts w:ascii="Times New Roman" w:hAnsi="Times New Roman" w:eastAsia="Calibri" w:cs="Times New Roman"/>
                <w:sz w:val="18"/>
                <w:szCs w:val="18"/>
                <w:vertAlign w:val="superscript"/>
              </w:rPr>
              <w:t>th</w:t>
            </w:r>
            <w:r>
              <w:rPr>
                <w:rFonts w:ascii="Times New Roman" w:hAnsi="Times New Roman" w:eastAsia="Calibri" w:cs="Times New Roman"/>
                <w:sz w:val="18"/>
                <w:szCs w:val="18"/>
              </w:rPr>
              <w:t xml:space="preserve"> </w:t>
            </w:r>
          </w:p>
        </w:tc>
        <w:tc>
          <w:tcPr>
            <w:tcW w:w="929" w:type="dxa"/>
            <w:shd w:val="clear" w:color="auto" w:fill="FFF2CC" w:themeFill="accent4" w:themeFillTint="33"/>
          </w:tcPr>
          <w:p w:rsidR="00FE2182" w:rsidRDefault="00FE2182" w14:paraId="406830A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1E11845C"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D58C625"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 xml:space="preserve">Yildiz </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61B65F4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2C71AE23"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292</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203246E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43D73C7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63</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3336DF85"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21.20</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5B29BFB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6BABC2F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7644E0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584D7E26" w14:textId="77777777">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210F8AE6"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Zhai et al.</w:t>
            </w:r>
          </w:p>
        </w:tc>
        <w:tc>
          <w:tcPr>
            <w:tcW w:w="1080" w:type="dxa"/>
            <w:shd w:val="clear" w:color="auto" w:fill="FFF2CC" w:themeFill="accent4" w:themeFillTint="33"/>
          </w:tcPr>
          <w:p w:rsidR="00FE2182" w:rsidRDefault="00E81BC5" w14:paraId="6C506C5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shd w:val="clear" w:color="auto" w:fill="FFF2CC" w:themeFill="accent4" w:themeFillTint="33"/>
          </w:tcPr>
          <w:p w:rsidR="00FE2182" w:rsidRDefault="00E81BC5" w14:paraId="64598785"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423</w:t>
            </w:r>
          </w:p>
        </w:tc>
        <w:tc>
          <w:tcPr>
            <w:tcW w:w="236" w:type="dxa"/>
            <w:shd w:val="clear" w:color="auto" w:fill="FFF2CC" w:themeFill="accent4" w:themeFillTint="33"/>
          </w:tcPr>
          <w:p w:rsidR="00FE2182" w:rsidRDefault="00FE2182" w14:paraId="59B0D67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701FF18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157</w:t>
            </w:r>
          </w:p>
        </w:tc>
        <w:tc>
          <w:tcPr>
            <w:tcW w:w="1647" w:type="dxa"/>
            <w:gridSpan w:val="2"/>
            <w:shd w:val="clear" w:color="auto" w:fill="FFF2CC" w:themeFill="accent4" w:themeFillTint="33"/>
          </w:tcPr>
          <w:p w:rsidR="00FE2182" w:rsidRDefault="00E81BC5" w14:paraId="1481127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24.96</w:t>
            </w:r>
          </w:p>
        </w:tc>
        <w:tc>
          <w:tcPr>
            <w:tcW w:w="693" w:type="dxa"/>
            <w:gridSpan w:val="2"/>
            <w:shd w:val="clear" w:color="auto" w:fill="FFF2CC" w:themeFill="accent4" w:themeFillTint="33"/>
          </w:tcPr>
          <w:p w:rsidR="00FE2182" w:rsidRDefault="00FE2182" w14:paraId="36AE646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5B4DAE7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shd w:val="clear" w:color="auto" w:fill="FFF2CC" w:themeFill="accent4" w:themeFillTint="33"/>
          </w:tcPr>
          <w:p w:rsidR="00FE2182" w:rsidRDefault="00FE2182" w14:paraId="4E2ABAC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3E2A5B32" w14:textId="77777777">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2FED67AD"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Zhang et al.</w:t>
            </w:r>
          </w:p>
        </w:tc>
        <w:tc>
          <w:tcPr>
            <w:tcW w:w="108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41AF129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2021</w:t>
            </w:r>
          </w:p>
        </w:tc>
        <w:tc>
          <w:tcPr>
            <w:tcW w:w="1620" w:type="dxa"/>
            <w:tcBorders>
              <w:top w:val="single" w:color="A5A5A5" w:themeColor="accent3" w:sz="4" w:space="0"/>
              <w:bottom w:val="single" w:color="A5A5A5" w:themeColor="accent3" w:sz="4" w:space="0"/>
            </w:tcBorders>
            <w:shd w:val="clear" w:color="auto" w:fill="FFF2CC" w:themeFill="accent4" w:themeFillTint="33"/>
          </w:tcPr>
          <w:p w:rsidR="00FE2182" w:rsidRDefault="00E81BC5" w14:paraId="74691447"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1,790</w:t>
            </w:r>
          </w:p>
        </w:tc>
        <w:tc>
          <w:tcPr>
            <w:tcW w:w="236"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7E3BD76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58C4B00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11</w:t>
            </w:r>
          </w:p>
        </w:tc>
        <w:tc>
          <w:tcPr>
            <w:tcW w:w="1647"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E81BC5" w14:paraId="0CA24D1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693" w:type="dxa"/>
            <w:gridSpan w:val="2"/>
            <w:tcBorders>
              <w:top w:val="single" w:color="A5A5A5" w:themeColor="accent3" w:sz="4" w:space="0"/>
              <w:bottom w:val="single" w:color="A5A5A5" w:themeColor="accent3" w:sz="4" w:space="0"/>
            </w:tcBorders>
            <w:shd w:val="clear" w:color="auto" w:fill="FFF2CC" w:themeFill="accent4" w:themeFillTint="33"/>
          </w:tcPr>
          <w:p w:rsidR="00FE2182" w:rsidRDefault="00FE2182" w14:paraId="4973726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tcBorders>
              <w:top w:val="single" w:color="A5A5A5" w:themeColor="accent3" w:sz="4" w:space="0"/>
              <w:bottom w:val="single" w:color="A5A5A5" w:themeColor="accent3" w:sz="4" w:space="0"/>
            </w:tcBorders>
            <w:shd w:val="clear" w:color="auto" w:fill="FFF2CC" w:themeFill="accent4" w:themeFillTint="33"/>
          </w:tcPr>
          <w:p w:rsidR="00FE2182" w:rsidRDefault="00E81BC5" w14:paraId="6CF96CA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n/a</w:t>
            </w:r>
          </w:p>
        </w:tc>
        <w:tc>
          <w:tcPr>
            <w:tcW w:w="929" w:type="dxa"/>
            <w:tcBorders>
              <w:top w:val="single" w:color="A5A5A5" w:themeColor="accent3" w:sz="4" w:space="0"/>
              <w:bottom w:val="single" w:color="A5A5A5" w:themeColor="accent3" w:sz="4" w:space="0"/>
            </w:tcBorders>
            <w:shd w:val="clear" w:color="auto" w:fill="FFF2CC" w:themeFill="accent4" w:themeFillTint="33"/>
          </w:tcPr>
          <w:p w:rsidR="00FE2182" w:rsidRDefault="00FE2182" w14:paraId="37C93CB2"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r w:rsidR="00FE2182" w:rsidTr="00FE2182" w14:paraId="470DE27E" w14:textId="77777777">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rsidR="00FE2182" w:rsidRDefault="00E81BC5" w14:paraId="79F96188" w14:textId="77777777">
            <w:pPr>
              <w:rPr>
                <w:rFonts w:ascii="Times New Roman" w:hAnsi="Times New Roman" w:eastAsia="Calibri" w:cs="Times New Roman"/>
                <w:sz w:val="18"/>
                <w:szCs w:val="18"/>
              </w:rPr>
            </w:pPr>
            <w:r>
              <w:rPr>
                <w:rFonts w:ascii="Times New Roman" w:hAnsi="Times New Roman" w:eastAsia="Calibri" w:cs="Times New Roman"/>
                <w:b w:val="0"/>
                <w:bCs w:val="0"/>
                <w:sz w:val="18"/>
                <w:szCs w:val="18"/>
              </w:rPr>
              <w:t>Zhou et al.</w:t>
            </w:r>
          </w:p>
        </w:tc>
        <w:tc>
          <w:tcPr>
            <w:tcW w:w="1080" w:type="dxa"/>
            <w:shd w:val="clear" w:color="auto" w:fill="FFF2CC" w:themeFill="accent4" w:themeFillTint="33"/>
          </w:tcPr>
          <w:p w:rsidR="00FE2182" w:rsidRDefault="00E81BC5" w14:paraId="6F1F8C79"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2020</w:t>
            </w:r>
          </w:p>
        </w:tc>
        <w:tc>
          <w:tcPr>
            <w:tcW w:w="1620" w:type="dxa"/>
            <w:shd w:val="clear" w:color="auto" w:fill="FFF2CC" w:themeFill="accent4" w:themeFillTint="33"/>
          </w:tcPr>
          <w:p w:rsidR="00FE2182" w:rsidRDefault="00E81BC5" w14:paraId="285CF7B8" w14:textId="77777777">
            <w:pPr>
              <w:ind w:left="288"/>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1,021</w:t>
            </w:r>
          </w:p>
        </w:tc>
        <w:tc>
          <w:tcPr>
            <w:tcW w:w="236" w:type="dxa"/>
            <w:shd w:val="clear" w:color="auto" w:fill="FFF2CC" w:themeFill="accent4" w:themeFillTint="33"/>
          </w:tcPr>
          <w:p w:rsidR="00FE2182" w:rsidRDefault="00FE2182" w14:paraId="119807C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990" w:type="dxa"/>
            <w:gridSpan w:val="2"/>
            <w:shd w:val="clear" w:color="auto" w:fill="FFF2CC" w:themeFill="accent4" w:themeFillTint="33"/>
          </w:tcPr>
          <w:p w:rsidR="00FE2182" w:rsidRDefault="00E81BC5" w14:paraId="106EAD5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47.31</w:t>
            </w:r>
          </w:p>
        </w:tc>
        <w:tc>
          <w:tcPr>
            <w:tcW w:w="1647" w:type="dxa"/>
            <w:gridSpan w:val="2"/>
            <w:shd w:val="clear" w:color="auto" w:fill="FFF2CC" w:themeFill="accent4" w:themeFillTint="33"/>
          </w:tcPr>
          <w:p w:rsidR="00FE2182" w:rsidRDefault="00E81BC5" w14:paraId="00FCB2D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45.3</w:t>
            </w:r>
          </w:p>
        </w:tc>
        <w:tc>
          <w:tcPr>
            <w:tcW w:w="693" w:type="dxa"/>
            <w:gridSpan w:val="2"/>
            <w:shd w:val="clear" w:color="auto" w:fill="FFF2CC" w:themeFill="accent4" w:themeFillTint="33"/>
          </w:tcPr>
          <w:p w:rsidR="00FE2182" w:rsidRDefault="00FE2182" w14:paraId="796643A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c>
          <w:tcPr>
            <w:tcW w:w="2435" w:type="dxa"/>
            <w:gridSpan w:val="3"/>
            <w:shd w:val="clear" w:color="auto" w:fill="FFF2CC" w:themeFill="accent4" w:themeFillTint="33"/>
          </w:tcPr>
          <w:p w:rsidR="00FE2182" w:rsidRDefault="00E81BC5" w14:paraId="633DBA60"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r>
              <w:rPr>
                <w:rFonts w:ascii="Times New Roman" w:hAnsi="Times New Roman" w:eastAsia="Calibri" w:cs="Times New Roman"/>
                <w:sz w:val="18"/>
                <w:szCs w:val="18"/>
              </w:rPr>
              <w:t>5/4-5/8, 5/18-5/22</w:t>
            </w:r>
          </w:p>
        </w:tc>
        <w:tc>
          <w:tcPr>
            <w:tcW w:w="929" w:type="dxa"/>
            <w:shd w:val="clear" w:color="auto" w:fill="FFF2CC" w:themeFill="accent4" w:themeFillTint="33"/>
          </w:tcPr>
          <w:p w:rsidR="00FE2182" w:rsidRDefault="00FE2182" w14:paraId="5223EB7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sz w:val="18"/>
                <w:szCs w:val="18"/>
              </w:rPr>
            </w:pPr>
          </w:p>
        </w:tc>
      </w:tr>
    </w:tbl>
    <w:p w:rsidR="00FE2182" w:rsidRDefault="00FE2182" w14:paraId="7AB6CB92" w14:textId="77777777">
      <w:pPr>
        <w:spacing w:after="0" w:line="480" w:lineRule="auto"/>
        <w:rPr>
          <w:rFonts w:ascii="Times New Roman" w:hAnsi="Times New Roman" w:cs="Times New Roman"/>
          <w:b/>
          <w:bCs/>
          <w:sz w:val="18"/>
          <w:szCs w:val="18"/>
        </w:rPr>
      </w:pPr>
    </w:p>
    <w:p w:rsidR="00FE2182" w:rsidRDefault="00FE2182" w14:paraId="51AC8B09" w14:textId="77777777">
      <w:pPr>
        <w:spacing w:after="0" w:line="480" w:lineRule="auto"/>
        <w:rPr>
          <w:rFonts w:ascii="Times New Roman" w:hAnsi="Times New Roman" w:cs="Times New Roman"/>
          <w:b/>
          <w:bCs/>
          <w:sz w:val="18"/>
          <w:szCs w:val="18"/>
        </w:rPr>
      </w:pPr>
    </w:p>
    <w:p w:rsidR="00FE2182" w:rsidRDefault="00E81BC5" w14:paraId="635EC0CB"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2: Statistical result of Main Analysis</w:t>
      </w:r>
    </w:p>
    <w:p w:rsidR="00FE2182" w:rsidRDefault="00E81BC5" w14:paraId="4517147F" w14:textId="77777777">
      <w:pPr>
        <w:spacing w:after="0" w:line="480" w:lineRule="auto"/>
        <w:jc w:val="center"/>
        <w:rPr>
          <w:rFonts w:ascii="Times New Roman" w:hAnsi="Times New Roman" w:cs="Times New Roman"/>
          <w:b/>
          <w:bCs/>
          <w:sz w:val="24"/>
          <w:szCs w:val="24"/>
        </w:rPr>
      </w:pPr>
      <w:r>
        <w:rPr>
          <w:noProof/>
          <w:lang w:eastAsia="zh-CN"/>
        </w:rPr>
        <w:drawing>
          <wp:inline distT="0" distB="0" distL="0" distR="0" wp14:anchorId="42A4923A" wp14:editId="3E8AA0D3">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33"/>
                    <a:stretch>
                      <a:fillRect/>
                    </a:stretch>
                  </pic:blipFill>
                  <pic:spPr>
                    <a:xfrm>
                      <a:off x="0" y="0"/>
                      <a:ext cx="5943600" cy="949960"/>
                    </a:xfrm>
                    <a:prstGeom prst="rect">
                      <a:avLst/>
                    </a:prstGeom>
                  </pic:spPr>
                </pic:pic>
              </a:graphicData>
            </a:graphic>
          </wp:inline>
        </w:drawing>
      </w:r>
    </w:p>
    <w:p w:rsidR="00FE2182" w:rsidRDefault="00E81BC5" w14:paraId="217A236E"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2 : Forest Plot of Main Analysis</w:t>
      </w:r>
    </w:p>
    <w:p w:rsidR="00FE2182" w:rsidRDefault="00E81BC5" w14:paraId="65ADFDE3" w14:textId="77777777">
      <w:pPr>
        <w:spacing w:after="0" w:line="480" w:lineRule="auto"/>
        <w:jc w:val="center"/>
        <w:rPr>
          <w:rFonts w:ascii="Times New Roman" w:hAnsi="Times New Roman" w:cs="Times New Roman"/>
          <w:b/>
          <w:bCs/>
          <w:sz w:val="24"/>
          <w:szCs w:val="24"/>
        </w:rPr>
      </w:pPr>
      <w:r>
        <w:rPr>
          <w:noProof/>
          <w:lang w:eastAsia="zh-CN"/>
        </w:rPr>
        <w:drawing>
          <wp:inline distT="0" distB="0" distL="0" distR="0" wp14:anchorId="67488BC0" wp14:editId="6526416E">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4"/>
                    <a:stretch>
                      <a:fillRect/>
                    </a:stretch>
                  </pic:blipFill>
                  <pic:spPr>
                    <a:xfrm>
                      <a:off x="0" y="0"/>
                      <a:ext cx="5125085" cy="2927350"/>
                    </a:xfrm>
                    <a:prstGeom prst="rect">
                      <a:avLst/>
                    </a:prstGeom>
                  </pic:spPr>
                </pic:pic>
              </a:graphicData>
            </a:graphic>
          </wp:inline>
        </w:drawing>
      </w:r>
    </w:p>
    <w:p w:rsidR="00FE2182" w:rsidRDefault="00E81BC5" w14:paraId="5EF1DFE1" w14:textId="77777777">
      <w:pPr>
        <w:spacing w:after="0" w:line="480" w:lineRule="auto"/>
        <w:jc w:val="center"/>
        <w:rPr>
          <w:rFonts w:ascii="Times New Roman" w:hAnsi="Times New Roman" w:cs="Times New Roman" w:eastAsiaTheme="minorEastAsia"/>
          <w:sz w:val="24"/>
          <w:szCs w:val="24"/>
          <w:lang w:eastAsia="zh-CN"/>
        </w:rPr>
      </w:pPr>
      <w:r>
        <w:rPr>
          <w:rFonts w:ascii="Times New Roman" w:hAnsi="Times New Roman" w:cs="Times New Roman"/>
          <w:b/>
          <w:bCs/>
          <w:sz w:val="24"/>
          <w:szCs w:val="24"/>
        </w:rPr>
        <w:t xml:space="preserve">Table 3 : </w:t>
      </w:r>
      <w:r>
        <w:rPr>
          <w:rFonts w:ascii="Times New Roman" w:hAnsi="Times New Roman" w:cs="Times New Roman" w:eastAsiaTheme="minorEastAsia"/>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FE2182" w14:paraId="3FAD1FBC" w14:textId="77777777">
        <w:trPr>
          <w:trHeight w:val="216"/>
          <w:jc w:val="center"/>
        </w:trPr>
        <w:tc>
          <w:tcPr>
            <w:tcW w:w="1454" w:type="dxa"/>
            <w:tcBorders>
              <w:top w:val="single" w:color="000000" w:sz="12" w:space="0"/>
              <w:left w:val="nil"/>
              <w:right w:val="nil"/>
            </w:tcBorders>
            <w:shd w:val="clear" w:color="auto" w:fill="FBE4D5" w:themeFill="accent2" w:themeFillTint="33"/>
          </w:tcPr>
          <w:p w:rsidR="00FE2182" w:rsidRDefault="00E81BC5" w14:paraId="0026A29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color="000000" w:sz="12" w:space="0"/>
              <w:left w:val="nil"/>
              <w:right w:val="nil"/>
            </w:tcBorders>
            <w:shd w:val="clear" w:color="auto" w:fill="FBE4D5" w:themeFill="accent2" w:themeFillTint="33"/>
          </w:tcPr>
          <w:p w:rsidR="00FE2182" w:rsidRDefault="00E81BC5" w14:paraId="65384B40"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color="000000" w:sz="12" w:space="0"/>
              <w:left w:val="nil"/>
              <w:right w:val="nil"/>
            </w:tcBorders>
            <w:shd w:val="clear" w:color="auto" w:fill="FBE4D5" w:themeFill="accent2" w:themeFillTint="33"/>
          </w:tcPr>
          <w:p w:rsidR="00FE2182" w:rsidRDefault="00E81BC5" w14:paraId="3BABD2A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color="000000" w:sz="12" w:space="0"/>
              <w:left w:val="nil"/>
              <w:right w:val="nil"/>
            </w:tcBorders>
            <w:shd w:val="clear" w:color="auto" w:fill="FBE4D5" w:themeFill="accent2" w:themeFillTint="33"/>
          </w:tcPr>
          <w:p w:rsidR="00FE2182" w:rsidRDefault="00E81BC5" w14:paraId="49BC66C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895" w:type="dxa"/>
            <w:tcBorders>
              <w:top w:val="single" w:color="000000" w:sz="12" w:space="0"/>
              <w:left w:val="nil"/>
              <w:right w:val="nil"/>
            </w:tcBorders>
            <w:shd w:val="clear" w:color="auto" w:fill="FBE4D5" w:themeFill="accent2" w:themeFillTint="33"/>
          </w:tcPr>
          <w:p w:rsidR="00FE2182" w:rsidRDefault="00E81BC5" w14:paraId="5BC060B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color="000000" w:sz="12" w:space="0"/>
              <w:left w:val="nil"/>
              <w:right w:val="nil"/>
            </w:tcBorders>
            <w:shd w:val="clear" w:color="auto" w:fill="FBE4D5" w:themeFill="accent2" w:themeFillTint="33"/>
          </w:tcPr>
          <w:p w:rsidR="00FE2182" w:rsidRDefault="00E81BC5" w14:paraId="7E4A7C8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color="000000" w:sz="12" w:space="0"/>
              <w:left w:val="nil"/>
              <w:right w:val="nil"/>
            </w:tcBorders>
            <w:shd w:val="clear" w:color="auto" w:fill="FBE4D5" w:themeFill="accent2" w:themeFillTint="33"/>
          </w:tcPr>
          <w:p w:rsidR="00FE2182" w:rsidRDefault="00E81BC5" w14:paraId="0A984E8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7" w:type="dxa"/>
            <w:tcBorders>
              <w:top w:val="single" w:color="000000" w:sz="12" w:space="0"/>
              <w:left w:val="nil"/>
              <w:right w:val="nil"/>
            </w:tcBorders>
            <w:shd w:val="clear" w:color="auto" w:fill="FBE4D5" w:themeFill="accent2" w:themeFillTint="33"/>
          </w:tcPr>
          <w:p w:rsidR="00FE2182" w:rsidRDefault="00E81BC5" w14:paraId="1008E10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FE2182" w14:paraId="6C7B2F23"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6FA73B7F"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rsidR="00FE2182" w:rsidRDefault="00E81BC5" w14:paraId="7DA26CE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rsidR="00FE2182" w:rsidRDefault="00E81BC5" w14:paraId="5B39884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rsidR="00FE2182" w:rsidRDefault="00E81BC5" w14:paraId="492CFC7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rsidR="00FE2182" w:rsidRDefault="00E81BC5" w14:paraId="5DDDDBF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rsidR="00FE2182" w:rsidRDefault="00E81BC5" w14:paraId="234D375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rsidR="00FE2182" w:rsidRDefault="00E81BC5" w14:paraId="645050C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7" w:type="dxa"/>
            <w:tcBorders>
              <w:top w:val="nil"/>
              <w:left w:val="nil"/>
              <w:bottom w:val="nil"/>
              <w:right w:val="nil"/>
            </w:tcBorders>
            <w:shd w:val="clear" w:color="auto" w:fill="FBE4D5" w:themeFill="accent2" w:themeFillTint="33"/>
          </w:tcPr>
          <w:p w:rsidR="00FE2182" w:rsidRDefault="00E81BC5" w14:paraId="7836E1A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FE2182" w14:paraId="0C2B5D65"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4CCC348B" w14:textId="77777777">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rsidR="00FE2182" w:rsidRDefault="00E81BC5" w14:paraId="5108A8D0"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rsidR="00FE2182" w:rsidRDefault="00E81BC5" w14:paraId="5441181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rsidR="00FE2182" w:rsidRDefault="00E81BC5" w14:paraId="6047079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rsidR="00FE2182" w:rsidRDefault="00E81BC5" w14:paraId="1FFB441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rsidR="00FE2182" w:rsidRDefault="00E81BC5" w14:paraId="0570C39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rsidR="00FE2182" w:rsidRDefault="00E81BC5" w14:paraId="520CFE8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7" w:type="dxa"/>
            <w:tcBorders>
              <w:top w:val="nil"/>
              <w:left w:val="nil"/>
              <w:bottom w:val="nil"/>
              <w:right w:val="nil"/>
            </w:tcBorders>
            <w:shd w:val="clear" w:color="auto" w:fill="FBE4D5" w:themeFill="accent2" w:themeFillTint="33"/>
          </w:tcPr>
          <w:p w:rsidR="00FE2182" w:rsidRDefault="00E81BC5" w14:paraId="578E60F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FE2182" w14:paraId="10DCA733"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76AAA7D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rsidR="00FE2182" w:rsidRDefault="00E81BC5" w14:paraId="0BF6774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rsidR="00FE2182" w:rsidRDefault="00E81BC5" w14:paraId="094B401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rsidR="00FE2182" w:rsidRDefault="00E81BC5" w14:paraId="26E706B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rsidR="00FE2182" w:rsidRDefault="00E81BC5" w14:paraId="07F8F86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rsidR="00FE2182" w:rsidRDefault="00E81BC5" w14:paraId="755DD55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rsidR="00FE2182" w:rsidRDefault="00E81BC5" w14:paraId="2BCF441A"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7" w:type="dxa"/>
            <w:tcBorders>
              <w:top w:val="nil"/>
              <w:left w:val="nil"/>
              <w:bottom w:val="nil"/>
              <w:right w:val="nil"/>
            </w:tcBorders>
            <w:shd w:val="clear" w:color="auto" w:fill="FBE4D5" w:themeFill="accent2" w:themeFillTint="33"/>
          </w:tcPr>
          <w:p w:rsidR="00FE2182" w:rsidRDefault="00E81BC5" w14:paraId="497461E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FE2182" w14:paraId="22A4355B"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7C06FF8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rsidR="00FE2182" w:rsidRDefault="00E81BC5" w14:paraId="3386D4F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rsidR="00FE2182" w:rsidRDefault="00E81BC5" w14:paraId="56A59EB0"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rsidR="00FE2182" w:rsidRDefault="00E81BC5" w14:paraId="2AC5A94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rsidR="00FE2182" w:rsidRDefault="00E81BC5" w14:paraId="7BFC768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rsidR="00FE2182" w:rsidRDefault="00E81BC5" w14:paraId="1F5C733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rsidR="00FE2182" w:rsidRDefault="00E81BC5" w14:paraId="38BD9C3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7" w:type="dxa"/>
            <w:tcBorders>
              <w:top w:val="nil"/>
              <w:left w:val="nil"/>
              <w:bottom w:val="nil"/>
              <w:right w:val="nil"/>
            </w:tcBorders>
            <w:shd w:val="clear" w:color="auto" w:fill="FBE4D5" w:themeFill="accent2" w:themeFillTint="33"/>
          </w:tcPr>
          <w:p w:rsidR="00FE2182" w:rsidRDefault="00E81BC5" w14:paraId="5D1FA90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0F683F80"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109FA64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rsidR="00FE2182" w:rsidRDefault="00E81BC5" w14:paraId="57BB7AF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rsidR="00FE2182" w:rsidRDefault="00E81BC5" w14:paraId="4E6928E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rsidR="00FE2182" w:rsidRDefault="00E81BC5" w14:paraId="3352F13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rsidR="00FE2182" w:rsidRDefault="00E81BC5" w14:paraId="0FFCE03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rsidR="00FE2182" w:rsidRDefault="00E81BC5" w14:paraId="7333576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rsidR="00FE2182" w:rsidRDefault="00E81BC5" w14:paraId="13AD030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nil"/>
              <w:right w:val="nil"/>
            </w:tcBorders>
            <w:shd w:val="clear" w:color="auto" w:fill="FBE4D5" w:themeFill="accent2" w:themeFillTint="33"/>
          </w:tcPr>
          <w:p w:rsidR="00FE2182" w:rsidRDefault="00E81BC5" w14:paraId="6F5AF4A5"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7A2DB218"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2D58D829" w14:textId="77777777">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r>
              <w:rPr>
                <w:rFonts w:ascii="Times New Roman" w:hAnsi="Times New Roman" w:cs="Times New Roman"/>
                <w:sz w:val="24"/>
                <w:szCs w:val="24"/>
              </w:rPr>
              <w:lastRenderedPageBreak/>
              <w:t xml:space="preserve">Nikiel </w:t>
            </w:r>
          </w:p>
        </w:tc>
        <w:tc>
          <w:tcPr>
            <w:tcW w:w="695" w:type="dxa"/>
            <w:tcBorders>
              <w:top w:val="nil"/>
              <w:left w:val="nil"/>
              <w:bottom w:val="nil"/>
              <w:right w:val="nil"/>
            </w:tcBorders>
            <w:shd w:val="clear" w:color="auto" w:fill="FBE4D5" w:themeFill="accent2" w:themeFillTint="33"/>
          </w:tcPr>
          <w:p w:rsidR="00FE2182" w:rsidRDefault="00E81BC5" w14:paraId="44695B6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201</w:t>
            </w:r>
            <w:r>
              <w:rPr>
                <w:rFonts w:ascii="Times New Roman" w:hAnsi="Times New Roman" w:cs="Times New Roman"/>
                <w:sz w:val="24"/>
                <w:szCs w:val="24"/>
              </w:rPr>
              <w:lastRenderedPageBreak/>
              <w:t>4</w:t>
            </w:r>
          </w:p>
        </w:tc>
        <w:tc>
          <w:tcPr>
            <w:tcW w:w="937" w:type="dxa"/>
            <w:tcBorders>
              <w:top w:val="nil"/>
              <w:left w:val="nil"/>
              <w:bottom w:val="nil"/>
              <w:right w:val="nil"/>
            </w:tcBorders>
            <w:shd w:val="clear" w:color="auto" w:fill="FBE4D5" w:themeFill="accent2" w:themeFillTint="33"/>
          </w:tcPr>
          <w:p w:rsidR="00FE2182" w:rsidRDefault="00E81BC5" w14:paraId="18E3AB2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53</w:t>
            </w:r>
          </w:p>
        </w:tc>
        <w:tc>
          <w:tcPr>
            <w:tcW w:w="971" w:type="dxa"/>
            <w:tcBorders>
              <w:top w:val="nil"/>
              <w:left w:val="nil"/>
              <w:bottom w:val="nil"/>
              <w:right w:val="nil"/>
            </w:tcBorders>
            <w:shd w:val="clear" w:color="auto" w:fill="FBE4D5" w:themeFill="accent2" w:themeFillTint="33"/>
          </w:tcPr>
          <w:p w:rsidR="00FE2182" w:rsidRDefault="00E81BC5" w14:paraId="712A986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rsidR="00FE2182" w:rsidRDefault="00E81BC5" w14:paraId="0A25134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rsidR="00FE2182" w:rsidRDefault="00E81BC5" w14:paraId="4B60D09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Myocardial </w:t>
            </w:r>
            <w:r>
              <w:rPr>
                <w:rFonts w:ascii="Times New Roman" w:hAnsi="Times New Roman" w:cs="Times New Roman"/>
                <w:sz w:val="24"/>
                <w:szCs w:val="24"/>
              </w:rPr>
              <w:lastRenderedPageBreak/>
              <w:t>infarction</w:t>
            </w:r>
          </w:p>
        </w:tc>
        <w:tc>
          <w:tcPr>
            <w:tcW w:w="1063" w:type="dxa"/>
            <w:tcBorders>
              <w:top w:val="nil"/>
              <w:left w:val="nil"/>
              <w:bottom w:val="nil"/>
              <w:right w:val="nil"/>
            </w:tcBorders>
            <w:shd w:val="clear" w:color="auto" w:fill="FBE4D5" w:themeFill="accent2" w:themeFillTint="33"/>
          </w:tcPr>
          <w:p w:rsidR="00FE2182" w:rsidRDefault="00E81BC5" w14:paraId="5C2E6C1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~5.5 </w:t>
            </w:r>
            <w:r>
              <w:rPr>
                <w:rFonts w:ascii="Times New Roman" w:hAnsi="Times New Roman" w:cs="Times New Roman"/>
                <w:sz w:val="24"/>
                <w:szCs w:val="24"/>
              </w:rPr>
              <w:lastRenderedPageBreak/>
              <w:t>weeks</w:t>
            </w:r>
          </w:p>
        </w:tc>
        <w:tc>
          <w:tcPr>
            <w:tcW w:w="2667" w:type="dxa"/>
            <w:tcBorders>
              <w:top w:val="nil"/>
              <w:left w:val="nil"/>
              <w:bottom w:val="nil"/>
              <w:right w:val="nil"/>
            </w:tcBorders>
            <w:shd w:val="clear" w:color="auto" w:fill="FBE4D5" w:themeFill="accent2" w:themeFillTint="33"/>
          </w:tcPr>
          <w:p w:rsidR="00FE2182" w:rsidRDefault="00E81BC5" w14:paraId="7BF4D21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Coping, Spirituality</w:t>
            </w:r>
          </w:p>
        </w:tc>
      </w:tr>
      <w:tr w:rsidR="00FE2182" w14:paraId="067F7B8B"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461643D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rsidR="00FE2182" w:rsidRDefault="00E81BC5" w14:paraId="5F34A7E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rsidR="00FE2182" w:rsidRDefault="00E81BC5" w14:paraId="021B2AB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rsidR="00FE2182" w:rsidRDefault="00E81BC5" w14:paraId="6743168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rsidR="00FE2182" w:rsidRDefault="00E81BC5" w14:paraId="13C44E0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rsidR="00FE2182" w:rsidRDefault="00E81BC5" w14:paraId="6CF14AB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rsidR="00FE2182" w:rsidRDefault="00E81BC5" w14:paraId="7FCD0E5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7" w:type="dxa"/>
            <w:tcBorders>
              <w:top w:val="nil"/>
              <w:left w:val="nil"/>
              <w:bottom w:val="nil"/>
              <w:right w:val="nil"/>
            </w:tcBorders>
            <w:shd w:val="clear" w:color="auto" w:fill="FBE4D5" w:themeFill="accent2" w:themeFillTint="33"/>
          </w:tcPr>
          <w:p w:rsidR="00FE2182" w:rsidRDefault="00E81BC5" w14:paraId="78AC568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FE2182" w14:paraId="6660977A"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63B32D8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rsidR="00FE2182" w:rsidRDefault="00E81BC5" w14:paraId="6BE6906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rsidR="00FE2182" w:rsidRDefault="00E81BC5" w14:paraId="073F6D2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rsidR="00FE2182" w:rsidRDefault="00E81BC5" w14:paraId="274B5CF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rsidR="00FE2182" w:rsidRDefault="00E81BC5" w14:paraId="113B3E5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rsidR="00FE2182" w:rsidRDefault="00E81BC5" w14:paraId="28D4313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rsidR="00FE2182" w:rsidRDefault="00E81BC5" w14:paraId="6F70734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rsidR="00FE2182" w:rsidRDefault="00E81BC5" w14:paraId="480441E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FE2182" w14:paraId="32659668"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22A0006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rsidR="00FE2182" w:rsidRDefault="00E81BC5" w14:paraId="6F3B7A0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rsidR="00FE2182" w:rsidRDefault="00E81BC5" w14:paraId="57C4605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rsidR="00FE2182" w:rsidRDefault="00E81BC5" w14:paraId="23B1AE1F"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rsidR="00FE2182" w:rsidRDefault="00E81BC5" w14:paraId="7271A90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rsidR="00FE2182" w:rsidRDefault="00E81BC5" w14:paraId="0D6EACF1"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rsidR="00FE2182" w:rsidRDefault="00E81BC5" w14:paraId="69ED57F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7" w:type="dxa"/>
            <w:tcBorders>
              <w:top w:val="nil"/>
              <w:left w:val="nil"/>
              <w:bottom w:val="nil"/>
              <w:right w:val="nil"/>
            </w:tcBorders>
            <w:shd w:val="clear" w:color="auto" w:fill="FBE4D5" w:themeFill="accent2" w:themeFillTint="33"/>
          </w:tcPr>
          <w:p w:rsidR="00FE2182" w:rsidRDefault="00E81BC5" w14:paraId="51548455"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FE2182" w14:paraId="60FDAAD6"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7E47F25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rsidR="00FE2182" w:rsidRDefault="00E81BC5" w14:paraId="2928D64A"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rsidR="00FE2182" w:rsidRDefault="00E81BC5" w14:paraId="1EB190E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rsidR="00FE2182" w:rsidRDefault="00E81BC5" w14:paraId="1D10B45A"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rsidR="00FE2182" w:rsidRDefault="00E81BC5" w14:paraId="24E3B0A5"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rsidR="00FE2182" w:rsidRDefault="00E81BC5" w14:paraId="4DFC7C8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rsidR="00FE2182" w:rsidRDefault="00E81BC5" w14:paraId="6A418DDF"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7" w:type="dxa"/>
            <w:tcBorders>
              <w:top w:val="nil"/>
              <w:left w:val="nil"/>
              <w:bottom w:val="nil"/>
              <w:right w:val="nil"/>
            </w:tcBorders>
            <w:shd w:val="clear" w:color="auto" w:fill="FBE4D5" w:themeFill="accent2" w:themeFillTint="33"/>
          </w:tcPr>
          <w:p w:rsidR="00FE2182" w:rsidRDefault="00E81BC5" w14:paraId="6FEC8D8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27612AA0"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7E8FC242"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Senol-Durak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rsidR="00FE2182" w:rsidRDefault="00E81BC5" w14:paraId="6C1C5B1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rsidR="00FE2182" w:rsidRDefault="00E81BC5" w14:paraId="16E001D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rsidR="00FE2182" w:rsidRDefault="00E81BC5" w14:paraId="2AB33F4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rsidR="00FE2182" w:rsidRDefault="00E81BC5" w14:paraId="398FDDD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rsidR="00FE2182" w:rsidRDefault="00E81BC5" w14:paraId="5F3E406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rsidR="00FE2182" w:rsidRDefault="00E81BC5" w14:paraId="723A355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rsidR="00FE2182" w:rsidRDefault="00E81BC5" w14:paraId="3E1E319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FE2182" w14:paraId="3C7A8806" w14:textId="77777777">
        <w:trPr>
          <w:trHeight w:val="216"/>
          <w:jc w:val="center"/>
        </w:trPr>
        <w:tc>
          <w:tcPr>
            <w:tcW w:w="1454" w:type="dxa"/>
            <w:tcBorders>
              <w:top w:val="nil"/>
              <w:left w:val="nil"/>
              <w:bottom w:val="nil"/>
              <w:right w:val="nil"/>
            </w:tcBorders>
            <w:shd w:val="clear" w:color="auto" w:fill="FBE4D5" w:themeFill="accent2" w:themeFillTint="33"/>
          </w:tcPr>
          <w:p w:rsidR="00FE2182" w:rsidRDefault="00E81BC5" w14:paraId="55ACFB83"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rsidR="00FE2182" w:rsidRDefault="00E81BC5" w14:paraId="6839C40D"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rsidR="00FE2182" w:rsidRDefault="00E81BC5" w14:paraId="0B23236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rsidR="00FE2182" w:rsidRDefault="00E81BC5" w14:paraId="5E1209D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rsidR="00FE2182" w:rsidRDefault="00E81BC5" w14:paraId="7510A517"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rsidR="00FE2182" w:rsidRDefault="00E81BC5" w14:paraId="1A9A6CB4"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rsidR="00FE2182" w:rsidRDefault="00FE2182" w14:paraId="3148E6EB" w14:textId="77777777">
            <w:pPr>
              <w:widowControl w:val="0"/>
              <w:spacing w:after="0" w:line="240" w:lineRule="auto"/>
              <w:rPr>
                <w:rFonts w:ascii="Times New Roman" w:hAnsi="Times New Roman" w:cs="Times New Roman"/>
                <w:sz w:val="24"/>
                <w:szCs w:val="24"/>
              </w:rPr>
            </w:pPr>
          </w:p>
        </w:tc>
        <w:tc>
          <w:tcPr>
            <w:tcW w:w="2667" w:type="dxa"/>
            <w:tcBorders>
              <w:top w:val="nil"/>
              <w:left w:val="nil"/>
              <w:bottom w:val="nil"/>
              <w:right w:val="nil"/>
            </w:tcBorders>
            <w:shd w:val="clear" w:color="auto" w:fill="FBE4D5" w:themeFill="accent2" w:themeFillTint="33"/>
          </w:tcPr>
          <w:p w:rsidR="00FE2182" w:rsidRDefault="00E81BC5" w14:paraId="54CFA1AF"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FE2182" w14:paraId="699A5343" w14:textId="77777777">
        <w:trPr>
          <w:trHeight w:val="216"/>
          <w:jc w:val="center"/>
        </w:trPr>
        <w:tc>
          <w:tcPr>
            <w:tcW w:w="1454" w:type="dxa"/>
            <w:tcBorders>
              <w:top w:val="nil"/>
              <w:left w:val="nil"/>
              <w:bottom w:val="single" w:color="000000" w:sz="12" w:space="0"/>
              <w:right w:val="nil"/>
            </w:tcBorders>
            <w:shd w:val="clear" w:color="auto" w:fill="FBE4D5" w:themeFill="accent2" w:themeFillTint="33"/>
          </w:tcPr>
          <w:p w:rsidR="00FE2182" w:rsidRDefault="00E81BC5" w14:paraId="43C112AA"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color="000000" w:sz="12" w:space="0"/>
              <w:right w:val="nil"/>
            </w:tcBorders>
            <w:shd w:val="clear" w:color="auto" w:fill="FBE4D5" w:themeFill="accent2" w:themeFillTint="33"/>
          </w:tcPr>
          <w:p w:rsidR="00FE2182" w:rsidRDefault="00E81BC5" w14:paraId="60F5DE58"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color="000000" w:sz="12" w:space="0"/>
              <w:right w:val="nil"/>
            </w:tcBorders>
            <w:shd w:val="clear" w:color="auto" w:fill="FBE4D5" w:themeFill="accent2" w:themeFillTint="33"/>
          </w:tcPr>
          <w:p w:rsidR="00FE2182" w:rsidRDefault="00E81BC5" w14:paraId="535FC6F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color="000000" w:sz="12" w:space="0"/>
              <w:right w:val="nil"/>
            </w:tcBorders>
            <w:shd w:val="clear" w:color="auto" w:fill="FBE4D5" w:themeFill="accent2" w:themeFillTint="33"/>
          </w:tcPr>
          <w:p w:rsidR="00FE2182" w:rsidRDefault="00E81BC5" w14:paraId="1C60A1E9"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color="000000" w:sz="12" w:space="0"/>
              <w:right w:val="nil"/>
            </w:tcBorders>
            <w:shd w:val="clear" w:color="auto" w:fill="FBE4D5" w:themeFill="accent2" w:themeFillTint="33"/>
          </w:tcPr>
          <w:p w:rsidR="00FE2182" w:rsidRDefault="00E81BC5" w14:paraId="4230399E"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color="000000" w:sz="12" w:space="0"/>
              <w:right w:val="nil"/>
            </w:tcBorders>
            <w:shd w:val="clear" w:color="auto" w:fill="FBE4D5" w:themeFill="accent2" w:themeFillTint="33"/>
          </w:tcPr>
          <w:p w:rsidR="00FE2182" w:rsidRDefault="00E81BC5" w14:paraId="4F1F314C"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color="000000" w:sz="12" w:space="0"/>
              <w:right w:val="nil"/>
            </w:tcBorders>
            <w:shd w:val="clear" w:color="auto" w:fill="FBE4D5" w:themeFill="accent2" w:themeFillTint="33"/>
          </w:tcPr>
          <w:p w:rsidR="00FE2182" w:rsidRDefault="00E81BC5" w14:paraId="7AB314B6"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single" w:color="000000" w:sz="12" w:space="0"/>
              <w:right w:val="nil"/>
            </w:tcBorders>
            <w:shd w:val="clear" w:color="auto" w:fill="FBE4D5" w:themeFill="accent2" w:themeFillTint="33"/>
          </w:tcPr>
          <w:p w:rsidR="00FE2182" w:rsidRDefault="00E81BC5" w14:paraId="432E7DBB" w14:textId="7777777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rsidR="00FE2182" w:rsidRDefault="00FE2182" w14:paraId="6079137F" w14:textId="77777777">
      <w:pPr>
        <w:spacing w:after="0" w:line="480" w:lineRule="auto"/>
        <w:jc w:val="center"/>
        <w:rPr>
          <w:rFonts w:ascii="Times New Roman" w:hAnsi="Times New Roman" w:cs="Times New Roman"/>
          <w:b/>
          <w:bCs/>
          <w:sz w:val="24"/>
          <w:szCs w:val="24"/>
        </w:rPr>
      </w:pPr>
    </w:p>
    <w:p w:rsidR="00FE2182" w:rsidRDefault="00E81BC5" w14:paraId="1FEDC708" w14:textId="77777777">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4 :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FE2182" w14:paraId="180A05D1" w14:textId="77777777">
        <w:trPr>
          <w:trHeight w:val="289"/>
        </w:trPr>
        <w:tc>
          <w:tcPr>
            <w:tcW w:w="1886" w:type="dxa"/>
            <w:tcBorders>
              <w:bottom w:val="nil"/>
              <w:right w:val="nil"/>
            </w:tcBorders>
            <w:shd w:val="clear" w:color="auto" w:fill="DEEAF6" w:themeFill="accent5" w:themeFillTint="33"/>
          </w:tcPr>
          <w:p w:rsidR="00FE2182" w:rsidRDefault="00E81BC5" w14:paraId="7FF933DA"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rsidR="00FE2182" w:rsidRDefault="00E81BC5" w14:paraId="16472A02"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rsidR="00FE2182" w:rsidRDefault="00E81BC5" w14:paraId="43235349"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rsidR="00FE2182" w:rsidRDefault="00E81BC5" w14:paraId="3D3EF914"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rsidR="00FE2182" w:rsidRDefault="00E81BC5" w14:paraId="33E63AC6"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rsidR="00FE2182" w:rsidRDefault="00E81BC5" w14:paraId="226994D9" w14:textId="77777777">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rsidR="00FE2182" w:rsidRDefault="00E81BC5" w14:paraId="47801748" w14:textId="77777777">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FE2182" w14:paraId="2C27FA66" w14:textId="77777777">
        <w:trPr>
          <w:trHeight w:val="298"/>
        </w:trPr>
        <w:tc>
          <w:tcPr>
            <w:tcW w:w="1886" w:type="dxa"/>
            <w:tcBorders>
              <w:top w:val="nil"/>
              <w:bottom w:val="nil"/>
              <w:right w:val="nil"/>
            </w:tcBorders>
          </w:tcPr>
          <w:p w:rsidR="00FE2182" w:rsidRDefault="00E81BC5" w14:paraId="538DE28A"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rsidR="00FE2182" w:rsidRDefault="00E81BC5" w14:paraId="0538AA2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rsidR="00FE2182" w:rsidRDefault="00E81BC5" w14:paraId="69E3F108"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rsidR="00FE2182" w:rsidRDefault="00E81BC5" w14:paraId="68A2A47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rsidR="00FE2182" w:rsidRDefault="00E81BC5" w14:paraId="428C1391"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rsidR="00FE2182" w:rsidRDefault="00E81BC5" w14:paraId="12D76D3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rsidR="00FE2182" w:rsidRDefault="00E81BC5" w14:paraId="6D854153"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FE2182" w14:paraId="2A7331A7" w14:textId="77777777">
        <w:trPr>
          <w:trHeight w:val="298"/>
        </w:trPr>
        <w:tc>
          <w:tcPr>
            <w:tcW w:w="1886" w:type="dxa"/>
            <w:tcBorders>
              <w:top w:val="nil"/>
              <w:bottom w:val="nil"/>
              <w:right w:val="nil"/>
            </w:tcBorders>
          </w:tcPr>
          <w:p w:rsidR="00FE2182" w:rsidRDefault="00E81BC5" w14:paraId="14BDEE9A"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rsidR="00FE2182" w:rsidRDefault="00E81BC5" w14:paraId="557751BA"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rsidR="00FE2182" w:rsidRDefault="00E81BC5" w14:paraId="5D8726DC"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rsidR="00FE2182" w:rsidRDefault="00E81BC5" w14:paraId="24EA9B0B"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rsidR="00FE2182" w:rsidRDefault="00E81BC5" w14:paraId="574AB5A8"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rsidR="00FE2182" w:rsidRDefault="00E81BC5" w14:paraId="6827E4D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rsidR="00FE2182" w:rsidRDefault="00E81BC5" w14:paraId="5D83F5A2"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FE2182" w14:paraId="2784FE22" w14:textId="77777777">
        <w:trPr>
          <w:trHeight w:val="298"/>
        </w:trPr>
        <w:tc>
          <w:tcPr>
            <w:tcW w:w="1886" w:type="dxa"/>
            <w:tcBorders>
              <w:top w:val="nil"/>
              <w:bottom w:val="nil"/>
              <w:right w:val="nil"/>
            </w:tcBorders>
          </w:tcPr>
          <w:p w:rsidR="00FE2182" w:rsidRDefault="00E81BC5" w14:paraId="2044996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rsidR="00FE2182" w:rsidRDefault="00E81BC5" w14:paraId="02BEC890"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rsidR="00FE2182" w:rsidRDefault="00E81BC5" w14:paraId="6C20E73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rsidR="00FE2182" w:rsidRDefault="00E81BC5" w14:paraId="455438C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rsidR="00FE2182" w:rsidRDefault="00E81BC5" w14:paraId="4B13E404"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rsidR="00FE2182" w:rsidRDefault="00E81BC5" w14:paraId="551F5B99"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rsidR="00FE2182" w:rsidRDefault="00E81BC5" w14:paraId="2F09D6DF"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FE2182" w14:paraId="564D5C28" w14:textId="77777777">
        <w:trPr>
          <w:trHeight w:val="289"/>
        </w:trPr>
        <w:tc>
          <w:tcPr>
            <w:tcW w:w="1886" w:type="dxa"/>
            <w:tcBorders>
              <w:top w:val="nil"/>
              <w:bottom w:val="nil"/>
              <w:right w:val="nil"/>
            </w:tcBorders>
          </w:tcPr>
          <w:p w:rsidR="00FE2182" w:rsidRDefault="00E81BC5" w14:paraId="34161F04"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rsidR="00FE2182" w:rsidRDefault="00E81BC5" w14:paraId="4FB0ACE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rsidR="00FE2182" w:rsidRDefault="00E81BC5" w14:paraId="47E6DD1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rsidR="00FE2182" w:rsidRDefault="00E81BC5" w14:paraId="7EBC586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rsidR="00FE2182" w:rsidRDefault="00E81BC5" w14:paraId="1A9939B9"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rsidR="00FE2182" w:rsidRDefault="00E81BC5" w14:paraId="034825E2"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rsidR="00FE2182" w:rsidRDefault="00E81BC5" w14:paraId="01E20102"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FE2182" w14:paraId="17A39B69" w14:textId="77777777">
        <w:trPr>
          <w:trHeight w:val="289"/>
        </w:trPr>
        <w:tc>
          <w:tcPr>
            <w:tcW w:w="1886" w:type="dxa"/>
            <w:tcBorders>
              <w:top w:val="nil"/>
              <w:bottom w:val="nil"/>
              <w:right w:val="nil"/>
            </w:tcBorders>
          </w:tcPr>
          <w:p w:rsidR="00FE2182" w:rsidRDefault="00E81BC5" w14:paraId="70D53E5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rsidR="00FE2182" w:rsidRDefault="00E81BC5" w14:paraId="3FC69E86"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rsidR="00FE2182" w:rsidRDefault="00E81BC5" w14:paraId="41BC569E"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rsidR="00FE2182" w:rsidRDefault="00E81BC5" w14:paraId="7153C05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rsidR="00FE2182" w:rsidRDefault="00E81BC5" w14:paraId="3507AF3D"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rsidR="00FE2182" w:rsidRDefault="00E81BC5" w14:paraId="02DA8FF4"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rsidR="00FE2182" w:rsidRDefault="00E81BC5" w14:paraId="15D1407C"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FE2182" w14:paraId="76E94524" w14:textId="77777777">
        <w:trPr>
          <w:trHeight w:val="289"/>
        </w:trPr>
        <w:tc>
          <w:tcPr>
            <w:tcW w:w="1886" w:type="dxa"/>
            <w:tcBorders>
              <w:top w:val="nil"/>
              <w:right w:val="nil"/>
            </w:tcBorders>
          </w:tcPr>
          <w:p w:rsidR="00FE2182" w:rsidRDefault="00E81BC5" w14:paraId="7A8DC4C3"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rsidR="00FE2182" w:rsidRDefault="00E81BC5" w14:paraId="2BC260D5"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rsidR="00FE2182" w:rsidRDefault="00E81BC5" w14:paraId="5B0985BF"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rsidR="00FE2182" w:rsidRDefault="00E81BC5" w14:paraId="175CDD56"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rsidR="00FE2182" w:rsidRDefault="00E81BC5" w14:paraId="60A3E3C3"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rsidR="00FE2182" w:rsidRDefault="00E81BC5" w14:paraId="0A65A089"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rsidR="00FE2182" w:rsidRDefault="00E81BC5" w14:paraId="77CC626F" w14:textId="7777777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rsidR="00FE2182" w:rsidRDefault="00FE2182" w14:paraId="779BB383" w14:textId="77777777">
      <w:pPr>
        <w:sectPr w:rsidR="00FE2182" w:rsidSect="00170C8F">
          <w:headerReference w:type="default" r:id="rId35"/>
          <w:pgSz w:w="12240" w:h="15840" w:orient="portrait"/>
          <w:pgMar w:top="1440" w:right="1440" w:bottom="1440" w:left="1440" w:header="720" w:footer="0" w:gutter="0"/>
          <w:cols w:space="720"/>
          <w:formProt w:val="0"/>
          <w:docGrid w:linePitch="360" w:charSpace="4096"/>
        </w:sectPr>
      </w:pPr>
    </w:p>
    <w:p w:rsidR="00FE2182" w:rsidRDefault="00E81BC5" w14:paraId="2B429935" w14:textId="7777777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rsidR="00FE2182" w:rsidRDefault="00E81BC5" w14:paraId="34FC6065" w14:textId="77777777">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rsidR="00FE2182" w:rsidRDefault="00E81BC5" w14:paraId="510AC9DF" w14:textId="77777777">
      <w:pPr>
        <w:spacing w:after="0" w:line="480" w:lineRule="auto"/>
        <w:rPr>
          <w:rFonts w:ascii="Times New Roman" w:hAnsi="Times New Roman" w:cs="Times New Roman"/>
          <w:sz w:val="24"/>
          <w:szCs w:val="24"/>
          <w:lang w:eastAsia="zh-CN"/>
        </w:rPr>
      </w:pPr>
      <w:r>
        <w:rPr>
          <w:noProof/>
          <w:lang w:eastAsia="zh-CN"/>
        </w:rPr>
        <w:drawing>
          <wp:inline distT="0" distB="0" distL="0" distR="0" wp14:anchorId="07A8FC65" wp14:editId="78E76396">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6"/>
                    <a:stretch>
                      <a:fillRect/>
                    </a:stretch>
                  </pic:blipFill>
                  <pic:spPr>
                    <a:xfrm>
                      <a:off x="0" y="0"/>
                      <a:ext cx="5943600" cy="3028315"/>
                    </a:xfrm>
                    <a:prstGeom prst="rect">
                      <a:avLst/>
                    </a:prstGeom>
                  </pic:spPr>
                </pic:pic>
              </a:graphicData>
            </a:graphic>
          </wp:inline>
        </w:drawing>
      </w:r>
    </w:p>
    <w:p w:rsidR="00FE2182" w:rsidRDefault="00FE2182" w14:paraId="25EF5F48" w14:textId="77777777">
      <w:pPr>
        <w:rPr>
          <w:rFonts w:ascii="Times New Roman" w:hAnsi="Times New Roman" w:cs="Times New Roman"/>
          <w:sz w:val="24"/>
          <w:szCs w:val="24"/>
        </w:rPr>
      </w:pPr>
    </w:p>
    <w:sectPr w:rsidR="00FE2182">
      <w:headerReference w:type="default" r:id="rId37"/>
      <w:pgSz w:w="12240" w:h="15840" w:orient="portrait"/>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q" w:author="qizhou" w:date="2023-12-13T19:25:00Z" w:id="6">
    <w:p w:rsidR="00FE2182" w:rsidRDefault="00E81BC5" w14:paraId="214F91AC" w14:textId="77777777">
      <w:pPr>
        <w:pStyle w:val="CommentText"/>
      </w:pPr>
      <w:r>
        <w:t>This part needs to be updated.</w:t>
      </w:r>
    </w:p>
  </w:comment>
  <w:comment w:initials="q" w:author="qizhou" w:date="2023-12-13T19:26:00Z" w:id="8">
    <w:p w:rsidR="00FE2182" w:rsidRDefault="00E81BC5" w14:paraId="12D094F6" w14:textId="77777777">
      <w:pPr>
        <w:pStyle w:val="CommentText"/>
      </w:pPr>
      <w:r>
        <w:t xml:space="preserve">Will be completed after subgroup analysis is completed. Which needs another in-text review and selection; will be working on it once I fix the main analysis. </w:t>
      </w:r>
    </w:p>
  </w:comment>
  <w:comment w:initials="q" w:author="qizhou" w:date="2023-12-13T19:26:00Z" w:id="9">
    <w:p w:rsidR="00FE2182" w:rsidRDefault="00E81BC5" w14:paraId="66EF5AE9" w14:textId="77777777">
      <w:pPr>
        <w:pStyle w:val="CommentText"/>
      </w:pPr>
      <w:r>
        <w:t xml:space="preserve">To be determined. </w:t>
      </w:r>
    </w:p>
  </w:comment>
  <w:comment w:initials="q" w:author="qizhou" w:date="2023-12-13T19:28:00Z" w:id="10">
    <w:p w:rsidR="00FE2182" w:rsidRDefault="00E81BC5" w14:paraId="5DE7E996" w14:textId="77777777">
      <w:pPr>
        <w:pStyle w:val="CommentText"/>
      </w:pPr>
      <w:r>
        <w:t xml:space="preserve">I also need to double check this since we have updated our study number to 30. </w:t>
      </w:r>
    </w:p>
  </w:comment>
  <w:comment w:initials="MR" w:author="Marguerite S Rwil" w:date="2023-12-18T21:09:00Z" w:id="11">
    <w:p w:rsidR="20EFCC27" w:rsidRDefault="20EFCC27" w14:paraId="3E48B936" w14:textId="64D18BFF">
      <w:pPr>
        <w:pStyle w:val="CommentText"/>
      </w:pPr>
      <w:r>
        <w:t xml:space="preserve">I added/deleted sources in this entire blue highlighted section. The ones that were deleted were because they were not included in the final selection ptg shortlist </w:t>
      </w:r>
      <w:r>
        <w:rPr>
          <w:rStyle w:val="CommentReference"/>
        </w:rPr>
        <w:annotationRef/>
      </w:r>
    </w:p>
  </w:comment>
  <w:comment w:initials="q" w:author="qizhou" w:date="2023-12-13T19:32:00Z" w:id="12">
    <w:p w:rsidR="00FE2182" w:rsidRDefault="00E81BC5" w14:paraId="7F6DDEC8" w14:textId="77777777">
      <w:pPr>
        <w:pStyle w:val="CommentText"/>
      </w:pPr>
      <w:r>
        <w:t xml:space="preserve">To be performed after main analysis. </w:t>
      </w:r>
    </w:p>
  </w:comment>
  <w:comment w:initials="MR" w:author="Marguerite S Rwil" w:date="2023-12-18T20:51:00Z" w:id="13">
    <w:p w:rsidR="20EFCC27" w:rsidRDefault="20EFCC27" w14:paraId="4B93666E" w14:textId="60DE0FE7">
      <w:pPr>
        <w:pStyle w:val="CommentText"/>
      </w:pPr>
      <w:r>
        <w:t>Is this incorrect? Do I change it to 30</w:t>
      </w:r>
      <w:r w:rsidR="005B2A73">
        <w:t xml:space="preserve"> </w:t>
      </w:r>
    </w:p>
  </w:comment>
  <w:comment w:initials="QD" w:author="Qizhou Duan" w:date="2023-12-20T11:23:00Z" w:id="14">
    <w:p w:rsidR="005B2A73" w:rsidRDefault="005B2A73" w14:paraId="647BF84C" w14:textId="15300918">
      <w:pPr>
        <w:pStyle w:val="CommentText"/>
      </w:pPr>
      <w:r>
        <w:rPr>
          <w:rStyle w:val="CommentReference"/>
        </w:rPr>
        <w:annotationRef/>
      </w:r>
      <w:r>
        <w:t xml:space="preserve">Yes. Change it to 30. </w:t>
      </w:r>
    </w:p>
  </w:comment>
  <w:comment w:initials="QD" w:author="Qizhou Duan" w:date="2023-12-20T11:29:00Z" w:id="15">
    <w:p w:rsidR="00D8623E" w:rsidRDefault="00D8623E" w14:paraId="3C0A8A9D" w14:textId="3C05CAC7">
      <w:pPr>
        <w:pStyle w:val="CommentText"/>
      </w:pPr>
      <w:r>
        <w:rPr>
          <w:rStyle w:val="CommentReference"/>
        </w:rPr>
        <w:annotationRef/>
      </w:r>
      <w:r>
        <w:t>Is this from the other paper?</w:t>
      </w:r>
    </w:p>
  </w:comment>
  <w:comment w:initials="MR" w:author="Marguerite S Rwil" w:date="2023-12-18T20:49:00Z" w:id="16">
    <w:p w:rsidR="20EFCC27" w:rsidRDefault="20EFCC27" w14:paraId="1BE284D6" w14:textId="71F51365">
      <w:pPr>
        <w:pStyle w:val="CommentText"/>
      </w:pPr>
      <w:r>
        <w:t xml:space="preserve">Pietrzak was not included in the </w:t>
      </w:r>
      <w:r>
        <w:t>ptg.shortlist, just making note</w:t>
      </w:r>
      <w:r>
        <w:rPr>
          <w:rStyle w:val="CommentReference"/>
        </w:rPr>
        <w:annotationRef/>
      </w:r>
    </w:p>
  </w:comment>
  <w:comment w:initials="QD" w:author="Qizhou Duan" w:date="2023-12-20T11:29:00Z" w:id="17">
    <w:p w:rsidR="00D8623E" w:rsidRDefault="00D8623E" w14:paraId="2BF34A10" w14:textId="0BAE95BA">
      <w:pPr>
        <w:pStyle w:val="CommentText"/>
      </w:pPr>
      <w:r>
        <w:rPr>
          <w:rStyle w:val="CommentReference"/>
        </w:rPr>
        <w:annotationRef/>
      </w:r>
      <w:r>
        <w:t>Thanks for noting – I will go back to the table and double check this study</w:t>
      </w:r>
    </w:p>
  </w:comment>
  <w:comment w:initials="QD" w:author="Qizhou Duan" w:date="2023-12-20T11:26:00Z" w:id="18">
    <w:p w:rsidR="005B2A73" w:rsidRDefault="005B2A73" w14:paraId="2871238B" w14:textId="15BE2D59">
      <w:pPr>
        <w:pStyle w:val="CommentText"/>
      </w:pPr>
      <w:r>
        <w:rPr>
          <w:rStyle w:val="CommentReference"/>
        </w:rPr>
        <w:annotationRef/>
      </w:r>
      <w:r>
        <w:t>The cutoff point did not vary based on studies – it is the same cutoff point for all studies</w:t>
      </w:r>
    </w:p>
  </w:comment>
  <w:comment w:initials="MR" w:author="Marguerite S Rwil" w:date="2023-12-18T21:07:00Z" w:id="19">
    <w:p w:rsidR="20EFCC27" w:rsidRDefault="20EFCC27" w14:paraId="70CA454F" w14:textId="0C1C311C">
      <w:pPr>
        <w:pStyle w:val="CommentText"/>
      </w:pPr>
      <w:r>
        <w:t xml:space="preserve">These were the sources I sent you in emails a long time ago, I will attach them in the latest email. </w:t>
      </w:r>
      <w:r>
        <w:rPr>
          <w:rStyle w:val="CommentReference"/>
        </w:rPr>
        <w:annotationRef/>
      </w:r>
    </w:p>
  </w:comment>
  <w:comment w:initials="MR" w:author="Marguerite S Rwil" w:date="2023-12-22T12:02:14" w:id="1899421974">
    <w:p w:rsidR="13A37748" w:rsidRDefault="13A37748" w14:paraId="728EDE54" w14:textId="41A51042">
      <w:pPr>
        <w:pStyle w:val="CommentText"/>
      </w:pPr>
      <w:r w:rsidR="13A37748">
        <w:rPr/>
        <w:t>I am not sure of this number QZ</w:t>
      </w:r>
      <w:r>
        <w:rPr>
          <w:rStyle w:val="CommentReference"/>
        </w:rPr>
        <w:annotationRef/>
      </w:r>
    </w:p>
  </w:comment>
  <w:comment w:initials="MR" w:author="Marguerite S Rwil" w:date="2023-12-22T12:13:44" w:id="1426913073">
    <w:p w:rsidR="13A37748" w:rsidRDefault="13A37748" w14:paraId="05674852" w14:textId="60E4FCC2">
      <w:pPr>
        <w:pStyle w:val="CommentText"/>
      </w:pPr>
      <w:r w:rsidR="13A37748">
        <w:rPr/>
        <w:t xml:space="preserve">QZ you want me to put in the citations from the shortlist, that I said yes to?? </w:t>
      </w:r>
      <w:r>
        <w:rPr>
          <w:rStyle w:val="CommentReference"/>
        </w:rPr>
        <w:annotationRef/>
      </w:r>
    </w:p>
  </w:comment>
  <w:comment w:initials="MR" w:author="Marguerite S Rwil" w:date="2023-12-22T13:24:03" w:id="2078697140">
    <w:p w:rsidR="13A37748" w:rsidRDefault="13A37748" w14:paraId="08006975" w14:textId="66D49522">
      <w:pPr>
        <w:pStyle w:val="CommentText"/>
      </w:pPr>
      <w:r w:rsidR="13A37748">
        <w:rPr/>
        <w:t>not sure what I need to add here</w:t>
      </w:r>
      <w:r>
        <w:rPr>
          <w:rStyle w:val="CommentReference"/>
        </w:rPr>
        <w:annotationRef/>
      </w:r>
    </w:p>
  </w:comment>
  <w:comment w:initials="MR" w:author="Marguerite S Rwil" w:date="2023-12-22T23:24:55" w:id="1683582635">
    <w:p w:rsidR="13A37748" w:rsidRDefault="13A37748" w14:paraId="510F9D5E" w14:textId="38CAE03B">
      <w:pPr>
        <w:pStyle w:val="CommentText"/>
      </w:pPr>
      <w:r w:rsidR="13A37748">
        <w:rPr/>
        <w:t xml:space="preserve">I found a few sources for this section, not sure how to format it in.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14F91AC"/>
  <w15:commentEx w15:done="0" w15:paraId="12D094F6"/>
  <w15:commentEx w15:done="0" w15:paraId="66EF5AE9"/>
  <w15:commentEx w15:done="0" w15:paraId="5DE7E996"/>
  <w15:commentEx w15:done="0" w15:paraId="3E48B936"/>
  <w15:commentEx w15:done="0" w15:paraId="7F6DDEC8"/>
  <w15:commentEx w15:done="0" w15:paraId="4B93666E"/>
  <w15:commentEx w15:done="0" w15:paraId="647BF84C" w15:paraIdParent="4B93666E"/>
  <w15:commentEx w15:done="0" w15:paraId="3C0A8A9D"/>
  <w15:commentEx w15:done="0" w15:paraId="1BE284D6"/>
  <w15:commentEx w15:done="0" w15:paraId="2BF34A10" w15:paraIdParent="1BE284D6"/>
  <w15:commentEx w15:done="0" w15:paraId="2871238B"/>
  <w15:commentEx w15:done="0" w15:paraId="70CA454F"/>
  <w15:commentEx w15:done="0" w15:paraId="728EDE54"/>
  <w15:commentEx w15:done="0" w15:paraId="05674852"/>
  <w15:commentEx w15:done="0" w15:paraId="08006975"/>
  <w15:commentEx w15:done="0" w15:paraId="510F9D5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9BA5357" w16cex:dateUtc="2023-12-19T02:09:00Z"/>
  <w16cex:commentExtensible w16cex:durableId="77319684" w16cex:dateUtc="2023-12-19T01:51:00Z"/>
  <w16cex:commentExtensible w16cex:durableId="6A3A0FB7" w16cex:dateUtc="2023-12-20T16:23:00Z"/>
  <w16cex:commentExtensible w16cex:durableId="0F80CD5F" w16cex:dateUtc="2023-12-20T16:29:00Z"/>
  <w16cex:commentExtensible w16cex:durableId="6E2A0B81" w16cex:dateUtc="2023-12-19T01:49:00Z"/>
  <w16cex:commentExtensible w16cex:durableId="6EE92506" w16cex:dateUtc="2023-12-20T16:29:00Z"/>
  <w16cex:commentExtensible w16cex:durableId="6DF0359B" w16cex:dateUtc="2023-12-20T16:26:00Z"/>
  <w16cex:commentExtensible w16cex:durableId="5B196C37" w16cex:dateUtc="2023-12-19T02:07:00Z"/>
  <w16cex:commentExtensible w16cex:durableId="54A46177" w16cex:dateUtc="2023-12-22T17:02:14.892Z"/>
  <w16cex:commentExtensible w16cex:durableId="42C818E0" w16cex:dateUtc="2023-12-22T17:13:44.554Z"/>
  <w16cex:commentExtensible w16cex:durableId="0ED6D59E" w16cex:dateUtc="2023-12-22T18:24:03.408Z"/>
  <w16cex:commentExtensible w16cex:durableId="54AF1873" w16cex:dateUtc="2023-12-23T04:24:55.615Z"/>
</w16cex:commentsExtensible>
</file>

<file path=word/commentsIds.xml><?xml version="1.0" encoding="utf-8"?>
<w16cid:commentsIds xmlns:mc="http://schemas.openxmlformats.org/markup-compatibility/2006" xmlns:w16cid="http://schemas.microsoft.com/office/word/2016/wordml/cid" mc:Ignorable="w16cid">
  <w16cid:commentId w16cid:paraId="214F91AC" w16cid:durableId="270C206D"/>
  <w16cid:commentId w16cid:paraId="12D094F6" w16cid:durableId="1D045C8A"/>
  <w16cid:commentId w16cid:paraId="66EF5AE9" w16cid:durableId="163D3383"/>
  <w16cid:commentId w16cid:paraId="5DE7E996" w16cid:durableId="2C66684C"/>
  <w16cid:commentId w16cid:paraId="3E48B936" w16cid:durableId="39BA5357"/>
  <w16cid:commentId w16cid:paraId="7F6DDEC8" w16cid:durableId="35851CC9"/>
  <w16cid:commentId w16cid:paraId="4B93666E" w16cid:durableId="77319684"/>
  <w16cid:commentId w16cid:paraId="647BF84C" w16cid:durableId="6A3A0FB7"/>
  <w16cid:commentId w16cid:paraId="3C0A8A9D" w16cid:durableId="0F80CD5F"/>
  <w16cid:commentId w16cid:paraId="1BE284D6" w16cid:durableId="6E2A0B81"/>
  <w16cid:commentId w16cid:paraId="2BF34A10" w16cid:durableId="6EE92506"/>
  <w16cid:commentId w16cid:paraId="2871238B" w16cid:durableId="6DF0359B"/>
  <w16cid:commentId w16cid:paraId="70CA454F" w16cid:durableId="5B196C37"/>
  <w16cid:commentId w16cid:paraId="728EDE54" w16cid:durableId="54A46177"/>
  <w16cid:commentId w16cid:paraId="05674852" w16cid:durableId="42C818E0"/>
  <w16cid:commentId w16cid:paraId="08006975" w16cid:durableId="0ED6D59E"/>
  <w16cid:commentId w16cid:paraId="510F9D5E" w16cid:durableId="54AF18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0120" w:rsidRDefault="00AF0120" w14:paraId="42357E23" w14:textId="77777777">
      <w:pPr>
        <w:spacing w:after="0" w:line="240" w:lineRule="auto"/>
      </w:pPr>
      <w:r>
        <w:separator/>
      </w:r>
    </w:p>
  </w:endnote>
  <w:endnote w:type="continuationSeparator" w:id="0">
    <w:p w:rsidR="00AF0120" w:rsidRDefault="00AF0120" w14:paraId="1D2255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charset w:val="00"/>
    <w:family w:val="roman"/>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0120" w:rsidRDefault="00AF0120" w14:paraId="68DF34D6" w14:textId="77777777">
      <w:pPr>
        <w:spacing w:after="0" w:line="240" w:lineRule="auto"/>
      </w:pPr>
      <w:r>
        <w:separator/>
      </w:r>
    </w:p>
  </w:footnote>
  <w:footnote w:type="continuationSeparator" w:id="0">
    <w:p w:rsidR="00AF0120" w:rsidRDefault="00AF0120" w14:paraId="177AE4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53481"/>
      <w:docPartObj>
        <w:docPartGallery w:val="AutoText"/>
      </w:docPartObj>
    </w:sdtPr>
    <w:sdtContent>
      <w:p w:rsidR="00FE2182" w:rsidRDefault="00E81BC5" w14:paraId="1602E693" w14:textId="77777777">
        <w:pPr>
          <w:pStyle w:val="Header"/>
          <w:jc w:val="right"/>
        </w:pPr>
        <w:r>
          <w:fldChar w:fldCharType="begin"/>
        </w:r>
        <w:r>
          <w:instrText xml:space="preserve"> PAGE </w:instrText>
        </w:r>
        <w:r>
          <w:fldChar w:fldCharType="separate"/>
        </w:r>
        <w:r>
          <w:t>1</w:t>
        </w:r>
        <w:r>
          <w:fldChar w:fldCharType="end"/>
        </w:r>
      </w:p>
      <w:p w:rsidR="00FE2182" w:rsidRDefault="00000000" w14:paraId="08545266" w14:textId="77777777">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37960"/>
      <w:docPartObj>
        <w:docPartGallery w:val="AutoText"/>
      </w:docPartObj>
    </w:sdtPr>
    <w:sdtContent>
      <w:p w:rsidR="00FE2182" w:rsidRDefault="00E81BC5" w14:paraId="5773E9FA" w14:textId="77777777">
        <w:pPr>
          <w:pStyle w:val="Header"/>
          <w:jc w:val="right"/>
        </w:pPr>
        <w:r>
          <w:fldChar w:fldCharType="begin"/>
        </w:r>
        <w:r>
          <w:instrText xml:space="preserve"> PAGE </w:instrText>
        </w:r>
        <w:r>
          <w:fldChar w:fldCharType="separate"/>
        </w:r>
        <w:r>
          <w:t>2</w:t>
        </w:r>
        <w:r>
          <w:fldChar w:fldCharType="end"/>
        </w:r>
      </w:p>
      <w:p w:rsidR="00FE2182" w:rsidRDefault="00000000" w14:paraId="14E3F61D" w14:textId="77777777">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AutoText"/>
      </w:docPartObj>
    </w:sdtPr>
    <w:sdtContent>
      <w:p w:rsidR="00FE2182" w:rsidRDefault="00E81BC5" w14:paraId="06017A02" w14:textId="77777777">
        <w:pPr>
          <w:pStyle w:val="Header"/>
          <w:jc w:val="right"/>
        </w:pPr>
        <w:r>
          <w:fldChar w:fldCharType="begin"/>
        </w:r>
        <w:r>
          <w:instrText xml:space="preserve"> PAGE </w:instrText>
        </w:r>
        <w:r>
          <w:fldChar w:fldCharType="separate"/>
        </w:r>
        <w:r>
          <w:t>19</w:t>
        </w:r>
        <w:r>
          <w:fldChar w:fldCharType="end"/>
        </w:r>
      </w:p>
      <w:p w:rsidR="00FE2182" w:rsidRDefault="00000000" w14:paraId="01B2556E" w14:textId="77777777">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AutoText"/>
      </w:docPartObj>
    </w:sdtPr>
    <w:sdtContent>
      <w:p w:rsidR="00FE2182" w:rsidRDefault="00E81BC5" w14:paraId="3A050F1D" w14:textId="77777777">
        <w:pPr>
          <w:pStyle w:val="Header"/>
          <w:jc w:val="right"/>
        </w:pPr>
        <w:r>
          <w:fldChar w:fldCharType="begin"/>
        </w:r>
        <w:r>
          <w:instrText xml:space="preserve"> PAGE </w:instrText>
        </w:r>
        <w:r>
          <w:fldChar w:fldCharType="separate"/>
        </w:r>
        <w:r>
          <w:t>22</w:t>
        </w:r>
        <w:r>
          <w:fldChar w:fldCharType="end"/>
        </w:r>
      </w:p>
      <w:p w:rsidR="00FE2182" w:rsidRDefault="00000000" w14:paraId="6F219D48" w14:textId="77777777">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rsidR="00FE2182" w:rsidRDefault="00E81BC5" w14:paraId="568BC7C4" w14:textId="77777777">
        <w:pPr>
          <w:pStyle w:val="Header"/>
          <w:jc w:val="right"/>
        </w:pPr>
        <w:r>
          <w:fldChar w:fldCharType="begin"/>
        </w:r>
        <w:r>
          <w:instrText xml:space="preserve"> PAGE </w:instrText>
        </w:r>
        <w:r>
          <w:fldChar w:fldCharType="separate"/>
        </w:r>
        <w:r>
          <w:t>24</w:t>
        </w:r>
        <w:r>
          <w:fldChar w:fldCharType="end"/>
        </w:r>
      </w:p>
      <w:p w:rsidR="00FE2182" w:rsidRDefault="00000000" w14:paraId="4B7B96EC" w14:textId="77777777">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num w:numId="1" w16cid:durableId="1691443203">
    <w:abstractNumId w:val="1"/>
  </w:num>
  <w:num w:numId="2" w16cid:durableId="17480696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qizhou">
    <w15:presenceInfo w15:providerId="None" w15:userId="qizhou"/>
  </w15:person>
  <w15:person w15:author="Marguerite S Rwil">
    <w15:presenceInfo w15:providerId="AD" w15:userId="S::msr21b@fsu.edu::a5db4c7c-0384-4036-adeb-656337f8b6e9"/>
  </w15:person>
  <w15:person w15:author="Qizhou Duan">
    <w15:presenceInfo w15:providerId="Windows Live" w15:userId="26479e1c300a4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004DAB"/>
    <w:rsid w:val="000E7A30"/>
    <w:rsid w:val="00142D99"/>
    <w:rsid w:val="0020609B"/>
    <w:rsid w:val="002F3F76"/>
    <w:rsid w:val="00316913"/>
    <w:rsid w:val="003559FE"/>
    <w:rsid w:val="003868E6"/>
    <w:rsid w:val="0040633C"/>
    <w:rsid w:val="0042089C"/>
    <w:rsid w:val="0042602A"/>
    <w:rsid w:val="005B2A73"/>
    <w:rsid w:val="006653E9"/>
    <w:rsid w:val="007C241D"/>
    <w:rsid w:val="007C4552"/>
    <w:rsid w:val="007C534C"/>
    <w:rsid w:val="008E7BEE"/>
    <w:rsid w:val="00936997"/>
    <w:rsid w:val="00957181"/>
    <w:rsid w:val="00AB6BFA"/>
    <w:rsid w:val="00BC0B91"/>
    <w:rsid w:val="00D10435"/>
    <w:rsid w:val="00DD6C58"/>
    <w:rsid w:val="00DE64ED"/>
    <w:rsid w:val="00E12BFE"/>
    <w:rsid w:val="00E81BC5"/>
    <w:rsid w:val="00E91DCF"/>
    <w:rsid w:val="00ED7C48"/>
    <w:rsid w:val="00F22FAA"/>
    <w:rsid w:val="00F4119D"/>
    <w:rsid w:val="00F54C2C"/>
    <w:rsid w:val="00F738C3"/>
    <w:rsid w:val="00FC40C9"/>
    <w:rsid w:val="00FE0B36"/>
    <w:rsid w:val="00FE2182"/>
    <w:rsid w:val="00FF7F0E"/>
    <w:rsid w:val="01268017"/>
    <w:rsid w:val="01A306F4"/>
    <w:rsid w:val="01EE7C58"/>
    <w:rsid w:val="02EDADF7"/>
    <w:rsid w:val="03EA6443"/>
    <w:rsid w:val="093EB5AE"/>
    <w:rsid w:val="099C9DE1"/>
    <w:rsid w:val="09EE8159"/>
    <w:rsid w:val="0C0A79F8"/>
    <w:rsid w:val="0CA026C3"/>
    <w:rsid w:val="0E120898"/>
    <w:rsid w:val="0EAAB0F0"/>
    <w:rsid w:val="1138A8C4"/>
    <w:rsid w:val="1271105C"/>
    <w:rsid w:val="13A37748"/>
    <w:rsid w:val="1578F2AE"/>
    <w:rsid w:val="16847C77"/>
    <w:rsid w:val="16AB0050"/>
    <w:rsid w:val="179F3F28"/>
    <w:rsid w:val="17A41B64"/>
    <w:rsid w:val="1B282A92"/>
    <w:rsid w:val="1B4A6427"/>
    <w:rsid w:val="1B6A1496"/>
    <w:rsid w:val="1C5AD271"/>
    <w:rsid w:val="1E4D586D"/>
    <w:rsid w:val="1E8204E9"/>
    <w:rsid w:val="1F853B70"/>
    <w:rsid w:val="201DD54A"/>
    <w:rsid w:val="2029F0B5"/>
    <w:rsid w:val="2071DE35"/>
    <w:rsid w:val="213E5B0E"/>
    <w:rsid w:val="2188E983"/>
    <w:rsid w:val="22117290"/>
    <w:rsid w:val="2355760C"/>
    <w:rsid w:val="26F7A48E"/>
    <w:rsid w:val="2762A088"/>
    <w:rsid w:val="28BEE365"/>
    <w:rsid w:val="2B9E02B7"/>
    <w:rsid w:val="2CB8075F"/>
    <w:rsid w:val="2DC936EC"/>
    <w:rsid w:val="2DF4894B"/>
    <w:rsid w:val="2E4F5437"/>
    <w:rsid w:val="2E70ED03"/>
    <w:rsid w:val="2FAFAC49"/>
    <w:rsid w:val="30AFA330"/>
    <w:rsid w:val="3117BAB8"/>
    <w:rsid w:val="3142A0F6"/>
    <w:rsid w:val="31507488"/>
    <w:rsid w:val="31A38F2E"/>
    <w:rsid w:val="31D4A6AA"/>
    <w:rsid w:val="32E74D0B"/>
    <w:rsid w:val="33BAD255"/>
    <w:rsid w:val="34A8C1BE"/>
    <w:rsid w:val="35B1889F"/>
    <w:rsid w:val="37B70AEC"/>
    <w:rsid w:val="3996AED0"/>
    <w:rsid w:val="3C9825B2"/>
    <w:rsid w:val="3D3CEA49"/>
    <w:rsid w:val="411A3B33"/>
    <w:rsid w:val="411C9A20"/>
    <w:rsid w:val="4288D8A4"/>
    <w:rsid w:val="458D9E3D"/>
    <w:rsid w:val="468965B1"/>
    <w:rsid w:val="478D06B5"/>
    <w:rsid w:val="4861B095"/>
    <w:rsid w:val="4A9EDAC4"/>
    <w:rsid w:val="4AAF5F29"/>
    <w:rsid w:val="4B1AD239"/>
    <w:rsid w:val="4BEA8631"/>
    <w:rsid w:val="4ED834BC"/>
    <w:rsid w:val="4FFEAE6E"/>
    <w:rsid w:val="52DE9925"/>
    <w:rsid w:val="5522DA6D"/>
    <w:rsid w:val="55D5B3C6"/>
    <w:rsid w:val="5BF852EC"/>
    <w:rsid w:val="5C3F3AD4"/>
    <w:rsid w:val="5D5C209D"/>
    <w:rsid w:val="5E2A20A1"/>
    <w:rsid w:val="5E46FC95"/>
    <w:rsid w:val="5F218DD6"/>
    <w:rsid w:val="5F38CF62"/>
    <w:rsid w:val="5FA99EB5"/>
    <w:rsid w:val="6066D285"/>
    <w:rsid w:val="60FEA55C"/>
    <w:rsid w:val="61D46BB9"/>
    <w:rsid w:val="6539F7BE"/>
    <w:rsid w:val="66CD68E9"/>
    <w:rsid w:val="68176691"/>
    <w:rsid w:val="697C746F"/>
    <w:rsid w:val="6C3A9699"/>
    <w:rsid w:val="6E13222D"/>
    <w:rsid w:val="6EB955C0"/>
    <w:rsid w:val="6F19960C"/>
    <w:rsid w:val="70095019"/>
    <w:rsid w:val="71A5207A"/>
    <w:rsid w:val="71FFC669"/>
    <w:rsid w:val="73CC52F2"/>
    <w:rsid w:val="74D6747F"/>
    <w:rsid w:val="75346E4F"/>
    <w:rsid w:val="78ADAE8D"/>
    <w:rsid w:val="7A46F925"/>
    <w:rsid w:val="B66F4A95"/>
    <w:rsid w:val="EBFFE3AF"/>
    <w:rsid w:val="EF957D08"/>
    <w:rsid w:val="F9F75CAE"/>
    <w:rsid w:val="FCDA7A19"/>
    <w:rsid w:val="00004DAB"/>
    <w:rsid w:val="00017223"/>
    <w:rsid w:val="000264C0"/>
    <w:rsid w:val="000350EB"/>
    <w:rsid w:val="0006160B"/>
    <w:rsid w:val="0008235B"/>
    <w:rsid w:val="000B6A95"/>
    <w:rsid w:val="000D25C3"/>
    <w:rsid w:val="000E7A30"/>
    <w:rsid w:val="000F01D6"/>
    <w:rsid w:val="00142D99"/>
    <w:rsid w:val="001437FE"/>
    <w:rsid w:val="00145C5D"/>
    <w:rsid w:val="00154982"/>
    <w:rsid w:val="00162AC0"/>
    <w:rsid w:val="00170C8F"/>
    <w:rsid w:val="001A0EFE"/>
    <w:rsid w:val="001C34BB"/>
    <w:rsid w:val="001C70D9"/>
    <w:rsid w:val="001D79D0"/>
    <w:rsid w:val="001F40C1"/>
    <w:rsid w:val="0020609B"/>
    <w:rsid w:val="00213EBD"/>
    <w:rsid w:val="00230838"/>
    <w:rsid w:val="00232CC0"/>
    <w:rsid w:val="002501E6"/>
    <w:rsid w:val="00261A71"/>
    <w:rsid w:val="00267B2A"/>
    <w:rsid w:val="002A7A83"/>
    <w:rsid w:val="002C06A1"/>
    <w:rsid w:val="002C2D6A"/>
    <w:rsid w:val="002F3F76"/>
    <w:rsid w:val="002F642C"/>
    <w:rsid w:val="00316913"/>
    <w:rsid w:val="0032484F"/>
    <w:rsid w:val="0034378C"/>
    <w:rsid w:val="003559FE"/>
    <w:rsid w:val="003868E6"/>
    <w:rsid w:val="00392962"/>
    <w:rsid w:val="003A514C"/>
    <w:rsid w:val="003A5EA1"/>
    <w:rsid w:val="003C170C"/>
    <w:rsid w:val="003C1935"/>
    <w:rsid w:val="003C2C86"/>
    <w:rsid w:val="003C2EF0"/>
    <w:rsid w:val="00402E5C"/>
    <w:rsid w:val="0040633C"/>
    <w:rsid w:val="0042089C"/>
    <w:rsid w:val="0042602A"/>
    <w:rsid w:val="00454BB1"/>
    <w:rsid w:val="004A522F"/>
    <w:rsid w:val="004B5C9B"/>
    <w:rsid w:val="004B7287"/>
    <w:rsid w:val="004C65B8"/>
    <w:rsid w:val="004D2034"/>
    <w:rsid w:val="00507CB7"/>
    <w:rsid w:val="00510294"/>
    <w:rsid w:val="00510D1A"/>
    <w:rsid w:val="00516995"/>
    <w:rsid w:val="00522698"/>
    <w:rsid w:val="0053220B"/>
    <w:rsid w:val="005B0BD0"/>
    <w:rsid w:val="005B2A73"/>
    <w:rsid w:val="005D271F"/>
    <w:rsid w:val="005D2BC4"/>
    <w:rsid w:val="005E0DFB"/>
    <w:rsid w:val="005F235F"/>
    <w:rsid w:val="005F3882"/>
    <w:rsid w:val="00601635"/>
    <w:rsid w:val="006129D4"/>
    <w:rsid w:val="00640155"/>
    <w:rsid w:val="006653E9"/>
    <w:rsid w:val="00676D2F"/>
    <w:rsid w:val="006851BC"/>
    <w:rsid w:val="006941DF"/>
    <w:rsid w:val="00696365"/>
    <w:rsid w:val="006B4064"/>
    <w:rsid w:val="006E290D"/>
    <w:rsid w:val="00704414"/>
    <w:rsid w:val="00716D72"/>
    <w:rsid w:val="00724486"/>
    <w:rsid w:val="00746B00"/>
    <w:rsid w:val="007966B4"/>
    <w:rsid w:val="007C241D"/>
    <w:rsid w:val="007C4552"/>
    <w:rsid w:val="007C534C"/>
    <w:rsid w:val="007D737B"/>
    <w:rsid w:val="007F2C9A"/>
    <w:rsid w:val="00823664"/>
    <w:rsid w:val="008616AD"/>
    <w:rsid w:val="0088170A"/>
    <w:rsid w:val="008857BC"/>
    <w:rsid w:val="008E38BA"/>
    <w:rsid w:val="008E7BEE"/>
    <w:rsid w:val="00901360"/>
    <w:rsid w:val="00905FB1"/>
    <w:rsid w:val="00936997"/>
    <w:rsid w:val="00957181"/>
    <w:rsid w:val="009744CC"/>
    <w:rsid w:val="00984731"/>
    <w:rsid w:val="00997B0B"/>
    <w:rsid w:val="00A1692E"/>
    <w:rsid w:val="00A37331"/>
    <w:rsid w:val="00AB5512"/>
    <w:rsid w:val="00AB6BFA"/>
    <w:rsid w:val="00AD0741"/>
    <w:rsid w:val="00AF0120"/>
    <w:rsid w:val="00B00FEF"/>
    <w:rsid w:val="00B20CAC"/>
    <w:rsid w:val="00B36A0B"/>
    <w:rsid w:val="00B75C05"/>
    <w:rsid w:val="00BC0B91"/>
    <w:rsid w:val="00C33C0E"/>
    <w:rsid w:val="00C432CC"/>
    <w:rsid w:val="00C955D9"/>
    <w:rsid w:val="00CA7BAA"/>
    <w:rsid w:val="00CC2C9A"/>
    <w:rsid w:val="00CC7FE0"/>
    <w:rsid w:val="00CE291B"/>
    <w:rsid w:val="00D10435"/>
    <w:rsid w:val="00D25CEA"/>
    <w:rsid w:val="00D806C5"/>
    <w:rsid w:val="00D83E4C"/>
    <w:rsid w:val="00D85DE2"/>
    <w:rsid w:val="00D8623E"/>
    <w:rsid w:val="00DA1D70"/>
    <w:rsid w:val="00DA2F62"/>
    <w:rsid w:val="00DC4C80"/>
    <w:rsid w:val="00DD6C58"/>
    <w:rsid w:val="00DE64ED"/>
    <w:rsid w:val="00E12B66"/>
    <w:rsid w:val="00E12BFE"/>
    <w:rsid w:val="00E20815"/>
    <w:rsid w:val="00E81BC5"/>
    <w:rsid w:val="00E81BE6"/>
    <w:rsid w:val="00E91BC1"/>
    <w:rsid w:val="00E91DCF"/>
    <w:rsid w:val="00EB4253"/>
    <w:rsid w:val="00EB7D71"/>
    <w:rsid w:val="00ED7C48"/>
    <w:rsid w:val="00F20E87"/>
    <w:rsid w:val="00F22FAA"/>
    <w:rsid w:val="00F342AA"/>
    <w:rsid w:val="00F4119D"/>
    <w:rsid w:val="00F501E2"/>
    <w:rsid w:val="00F54C2C"/>
    <w:rsid w:val="00F738C3"/>
    <w:rsid w:val="00F7642B"/>
    <w:rsid w:val="00F845D4"/>
    <w:rsid w:val="00FC40C9"/>
    <w:rsid w:val="00FE0B36"/>
    <w:rsid w:val="00FE2182"/>
    <w:rsid w:val="00FF7D30"/>
    <w:rsid w:val="00FF7F0E"/>
    <w:rsid w:val="054A397A"/>
    <w:rsid w:val="093EB5AE"/>
    <w:rsid w:val="099BECE2"/>
    <w:rsid w:val="0DBCAD64"/>
    <w:rsid w:val="1138A8C4"/>
    <w:rsid w:val="1170A232"/>
    <w:rsid w:val="139C27CB"/>
    <w:rsid w:val="1578F2AE"/>
    <w:rsid w:val="179F3F28"/>
    <w:rsid w:val="17A41B64"/>
    <w:rsid w:val="183C2383"/>
    <w:rsid w:val="1B282A92"/>
    <w:rsid w:val="1B6A1496"/>
    <w:rsid w:val="1E4D586D"/>
    <w:rsid w:val="1FCFDADE"/>
    <w:rsid w:val="20EFCC27"/>
    <w:rsid w:val="21351192"/>
    <w:rsid w:val="21B35872"/>
    <w:rsid w:val="21FD89A0"/>
    <w:rsid w:val="22117290"/>
    <w:rsid w:val="2266ADBD"/>
    <w:rsid w:val="23077BA0"/>
    <w:rsid w:val="255346F5"/>
    <w:rsid w:val="28BEE365"/>
    <w:rsid w:val="28C6F01E"/>
    <w:rsid w:val="2B9E02B7"/>
    <w:rsid w:val="3027808A"/>
    <w:rsid w:val="30EF5845"/>
    <w:rsid w:val="31507488"/>
    <w:rsid w:val="31D4A6AA"/>
    <w:rsid w:val="35B1889F"/>
    <w:rsid w:val="37B70AEC"/>
    <w:rsid w:val="398DA559"/>
    <w:rsid w:val="3A677B84"/>
    <w:rsid w:val="3B7220B7"/>
    <w:rsid w:val="3DC22489"/>
    <w:rsid w:val="3DE09E28"/>
    <w:rsid w:val="3ED213B1"/>
    <w:rsid w:val="3FD032F4"/>
    <w:rsid w:val="404591DA"/>
    <w:rsid w:val="41DE12D4"/>
    <w:rsid w:val="4288D8A4"/>
    <w:rsid w:val="42B40F4B"/>
    <w:rsid w:val="458D9E3D"/>
    <w:rsid w:val="478D06B5"/>
    <w:rsid w:val="486B3CE6"/>
    <w:rsid w:val="489B8EFB"/>
    <w:rsid w:val="4A7DCD3C"/>
    <w:rsid w:val="4A991FAD"/>
    <w:rsid w:val="4A9EDAC4"/>
    <w:rsid w:val="4B0A0C6C"/>
    <w:rsid w:val="4BEAC388"/>
    <w:rsid w:val="4CB36974"/>
    <w:rsid w:val="4FFEAE6E"/>
    <w:rsid w:val="50BE34AB"/>
    <w:rsid w:val="54254BDD"/>
    <w:rsid w:val="54BA8BD0"/>
    <w:rsid w:val="5522DA6D"/>
    <w:rsid w:val="55D5B3C6"/>
    <w:rsid w:val="57EF850E"/>
    <w:rsid w:val="58F8B722"/>
    <w:rsid w:val="59FFE4A2"/>
    <w:rsid w:val="5BF47D6B"/>
    <w:rsid w:val="5C3F3AD4"/>
    <w:rsid w:val="5C7902E1"/>
    <w:rsid w:val="5CE052D8"/>
    <w:rsid w:val="5D5C209D"/>
    <w:rsid w:val="5E4241EE"/>
    <w:rsid w:val="5E46FC95"/>
    <w:rsid w:val="6066D285"/>
    <w:rsid w:val="60E0A6B1"/>
    <w:rsid w:val="6382862B"/>
    <w:rsid w:val="6539F7BE"/>
    <w:rsid w:val="66CD68E9"/>
    <w:rsid w:val="6874C411"/>
    <w:rsid w:val="6916C872"/>
    <w:rsid w:val="6ADA2DED"/>
    <w:rsid w:val="6B854BC1"/>
    <w:rsid w:val="6C3A9699"/>
    <w:rsid w:val="6E5B36CA"/>
    <w:rsid w:val="6EDB5A75"/>
    <w:rsid w:val="6F0CB4DF"/>
    <w:rsid w:val="7128CAC3"/>
    <w:rsid w:val="73D902C5"/>
    <w:rsid w:val="73E01405"/>
    <w:rsid w:val="75BAAAB7"/>
    <w:rsid w:val="7624CE1A"/>
    <w:rsid w:val="78ADAE8D"/>
    <w:rsid w:val="78FD5F04"/>
    <w:rsid w:val="793DCD04"/>
    <w:rsid w:val="7A7B006E"/>
    <w:rsid w:val="7B1FA23D"/>
    <w:rsid w:val="7BEFF9AB"/>
    <w:rsid w:val="7C01DB26"/>
    <w:rsid w:val="7C3C27E6"/>
    <w:rsid w:val="7E7ACB3B"/>
    <w:rsid w:val="7EC1391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hAnsi="Times New Roman" w:eastAsia="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kern w:val="0"/>
      <w:sz w:val="32"/>
      <w:szCs w:val="32"/>
      <w14:ligatures w14:val="none"/>
    </w:rPr>
  </w:style>
  <w:style w:type="character" w:styleId="Heading2Char" w:customStyle="1">
    <w:name w:val="Heading 2 Char"/>
    <w:basedOn w:val="DefaultParagraphFont"/>
    <w:link w:val="Heading2"/>
    <w:uiPriority w:val="9"/>
    <w:semiHidden/>
    <w:qFormat/>
    <w:rPr>
      <w:rFonts w:asciiTheme="majorHAnsi" w:hAnsiTheme="majorHAnsi" w:eastAsiaTheme="majorEastAsia" w:cstheme="majorBidi"/>
      <w:color w:val="2F5496" w:themeColor="accent1" w:themeShade="BF"/>
      <w:kern w:val="0"/>
      <w:sz w:val="26"/>
      <w:szCs w:val="26"/>
      <w14:ligatures w14:val="none"/>
    </w:rPr>
  </w:style>
  <w:style w:type="character" w:styleId="Heading3Char" w:customStyle="1">
    <w:name w:val="Heading 3 Char"/>
    <w:basedOn w:val="DefaultParagraphFont"/>
    <w:link w:val="Heading3"/>
    <w:uiPriority w:val="9"/>
    <w:semiHidden/>
    <w:qFormat/>
    <w:rPr>
      <w:rFonts w:ascii="Times New Roman" w:hAnsi="Times New Roman" w:eastAsia="Times New Roman" w:cs="Times New Roman"/>
      <w:b/>
      <w:bCs/>
      <w:kern w:val="0"/>
      <w:sz w:val="27"/>
      <w:szCs w:val="27"/>
      <w14:ligatures w14:val="none"/>
    </w:rPr>
  </w:style>
  <w:style w:type="character" w:styleId="Heading4Char" w:customStyle="1">
    <w:name w:val="Heading 4 Char"/>
    <w:basedOn w:val="DefaultParagraphFont"/>
    <w:link w:val="Heading4"/>
    <w:uiPriority w:val="9"/>
    <w:semiHidden/>
    <w:qFormat/>
    <w:rPr>
      <w:rFonts w:asciiTheme="majorHAnsi" w:hAnsiTheme="majorHAnsi" w:eastAsiaTheme="majorEastAsia" w:cstheme="majorBidi"/>
      <w:i/>
      <w:iCs/>
      <w:color w:val="2F5496" w:themeColor="accent1" w:themeShade="BF"/>
      <w:kern w:val="0"/>
      <w14:ligatures w14:val="none"/>
    </w:rPr>
  </w:style>
  <w:style w:type="character" w:styleId="HeaderChar" w:customStyle="1">
    <w:name w:val="Header Char"/>
    <w:basedOn w:val="DefaultParagraphFont"/>
    <w:link w:val="Header"/>
    <w:uiPriority w:val="99"/>
    <w:qFormat/>
    <w:rPr>
      <w:rFonts w:eastAsia="SimSun"/>
      <w:kern w:val="0"/>
      <w14:ligatures w14:val="none"/>
    </w:rPr>
  </w:style>
  <w:style w:type="character" w:styleId="markc35rza2h7" w:customStyle="1">
    <w:name w:val="markc35rza2h7"/>
    <w:basedOn w:val="DefaultParagraphFont"/>
    <w:qFormat/>
  </w:style>
  <w:style w:type="character" w:styleId="markmho8lfh22" w:customStyle="1">
    <w:name w:val="markmho8lfh22"/>
    <w:basedOn w:val="DefaultParagraphFont"/>
    <w:qFormat/>
  </w:style>
  <w:style w:type="character" w:styleId="BodyTextChar" w:customStyle="1">
    <w:name w:val="Body Text Char"/>
    <w:basedOn w:val="DefaultParagraphFont"/>
    <w:link w:val="BodyText"/>
    <w:uiPriority w:val="99"/>
    <w:semiHidden/>
    <w:qFormat/>
    <w:rPr>
      <w:rFonts w:ascii="Times New Roman" w:hAnsi="Times New Roman" w:eastAsia="Times New Roman" w:cs="Times New Roman"/>
      <w:kern w:val="0"/>
      <w:sz w:val="24"/>
      <w:szCs w:val="24"/>
      <w:lang w:val="zh-CN" w:eastAsia="zh-CN"/>
      <w14:ligatures w14:val="none"/>
    </w:rPr>
  </w:style>
  <w:style w:type="character" w:styleId="FooterChar" w:customStyle="1">
    <w:name w:val="Footer Char"/>
    <w:basedOn w:val="DefaultParagraphFont"/>
    <w:link w:val="Footer"/>
    <w:uiPriority w:val="99"/>
    <w:qFormat/>
    <w:rPr>
      <w:rFonts w:eastAsia="SimSun"/>
      <w:kern w:val="0"/>
      <w14:ligatures w14:val="none"/>
    </w:rPr>
  </w:style>
  <w:style w:type="character" w:styleId="BodyTextIndent2Char" w:customStyle="1">
    <w:name w:val="Body Text Indent 2 Char"/>
    <w:basedOn w:val="DefaultParagraphFont"/>
    <w:link w:val="BodyTextIndent2"/>
    <w:uiPriority w:val="99"/>
    <w:qFormat/>
    <w:rPr>
      <w:rFonts w:eastAsia="SimSun"/>
      <w:kern w:val="0"/>
      <w14:ligatures w14:val="none"/>
    </w:rPr>
  </w:style>
  <w:style w:type="character" w:styleId="jpfdse" w:customStyle="1">
    <w:name w:val="jpfdse"/>
    <w:basedOn w:val="DefaultParagraphFont"/>
    <w:qFormat/>
  </w:style>
  <w:style w:type="character" w:styleId="BalloonTextChar" w:customStyle="1">
    <w:name w:val="Balloon Text Char"/>
    <w:basedOn w:val="DefaultParagraphFont"/>
    <w:link w:val="BalloonText"/>
    <w:uiPriority w:val="99"/>
    <w:semiHidden/>
    <w:qFormat/>
    <w:rPr>
      <w:rFonts w:ascii="Segoe UI" w:hAnsi="Segoe UI" w:eastAsia="SimSun" w:cs="Segoe UI"/>
      <w:kern w:val="0"/>
      <w:sz w:val="18"/>
      <w:szCs w:val="18"/>
      <w14:ligatures w14:val="none"/>
    </w:rPr>
  </w:style>
  <w:style w:type="character" w:styleId="CommentTextChar" w:customStyle="1">
    <w:name w:val="Comment Text Char"/>
    <w:basedOn w:val="DefaultParagraphFont"/>
    <w:link w:val="CommentText"/>
    <w:uiPriority w:val="99"/>
    <w:qFormat/>
    <w:rPr>
      <w:rFonts w:eastAsia="SimSun"/>
      <w:kern w:val="0"/>
      <w:sz w:val="20"/>
      <w:szCs w:val="20"/>
      <w14:ligatures w14:val="none"/>
    </w:rPr>
  </w:style>
  <w:style w:type="character" w:styleId="CommentSubjectChar" w:customStyle="1">
    <w:name w:val="Comment Subject Char"/>
    <w:basedOn w:val="CommentTextChar"/>
    <w:link w:val="CommentSubject"/>
    <w:uiPriority w:val="99"/>
    <w:semiHidden/>
    <w:qFormat/>
    <w:rPr>
      <w:rFonts w:eastAsia="SimSun"/>
      <w:b/>
      <w:bCs/>
      <w:kern w:val="0"/>
      <w:sz w:val="20"/>
      <w:szCs w:val="20"/>
      <w14:ligatures w14:val="none"/>
    </w:rPr>
  </w:style>
  <w:style w:type="character" w:styleId="UnresolvedMention1" w:customStyle="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styleId="m5172520087873701182gmail-msodel" w:customStyle="1">
    <w:name w:val="m_5172520087873701182gmail-msodel"/>
    <w:basedOn w:val="DefaultParagraphFont"/>
    <w:qFormat/>
  </w:style>
  <w:style w:type="character" w:styleId="m5172520087873701182gmail-msoins" w:customStyle="1">
    <w:name w:val="m_5172520087873701182gmail-msoins"/>
    <w:basedOn w:val="DefaultParagraphFont"/>
    <w:qFormat/>
  </w:style>
  <w:style w:type="character" w:styleId="m5172520087873701182msodel" w:customStyle="1">
    <w:name w:val="m_5172520087873701182msodel"/>
    <w:basedOn w:val="DefaultParagraphFont"/>
    <w:qFormat/>
  </w:style>
  <w:style w:type="character" w:styleId="Heading6Char" w:customStyle="1">
    <w:name w:val="Heading 6 Char"/>
    <w:basedOn w:val="DefaultParagraphFont"/>
    <w:link w:val="Heading6"/>
    <w:uiPriority w:val="9"/>
    <w:qFormat/>
    <w:rPr>
      <w:rFonts w:asciiTheme="majorHAnsi" w:hAnsiTheme="majorHAnsi" w:eastAsiaTheme="majorEastAsia" w:cstheme="majorBidi"/>
      <w:color w:val="1F3864" w:themeColor="accent1" w:themeShade="80"/>
      <w:kern w:val="0"/>
      <w14:ligatures w14:val="none"/>
    </w:rPr>
  </w:style>
  <w:style w:type="character" w:styleId="cf01" w:customStyle="1">
    <w:name w:val="cf01"/>
    <w:basedOn w:val="DefaultParagraphFont"/>
    <w:qFormat/>
    <w:rPr>
      <w:rFonts w:ascii="Segoe UI" w:hAnsi="Segoe UI" w:cs="Segoe UI"/>
      <w:sz w:val="18"/>
      <w:szCs w:val="18"/>
    </w:rPr>
  </w:style>
  <w:style w:type="character" w:styleId="LineNumbering" w:customStyle="1">
    <w:name w:val="Line Numbering"/>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Index" w:customStyle="1">
    <w:name w:val="Index"/>
    <w:basedOn w:val="Normal"/>
    <w:qFormat/>
    <w:pPr>
      <w:suppressLineNumbers/>
    </w:pPr>
    <w:rPr>
      <w:rFonts w:cs="Lohit Devanagari"/>
    </w:rPr>
  </w:style>
  <w:style w:type="paragraph" w:styleId="HeaderandFooter" w:customStyle="1">
    <w:name w:val="Header and Footer"/>
    <w:basedOn w:val="Normal"/>
    <w:qFormat/>
  </w:style>
  <w:style w:type="paragraph" w:styleId="Revision1" w:customStyle="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styleId="js-affiliation" w:customStyle="1">
    <w:name w:val="js-affiliation"/>
    <w:basedOn w:val="Normal"/>
    <w:qFormat/>
    <w:pPr>
      <w:spacing w:beforeAutospacing="1" w:afterAutospacing="1" w:line="240" w:lineRule="auto"/>
    </w:pPr>
    <w:rPr>
      <w:rFonts w:ascii="Times New Roman" w:hAnsi="Times New Roman" w:eastAsia="Times New Roman" w:cs="Times New Roman"/>
      <w:sz w:val="24"/>
      <w:szCs w:val="24"/>
    </w:rPr>
  </w:style>
  <w:style w:type="paragraph" w:styleId="LO-normal" w:customStyle="1">
    <w:name w:val="LO-normal"/>
    <w:qFormat/>
    <w:pPr>
      <w:suppressAutoHyphens/>
    </w:pPr>
    <w:rPr>
      <w:rFonts w:asciiTheme="minorHAnsi" w:hAnsiTheme="minorHAnsi" w:eastAsiaTheme="minorHAnsi" w:cstheme="minorBidi"/>
      <w:kern w:val="2"/>
      <w:sz w:val="22"/>
      <w:szCs w:val="22"/>
      <w14:ligatures w14:val="standardContextual"/>
    </w:rPr>
  </w:style>
  <w:style w:type="table" w:styleId="PlainTable21" w:customStyle="1">
    <w:name w:val="Plain Table 21"/>
    <w:basedOn w:val="TableNormal"/>
    <w:uiPriority w:val="42"/>
    <w:tblPr>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2-Accent31" w:customStyle="1">
    <w:name w:val="Grid Table 2 - Accent 31"/>
    <w:basedOn w:val="TableNormal"/>
    <w:uiPriority w:val="47"/>
    <w:tblPr>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1" w:customStyle="1">
    <w:name w:val="Grid Table 41"/>
    <w:basedOn w:val="TableNormal"/>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1" w:customStyle="1">
    <w:name w:val="Grid Table 4 - Accent 11"/>
    <w:basedOn w:val="TableNormal"/>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1" w:customStyle="1">
    <w:name w:val="Grid Table 4 - Accent 31"/>
    <w:basedOn w:val="TableNormal"/>
    <w:uiPriority w:val="49"/>
    <w:tblPr>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1" w:customStyle="1">
    <w:name w:val="List Table 1 Light - Accent 31"/>
    <w:basedOn w:val="TableNormal"/>
    <w:uiPriority w:val="46"/>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1" w:customStyle="1">
    <w:name w:val="List Table 6 Colorful1"/>
    <w:basedOn w:val="TableNormal"/>
    <w:uiPriority w:val="51"/>
    <w:rPr>
      <w:color w:val="000000" w:themeColor="text1"/>
    </w:rPr>
    <w:tblPr>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1" w:customStyle="1">
    <w:name w:val="List Table 6 Colorful - Accent 41"/>
    <w:basedOn w:val="TableNormal"/>
    <w:uiPriority w:val="51"/>
    <w:rPr>
      <w:color w:val="BF8F00" w:themeColor="accent4" w:themeShade="BF"/>
    </w:rPr>
    <w:tblPr>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31" w:customStyle="1">
    <w:name w:val="List Table 6 Colorful - Accent 31"/>
    <w:basedOn w:val="TableNormal"/>
    <w:uiPriority w:val="51"/>
    <w:rPr>
      <w:color w:val="7B7B7B" w:themeColor="accent3" w:themeShade="BF"/>
    </w:rPr>
    <w:tblPr>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1" w:customStyle="1">
    <w:name w:val="List Table 21"/>
    <w:basedOn w:val="TableNormal"/>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1" w:customStyle="1">
    <w:name w:val="List Table 3 - Accent 31"/>
    <w:basedOn w:val="TableNormal"/>
    <w:uiPriority w:val="48"/>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styleId="UnresolvedMention">
    <w:name w:val="Unresolved Mention"/>
    <w:basedOn w:val="DefaultParagraphFont"/>
    <w:uiPriority w:val="99"/>
    <w:semiHidden/>
    <w:unhideWhenUsed/>
    <w:rsid w:val="00ED7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111/aphw.12276" TargetMode="External"/><Relationship Id="rId26" Type="http://schemas.openxmlformats.org/officeDocument/2006/relationships/hyperlink" Target="https://doi.org/10.3390/brainsci13020305" TargetMode="External"/><Relationship Id="rId39" Type="http://schemas.microsoft.com/office/2011/relationships/people" Target="people.xml"/><Relationship Id="rId21" Type="http://schemas.openxmlformats.org/officeDocument/2006/relationships/hyperlink" Target="https://doi.org/10.1111/ppc.12761" TargetMode="External"/><Relationship Id="rId34" Type="http://schemas.openxmlformats.org/officeDocument/2006/relationships/image" Target="media/image2.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doi.org/10.3389/fpsyg.2021.675132" TargetMode="External"/><Relationship Id="rId25" Type="http://schemas.openxmlformats.org/officeDocument/2006/relationships/hyperlink" Target="https://psycnet.apa.org/doi/10.1037/trm0000469"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37/str0000273" TargetMode="External"/><Relationship Id="rId20" Type="http://schemas.openxmlformats.org/officeDocument/2006/relationships/hyperlink" Target="https://doi.org/10.1016/j.eclinm.2022.101343" TargetMode="External"/><Relationship Id="rId29" Type="http://schemas.openxmlformats.org/officeDocument/2006/relationships/hyperlink" Target="https://doi.org/10.1348/135910707X2508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doi.org/10.12659/msm.933446"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33824/pjpr.2023.38.2.19" TargetMode="External"/><Relationship Id="rId23" Type="http://schemas.openxmlformats.org/officeDocument/2006/relationships/hyperlink" Target="https://doi.org/10.1111/all.14687" TargetMode="External"/><Relationship Id="rId28" Type="http://schemas.openxmlformats.org/officeDocument/2006/relationships/hyperlink" Target="https://doi.org/10.1016/j.jad.2013.09.018" TargetMode="External"/><Relationship Id="rId36"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doi.org/10.1001/jamanetworkopen.2021.4972" TargetMode="External"/><Relationship Id="rId31" Type="http://schemas.openxmlformats.org/officeDocument/2006/relationships/hyperlink" Target="https://doi.org/10.1001/jamapsychiatry.2022.2640" TargetMode="Externa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s://doi.org/10.2147/rmhp.s307294" TargetMode="External"/><Relationship Id="rId27" Type="http://schemas.openxmlformats.org/officeDocument/2006/relationships/hyperlink" Target="https://doi.org/10.1016/j.psyneuen.2014.03.001" TargetMode="External"/><Relationship Id="rId30" Type="http://schemas.openxmlformats.org/officeDocument/2006/relationships/hyperlink" Target="https://doi.org/10.1038/s41598-017-16890-5"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7857FF1-0D3A-314E-B294-FEC0A75619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Amy Ai</dc:creator>
  <lastModifiedBy>Marguerite S Rwil</lastModifiedBy>
  <revision>3</revision>
  <lastPrinted>2023-08-22T08:40:00.0000000Z</lastPrinted>
  <dcterms:created xsi:type="dcterms:W3CDTF">2023-12-21T15:24:00.0000000Z</dcterms:created>
  <dcterms:modified xsi:type="dcterms:W3CDTF">2023-12-23T04:25:25.0675758Z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