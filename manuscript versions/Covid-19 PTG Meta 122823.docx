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DD52B" w14:textId="77777777" w:rsidR="00FF45A0" w:rsidRPr="001F214D" w:rsidRDefault="00FF45A0" w:rsidP="00FF45A0">
      <w:pPr>
        <w:pStyle w:val="Title"/>
        <w:tabs>
          <w:tab w:val="left" w:pos="3690"/>
        </w:tabs>
        <w:ind w:left="0" w:firstLine="0"/>
        <w:rPr>
          <w:rFonts w:ascii="Times New Roman" w:hAnsi="Times New Roman"/>
          <w:color w:val="auto"/>
          <w:szCs w:val="24"/>
        </w:rPr>
      </w:pPr>
      <w:bookmarkStart w:id="0" w:name="_Hlk140738515"/>
      <w:bookmarkEnd w:id="0"/>
      <w:r w:rsidRPr="00037CD0">
        <w:rPr>
          <w:rFonts w:ascii="Times New Roman" w:hAnsi="Times New Roman"/>
          <w:color w:val="auto"/>
          <w:szCs w:val="24"/>
        </w:rPr>
        <w:t>Amy L. Ai, PhD</w:t>
      </w:r>
    </w:p>
    <w:p w14:paraId="3CC7B3BB" w14:textId="77777777" w:rsidR="00FF45A0" w:rsidRDefault="00FF45A0" w:rsidP="00FF45A0">
      <w:pPr>
        <w:tabs>
          <w:tab w:val="left" w:pos="10080"/>
        </w:tabs>
        <w:spacing w:after="0" w:line="240" w:lineRule="auto"/>
        <w:ind w:left="720" w:hanging="720"/>
        <w:jc w:val="center"/>
        <w:rPr>
          <w:rFonts w:ascii="Times New Roman" w:hAnsi="Times New Roman" w:cs="Times New Roman"/>
          <w:sz w:val="24"/>
          <w:szCs w:val="24"/>
        </w:rPr>
      </w:pPr>
      <w:r>
        <w:rPr>
          <w:rFonts w:ascii="Times New Roman" w:hAnsi="Times New Roman" w:cs="Times New Roman"/>
          <w:sz w:val="24"/>
          <w:szCs w:val="24"/>
        </w:rPr>
        <w:t>Florida State University</w:t>
      </w:r>
    </w:p>
    <w:p w14:paraId="5446CFFE" w14:textId="77777777" w:rsidR="00FF45A0" w:rsidRDefault="00FF45A0" w:rsidP="00FF45A0">
      <w:pPr>
        <w:tabs>
          <w:tab w:val="left" w:pos="10080"/>
        </w:tabs>
        <w:spacing w:after="0" w:line="240" w:lineRule="auto"/>
        <w:ind w:left="720" w:hanging="720"/>
        <w:jc w:val="center"/>
        <w:rPr>
          <w:rFonts w:ascii="Times New Roman" w:hAnsi="Times New Roman" w:cs="Times New Roman"/>
          <w:sz w:val="24"/>
          <w:szCs w:val="24"/>
        </w:rPr>
      </w:pPr>
      <w:r>
        <w:rPr>
          <w:rFonts w:ascii="Times New Roman" w:hAnsi="Times New Roman" w:cs="Times New Roman"/>
          <w:sz w:val="24"/>
          <w:szCs w:val="24"/>
        </w:rPr>
        <w:t>2570 University Center Building-C</w:t>
      </w:r>
    </w:p>
    <w:p w14:paraId="3BA632EB" w14:textId="77777777" w:rsidR="00FF45A0" w:rsidRDefault="00FF45A0" w:rsidP="00FF45A0">
      <w:pPr>
        <w:spacing w:after="0" w:line="240" w:lineRule="auto"/>
        <w:ind w:left="720" w:hanging="720"/>
        <w:jc w:val="center"/>
        <w:rPr>
          <w:rFonts w:ascii="Times New Roman" w:hAnsi="Times New Roman" w:cs="Times New Roman"/>
          <w:sz w:val="24"/>
          <w:szCs w:val="24"/>
        </w:rPr>
      </w:pPr>
      <w:r>
        <w:rPr>
          <w:rFonts w:ascii="Times New Roman" w:hAnsi="Times New Roman" w:cs="Times New Roman"/>
          <w:sz w:val="24"/>
          <w:szCs w:val="24"/>
        </w:rPr>
        <w:t>Tallahassee, FL  32306</w:t>
      </w:r>
    </w:p>
    <w:p w14:paraId="71FC2D92" w14:textId="77777777" w:rsidR="00FF45A0" w:rsidRDefault="00FF45A0" w:rsidP="00FF45A0">
      <w:pPr>
        <w:spacing w:after="0" w:line="240" w:lineRule="auto"/>
        <w:ind w:left="720" w:hanging="720"/>
        <w:jc w:val="center"/>
        <w:rPr>
          <w:rFonts w:ascii="Times New Roman" w:hAnsi="Times New Roman" w:cs="Times New Roman"/>
          <w:sz w:val="24"/>
          <w:szCs w:val="24"/>
        </w:rPr>
      </w:pPr>
      <w:r>
        <w:rPr>
          <w:rFonts w:ascii="Times New Roman" w:hAnsi="Times New Roman" w:cs="Times New Roman"/>
          <w:sz w:val="24"/>
          <w:szCs w:val="24"/>
        </w:rPr>
        <w:t>(850) 644-3577</w:t>
      </w:r>
    </w:p>
    <w:p w14:paraId="726D2FD3" w14:textId="77777777" w:rsidR="00FF45A0" w:rsidRDefault="00FF45A0" w:rsidP="00FF45A0">
      <w:pPr>
        <w:spacing w:after="0" w:line="240" w:lineRule="auto"/>
        <w:ind w:left="720" w:hanging="720"/>
        <w:jc w:val="center"/>
        <w:rPr>
          <w:rFonts w:ascii="Times New Roman" w:hAnsi="Times New Roman" w:cs="Times New Roman"/>
          <w:sz w:val="24"/>
          <w:szCs w:val="24"/>
        </w:rPr>
      </w:pPr>
      <w:r>
        <w:rPr>
          <w:rFonts w:ascii="Times New Roman" w:hAnsi="Times New Roman" w:cs="Times New Roman"/>
          <w:sz w:val="24"/>
          <w:szCs w:val="24"/>
        </w:rPr>
        <w:t>amyai8@gmail.com</w:t>
      </w:r>
    </w:p>
    <w:p w14:paraId="61D0A02B" w14:textId="77777777" w:rsidR="00FF45A0" w:rsidRDefault="00FF45A0" w:rsidP="00FF45A0">
      <w:pPr>
        <w:spacing w:after="0" w:line="240" w:lineRule="auto"/>
        <w:rPr>
          <w:rFonts w:ascii="Times New Roman" w:hAnsi="Times New Roman" w:cs="Times New Roman"/>
          <w:sz w:val="24"/>
          <w:szCs w:val="24"/>
        </w:rPr>
      </w:pPr>
    </w:p>
    <w:p w14:paraId="1B9D8ED4" w14:textId="77777777" w:rsidR="00FF45A0" w:rsidRDefault="00FF45A0" w:rsidP="00FF45A0">
      <w:pPr>
        <w:spacing w:after="0" w:line="240" w:lineRule="auto"/>
        <w:rPr>
          <w:rFonts w:ascii="Times New Roman" w:hAnsi="Times New Roman" w:cs="Times New Roman"/>
          <w:sz w:val="24"/>
          <w:szCs w:val="24"/>
        </w:rPr>
      </w:pPr>
      <w:r>
        <w:rPr>
          <w:rFonts w:ascii="Times New Roman" w:hAnsi="Times New Roman" w:cs="Times New Roman"/>
          <w:sz w:val="24"/>
          <w:szCs w:val="24"/>
        </w:rPr>
        <w:t>December 28, 2023</w:t>
      </w:r>
    </w:p>
    <w:p w14:paraId="067D2280" w14:textId="77777777" w:rsidR="00FF45A0" w:rsidRDefault="00FF45A0" w:rsidP="00FF45A0">
      <w:pPr>
        <w:spacing w:after="0" w:line="240" w:lineRule="auto"/>
        <w:rPr>
          <w:rFonts w:ascii="Times New Roman" w:hAnsi="Times New Roman" w:cs="Times New Roman"/>
          <w:sz w:val="24"/>
          <w:szCs w:val="24"/>
        </w:rPr>
      </w:pPr>
    </w:p>
    <w:p w14:paraId="09A146EB" w14:textId="77777777" w:rsidR="00FF45A0" w:rsidRDefault="00FF45A0" w:rsidP="00FF45A0">
      <w:pPr>
        <w:pStyle w:val="Heading4"/>
        <w:shd w:val="clear" w:color="auto" w:fill="F2F2F2"/>
        <w:spacing w:before="0"/>
        <w:rPr>
          <w:rFonts w:ascii="Times New Roman" w:eastAsia="Times New Roman" w:hAnsi="Times New Roman" w:cs="Times New Roman"/>
          <w:color w:val="auto"/>
          <w:sz w:val="24"/>
          <w:szCs w:val="24"/>
        </w:rPr>
      </w:pPr>
      <w:r>
        <w:rPr>
          <w:rFonts w:ascii="Times New Roman" w:hAnsi="Times New Roman" w:cs="Times New Roman"/>
          <w:color w:val="auto"/>
          <w:sz w:val="24"/>
          <w:szCs w:val="24"/>
        </w:rPr>
        <w:t>Kirsten Bibbins-Domingo, PhD, MD, MAS</w:t>
      </w:r>
    </w:p>
    <w:p w14:paraId="0B2A649D" w14:textId="77777777" w:rsidR="00FF45A0" w:rsidRDefault="00FF45A0" w:rsidP="00FF45A0">
      <w:pPr>
        <w:pStyle w:val="Heading6"/>
        <w:shd w:val="clear" w:color="auto" w:fill="F2F2F2"/>
        <w:spacing w:before="0"/>
        <w:rPr>
          <w:rFonts w:ascii="Times New Roman" w:hAnsi="Times New Roman" w:cs="Times New Roman"/>
          <w:color w:val="auto"/>
          <w:sz w:val="24"/>
          <w:szCs w:val="24"/>
        </w:rPr>
      </w:pPr>
      <w:r>
        <w:rPr>
          <w:rFonts w:ascii="Times New Roman" w:hAnsi="Times New Roman" w:cs="Times New Roman"/>
          <w:color w:val="auto"/>
          <w:sz w:val="24"/>
          <w:szCs w:val="24"/>
        </w:rPr>
        <w:t>Editor in Chief</w:t>
      </w:r>
      <w:r>
        <w:rPr>
          <w:rFonts w:ascii="Times New Roman" w:hAnsi="Times New Roman" w:cs="Times New Roman"/>
          <w:color w:val="000000"/>
          <w:sz w:val="24"/>
          <w:szCs w:val="24"/>
          <w:shd w:val="clear" w:color="auto" w:fill="FFFFFF"/>
        </w:rPr>
        <w:t xml:space="preserve">, </w:t>
      </w:r>
      <w:r>
        <w:rPr>
          <w:rStyle w:val="Emphasis"/>
          <w:rFonts w:ascii="Times New Roman" w:hAnsi="Times New Roman" w:cs="Times New Roman"/>
          <w:color w:val="000000"/>
          <w:sz w:val="24"/>
          <w:szCs w:val="24"/>
          <w:shd w:val="clear" w:color="auto" w:fill="FFFFFF"/>
        </w:rPr>
        <w:t xml:space="preserve">Journal of The American Medical Association </w:t>
      </w:r>
      <w:r>
        <w:rPr>
          <w:rFonts w:ascii="Times New Roman" w:hAnsi="Times New Roman" w:cs="Times New Roman"/>
          <w:color w:val="auto"/>
          <w:sz w:val="24"/>
          <w:szCs w:val="24"/>
        </w:rPr>
        <w:t>(JAMA)</w:t>
      </w:r>
    </w:p>
    <w:p w14:paraId="74629A32" w14:textId="77777777" w:rsidR="00FF45A0" w:rsidRDefault="00FF45A0" w:rsidP="00FF45A0">
      <w:pPr>
        <w:pStyle w:val="js-affiliation"/>
        <w:spacing w:beforeAutospacing="0" w:after="0" w:afterAutospacing="0"/>
        <w:rPr>
          <w:shd w:val="clear" w:color="auto" w:fill="FFFFFF"/>
        </w:rPr>
      </w:pPr>
      <w:r>
        <w:rPr>
          <w:shd w:val="clear" w:color="auto" w:fill="FFFFFF"/>
        </w:rPr>
        <w:t>Lee Goldman, MD Endowed Professor of Medicine and Professor of Epidemiology and Biostatistics</w:t>
      </w:r>
    </w:p>
    <w:p w14:paraId="05C27517" w14:textId="77777777" w:rsidR="00FF45A0" w:rsidRDefault="00FF45A0" w:rsidP="00FF45A0">
      <w:pPr>
        <w:pStyle w:val="js-affiliation"/>
        <w:spacing w:beforeAutospacing="0" w:after="0" w:afterAutospacing="0"/>
      </w:pPr>
      <w:r>
        <w:t xml:space="preserve">University of California San Francisco, </w:t>
      </w:r>
    </w:p>
    <w:p w14:paraId="1012AFD3" w14:textId="77777777" w:rsidR="00FF45A0" w:rsidRDefault="00FF45A0" w:rsidP="00FF45A0">
      <w:pPr>
        <w:pStyle w:val="js-affiliation"/>
        <w:spacing w:beforeAutospacing="0" w:after="0" w:afterAutospacing="0"/>
        <w:rPr>
          <w:lang w:val="it-IT"/>
        </w:rPr>
      </w:pPr>
      <w:r>
        <w:rPr>
          <w:lang w:val="it-IT"/>
        </w:rPr>
        <w:t>San Francisco, California, U.S.A.</w:t>
      </w:r>
    </w:p>
    <w:p w14:paraId="37EFFB88" w14:textId="77777777" w:rsidR="00FF45A0" w:rsidRDefault="00FF45A0" w:rsidP="00FF45A0">
      <w:pPr>
        <w:spacing w:after="0" w:line="240" w:lineRule="auto"/>
        <w:outlineLvl w:val="2"/>
        <w:rPr>
          <w:rFonts w:ascii="Times New Roman" w:hAnsi="Times New Roman" w:cs="Times New Roman"/>
          <w:sz w:val="24"/>
          <w:szCs w:val="24"/>
        </w:rPr>
      </w:pPr>
    </w:p>
    <w:p w14:paraId="0C916DFF" w14:textId="77777777" w:rsidR="00FF45A0" w:rsidRDefault="00FF45A0" w:rsidP="00FF45A0">
      <w:pPr>
        <w:spacing w:after="0" w:line="240" w:lineRule="auto"/>
        <w:outlineLvl w:val="2"/>
        <w:rPr>
          <w:rFonts w:ascii="Times New Roman" w:eastAsia="Malgun Gothic" w:hAnsi="Times New Roman" w:cs="Times New Roman"/>
          <w:sz w:val="24"/>
          <w:szCs w:val="24"/>
          <w:lang w:val="it-IT"/>
        </w:rPr>
      </w:pPr>
    </w:p>
    <w:p w14:paraId="42357E18" w14:textId="77777777" w:rsidR="00FF45A0" w:rsidRDefault="00FF45A0" w:rsidP="00FF45A0">
      <w:pPr>
        <w:spacing w:after="0" w:line="240" w:lineRule="auto"/>
        <w:rPr>
          <w:rFonts w:ascii="Times New Roman" w:eastAsia="Malgun Gothic" w:hAnsi="Times New Roman" w:cs="Times New Roman"/>
          <w:sz w:val="24"/>
          <w:szCs w:val="24"/>
        </w:rPr>
      </w:pPr>
      <w:r>
        <w:rPr>
          <w:rFonts w:ascii="Times New Roman" w:eastAsia="Malgun Gothic" w:hAnsi="Times New Roman" w:cs="Times New Roman"/>
          <w:sz w:val="24"/>
          <w:szCs w:val="24"/>
        </w:rPr>
        <w:t>Dear Dr.</w:t>
      </w:r>
      <w:r>
        <w:rPr>
          <w:rFonts w:ascii="Times New Roman" w:hAnsi="Times New Roman" w:cs="Times New Roman"/>
          <w:sz w:val="24"/>
          <w:szCs w:val="24"/>
          <w:shd w:val="clear" w:color="auto" w:fill="FAFAFA"/>
        </w:rPr>
        <w:t xml:space="preserve"> </w:t>
      </w:r>
      <w:r>
        <w:rPr>
          <w:rFonts w:ascii="Times New Roman" w:hAnsi="Times New Roman" w:cs="Times New Roman"/>
          <w:sz w:val="24"/>
          <w:szCs w:val="24"/>
        </w:rPr>
        <w:t>Bibbins-Domingo</w:t>
      </w:r>
      <w:r>
        <w:rPr>
          <w:rFonts w:ascii="Times New Roman" w:eastAsia="Malgun Gothic" w:hAnsi="Times New Roman" w:cs="Times New Roman"/>
          <w:sz w:val="24"/>
          <w:szCs w:val="24"/>
        </w:rPr>
        <w:t>,</w:t>
      </w:r>
    </w:p>
    <w:p w14:paraId="193329E0" w14:textId="77777777" w:rsidR="00FF45A0" w:rsidRDefault="00FF45A0" w:rsidP="00FF45A0">
      <w:pPr>
        <w:spacing w:after="0" w:line="240" w:lineRule="auto"/>
        <w:rPr>
          <w:rFonts w:ascii="Times New Roman" w:eastAsia="Malgun Gothic" w:hAnsi="Times New Roman" w:cs="Times New Roman"/>
          <w:sz w:val="24"/>
          <w:szCs w:val="24"/>
        </w:rPr>
      </w:pPr>
    </w:p>
    <w:p w14:paraId="5ADA30F8" w14:textId="77777777" w:rsidR="00FF45A0" w:rsidRDefault="00FF45A0" w:rsidP="00FF45A0">
      <w:pPr>
        <w:spacing w:after="0" w:line="240" w:lineRule="auto"/>
        <w:outlineLvl w:val="2"/>
        <w:rPr>
          <w:rFonts w:ascii="Times New Roman" w:hAnsi="Times New Roman" w:cs="Times New Roman"/>
          <w:i/>
          <w:iCs/>
          <w:sz w:val="24"/>
          <w:szCs w:val="24"/>
        </w:rPr>
      </w:pPr>
      <w:r>
        <w:rPr>
          <w:rFonts w:ascii="Times New Roman" w:eastAsia="Malgun Gothic" w:hAnsi="Times New Roman" w:cs="Times New Roman"/>
          <w:sz w:val="24"/>
          <w:szCs w:val="24"/>
        </w:rPr>
        <w:t xml:space="preserve">Please find the </w:t>
      </w:r>
      <w:r>
        <w:rPr>
          <w:rFonts w:ascii="Times New Roman" w:hAnsi="Times New Roman" w:cs="Times New Roman"/>
          <w:sz w:val="24"/>
          <w:szCs w:val="24"/>
        </w:rPr>
        <w:t>manuscript, titled “</w:t>
      </w:r>
      <w:r>
        <w:rPr>
          <w:rFonts w:ascii="Times New Roman" w:hAnsi="Times New Roman" w:cs="Times New Roman"/>
          <w:i/>
          <w:iCs/>
          <w:sz w:val="24"/>
          <w:szCs w:val="24"/>
        </w:rPr>
        <w:t>Association of Posttraumatic Growth with Covid-19 and Posttraumatic Stress: A Meta-analytic Review</w:t>
      </w:r>
      <w:r>
        <w:rPr>
          <w:rFonts w:ascii="Times New Roman" w:hAnsi="Times New Roman" w:cs="Times New Roman"/>
          <w:i/>
          <w:sz w:val="24"/>
          <w:szCs w:val="24"/>
        </w:rPr>
        <w:t>,</w:t>
      </w:r>
      <w:r>
        <w:rPr>
          <w:rFonts w:ascii="Times New Roman" w:hAnsi="Times New Roman" w:cs="Times New Roman"/>
          <w:sz w:val="24"/>
          <w:szCs w:val="24"/>
        </w:rPr>
        <w:t xml:space="preserve">” </w:t>
      </w:r>
      <w:r>
        <w:rPr>
          <w:rFonts w:ascii="Times New Roman" w:eastAsia="Malgun Gothic" w:hAnsi="Times New Roman" w:cs="Times New Roman"/>
          <w:sz w:val="24"/>
          <w:szCs w:val="24"/>
        </w:rPr>
        <w:t>uploaded</w:t>
      </w:r>
      <w:r>
        <w:rPr>
          <w:rFonts w:ascii="Times New Roman" w:hAnsi="Times New Roman" w:cs="Times New Roman"/>
          <w:sz w:val="24"/>
          <w:szCs w:val="24"/>
        </w:rPr>
        <w:t xml:space="preserve"> to</w:t>
      </w:r>
      <w:r>
        <w:rPr>
          <w:rFonts w:ascii="Times New Roman" w:eastAsia="Malgun Gothic" w:hAnsi="Times New Roman" w:cs="Times New Roman"/>
          <w:sz w:val="24"/>
          <w:szCs w:val="24"/>
        </w:rPr>
        <w:t xml:space="preserve"> the</w:t>
      </w:r>
      <w:r>
        <w:rPr>
          <w:rFonts w:ascii="Times New Roman" w:hAnsi="Times New Roman" w:cs="Times New Roman"/>
          <w:sz w:val="24"/>
          <w:szCs w:val="24"/>
        </w:rPr>
        <w:t xml:space="preserve"> </w:t>
      </w:r>
      <w:r>
        <w:rPr>
          <w:rStyle w:val="Emphasis"/>
          <w:rFonts w:ascii="Times New Roman" w:hAnsi="Times New Roman" w:cs="Times New Roman"/>
          <w:sz w:val="24"/>
          <w:szCs w:val="24"/>
          <w:shd w:val="clear" w:color="auto" w:fill="FFFFFF"/>
        </w:rPr>
        <w:t xml:space="preserve">Journal of The American Medical Association </w:t>
      </w:r>
      <w:r>
        <w:rPr>
          <w:rFonts w:ascii="Times New Roman" w:hAnsi="Times New Roman" w:cs="Times New Roman"/>
          <w:sz w:val="24"/>
          <w:szCs w:val="24"/>
        </w:rPr>
        <w:t>(JAMA) submission site. We hope that it</w:t>
      </w:r>
      <w:r>
        <w:rPr>
          <w:rFonts w:ascii="Times New Roman" w:hAnsi="Times New Roman" w:cs="Times New Roman"/>
          <w:i/>
          <w:sz w:val="24"/>
          <w:szCs w:val="24"/>
        </w:rPr>
        <w:t xml:space="preserve"> </w:t>
      </w:r>
      <w:r>
        <w:rPr>
          <w:rFonts w:ascii="Times New Roman" w:hAnsi="Times New Roman" w:cs="Times New Roman"/>
          <w:sz w:val="24"/>
          <w:szCs w:val="24"/>
        </w:rPr>
        <w:t>be considered for review</w:t>
      </w:r>
      <w:r>
        <w:rPr>
          <w:rFonts w:ascii="Times New Roman" w:eastAsia="Malgun Gothic" w:hAnsi="Times New Roman" w:cs="Times New Roman"/>
          <w:sz w:val="24"/>
          <w:szCs w:val="24"/>
        </w:rPr>
        <w:t xml:space="preserve"> by your editorial board. The manuscript</w:t>
      </w:r>
      <w:r>
        <w:rPr>
          <w:rFonts w:ascii="Times New Roman" w:hAnsi="Times New Roman" w:cs="Times New Roman"/>
          <w:sz w:val="24"/>
          <w:szCs w:val="24"/>
        </w:rPr>
        <w:t xml:space="preserve"> has not been </w:t>
      </w:r>
      <w:r>
        <w:rPr>
          <w:rFonts w:ascii="Times New Roman" w:eastAsia="Malgun Gothic" w:hAnsi="Times New Roman" w:cs="Times New Roman"/>
          <w:sz w:val="24"/>
          <w:szCs w:val="24"/>
        </w:rPr>
        <w:t xml:space="preserve">previously </w:t>
      </w:r>
      <w:r>
        <w:rPr>
          <w:rFonts w:ascii="Times New Roman" w:hAnsi="Times New Roman" w:cs="Times New Roman"/>
          <w:sz w:val="24"/>
          <w:szCs w:val="24"/>
        </w:rPr>
        <w:t xml:space="preserve">published nor </w:t>
      </w:r>
      <w:r>
        <w:rPr>
          <w:rFonts w:ascii="Times New Roman" w:eastAsia="Malgun Gothic" w:hAnsi="Times New Roman" w:cs="Times New Roman"/>
          <w:sz w:val="24"/>
          <w:szCs w:val="24"/>
        </w:rPr>
        <w:t xml:space="preserve">is it under consideration at another outlet; furthermore, </w:t>
      </w:r>
      <w:r>
        <w:rPr>
          <w:rFonts w:ascii="Times New Roman" w:hAnsi="Times New Roman" w:cs="Times New Roman"/>
          <w:sz w:val="24"/>
          <w:szCs w:val="24"/>
        </w:rPr>
        <w:t xml:space="preserve">the findings </w:t>
      </w:r>
      <w:r>
        <w:rPr>
          <w:rFonts w:ascii="Times New Roman" w:eastAsia="Malgun Gothic" w:hAnsi="Times New Roman" w:cs="Times New Roman"/>
          <w:sz w:val="24"/>
          <w:szCs w:val="24"/>
        </w:rPr>
        <w:t xml:space="preserve">have </w:t>
      </w:r>
      <w:r>
        <w:rPr>
          <w:rFonts w:ascii="Times New Roman" w:hAnsi="Times New Roman" w:cs="Times New Roman"/>
          <w:sz w:val="24"/>
          <w:szCs w:val="24"/>
        </w:rPr>
        <w:t xml:space="preserve">not been posted online. </w:t>
      </w:r>
    </w:p>
    <w:p w14:paraId="7F957594" w14:textId="77777777" w:rsidR="00FF45A0" w:rsidRDefault="00FF45A0" w:rsidP="00FF45A0">
      <w:pPr>
        <w:spacing w:after="0"/>
        <w:rPr>
          <w:rFonts w:ascii="Times New Roman" w:hAnsi="Times New Roman" w:cs="Times New Roman"/>
          <w:i/>
          <w:sz w:val="24"/>
          <w:szCs w:val="24"/>
        </w:rPr>
      </w:pPr>
    </w:p>
    <w:p w14:paraId="23CCA6A7" w14:textId="77777777" w:rsidR="00FF45A0" w:rsidRDefault="00FF45A0" w:rsidP="00FF45A0">
      <w:pPr>
        <w:tabs>
          <w:tab w:val="left" w:pos="720"/>
          <w:tab w:val="left" w:pos="10080"/>
        </w:tabs>
        <w:spacing w:after="0" w:line="240" w:lineRule="auto"/>
        <w:rPr>
          <w:rFonts w:ascii="Times New Roman" w:eastAsia="Calibri" w:hAnsi="Times New Roman" w:cs="Times New Roman"/>
          <w:sz w:val="24"/>
          <w:szCs w:val="24"/>
        </w:rPr>
      </w:pPr>
      <w:r>
        <w:rPr>
          <w:rFonts w:ascii="Times New Roman" w:eastAsia="Malgun Gothic" w:hAnsi="Times New Roman" w:cs="Times New Roman"/>
          <w:sz w:val="24"/>
          <w:szCs w:val="24"/>
        </w:rPr>
        <w:t xml:space="preserve">We assume that the finding will be of interest to the readers of </w:t>
      </w:r>
      <w:r>
        <w:rPr>
          <w:rFonts w:ascii="Times New Roman" w:hAnsi="Times New Roman" w:cs="Times New Roman"/>
          <w:i/>
          <w:iCs/>
          <w:sz w:val="24"/>
          <w:szCs w:val="24"/>
        </w:rPr>
        <w:t>JAHA</w:t>
      </w:r>
      <w:r>
        <w:rPr>
          <w:rFonts w:ascii="Times New Roman" w:eastAsia="Malgun Gothic" w:hAnsi="Times New Roman" w:cs="Times New Roman"/>
          <w:sz w:val="24"/>
          <w:szCs w:val="24"/>
        </w:rPr>
        <w:t xml:space="preserve"> because this interdisciplinary study p</w:t>
      </w:r>
      <w:r>
        <w:rPr>
          <w:rFonts w:ascii="Times New Roman" w:eastAsia="Calibri" w:hAnsi="Times New Roman" w:cs="Times New Roman"/>
          <w:sz w:val="24"/>
          <w:szCs w:val="24"/>
        </w:rPr>
        <w:t xml:space="preserve">rovides information on an aggregated outcome, PTG, in populations exposed to the Covid-19 Pandemic, the deadliest global disaster in the 21 </w:t>
      </w:r>
      <w:proofErr w:type="gramStart"/>
      <w:r>
        <w:rPr>
          <w:rFonts w:ascii="Times New Roman" w:eastAsia="Calibri" w:hAnsi="Times New Roman" w:cs="Times New Roman"/>
          <w:sz w:val="24"/>
          <w:szCs w:val="24"/>
        </w:rPr>
        <w:t>century</w:t>
      </w:r>
      <w:proofErr w:type="gramEnd"/>
      <w:r>
        <w:rPr>
          <w:rFonts w:ascii="Times New Roman" w:eastAsia="Malgun Gothic" w:hAnsi="Times New Roman" w:cs="Times New Roman"/>
          <w:sz w:val="24"/>
          <w:szCs w:val="24"/>
        </w:rPr>
        <w:t>.</w:t>
      </w:r>
      <w:r>
        <w:rPr>
          <w:rFonts w:ascii="Times New Roman" w:eastAsia="Calibri" w:hAnsi="Times New Roman" w:cs="Times New Roman"/>
          <w:sz w:val="24"/>
          <w:szCs w:val="24"/>
        </w:rPr>
        <w:t xml:space="preserve"> The under-investigated positive side of the major threat to humanity may have implications for patient-centered preventive and clinical care in coming decades. </w:t>
      </w:r>
    </w:p>
    <w:p w14:paraId="7D22201E" w14:textId="77777777" w:rsidR="00FF45A0" w:rsidRDefault="00FF45A0" w:rsidP="00FF45A0">
      <w:pPr>
        <w:tabs>
          <w:tab w:val="left" w:pos="720"/>
          <w:tab w:val="left" w:pos="10080"/>
        </w:tabs>
        <w:spacing w:after="0" w:line="240" w:lineRule="auto"/>
        <w:rPr>
          <w:rFonts w:ascii="Times New Roman" w:eastAsia="Calibri" w:hAnsi="Times New Roman" w:cs="Times New Roman"/>
          <w:sz w:val="24"/>
          <w:szCs w:val="24"/>
        </w:rPr>
      </w:pPr>
    </w:p>
    <w:p w14:paraId="21371BBB" w14:textId="77777777" w:rsidR="00FF45A0" w:rsidRDefault="00FF45A0" w:rsidP="00FF45A0">
      <w:pPr>
        <w:spacing w:after="0" w:line="240" w:lineRule="auto"/>
        <w:rPr>
          <w:rFonts w:ascii="Times New Roman" w:hAnsi="Times New Roman" w:cs="Times New Roman"/>
          <w:sz w:val="24"/>
          <w:szCs w:val="24"/>
        </w:rPr>
      </w:pPr>
      <w:r>
        <w:rPr>
          <w:rFonts w:ascii="Times New Roman" w:eastAsia="Calibri" w:hAnsi="Times New Roman" w:cs="Times New Roman"/>
          <w:sz w:val="24"/>
          <w:szCs w:val="24"/>
        </w:rPr>
        <w:t xml:space="preserve">All authors have contributed substantively to developing this manuscript and agreed to be a co-author. </w:t>
      </w:r>
      <w:r>
        <w:rPr>
          <w:rFonts w:ascii="Times New Roman" w:hAnsi="Times New Roman" w:cs="Times New Roman"/>
          <w:sz w:val="24"/>
          <w:szCs w:val="24"/>
        </w:rPr>
        <w:t xml:space="preserve">The authors declare that there are no conflicts of interest. Because this first meta-analysis on this topic in the context of Covid-19 use only published data, the human subject application is not relevant. We do not know which sub-journal under the system of </w:t>
      </w:r>
      <w:r>
        <w:rPr>
          <w:rFonts w:ascii="Times New Roman" w:hAnsi="Times New Roman" w:cs="Times New Roman"/>
          <w:i/>
          <w:iCs/>
          <w:sz w:val="24"/>
          <w:szCs w:val="24"/>
        </w:rPr>
        <w:t xml:space="preserve">JAMA </w:t>
      </w:r>
      <w:r>
        <w:rPr>
          <w:rFonts w:ascii="Times New Roman" w:hAnsi="Times New Roman" w:cs="Times New Roman"/>
          <w:sz w:val="24"/>
          <w:szCs w:val="24"/>
        </w:rPr>
        <w:t>will be suitable for this topic. But we trust that you will direct it to the appropriate one.</w:t>
      </w:r>
      <w:r>
        <w:rPr>
          <w:rFonts w:ascii="Times New Roman" w:hAnsi="Times New Roman" w:cs="Times New Roman"/>
          <w:i/>
          <w:iCs/>
          <w:sz w:val="24"/>
          <w:szCs w:val="24"/>
        </w:rPr>
        <w:t xml:space="preserve"> </w:t>
      </w:r>
    </w:p>
    <w:p w14:paraId="5A2FA016" w14:textId="77777777" w:rsidR="00FF45A0" w:rsidRDefault="00FF45A0" w:rsidP="00FF45A0">
      <w:pPr>
        <w:spacing w:after="0" w:line="240" w:lineRule="auto"/>
        <w:rPr>
          <w:rFonts w:ascii="Times New Roman" w:hAnsi="Times New Roman" w:cs="Times New Roman"/>
          <w:sz w:val="24"/>
          <w:szCs w:val="24"/>
        </w:rPr>
      </w:pPr>
    </w:p>
    <w:p w14:paraId="701D4CF2" w14:textId="77777777" w:rsidR="00FF45A0" w:rsidRDefault="00FF45A0" w:rsidP="00FF45A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make the manuscript short, all subgroup figures are in the Appendix for provision upon request. If you consider that they are acceptable within the desirable length, we can put it back. </w:t>
      </w:r>
    </w:p>
    <w:p w14:paraId="2F1DE1C4" w14:textId="77777777" w:rsidR="00FF45A0" w:rsidRDefault="00FF45A0" w:rsidP="00FF45A0">
      <w:pPr>
        <w:spacing w:after="0" w:line="240" w:lineRule="auto"/>
        <w:rPr>
          <w:rFonts w:ascii="Times New Roman" w:eastAsia="Malgun Gothic" w:hAnsi="Times New Roman" w:cs="Times New Roman"/>
          <w:sz w:val="24"/>
          <w:szCs w:val="24"/>
        </w:rPr>
      </w:pPr>
    </w:p>
    <w:p w14:paraId="286AEDCD" w14:textId="77777777" w:rsidR="00FF45A0" w:rsidRDefault="00FF45A0" w:rsidP="00FF45A0">
      <w:pPr>
        <w:tabs>
          <w:tab w:val="left" w:pos="10080"/>
        </w:tabs>
        <w:spacing w:after="0" w:line="240" w:lineRule="auto"/>
        <w:rPr>
          <w:rFonts w:ascii="Times New Roman" w:eastAsia="Malgun Gothic" w:hAnsi="Times New Roman" w:cs="Times New Roman"/>
          <w:sz w:val="24"/>
          <w:szCs w:val="24"/>
        </w:rPr>
      </w:pPr>
      <w:r>
        <w:rPr>
          <w:rFonts w:ascii="Times New Roman" w:eastAsia="Malgun Gothic" w:hAnsi="Times New Roman" w:cs="Times New Roman"/>
          <w:sz w:val="24"/>
          <w:szCs w:val="24"/>
        </w:rPr>
        <w:t>Finally, congrats for you to be the first woman of color to serve on this honorable position! Thank you for your attention! We look forward to hearing your editorial decision.</w:t>
      </w:r>
    </w:p>
    <w:p w14:paraId="2931A3E5" w14:textId="77777777" w:rsidR="00FF45A0" w:rsidRDefault="00FF45A0" w:rsidP="00FF45A0">
      <w:pPr>
        <w:spacing w:after="0"/>
        <w:rPr>
          <w:rFonts w:ascii="Times New Roman" w:hAnsi="Times New Roman" w:cs="Times New Roman"/>
          <w:sz w:val="24"/>
          <w:szCs w:val="24"/>
        </w:rPr>
      </w:pPr>
    </w:p>
    <w:p w14:paraId="70695A89" w14:textId="77777777" w:rsidR="00FF45A0" w:rsidRDefault="00FF45A0" w:rsidP="00FF45A0">
      <w:pPr>
        <w:spacing w:after="0"/>
        <w:rPr>
          <w:rFonts w:ascii="Times New Roman" w:hAnsi="Times New Roman" w:cs="Times New Roman"/>
          <w:sz w:val="24"/>
          <w:szCs w:val="24"/>
        </w:rPr>
      </w:pPr>
      <w:r>
        <w:rPr>
          <w:rFonts w:ascii="Times New Roman" w:hAnsi="Times New Roman" w:cs="Times New Roman"/>
          <w:sz w:val="24"/>
          <w:szCs w:val="24"/>
        </w:rPr>
        <w:t>Amy L. Ai, PhD</w:t>
      </w:r>
    </w:p>
    <w:p w14:paraId="14C32B83" w14:textId="77777777" w:rsidR="00FF45A0" w:rsidRDefault="00FF45A0" w:rsidP="00FF45A0">
      <w:pPr>
        <w:spacing w:after="0"/>
        <w:rPr>
          <w:rFonts w:ascii="Times New Roman" w:hAnsi="Times New Roman" w:cs="Times New Roman"/>
          <w:sz w:val="24"/>
          <w:szCs w:val="24"/>
        </w:rPr>
      </w:pPr>
      <w:r>
        <w:rPr>
          <w:rFonts w:ascii="Times New Roman" w:hAnsi="Times New Roman" w:cs="Times New Roman"/>
          <w:sz w:val="24"/>
          <w:szCs w:val="24"/>
        </w:rPr>
        <w:t>FSU Distinguished Research Professor</w:t>
      </w:r>
    </w:p>
    <w:p w14:paraId="1E69103E" w14:textId="77777777" w:rsidR="00FF45A0" w:rsidRPr="006E290D" w:rsidRDefault="00FF45A0" w:rsidP="00FF45A0">
      <w:pPr>
        <w:pStyle w:val="BodyText"/>
        <w:spacing w:after="0" w:line="480" w:lineRule="auto"/>
        <w:jc w:val="center"/>
        <w:rPr>
          <w:lang w:val="en-US"/>
        </w:rPr>
      </w:pPr>
    </w:p>
    <w:p w14:paraId="3FA0D139" w14:textId="77777777" w:rsidR="00FF45A0" w:rsidRDefault="00FF45A0" w:rsidP="00FF45A0">
      <w:pPr>
        <w:spacing w:after="0" w:line="480" w:lineRule="auto"/>
        <w:jc w:val="center"/>
        <w:rPr>
          <w:rFonts w:ascii="Times New Roman" w:hAnsi="Times New Roman" w:cs="Times New Roman"/>
          <w:b/>
          <w:bCs/>
          <w:iCs/>
          <w:sz w:val="24"/>
          <w:szCs w:val="24"/>
        </w:rPr>
      </w:pPr>
    </w:p>
    <w:p w14:paraId="1787421D" w14:textId="77777777" w:rsidR="00FF45A0" w:rsidRPr="006E290D" w:rsidRDefault="00FF45A0" w:rsidP="00FF45A0">
      <w:pPr>
        <w:pStyle w:val="BodyText"/>
        <w:spacing w:after="0" w:line="480" w:lineRule="auto"/>
        <w:jc w:val="center"/>
        <w:rPr>
          <w:lang w:val="en-US"/>
        </w:rPr>
      </w:pPr>
    </w:p>
    <w:p w14:paraId="3B00142C" w14:textId="77777777" w:rsidR="00FF45A0" w:rsidRDefault="00FF45A0" w:rsidP="00FF45A0">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Association of Posttraumatic Growth with Covid-19 and Posttraumatic Stress: </w:t>
      </w:r>
    </w:p>
    <w:p w14:paraId="0D12BA53" w14:textId="77777777" w:rsidR="00FF45A0" w:rsidRDefault="00FF45A0" w:rsidP="00FF45A0">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 Meta-analytic Review</w:t>
      </w:r>
    </w:p>
    <w:p w14:paraId="2282A991" w14:textId="77777777" w:rsidR="00FF45A0" w:rsidRDefault="00FF45A0" w:rsidP="00FF45A0">
      <w:pPr>
        <w:spacing w:after="0" w:line="480" w:lineRule="auto"/>
        <w:jc w:val="center"/>
        <w:rPr>
          <w:rFonts w:ascii="Times New Roman" w:hAnsi="Times New Roman" w:cs="Times New Roman"/>
          <w:b/>
          <w:bCs/>
          <w:sz w:val="24"/>
          <w:szCs w:val="24"/>
        </w:rPr>
      </w:pPr>
    </w:p>
    <w:p w14:paraId="09AFE7FC" w14:textId="77777777" w:rsidR="00FF45A0" w:rsidRDefault="00FF45A0" w:rsidP="00FF45A0">
      <w:pPr>
        <w:spacing w:after="0" w:line="480" w:lineRule="auto"/>
        <w:jc w:val="center"/>
        <w:rPr>
          <w:rFonts w:ascii="Times New Roman" w:hAnsi="Times New Roman" w:cs="Times New Roman"/>
          <w:b/>
          <w:bCs/>
          <w:sz w:val="24"/>
          <w:szCs w:val="24"/>
        </w:rPr>
      </w:pPr>
    </w:p>
    <w:p w14:paraId="3C636CE3" w14:textId="77777777" w:rsidR="00FF45A0" w:rsidRDefault="00FF45A0" w:rsidP="00FF45A0">
      <w:pPr>
        <w:spacing w:after="0" w:line="480" w:lineRule="auto"/>
        <w:contextualSpacing/>
        <w:jc w:val="center"/>
        <w:rPr>
          <w:rFonts w:ascii="Times New Roman" w:hAnsi="Times New Roman" w:cs="Times New Roman"/>
          <w:sz w:val="24"/>
          <w:szCs w:val="24"/>
          <w:lang w:val="it-IT"/>
        </w:rPr>
      </w:pPr>
      <w:r>
        <w:rPr>
          <w:rFonts w:ascii="Times New Roman" w:eastAsia="Malgun Gothic" w:hAnsi="Times New Roman" w:cs="Times New Roman"/>
          <w:sz w:val="24"/>
          <w:szCs w:val="24"/>
          <w:lang w:val="it-IT"/>
        </w:rPr>
        <w:t>Amy L. Ai, PhD</w:t>
      </w:r>
      <w:r>
        <w:rPr>
          <w:rFonts w:ascii="Times New Roman" w:eastAsia="Malgun Gothic" w:hAnsi="Times New Roman" w:cs="Times New Roman"/>
          <w:sz w:val="24"/>
          <w:szCs w:val="24"/>
          <w:vertAlign w:val="superscript"/>
          <w:lang w:val="it-IT"/>
        </w:rPr>
        <w:t>1</w:t>
      </w:r>
    </w:p>
    <w:p w14:paraId="4D551F19" w14:textId="77777777" w:rsidR="00FF45A0" w:rsidRDefault="00FF45A0" w:rsidP="00FF45A0">
      <w:pPr>
        <w:spacing w:after="0" w:line="480" w:lineRule="auto"/>
        <w:contextualSpacing/>
        <w:jc w:val="center"/>
        <w:rPr>
          <w:rFonts w:ascii="Times New Roman" w:eastAsia="Malgun Gothic" w:hAnsi="Times New Roman" w:cs="Times New Roman"/>
          <w:sz w:val="24"/>
          <w:szCs w:val="24"/>
          <w:vertAlign w:val="superscript"/>
          <w:lang w:val="it-IT"/>
        </w:rPr>
      </w:pPr>
      <w:r>
        <w:rPr>
          <w:rFonts w:ascii="Times New Roman" w:hAnsi="Times New Roman" w:cs="Times New Roman"/>
          <w:sz w:val="24"/>
          <w:szCs w:val="24"/>
          <w:lang w:val="it-IT"/>
        </w:rPr>
        <w:t>Qizhou Duan, MS</w:t>
      </w:r>
      <w:r>
        <w:rPr>
          <w:rFonts w:ascii="Times New Roman" w:eastAsia="Malgun Gothic" w:hAnsi="Times New Roman" w:cs="Times New Roman"/>
          <w:sz w:val="24"/>
          <w:szCs w:val="24"/>
          <w:vertAlign w:val="superscript"/>
          <w:lang w:val="it-IT"/>
        </w:rPr>
        <w:t>2</w:t>
      </w:r>
    </w:p>
    <w:p w14:paraId="5596EBBB" w14:textId="77777777" w:rsidR="00FF45A0" w:rsidRDefault="00FF45A0" w:rsidP="00FF45A0">
      <w:pPr>
        <w:spacing w:after="0" w:line="480" w:lineRule="auto"/>
        <w:contextualSpacing/>
        <w:jc w:val="center"/>
        <w:rPr>
          <w:rFonts w:ascii="Times New Roman" w:eastAsia="Malgun Gothic" w:hAnsi="Times New Roman" w:cs="Times New Roman"/>
          <w:sz w:val="24"/>
          <w:szCs w:val="24"/>
          <w:vertAlign w:val="superscript"/>
        </w:rPr>
      </w:pPr>
      <w:r>
        <w:rPr>
          <w:rFonts w:ascii="Times New Roman" w:hAnsi="Times New Roman" w:cs="Times New Roman"/>
          <w:sz w:val="24"/>
          <w:szCs w:val="24"/>
        </w:rPr>
        <w:t xml:space="preserve">Marguerite </w:t>
      </w:r>
      <w:proofErr w:type="spellStart"/>
      <w:r>
        <w:rPr>
          <w:rFonts w:ascii="Times New Roman" w:hAnsi="Times New Roman" w:cs="Times New Roman"/>
          <w:sz w:val="24"/>
          <w:szCs w:val="24"/>
        </w:rPr>
        <w:t>Rwil</w:t>
      </w:r>
      <w:proofErr w:type="spellEnd"/>
      <w:r>
        <w:rPr>
          <w:rFonts w:ascii="Times New Roman" w:hAnsi="Times New Roman" w:cs="Times New Roman"/>
          <w:sz w:val="24"/>
          <w:szCs w:val="24"/>
        </w:rPr>
        <w:t>, UROP RA</w:t>
      </w:r>
      <w:r>
        <w:rPr>
          <w:rFonts w:ascii="Times New Roman" w:eastAsia="Malgun Gothic" w:hAnsi="Times New Roman" w:cs="Times New Roman"/>
          <w:sz w:val="24"/>
          <w:szCs w:val="24"/>
          <w:vertAlign w:val="superscript"/>
        </w:rPr>
        <w:t>3</w:t>
      </w:r>
    </w:p>
    <w:p w14:paraId="19DE431F" w14:textId="77777777" w:rsidR="00FF45A0" w:rsidRDefault="00FF45A0" w:rsidP="00FF45A0">
      <w:pPr>
        <w:spacing w:after="0" w:line="480" w:lineRule="auto"/>
        <w:contextualSpacing/>
        <w:jc w:val="center"/>
        <w:rPr>
          <w:rFonts w:ascii="Times New Roman" w:eastAsia="Malgun Gothic" w:hAnsi="Times New Roman" w:cs="Times New Roman"/>
          <w:sz w:val="24"/>
          <w:szCs w:val="24"/>
          <w:vertAlign w:val="superscript"/>
        </w:rPr>
      </w:pPr>
      <w:r>
        <w:rPr>
          <w:rFonts w:ascii="Times New Roman" w:hAnsi="Times New Roman" w:cs="Times New Roman"/>
          <w:sz w:val="24"/>
          <w:szCs w:val="24"/>
        </w:rPr>
        <w:t>Henry Carrett, PhD, MPH</w:t>
      </w:r>
      <w:r>
        <w:rPr>
          <w:rFonts w:ascii="Times New Roman" w:eastAsia="Malgun Gothic" w:hAnsi="Times New Roman" w:cs="Times New Roman"/>
          <w:sz w:val="24"/>
          <w:szCs w:val="24"/>
          <w:vertAlign w:val="superscript"/>
        </w:rPr>
        <w:t>34</w:t>
      </w:r>
    </w:p>
    <w:p w14:paraId="7EC1BC19" w14:textId="77777777" w:rsidR="00FF45A0" w:rsidRDefault="00FF45A0" w:rsidP="00FF45A0">
      <w:pPr>
        <w:spacing w:after="0" w:line="480" w:lineRule="auto"/>
        <w:contextualSpacing/>
        <w:jc w:val="center"/>
        <w:rPr>
          <w:rFonts w:ascii="Times New Roman" w:eastAsia="Malgun Gothic" w:hAnsi="Times New Roman" w:cs="Times New Roman"/>
          <w:sz w:val="24"/>
          <w:szCs w:val="24"/>
          <w:vertAlign w:val="superscript"/>
        </w:rPr>
      </w:pPr>
    </w:p>
    <w:p w14:paraId="695A01FE" w14:textId="77777777" w:rsidR="00FF45A0" w:rsidRDefault="00FF45A0" w:rsidP="00FF45A0">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(Running Head: Covid-19 and PTG)</w:t>
      </w:r>
    </w:p>
    <w:p w14:paraId="3D0B514E" w14:textId="77777777" w:rsidR="00FF45A0" w:rsidRDefault="00FF45A0" w:rsidP="00FF45A0">
      <w:pPr>
        <w:spacing w:after="0" w:line="480" w:lineRule="auto"/>
        <w:jc w:val="center"/>
        <w:rPr>
          <w:rFonts w:ascii="Times New Roman" w:hAnsi="Times New Roman" w:cs="Times New Roman"/>
          <w:b/>
          <w:bCs/>
          <w:sz w:val="24"/>
          <w:szCs w:val="24"/>
        </w:rPr>
      </w:pPr>
    </w:p>
    <w:p w14:paraId="763AE39E" w14:textId="77777777" w:rsidR="00FF45A0" w:rsidRDefault="00FF45A0" w:rsidP="00FF45A0">
      <w:pPr>
        <w:spacing w:after="0" w:line="480" w:lineRule="auto"/>
        <w:jc w:val="center"/>
        <w:rPr>
          <w:rFonts w:ascii="Times New Roman" w:hAnsi="Times New Roman" w:cs="Times New Roman"/>
          <w:sz w:val="24"/>
          <w:szCs w:val="24"/>
        </w:rPr>
      </w:pPr>
    </w:p>
    <w:p w14:paraId="4C3B0CC6" w14:textId="77777777" w:rsidR="00FF45A0" w:rsidRDefault="00FF45A0" w:rsidP="00FF45A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(12/28/2023, In Submission to </w:t>
      </w:r>
      <w:r>
        <w:rPr>
          <w:rStyle w:val="Emphasis"/>
          <w:rFonts w:ascii="Times New Roman" w:hAnsi="Times New Roman" w:cs="Times New Roman"/>
          <w:color w:val="000000"/>
          <w:sz w:val="24"/>
          <w:szCs w:val="24"/>
          <w:shd w:val="clear" w:color="auto" w:fill="FFFFFF"/>
        </w:rPr>
        <w:t>Journal of The American Medical Association</w:t>
      </w:r>
      <w:r>
        <w:rPr>
          <w:rFonts w:ascii="Times New Roman" w:hAnsi="Times New Roman" w:cs="Times New Roman"/>
          <w:sz w:val="24"/>
          <w:szCs w:val="24"/>
        </w:rPr>
        <w:t>/JAMA)</w:t>
      </w:r>
    </w:p>
    <w:p w14:paraId="1065E2D2" w14:textId="77777777" w:rsidR="00FF45A0" w:rsidRDefault="00FF45A0" w:rsidP="00FF45A0">
      <w:pPr>
        <w:spacing w:after="0" w:line="480" w:lineRule="auto"/>
        <w:rPr>
          <w:rFonts w:ascii="Times New Roman" w:eastAsia="Malgun Gothic" w:hAnsi="Times New Roman" w:cs="Times New Roman"/>
          <w:sz w:val="24"/>
          <w:szCs w:val="24"/>
        </w:rPr>
      </w:pPr>
    </w:p>
    <w:p w14:paraId="2FBB526E" w14:textId="77777777" w:rsidR="00FF45A0" w:rsidRDefault="00FF45A0" w:rsidP="00FF45A0">
      <w:pPr>
        <w:pStyle w:val="Heading3"/>
        <w:shd w:val="clear" w:color="auto" w:fill="FFFFFF" w:themeFill="background1"/>
        <w:spacing w:beforeAutospacing="0" w:after="0" w:afterAutospacing="0" w:line="300" w:lineRule="atLeast"/>
        <w:rPr>
          <w:b w:val="0"/>
          <w:bCs w:val="0"/>
          <w:sz w:val="24"/>
          <w:szCs w:val="24"/>
        </w:rPr>
      </w:pPr>
      <w:r>
        <w:rPr>
          <w:rFonts w:eastAsia="Malgun Gothic"/>
          <w:sz w:val="24"/>
          <w:szCs w:val="24"/>
        </w:rPr>
        <w:t xml:space="preserve">1. Corresponding author: Distinguished Research Professor, </w:t>
      </w:r>
      <w:r>
        <w:rPr>
          <w:sz w:val="24"/>
          <w:szCs w:val="24"/>
        </w:rPr>
        <w:t>Colleges of Social Work, Medicine (Social Medicine and Behavioral Science), and Nursing</w:t>
      </w:r>
      <w:r>
        <w:rPr>
          <w:rFonts w:eastAsia="Malgun Gothic"/>
          <w:sz w:val="24"/>
          <w:szCs w:val="24"/>
        </w:rPr>
        <w:t>, 2570 University Center Building C, Florida State University (FSU), Tallahassee, FL, 32306;  amyai8@gmail.com</w:t>
      </w:r>
      <w:r>
        <w:rPr>
          <w:rFonts w:eastAsia="Malgun Gothic"/>
          <w:b w:val="0"/>
          <w:bCs w:val="0"/>
          <w:sz w:val="24"/>
          <w:szCs w:val="24"/>
        </w:rPr>
        <w:t xml:space="preserve">2. </w:t>
      </w:r>
    </w:p>
    <w:p w14:paraId="40560C05" w14:textId="77777777" w:rsidR="00FF45A0" w:rsidRDefault="00FF45A0" w:rsidP="00FF45A0">
      <w:pPr>
        <w:spacing w:after="0"/>
        <w:contextualSpacing/>
        <w:rPr>
          <w:rFonts w:ascii="Times New Roman" w:hAnsi="Times New Roman" w:cs="Times New Roman"/>
          <w:iCs/>
          <w:sz w:val="24"/>
          <w:szCs w:val="24"/>
        </w:rPr>
      </w:pPr>
      <w:r>
        <w:rPr>
          <w:rFonts w:ascii="Times New Roman" w:hAnsi="Times New Roman" w:cs="Times New Roman"/>
          <w:iCs/>
          <w:sz w:val="24"/>
          <w:szCs w:val="24"/>
        </w:rPr>
        <w:t>2. Department of Psychology, University of Notre Dame</w:t>
      </w:r>
      <w:r w:rsidRPr="001F214D">
        <w:rPr>
          <w:rFonts w:ascii="Times New Roman" w:hAnsi="Times New Roman" w:cs="Times New Roman"/>
          <w:iCs/>
          <w:sz w:val="24"/>
          <w:szCs w:val="24"/>
        </w:rPr>
        <w:t>, qduan@nd.edu</w:t>
      </w:r>
    </w:p>
    <w:p w14:paraId="4017EF49" w14:textId="77777777" w:rsidR="00FF45A0" w:rsidRDefault="00FF45A0" w:rsidP="00FF45A0">
      <w:pPr>
        <w:spacing w:after="0"/>
        <w:contextualSpacing/>
        <w:rPr>
          <w:rFonts w:ascii="Times New Roman" w:hAnsi="Times New Roman" w:cs="Times New Roman"/>
          <w:sz w:val="24"/>
          <w:szCs w:val="24"/>
        </w:rPr>
      </w:pPr>
      <w:r w:rsidRPr="13A37748">
        <w:rPr>
          <w:rFonts w:ascii="Times New Roman" w:hAnsi="Times New Roman" w:cs="Times New Roman"/>
          <w:sz w:val="24"/>
          <w:szCs w:val="24"/>
        </w:rPr>
        <w:t>3. Undergraduate Research Assistant, msr21b@fsu.edu</w:t>
      </w:r>
    </w:p>
    <w:p w14:paraId="7143AAB1" w14:textId="77777777" w:rsidR="00FF45A0" w:rsidRPr="00ED7C48" w:rsidRDefault="00FF45A0" w:rsidP="00FF45A0">
      <w:pPr>
        <w:spacing w:after="0"/>
        <w:contextualSpacing/>
        <w:rPr>
          <w:rFonts w:ascii="Times New Roman" w:eastAsia="Malgun Gothic" w:hAnsi="Times New Roman" w:cs="Times New Roman"/>
          <w:sz w:val="24"/>
          <w:szCs w:val="24"/>
        </w:rPr>
      </w:pPr>
      <w:r>
        <w:rPr>
          <w:rFonts w:ascii="Times New Roman" w:eastAsia="Malgun Gothic" w:hAnsi="Times New Roman" w:cs="Times New Roman"/>
          <w:sz w:val="24"/>
          <w:szCs w:val="24"/>
        </w:rPr>
        <w:t xml:space="preserve">4. </w:t>
      </w:r>
      <w:r w:rsidRPr="00C33C0E">
        <w:rPr>
          <w:rFonts w:ascii="Times New Roman" w:hAnsi="Times New Roman" w:cs="Times New Roman"/>
          <w:sz w:val="24"/>
          <w:szCs w:val="24"/>
        </w:rPr>
        <w:t xml:space="preserve">Colleges of Social Work, Medicine (Social Medicine and Behavioral Science), FSU, </w:t>
      </w:r>
      <w:r w:rsidRPr="00ED7C48">
        <w:rPr>
          <w:rFonts w:ascii="Times New Roman" w:eastAsia="Malgun Gothic" w:hAnsi="Times New Roman" w:cs="Times New Roman"/>
          <w:sz w:val="24"/>
          <w:szCs w:val="24"/>
        </w:rPr>
        <w:t>hjcarret@gmail.com</w:t>
      </w:r>
    </w:p>
    <w:p w14:paraId="4BF84D13" w14:textId="77777777" w:rsidR="00FF45A0" w:rsidRPr="00ED7C48" w:rsidRDefault="00FF45A0" w:rsidP="00FF45A0">
      <w:pPr>
        <w:spacing w:after="0"/>
        <w:contextualSpacing/>
        <w:rPr>
          <w:rFonts w:ascii="Times New Roman" w:hAnsi="Times New Roman" w:cs="Times New Roman"/>
          <w:iCs/>
          <w:sz w:val="24"/>
          <w:szCs w:val="24"/>
        </w:rPr>
      </w:pPr>
    </w:p>
    <w:p w14:paraId="0FB1A6A6" w14:textId="77777777" w:rsidR="00FF45A0" w:rsidRPr="00ED7C48" w:rsidRDefault="00FF45A0" w:rsidP="00FF45A0">
      <w:pPr>
        <w:spacing w:after="0"/>
        <w:contextualSpacing/>
        <w:rPr>
          <w:rFonts w:ascii="Times New Roman" w:hAnsi="Times New Roman" w:cs="Times New Roman"/>
          <w:iCs/>
          <w:sz w:val="24"/>
          <w:szCs w:val="24"/>
        </w:rPr>
      </w:pPr>
    </w:p>
    <w:p w14:paraId="2D52F27E" w14:textId="77777777" w:rsidR="00FF45A0" w:rsidRDefault="00FF45A0" w:rsidP="00FF45A0">
      <w:pPr>
        <w:spacing w:after="0"/>
        <w:contextualSpacing/>
        <w:rPr>
          <w:rFonts w:ascii="Times New Roman" w:hAnsi="Times New Roman" w:cs="Times New Roman"/>
          <w:iCs/>
          <w:sz w:val="24"/>
          <w:szCs w:val="24"/>
        </w:rPr>
      </w:pPr>
    </w:p>
    <w:p w14:paraId="622D8A7D" w14:textId="77777777" w:rsidR="00FF45A0" w:rsidRDefault="00FF45A0" w:rsidP="00FF45A0">
      <w:pPr>
        <w:spacing w:after="0"/>
        <w:rPr>
          <w:rFonts w:ascii="Times New Roman" w:hAnsi="Times New Roman" w:cs="Times New Roman"/>
          <w:sz w:val="24"/>
          <w:szCs w:val="24"/>
        </w:rPr>
        <w:sectPr w:rsidR="00FF45A0" w:rsidSect="00346F78">
          <w:pgSz w:w="12240" w:h="15840"/>
          <w:pgMar w:top="1440" w:right="1440" w:bottom="1440" w:left="1440" w:header="0" w:footer="0" w:gutter="0"/>
          <w:pgNumType w:start="1"/>
          <w:cols w:space="720"/>
          <w:formProt w:val="0"/>
          <w:docGrid w:linePitch="100" w:charSpace="4096"/>
        </w:sectPr>
      </w:pPr>
      <w:r>
        <w:rPr>
          <w:rFonts w:ascii="Times New Roman" w:hAnsi="Times New Roman" w:cs="Times New Roman"/>
          <w:b/>
          <w:bCs/>
          <w:i/>
          <w:sz w:val="24"/>
          <w:szCs w:val="24"/>
        </w:rPr>
        <w:t xml:space="preserve">Authors’ note: </w:t>
      </w:r>
      <w:proofErr w:type="gramStart"/>
      <w:r>
        <w:rPr>
          <w:rFonts w:ascii="Times New Roman" w:hAnsi="Times New Roman" w:cs="Times New Roman"/>
          <w:sz w:val="24"/>
          <w:szCs w:val="24"/>
        </w:rPr>
        <w:t>…..</w:t>
      </w:r>
      <w:proofErr w:type="gramEnd"/>
    </w:p>
    <w:p w14:paraId="0826B887" w14:textId="77777777" w:rsidR="00FF45A0" w:rsidRDefault="00FF45A0" w:rsidP="00FF45A0">
      <w:pPr>
        <w:spacing w:after="0" w:line="480" w:lineRule="auto"/>
        <w:jc w:val="center"/>
        <w:rPr>
          <w:rFonts w:ascii="Times New Roman" w:hAnsi="Times New Roman" w:cs="Times New Roman"/>
          <w:b/>
          <w:bCs/>
          <w:sz w:val="24"/>
          <w:szCs w:val="24"/>
        </w:rPr>
      </w:pPr>
    </w:p>
    <w:p w14:paraId="5081C1B9" w14:textId="77777777" w:rsidR="00FF45A0" w:rsidRDefault="00FF45A0" w:rsidP="00FF45A0">
      <w:pPr>
        <w:spacing w:after="0" w:line="480" w:lineRule="auto"/>
        <w:jc w:val="center"/>
        <w:rPr>
          <w:rFonts w:ascii="Times New Roman" w:hAnsi="Times New Roman" w:cs="Times New Roman"/>
          <w:b/>
          <w:bCs/>
          <w:sz w:val="24"/>
          <w:szCs w:val="24"/>
        </w:rPr>
      </w:pPr>
    </w:p>
    <w:p w14:paraId="1CF1B644" w14:textId="77777777" w:rsidR="00FF45A0" w:rsidRDefault="00FF45A0" w:rsidP="00FF45A0">
      <w:pPr>
        <w:spacing w:after="0" w:line="480" w:lineRule="auto"/>
        <w:jc w:val="center"/>
        <w:rPr>
          <w:rFonts w:ascii="Times New Roman" w:hAnsi="Times New Roman" w:cs="Times New Roman"/>
          <w:b/>
          <w:bCs/>
          <w:sz w:val="24"/>
          <w:szCs w:val="24"/>
        </w:rPr>
      </w:pPr>
    </w:p>
    <w:p w14:paraId="7FEA234B" w14:textId="77777777" w:rsidR="00FF45A0" w:rsidRDefault="00FF45A0" w:rsidP="00FF45A0">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Association of Posttraumatic Growth with Covid-19 and Posttraumatic Stress:</w:t>
      </w:r>
    </w:p>
    <w:p w14:paraId="5458F738" w14:textId="77777777" w:rsidR="00FF45A0" w:rsidRDefault="00FF45A0" w:rsidP="00FF45A0">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 Meta-analytic Review</w:t>
      </w:r>
    </w:p>
    <w:p w14:paraId="74110CA9" w14:textId="77777777" w:rsidR="00FF45A0" w:rsidRDefault="00FF45A0" w:rsidP="00FF45A0">
      <w:pPr>
        <w:spacing w:after="0" w:line="480" w:lineRule="auto"/>
        <w:jc w:val="center"/>
        <w:rPr>
          <w:rFonts w:ascii="Times New Roman" w:hAnsi="Times New Roman" w:cs="Times New Roman"/>
          <w:b/>
          <w:bCs/>
          <w:sz w:val="24"/>
          <w:szCs w:val="24"/>
        </w:rPr>
      </w:pPr>
    </w:p>
    <w:p w14:paraId="4D1FB01F" w14:textId="77777777" w:rsidR="00FF45A0" w:rsidRDefault="00FF45A0" w:rsidP="00FF45A0">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(Running Head: Covid-19 and PTG)</w:t>
      </w:r>
    </w:p>
    <w:p w14:paraId="53B4717F" w14:textId="77777777" w:rsidR="00FF45A0" w:rsidRDefault="00FF45A0" w:rsidP="00FF45A0">
      <w:pPr>
        <w:spacing w:after="0" w:line="480" w:lineRule="auto"/>
        <w:jc w:val="center"/>
        <w:rPr>
          <w:rFonts w:ascii="Times New Roman" w:hAnsi="Times New Roman" w:cs="Times New Roman"/>
          <w:b/>
          <w:bCs/>
          <w:sz w:val="24"/>
          <w:szCs w:val="24"/>
        </w:rPr>
      </w:pPr>
    </w:p>
    <w:p w14:paraId="4C7305FA" w14:textId="77777777" w:rsidR="00FF45A0" w:rsidRDefault="00FF45A0" w:rsidP="00FF45A0">
      <w:pPr>
        <w:spacing w:after="0" w:line="480" w:lineRule="auto"/>
        <w:jc w:val="center"/>
        <w:rPr>
          <w:rFonts w:ascii="Times New Roman" w:hAnsi="Times New Roman" w:cs="Times New Roman"/>
          <w:sz w:val="24"/>
          <w:szCs w:val="24"/>
        </w:rPr>
      </w:pPr>
    </w:p>
    <w:p w14:paraId="73B936C9" w14:textId="77777777" w:rsidR="00FF45A0" w:rsidRDefault="00FF45A0" w:rsidP="00FF45A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(12/28/2023, In Submission to </w:t>
      </w:r>
      <w:r>
        <w:rPr>
          <w:rStyle w:val="Emphasis"/>
          <w:rFonts w:ascii="Times New Roman" w:hAnsi="Times New Roman" w:cs="Times New Roman"/>
          <w:color w:val="000000"/>
          <w:sz w:val="24"/>
          <w:szCs w:val="24"/>
          <w:shd w:val="clear" w:color="auto" w:fill="FFFFFF"/>
        </w:rPr>
        <w:t>Journal of The American Medical Association</w:t>
      </w:r>
      <w:r>
        <w:rPr>
          <w:rFonts w:ascii="Times New Roman" w:hAnsi="Times New Roman" w:cs="Times New Roman"/>
          <w:sz w:val="24"/>
          <w:szCs w:val="24"/>
        </w:rPr>
        <w:t>/JAMA)</w:t>
      </w:r>
    </w:p>
    <w:p w14:paraId="2377BD99" w14:textId="77777777" w:rsidR="00FF45A0" w:rsidRDefault="00FF45A0" w:rsidP="00FF45A0">
      <w:pPr>
        <w:spacing w:after="0" w:line="480" w:lineRule="auto"/>
        <w:jc w:val="center"/>
        <w:rPr>
          <w:rFonts w:ascii="Times New Roman" w:hAnsi="Times New Roman" w:cs="Times New Roman"/>
          <w:b/>
          <w:bCs/>
          <w:sz w:val="24"/>
          <w:szCs w:val="24"/>
        </w:rPr>
      </w:pPr>
    </w:p>
    <w:p w14:paraId="43B164BB" w14:textId="77777777" w:rsidR="00FF45A0" w:rsidRDefault="00FF45A0" w:rsidP="00FF45A0">
      <w:pPr>
        <w:spacing w:after="0" w:line="480" w:lineRule="auto"/>
        <w:jc w:val="center"/>
        <w:rPr>
          <w:rFonts w:ascii="Times New Roman" w:hAnsi="Times New Roman" w:cs="Times New Roman"/>
          <w:b/>
          <w:bCs/>
          <w:sz w:val="24"/>
          <w:szCs w:val="24"/>
        </w:rPr>
      </w:pPr>
    </w:p>
    <w:p w14:paraId="07724516" w14:textId="77777777" w:rsidR="00FF45A0" w:rsidRDefault="00FF45A0" w:rsidP="00FF45A0">
      <w:pPr>
        <w:spacing w:after="0" w:line="480" w:lineRule="auto"/>
        <w:rPr>
          <w:rFonts w:ascii="Times New Roman" w:hAnsi="Times New Roman" w:cs="Times New Roman"/>
          <w:iCs/>
          <w:sz w:val="24"/>
          <w:szCs w:val="24"/>
        </w:rPr>
      </w:pPr>
      <w:r>
        <w:rPr>
          <w:rFonts w:ascii="Times New Roman" w:hAnsi="Times New Roman" w:cs="Times New Roman"/>
          <w:b/>
          <w:bCs/>
          <w:i/>
          <w:sz w:val="24"/>
          <w:szCs w:val="24"/>
        </w:rPr>
        <w:t xml:space="preserve">Acknowledgement: </w:t>
      </w:r>
      <w:r>
        <w:rPr>
          <w:rFonts w:ascii="Times New Roman" w:hAnsi="Times New Roman" w:cs="Times New Roman"/>
          <w:iCs/>
          <w:sz w:val="24"/>
          <w:szCs w:val="24"/>
        </w:rPr>
        <w:t xml:space="preserve">All </w:t>
      </w:r>
      <w:r>
        <w:rPr>
          <w:rFonts w:ascii="Times New Roman" w:hAnsi="Times New Roman" w:cs="Times New Roman"/>
          <w:sz w:val="24"/>
          <w:szCs w:val="24"/>
        </w:rPr>
        <w:t>Authors have contributed to sustentive development of this research and writing and agreed to be a co-author of this manuscript.</w:t>
      </w:r>
    </w:p>
    <w:p w14:paraId="45D106BA" w14:textId="77777777" w:rsidR="00FF45A0" w:rsidRDefault="00FF45A0" w:rsidP="00FF45A0">
      <w:pPr>
        <w:spacing w:after="0" w:line="480" w:lineRule="auto"/>
        <w:rPr>
          <w:rFonts w:ascii="Times New Roman" w:hAnsi="Times New Roman" w:cs="Times New Roman"/>
          <w:sz w:val="24"/>
          <w:szCs w:val="24"/>
        </w:rPr>
      </w:pPr>
      <w:r>
        <w:rPr>
          <w:rFonts w:ascii="Times New Roman" w:hAnsi="Times New Roman" w:cs="Times New Roman"/>
          <w:b/>
          <w:bCs/>
          <w:i/>
          <w:sz w:val="24"/>
          <w:szCs w:val="24"/>
        </w:rPr>
        <w:t xml:space="preserve">Sources of Fundings: </w:t>
      </w:r>
      <w:r>
        <w:rPr>
          <w:rFonts w:ascii="Times New Roman" w:hAnsi="Times New Roman" w:cs="Times New Roman"/>
          <w:sz w:val="24"/>
          <w:szCs w:val="24"/>
        </w:rPr>
        <w:t>None.</w:t>
      </w:r>
      <w:r>
        <w:rPr>
          <w:rFonts w:ascii="Times New Roman" w:hAnsi="Times New Roman" w:cs="Times New Roman"/>
          <w:sz w:val="24"/>
          <w:szCs w:val="24"/>
          <w:shd w:val="clear" w:color="auto" w:fill="FFFFFF"/>
        </w:rPr>
        <w:t xml:space="preserve"> </w:t>
      </w:r>
    </w:p>
    <w:p w14:paraId="7EFBEE13" w14:textId="77777777" w:rsidR="00FF45A0" w:rsidRDefault="00FF45A0" w:rsidP="00FF45A0">
      <w:pPr>
        <w:spacing w:after="0" w:line="480" w:lineRule="auto"/>
        <w:rPr>
          <w:rFonts w:ascii="Times New Roman" w:hAnsi="Times New Roman" w:cs="Times New Roman"/>
          <w:sz w:val="24"/>
          <w:szCs w:val="24"/>
        </w:rPr>
      </w:pPr>
      <w:r>
        <w:rPr>
          <w:rFonts w:ascii="Times New Roman" w:hAnsi="Times New Roman" w:cs="Times New Roman"/>
          <w:b/>
          <w:bCs/>
          <w:i/>
          <w:iCs/>
          <w:sz w:val="24"/>
          <w:szCs w:val="24"/>
        </w:rPr>
        <w:t xml:space="preserve">Disclosures: </w:t>
      </w:r>
      <w:r>
        <w:rPr>
          <w:rFonts w:ascii="Times New Roman" w:hAnsi="Times New Roman" w:cs="Times New Roman"/>
          <w:sz w:val="24"/>
          <w:szCs w:val="24"/>
        </w:rPr>
        <w:t xml:space="preserve">None. </w:t>
      </w:r>
      <w:r>
        <w:rPr>
          <w:rFonts w:ascii="Times New Roman" w:hAnsi="Times New Roman" w:cs="Times New Roman"/>
          <w:b/>
          <w:bCs/>
          <w:i/>
          <w:iCs/>
          <w:sz w:val="24"/>
          <w:szCs w:val="24"/>
        </w:rPr>
        <w:t xml:space="preserve"> </w:t>
      </w:r>
    </w:p>
    <w:p w14:paraId="21E94D4F" w14:textId="77777777" w:rsidR="00FF45A0" w:rsidRDefault="00FF45A0" w:rsidP="00FF45A0">
      <w:pPr>
        <w:spacing w:after="0" w:line="480" w:lineRule="auto"/>
        <w:rPr>
          <w:rFonts w:ascii="Times New Roman" w:hAnsi="Times New Roman" w:cs="Times New Roman"/>
          <w:sz w:val="24"/>
          <w:szCs w:val="24"/>
        </w:rPr>
        <w:sectPr w:rsidR="00FF45A0" w:rsidSect="00346F78">
          <w:headerReference w:type="default" r:id="rId9"/>
          <w:pgSz w:w="12240" w:h="15840"/>
          <w:pgMar w:top="1440" w:right="1440" w:bottom="1440" w:left="1440" w:header="720" w:footer="0" w:gutter="0"/>
          <w:pgNumType w:start="1"/>
          <w:cols w:space="720"/>
          <w:formProt w:val="0"/>
          <w:docGrid w:linePitch="360" w:charSpace="4096"/>
        </w:sectPr>
      </w:pPr>
      <w:r>
        <w:rPr>
          <w:rFonts w:ascii="Times New Roman" w:eastAsia="Times New Roman" w:hAnsi="Times New Roman" w:cs="Times New Roman"/>
          <w:b/>
          <w:bCs/>
          <w:i/>
          <w:iCs/>
          <w:sz w:val="24"/>
          <w:szCs w:val="24"/>
        </w:rPr>
        <w:t>The total word count of the manuscript</w:t>
      </w:r>
      <w:r>
        <w:rPr>
          <w:rFonts w:ascii="Times New Roman" w:eastAsia="Times New Roman" w:hAnsi="Times New Roman" w:cs="Times New Roman"/>
          <w:sz w:val="24"/>
          <w:szCs w:val="24"/>
        </w:rPr>
        <w:t xml:space="preserve">: </w:t>
      </w:r>
      <w:r w:rsidRPr="006E290D">
        <w:rPr>
          <w:rFonts w:ascii="Times New Roman" w:eastAsia="Times New Roman" w:hAnsi="Times New Roman" w:cs="Times New Roman"/>
          <w:sz w:val="24"/>
          <w:szCs w:val="24"/>
          <w:highlight w:val="yellow"/>
        </w:rPr>
        <w:t xml:space="preserve">Title Page: ?? Words, Abstract: ?? Words, Text: ?? Words, References: ?? Words, </w:t>
      </w:r>
      <w:proofErr w:type="gramStart"/>
      <w:r w:rsidRPr="006E290D">
        <w:rPr>
          <w:rStyle w:val="cf01"/>
          <w:rFonts w:ascii="Times New Roman" w:hAnsi="Times New Roman" w:cs="Times New Roman"/>
          <w:sz w:val="24"/>
          <w:szCs w:val="24"/>
          <w:highlight w:val="yellow"/>
        </w:rPr>
        <w:t>Cannot</w:t>
      </w:r>
      <w:proofErr w:type="gramEnd"/>
      <w:r w:rsidRPr="006E290D">
        <w:rPr>
          <w:rStyle w:val="cf01"/>
          <w:rFonts w:ascii="Times New Roman" w:hAnsi="Times New Roman" w:cs="Times New Roman"/>
          <w:sz w:val="24"/>
          <w:szCs w:val="24"/>
          <w:highlight w:val="yellow"/>
        </w:rPr>
        <w:t xml:space="preserve"> add figure/legend information as they are screengrabs</w:t>
      </w:r>
      <w:r w:rsidRPr="006E290D">
        <w:rPr>
          <w:rFonts w:ascii="Times New Roman" w:eastAsia="Times New Roman" w:hAnsi="Times New Roman" w:cs="Times New Roman"/>
          <w:sz w:val="24"/>
          <w:szCs w:val="24"/>
          <w:highlight w:val="yellow"/>
        </w:rPr>
        <w:t>)</w:t>
      </w:r>
    </w:p>
    <w:p w14:paraId="0E4793AA" w14:textId="77777777" w:rsidR="00FF45A0" w:rsidRDefault="00FF45A0" w:rsidP="00FF45A0">
      <w:pPr>
        <w:spacing w:after="0" w:line="480" w:lineRule="auto"/>
        <w:rPr>
          <w:rFonts w:ascii="Times New Roman" w:hAnsi="Times New Roman" w:cs="Times New Roman"/>
          <w:sz w:val="24"/>
          <w:szCs w:val="24"/>
          <w:highlight w:val="yellow"/>
        </w:rPr>
      </w:pPr>
      <w:r w:rsidRPr="13A37748">
        <w:rPr>
          <w:rFonts w:ascii="Times New Roman" w:eastAsia="Malgun Gothic" w:hAnsi="Times New Roman" w:cs="Times New Roman"/>
          <w:b/>
          <w:bCs/>
          <w:sz w:val="24"/>
          <w:szCs w:val="24"/>
        </w:rPr>
        <w:lastRenderedPageBreak/>
        <w:t>Abstract</w:t>
      </w:r>
      <w:r>
        <w:rPr>
          <w:rFonts w:ascii="Times New Roman" w:hAnsi="Times New Roman" w:cs="Times New Roman"/>
          <w:b/>
          <w:bCs/>
          <w:sz w:val="24"/>
          <w:szCs w:val="24"/>
        </w:rPr>
        <w:t xml:space="preserve">: </w:t>
      </w:r>
      <w:r>
        <w:rPr>
          <w:rFonts w:ascii="Times New Roman" w:hAnsi="Times New Roman" w:cs="Times New Roman"/>
          <w:b/>
          <w:bCs/>
          <w:caps/>
          <w:sz w:val="24"/>
          <w:szCs w:val="24"/>
        </w:rPr>
        <w:t>Importance</w:t>
      </w:r>
      <w:r>
        <w:rPr>
          <w:rFonts w:ascii="Times New Roman" w:hAnsi="Times New Roman" w:cs="Times New Roman"/>
          <w:sz w:val="24"/>
          <w:szCs w:val="24"/>
        </w:rPr>
        <w:t xml:space="preserve"> Posttraumatic growth (PTG) can be easily assessed and potentially lead to optimal outcomes of the patients, health providers, and general populations affected by Covid-19. </w:t>
      </w:r>
      <w:r>
        <w:rPr>
          <w:rFonts w:ascii="Times New Roman" w:hAnsi="Times New Roman" w:cs="Times New Roman"/>
          <w:b/>
          <w:bCs/>
          <w:caps/>
          <w:sz w:val="24"/>
          <w:szCs w:val="24"/>
        </w:rPr>
        <w:t>Objective</w:t>
      </w:r>
      <w:r w:rsidRPr="13A37748">
        <w:rPr>
          <w:rFonts w:ascii="Times New Roman" w:hAnsi="Times New Roman" w:cs="Times New Roman"/>
          <w:b/>
          <w:bCs/>
          <w:i/>
          <w:iCs/>
          <w:sz w:val="24"/>
          <w:szCs w:val="24"/>
        </w:rPr>
        <w:t xml:space="preserve"> </w:t>
      </w:r>
      <w:r>
        <w:rPr>
          <w:rFonts w:ascii="Times New Roman" w:hAnsi="Times New Roman" w:cs="Times New Roman"/>
          <w:sz w:val="24"/>
          <w:szCs w:val="24"/>
        </w:rPr>
        <w:t xml:space="preserve">To conduct the first meta-analysis and systematic review of the association between PTG and Covid-19 and posttraumatic stress symptoms (PTSS). </w:t>
      </w:r>
      <w:r>
        <w:rPr>
          <w:rFonts w:ascii="Times New Roman" w:hAnsi="Times New Roman" w:cs="Times New Roman"/>
          <w:b/>
          <w:bCs/>
          <w:sz w:val="24"/>
          <w:szCs w:val="24"/>
        </w:rPr>
        <w:t xml:space="preserve">DATA </w:t>
      </w:r>
      <w:r w:rsidRPr="001F214D">
        <w:rPr>
          <w:rFonts w:ascii="Times New Roman" w:hAnsi="Times New Roman" w:cs="Times New Roman"/>
          <w:b/>
          <w:bCs/>
          <w:sz w:val="24"/>
          <w:szCs w:val="24"/>
        </w:rPr>
        <w:t xml:space="preserve">SOURCES AND STUDY SELECTION </w:t>
      </w:r>
      <w:r w:rsidRPr="001F214D">
        <w:rPr>
          <w:rFonts w:ascii="Times New Roman" w:hAnsi="Times New Roman" w:cs="Times New Roman"/>
          <w:sz w:val="24"/>
          <w:szCs w:val="24"/>
        </w:rPr>
        <w:t xml:space="preserve">PubMed (30), </w:t>
      </w:r>
      <w:proofErr w:type="spellStart"/>
      <w:r w:rsidRPr="001F214D">
        <w:rPr>
          <w:rFonts w:ascii="Times New Roman" w:hAnsi="Times New Roman" w:cs="Times New Roman"/>
          <w:sz w:val="24"/>
          <w:szCs w:val="24"/>
        </w:rPr>
        <w:t>PsychINFO</w:t>
      </w:r>
      <w:proofErr w:type="spellEnd"/>
      <w:r w:rsidRPr="001F214D">
        <w:rPr>
          <w:rFonts w:ascii="Times New Roman" w:hAnsi="Times New Roman" w:cs="Times New Roman"/>
          <w:sz w:val="24"/>
          <w:szCs w:val="24"/>
        </w:rPr>
        <w:t xml:space="preserve"> (6), </w:t>
      </w:r>
      <w:r w:rsidRPr="001F214D">
        <w:rPr>
          <w:rFonts w:ascii="Times New Roman" w:hAnsi="Times New Roman" w:cs="Times New Roman"/>
          <w:w w:val="90"/>
          <w:sz w:val="24"/>
          <w:szCs w:val="24"/>
        </w:rPr>
        <w:t xml:space="preserve">Academic Search Complete (4 ), Ovid MEDLINE (20), </w:t>
      </w:r>
      <w:r w:rsidRPr="001F214D">
        <w:rPr>
          <w:rFonts w:ascii="Times New Roman" w:hAnsi="Times New Roman" w:cs="Times New Roman"/>
          <w:sz w:val="24"/>
          <w:szCs w:val="24"/>
        </w:rPr>
        <w:t xml:space="preserve"> electronic databases were systematically searched from May 23, 2023 through August 20, 2023  and an additional search was done until December 18, 2023, to identify all eligible studies reporting the association between PTG and Covid-19 by suing the following Medical Subject Heading and psychological terms: Covid-19, posttraumatic growth, PTG, stress-related growth, adverse growth, positive outcomes, positive effects, self-growt</w:t>
      </w:r>
      <w:commentRangeStart w:id="1"/>
      <w:r w:rsidRPr="001F214D">
        <w:rPr>
          <w:rFonts w:ascii="Times New Roman" w:hAnsi="Times New Roman" w:cs="Times New Roman"/>
          <w:sz w:val="24"/>
          <w:szCs w:val="24"/>
        </w:rPr>
        <w:t xml:space="preserve">h. </w:t>
      </w:r>
      <w:r>
        <w:rPr>
          <w:rFonts w:ascii="Times New Roman" w:hAnsi="Times New Roman" w:cs="Times New Roman"/>
          <w:sz w:val="24"/>
          <w:szCs w:val="24"/>
        </w:rPr>
        <w:t xml:space="preserve"> </w:t>
      </w:r>
      <w:commentRangeEnd w:id="1"/>
      <w:r>
        <w:rPr>
          <w:rStyle w:val="CommentReference"/>
        </w:rPr>
        <w:commentReference w:id="1"/>
      </w:r>
      <w:r>
        <w:rPr>
          <w:rFonts w:ascii="Times New Roman" w:hAnsi="Times New Roman" w:cs="Times New Roman"/>
          <w:b/>
          <w:bCs/>
          <w:sz w:val="24"/>
          <w:szCs w:val="24"/>
        </w:rPr>
        <w:t>DATA EXTRACTION AND SYNTHESIS</w:t>
      </w:r>
      <w:r>
        <w:rPr>
          <w:rFonts w:ascii="Times New Roman" w:hAnsi="Times New Roman" w:cs="Times New Roman"/>
          <w:sz w:val="24"/>
          <w:szCs w:val="24"/>
        </w:rPr>
        <w:t xml:space="preserve"> Data were screened and extracted independently by 2 investigators (A.A. and Q.D.). Adjusted effect estimates were employed, and pooled analysis was conducted, using the Hartung-Knapp-</w:t>
      </w:r>
      <w:proofErr w:type="spellStart"/>
      <w:r>
        <w:rPr>
          <w:rFonts w:ascii="Times New Roman" w:hAnsi="Times New Roman" w:cs="Times New Roman"/>
          <w:sz w:val="24"/>
          <w:szCs w:val="24"/>
        </w:rPr>
        <w:t>Sidik</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Jonkman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rondom</w:t>
      </w:r>
      <w:proofErr w:type="spellEnd"/>
      <w:r>
        <w:rPr>
          <w:rFonts w:ascii="Times New Roman" w:hAnsi="Times New Roman" w:cs="Times New Roman"/>
          <w:sz w:val="24"/>
          <w:szCs w:val="24"/>
        </w:rPr>
        <w:t>-effects model. Sensitivity and subgroup analyses were conducted to assess the robustness of the findings. The Meta-analysis of Observational Studies in Epidemiology(MOOSE) reporting guideline was followed (QZ).</w:t>
      </w:r>
      <w:r>
        <w:rPr>
          <w:rFonts w:ascii="Times New Roman" w:hAnsi="Times New Roman" w:cs="Times New Roman"/>
          <w:b/>
          <w:bCs/>
          <w:sz w:val="24"/>
          <w:szCs w:val="24"/>
        </w:rPr>
        <w:t xml:space="preserve"> </w:t>
      </w:r>
      <w:r w:rsidRPr="001F214D">
        <w:rPr>
          <w:rFonts w:ascii="Times New Roman" w:hAnsi="Times New Roman" w:cs="Times New Roman"/>
          <w:b/>
          <w:bCs/>
          <w:sz w:val="24"/>
          <w:szCs w:val="24"/>
        </w:rPr>
        <w:t xml:space="preserve">MAINOUTCOMES AND MEASURES </w:t>
      </w:r>
      <w:r w:rsidRPr="001F214D">
        <w:rPr>
          <w:rFonts w:ascii="Times New Roman" w:hAnsi="Times New Roman" w:cs="Times New Roman"/>
          <w:sz w:val="24"/>
          <w:szCs w:val="24"/>
        </w:rPr>
        <w:t xml:space="preserve">The main outcome measure is PTGI. This includes variants of PTGI such as PTGI-SF and PTGI-X. All the scores collected were converted to regular PTGI scale so that we can effectively compare the results of the studies spanning more population. Such conversion makes our results more generalizable. In addition to PTGI, we also considered covariates that might influence PTG. The covariates can be categorized into two main types: 1) Major Risk Factors, and 2) Protective Factors. The major risk factor includes covariates such as depression, PTSD, and anxiety. Protective factors include covariates spanning from coping strategy to social support.   </w:t>
      </w:r>
      <w:r w:rsidRPr="00DE6BFD">
        <w:rPr>
          <w:rFonts w:ascii="Times New Roman" w:hAnsi="Times New Roman" w:cs="Times New Roman"/>
          <w:b/>
          <w:bCs/>
          <w:sz w:val="24"/>
          <w:szCs w:val="24"/>
        </w:rPr>
        <w:t xml:space="preserve">RESULTS </w:t>
      </w:r>
      <w:r w:rsidRPr="00231D13">
        <w:rPr>
          <w:rFonts w:ascii="Times New Roman" w:hAnsi="Times New Roman" w:cs="Times New Roman"/>
          <w:sz w:val="24"/>
          <w:szCs w:val="24"/>
        </w:rPr>
        <w:t xml:space="preserve">The search yielded 30 selected studies comprising </w:t>
      </w:r>
      <w:r w:rsidRPr="00231D13">
        <w:rPr>
          <w:rFonts w:ascii="Times New Roman" w:hAnsi="Times New Roman" w:cs="Times New Roman"/>
          <w:sz w:val="24"/>
          <w:szCs w:val="24"/>
        </w:rPr>
        <w:lastRenderedPageBreak/>
        <w:t xml:space="preserve">42, 386 </w:t>
      </w:r>
      <w:r w:rsidRPr="001F214D">
        <w:rPr>
          <w:rFonts w:ascii="Times New Roman" w:hAnsi="Times New Roman" w:cs="Times New Roman"/>
          <w:sz w:val="24"/>
          <w:szCs w:val="24"/>
        </w:rPr>
        <w:t>participants of which 30 studies presented data on the COVID-19-PTG association, and 12 presented data on PTSD. On pooled analysis, COVID-19 induced a significantly positive PTG (g = 0.75 95% CI [0.45, 1.05]), with a high heterogeneity in the analysis(</w:t>
      </w:r>
      <w:r w:rsidRPr="001F214D">
        <w:rPr>
          <w:rFonts w:ascii="Times New Roman" w:hAnsi="Times New Roman" w:cs="Times New Roman"/>
          <w:i/>
          <w:iCs/>
          <w:sz w:val="24"/>
          <w:szCs w:val="24"/>
        </w:rPr>
        <w:t>I</w:t>
      </w:r>
      <w:r w:rsidRPr="001F214D">
        <w:rPr>
          <w:rFonts w:ascii="Times New Roman" w:hAnsi="Times New Roman" w:cs="Times New Roman"/>
          <w:sz w:val="24"/>
          <w:szCs w:val="24"/>
          <w:vertAlign w:val="superscript"/>
        </w:rPr>
        <w:t>2</w:t>
      </w:r>
      <w:r w:rsidRPr="001F214D">
        <w:rPr>
          <w:rFonts w:ascii="Times New Roman" w:hAnsi="Times New Roman" w:cs="Times New Roman"/>
          <w:sz w:val="24"/>
          <w:szCs w:val="24"/>
        </w:rPr>
        <w:t xml:space="preserve"> = 99.72%). Subgroup analyses indicated a slight association between Covid-19 related PTG and PTSD in COVID-19. For people who had PTSD, we obtained a mean effect size of g = 1.04, 95% CI [0.07, 2.00]. For people who did not have PTSD, the mean effect size was g = 0.55, 95% CI [0.18, 0.92].</w:t>
      </w:r>
    </w:p>
    <w:p w14:paraId="6AF88A91" w14:textId="77777777" w:rsidR="00FF45A0" w:rsidRDefault="00FF45A0" w:rsidP="00FF45A0">
      <w:pPr>
        <w:spacing w:after="0" w:line="480" w:lineRule="auto"/>
        <w:rPr>
          <w:rFonts w:ascii="Times New Roman" w:hAnsi="Times New Roman" w:cs="Times New Roman"/>
          <w:sz w:val="24"/>
          <w:szCs w:val="24"/>
        </w:rPr>
      </w:pPr>
      <w:r>
        <w:rPr>
          <w:rFonts w:ascii="Times New Roman" w:hAnsi="Times New Roman" w:cs="Times New Roman"/>
          <w:b/>
          <w:bCs/>
          <w:caps/>
          <w:sz w:val="24"/>
          <w:szCs w:val="24"/>
        </w:rPr>
        <w:t xml:space="preserve">Conclusion and Relevance </w:t>
      </w:r>
      <w:r>
        <w:rPr>
          <w:rFonts w:ascii="Times New Roman" w:hAnsi="Times New Roman" w:cs="Times New Roman"/>
          <w:sz w:val="24"/>
          <w:szCs w:val="24"/>
        </w:rPr>
        <w:t xml:space="preserve">The findings indicate that COVID-19 events could be associated with PTG as a potential positive outcome. Future investigation should pursue more prospective design and explore the biobehavioral mechanisms underlying this relationship to promote PTG-related better outcomes in patient-centered care. (250 words + four subtitles). </w:t>
      </w:r>
    </w:p>
    <w:p w14:paraId="5BE8C426" w14:textId="77777777" w:rsidR="00FF45A0" w:rsidRDefault="00FF45A0" w:rsidP="00FF45A0">
      <w:pPr>
        <w:spacing w:after="0" w:line="480" w:lineRule="auto"/>
        <w:rPr>
          <w:rFonts w:ascii="Times New Roman" w:eastAsia="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i/>
          <w:iCs/>
          <w:sz w:val="24"/>
          <w:szCs w:val="24"/>
        </w:rPr>
        <w:t xml:space="preserve">Keywords: </w:t>
      </w:r>
      <w:r>
        <w:rPr>
          <w:rFonts w:ascii="Times New Roman" w:hAnsi="Times New Roman" w:cs="Times New Roman"/>
          <w:sz w:val="24"/>
          <w:szCs w:val="24"/>
        </w:rPr>
        <w:t xml:space="preserve">Meta-analysis and systematic review, </w:t>
      </w:r>
      <w:r>
        <w:rPr>
          <w:rFonts w:ascii="Times New Roman" w:eastAsia="Times New Roman" w:hAnsi="Times New Roman" w:cs="Times New Roman"/>
          <w:sz w:val="24"/>
          <w:szCs w:val="24"/>
        </w:rPr>
        <w:t>cardiovascular disease (COVID-19), post-traumatic growth (PTG), myocardial infarction, stroke, cardiac procedures</w:t>
      </w:r>
    </w:p>
    <w:p w14:paraId="0BB9E02B" w14:textId="77777777" w:rsidR="00FF45A0" w:rsidRDefault="00FF45A0" w:rsidP="00FF45A0">
      <w:pPr>
        <w:spacing w:after="0" w:line="480" w:lineRule="auto"/>
        <w:rPr>
          <w:rFonts w:ascii="Times New Roman" w:eastAsia="Times New Roman" w:hAnsi="Times New Roman" w:cs="Times New Roman"/>
          <w:sz w:val="24"/>
          <w:szCs w:val="24"/>
        </w:rPr>
      </w:pPr>
    </w:p>
    <w:p w14:paraId="74D9767C" w14:textId="77777777" w:rsidR="00FF45A0" w:rsidRDefault="00FF45A0" w:rsidP="00FF45A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Key Points</w:t>
      </w:r>
    </w:p>
    <w:p w14:paraId="55A35AF9" w14:textId="77777777" w:rsidR="00FF45A0" w:rsidRPr="000B175C" w:rsidRDefault="00FF45A0" w:rsidP="00FF45A0">
      <w:pPr>
        <w:spacing w:after="0" w:line="480" w:lineRule="auto"/>
        <w:rPr>
          <w:rFonts w:ascii="Times New Roman" w:hAnsi="Times New Roman" w:cs="Times New Roman"/>
          <w:sz w:val="24"/>
          <w:szCs w:val="24"/>
        </w:rPr>
      </w:pPr>
      <w:r>
        <w:rPr>
          <w:rFonts w:ascii="Times New Roman" w:hAnsi="Times New Roman" w:cs="Times New Roman"/>
          <w:b/>
          <w:bCs/>
          <w:sz w:val="24"/>
          <w:szCs w:val="24"/>
        </w:rPr>
        <w:t>Question</w:t>
      </w:r>
      <w:r>
        <w:rPr>
          <w:rFonts w:ascii="Times New Roman" w:hAnsi="Times New Roman" w:cs="Times New Roman"/>
          <w:sz w:val="24"/>
          <w:szCs w:val="24"/>
        </w:rPr>
        <w:t xml:space="preserve"> Is Covid-19 potentially associated with posttraumatic growth among patients, health care providers, and general </w:t>
      </w:r>
      <w:r w:rsidRPr="000B175C">
        <w:rPr>
          <w:rFonts w:ascii="Times New Roman" w:hAnsi="Times New Roman" w:cs="Times New Roman"/>
          <w:sz w:val="24"/>
          <w:szCs w:val="24"/>
        </w:rPr>
        <w:t>population globally exposed to the deadly pandemic?</w:t>
      </w:r>
    </w:p>
    <w:p w14:paraId="76E5D9E5" w14:textId="77777777" w:rsidR="00FF45A0" w:rsidRDefault="00FF45A0" w:rsidP="00FF45A0">
      <w:pPr>
        <w:spacing w:after="0" w:line="480" w:lineRule="auto"/>
        <w:rPr>
          <w:rFonts w:ascii="Times New Roman" w:hAnsi="Times New Roman" w:cs="Times New Roman"/>
          <w:sz w:val="24"/>
          <w:szCs w:val="24"/>
        </w:rPr>
      </w:pPr>
      <w:r w:rsidRPr="000B175C">
        <w:rPr>
          <w:rFonts w:ascii="Times New Roman" w:hAnsi="Times New Roman" w:cs="Times New Roman"/>
          <w:b/>
          <w:bCs/>
          <w:sz w:val="24"/>
          <w:szCs w:val="24"/>
        </w:rPr>
        <w:t xml:space="preserve">Findings </w:t>
      </w:r>
      <w:r w:rsidRPr="000B175C">
        <w:rPr>
          <w:rFonts w:ascii="Times New Roman" w:hAnsi="Times New Roman" w:cs="Times New Roman"/>
          <w:sz w:val="24"/>
          <w:szCs w:val="24"/>
        </w:rPr>
        <w:t xml:space="preserve">In this meta-analysis </w:t>
      </w:r>
      <w:r w:rsidRPr="00DE6BFD">
        <w:rPr>
          <w:rFonts w:ascii="Times New Roman" w:hAnsi="Times New Roman" w:cs="Times New Roman"/>
          <w:sz w:val="24"/>
          <w:szCs w:val="24"/>
        </w:rPr>
        <w:t>30 studies including 42, 386.</w:t>
      </w:r>
      <w:r w:rsidRPr="13A37748">
        <w:rPr>
          <w:rFonts w:ascii="Times New Roman" w:hAnsi="Times New Roman" w:cs="Times New Roman"/>
          <w:sz w:val="24"/>
          <w:szCs w:val="24"/>
        </w:rPr>
        <w:t xml:space="preserve"> individuals, PTG was associated with individuals exposed to Covid-19 in both medical settings and beyond; the pooled association was consistent with that of findings from studies with diverse populations.</w:t>
      </w:r>
    </w:p>
    <w:p w14:paraId="6AE5256B" w14:textId="77777777" w:rsidR="00FF45A0" w:rsidRDefault="00FF45A0" w:rsidP="00FF45A0">
      <w:pPr>
        <w:spacing w:after="0" w:line="480" w:lineRule="auto"/>
        <w:rPr>
          <w:rFonts w:ascii="Times New Roman" w:hAnsi="Times New Roman" w:cs="Times New Roman"/>
          <w:sz w:val="24"/>
          <w:szCs w:val="24"/>
        </w:rPr>
      </w:pPr>
      <w:r>
        <w:rPr>
          <w:rFonts w:ascii="Times New Roman" w:hAnsi="Times New Roman" w:cs="Times New Roman"/>
          <w:b/>
          <w:bCs/>
          <w:sz w:val="24"/>
          <w:szCs w:val="24"/>
        </w:rPr>
        <w:t xml:space="preserve">Meaning </w:t>
      </w:r>
      <w:r>
        <w:rPr>
          <w:rFonts w:ascii="Times New Roman" w:hAnsi="Times New Roman" w:cs="Times New Roman"/>
          <w:sz w:val="24"/>
          <w:szCs w:val="24"/>
        </w:rPr>
        <w:t>The findings suggest that an optimal outcome, posttraumatic growth, could occur among various populations affected by Covid-19 and that attention to this positive side of this global existential threat may be important for mental and public health during the pandemic.</w:t>
      </w:r>
    </w:p>
    <w:p w14:paraId="73D96431" w14:textId="77777777" w:rsidR="00FF45A0" w:rsidRDefault="00FF45A0" w:rsidP="00FF45A0">
      <w:pPr>
        <w:spacing w:after="0" w:line="480" w:lineRule="auto"/>
        <w:rPr>
          <w:rFonts w:ascii="Times New Roman" w:eastAsia="Times New Roman" w:hAnsi="Times New Roman" w:cs="Times New Roman"/>
          <w:sz w:val="24"/>
          <w:szCs w:val="24"/>
        </w:rPr>
        <w:sectPr w:rsidR="00FF45A0" w:rsidSect="00346F78">
          <w:headerReference w:type="default" r:id="rId14"/>
          <w:pgSz w:w="12240" w:h="15840"/>
          <w:pgMar w:top="1440" w:right="1440" w:bottom="1440" w:left="1440" w:header="720" w:footer="0" w:gutter="0"/>
          <w:pgNumType w:start="1"/>
          <w:cols w:space="720"/>
          <w:formProt w:val="0"/>
          <w:docGrid w:linePitch="360" w:charSpace="4096"/>
        </w:sectPr>
      </w:pPr>
    </w:p>
    <w:p w14:paraId="75E5A269" w14:textId="77777777" w:rsidR="00FF45A0" w:rsidRDefault="00FF45A0" w:rsidP="00FF45A0">
      <w:pPr>
        <w:tabs>
          <w:tab w:val="left" w:pos="1808"/>
        </w:tabs>
        <w:spacing w:after="0" w:line="480" w:lineRule="auto"/>
        <w:rPr>
          <w:rFonts w:ascii="Times New Roman" w:hAnsi="Times New Roman" w:cs="Times New Roman"/>
          <w:sz w:val="24"/>
          <w:szCs w:val="24"/>
        </w:rPr>
      </w:pPr>
    </w:p>
    <w:p w14:paraId="059484AB" w14:textId="77777777" w:rsidR="00FF45A0" w:rsidRDefault="00FF45A0" w:rsidP="00FF45A0">
      <w:pPr>
        <w:tabs>
          <w:tab w:val="left" w:pos="4950"/>
        </w:tabs>
        <w:spacing w:after="0" w:line="480" w:lineRule="auto"/>
        <w:jc w:val="center"/>
      </w:pPr>
      <w:r>
        <w:rPr>
          <w:rFonts w:ascii="Times New Roman" w:hAnsi="Times New Roman" w:cs="Times New Roman"/>
          <w:b/>
          <w:bCs/>
          <w:color w:val="333333"/>
          <w:sz w:val="24"/>
          <w:szCs w:val="24"/>
          <w:shd w:val="clear" w:color="auto" w:fill="FFFFFF"/>
        </w:rPr>
        <w:t>Introduction</w:t>
      </w:r>
    </w:p>
    <w:p w14:paraId="2DB2449A" w14:textId="77777777" w:rsidR="00FF45A0" w:rsidRPr="00FC40C9" w:rsidRDefault="00FF45A0" w:rsidP="00FF45A0">
      <w:pPr>
        <w:tabs>
          <w:tab w:val="left" w:pos="4950"/>
        </w:tabs>
        <w:spacing w:after="0" w:line="480" w:lineRule="auto"/>
        <w:ind w:firstLine="72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Since the World Health Organization declared the 2019 novel coronavirus (Covid-19) as a global emergency (Sohrabi et al., 2020), the pandemic has created a sweeping impact on mortality and detrimental psychiatric consequences (O’Connor et al., 2020; </w:t>
      </w:r>
      <w:r>
        <w:rPr>
          <w:rFonts w:ascii="Times New Roman" w:hAnsi="Times New Roman" w:cs="Times New Roman"/>
          <w:sz w:val="24"/>
          <w:szCs w:val="24"/>
          <w:shd w:val="clear" w:color="auto" w:fill="FFFFFF"/>
        </w:rPr>
        <w:t>Wang et al., 2022</w:t>
      </w:r>
      <w:r>
        <w:rPr>
          <w:rFonts w:ascii="Times New Roman" w:hAnsi="Times New Roman" w:cs="Times New Roman"/>
          <w:color w:val="333333"/>
          <w:sz w:val="24"/>
          <w:szCs w:val="24"/>
          <w:shd w:val="clear" w:color="auto" w:fill="FFFFFF"/>
        </w:rPr>
        <w:t xml:space="preserve">). Unlike other severe diseases (e.g., cardiovascular diseases, cancer), Covid-19’s effect is pervasive and traumatic, influencing many sectors of populations (Krishnamoorthy et al., 2020) and at all levels (individual, family, community, nation, and the word). In medical settings, its highly contiguous nature also </w:t>
      </w:r>
      <w:proofErr w:type="spellStart"/>
      <w:r>
        <w:rPr>
          <w:rFonts w:ascii="Times New Roman" w:hAnsi="Times New Roman" w:cs="Times New Roman"/>
          <w:color w:val="333333"/>
          <w:sz w:val="24"/>
          <w:szCs w:val="24"/>
          <w:shd w:val="clear" w:color="auto" w:fill="FFFFFF"/>
        </w:rPr>
        <w:t>generatYed</w:t>
      </w:r>
      <w:proofErr w:type="spellEnd"/>
      <w:r>
        <w:rPr>
          <w:rFonts w:ascii="Times New Roman" w:hAnsi="Times New Roman" w:cs="Times New Roman"/>
          <w:color w:val="333333"/>
          <w:sz w:val="24"/>
          <w:szCs w:val="24"/>
          <w:shd w:val="clear" w:color="auto" w:fill="FFFFFF"/>
        </w:rPr>
        <w:t xml:space="preserve"> health and existential threats to both patients and health-care providers </w:t>
      </w:r>
      <w:r w:rsidRPr="00FC40C9">
        <w:rPr>
          <w:rFonts w:ascii="Times New Roman" w:hAnsi="Times New Roman" w:cs="Times New Roman"/>
          <w:color w:val="333333"/>
          <w:sz w:val="24"/>
          <w:szCs w:val="24"/>
          <w:shd w:val="clear" w:color="auto" w:fill="FFFFFF"/>
        </w:rPr>
        <w:t>(</w:t>
      </w:r>
      <w:proofErr w:type="spellStart"/>
      <w:r>
        <w:rPr>
          <w:rFonts w:ascii="Times New Roman" w:hAnsi="Times New Roman" w:cs="Times New Roman"/>
          <w:color w:val="333333"/>
          <w:sz w:val="24"/>
          <w:szCs w:val="24"/>
          <w:shd w:val="clear" w:color="auto" w:fill="FFFFFF"/>
        </w:rPr>
        <w:t>Adjorlolo</w:t>
      </w:r>
      <w:proofErr w:type="spellEnd"/>
      <w:r>
        <w:rPr>
          <w:rFonts w:ascii="Times New Roman" w:hAnsi="Times New Roman" w:cs="Times New Roman"/>
          <w:color w:val="333333"/>
          <w:sz w:val="24"/>
          <w:szCs w:val="24"/>
          <w:shd w:val="clear" w:color="auto" w:fill="FFFFFF"/>
        </w:rPr>
        <w:t xml:space="preserve"> et al., 2022; Castiglioni et al., 2023; Chen et al., 2021; </w:t>
      </w:r>
      <w:r w:rsidRPr="00C33C0E">
        <w:rPr>
          <w:rFonts w:ascii="Times New Roman" w:hAnsi="Times New Roman" w:cs="Times New Roman"/>
        </w:rPr>
        <w:t>Khattab</w:t>
      </w:r>
      <w:r w:rsidRPr="00C33C0E">
        <w:rPr>
          <w:rFonts w:ascii="Times New Roman" w:hAnsi="Times New Roman" w:cs="Times New Roman"/>
          <w:sz w:val="24"/>
          <w:szCs w:val="24"/>
        </w:rPr>
        <w:t xml:space="preserve"> et al., 2020</w:t>
      </w:r>
      <w:r>
        <w:rPr>
          <w:rFonts w:ascii="Times New Roman" w:hAnsi="Times New Roman" w:cs="Times New Roman"/>
          <w:sz w:val="24"/>
          <w:szCs w:val="24"/>
        </w:rPr>
        <w:t xml:space="preserve">; Lewis et al., 2022; </w:t>
      </w:r>
      <w:r>
        <w:rPr>
          <w:rFonts w:ascii="Times New Roman" w:hAnsi="Times New Roman" w:cs="Times New Roman"/>
          <w:color w:val="333333"/>
          <w:sz w:val="24"/>
          <w:szCs w:val="24"/>
          <w:shd w:val="clear" w:color="auto" w:fill="FFFFFF"/>
        </w:rPr>
        <w:t>Yeung et al., 2022; Zhang et al., 2021</w:t>
      </w:r>
      <w:r w:rsidRPr="00FC40C9">
        <w:rPr>
          <w:rFonts w:ascii="Times New Roman" w:hAnsi="Times New Roman" w:cs="Times New Roman"/>
          <w:color w:val="333333"/>
          <w:sz w:val="24"/>
          <w:szCs w:val="24"/>
          <w:shd w:val="clear" w:color="auto" w:fill="FFFFFF"/>
        </w:rPr>
        <w:t xml:space="preserve">). </w:t>
      </w:r>
    </w:p>
    <w:p w14:paraId="2AFE8F6E" w14:textId="77777777" w:rsidR="00FF45A0" w:rsidRDefault="00FF45A0" w:rsidP="00FF45A0">
      <w:pPr>
        <w:tabs>
          <w:tab w:val="left" w:pos="4950"/>
        </w:tabs>
        <w:spacing w:after="0" w:line="480" w:lineRule="auto"/>
        <w:ind w:firstLine="72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Because of exposure to COVID-19, psychiatric stress and alter human cognition (e.g., negative thoughts or views of the world) could rise as do following other traumas (Moreland et al., 2023).</w:t>
      </w:r>
      <w:r>
        <w:rPr>
          <w:rFonts w:ascii="Arial" w:hAnsi="Arial" w:cs="Arial"/>
          <w:color w:val="333333"/>
          <w:sz w:val="21"/>
          <w:szCs w:val="21"/>
          <w:shd w:val="clear" w:color="auto" w:fill="FFFFFF"/>
        </w:rPr>
        <w:t xml:space="preserve"> </w:t>
      </w:r>
      <w:r>
        <w:rPr>
          <w:rFonts w:ascii="Times New Roman" w:hAnsi="Times New Roman" w:cs="Times New Roman"/>
          <w:color w:val="333333"/>
          <w:sz w:val="24"/>
          <w:szCs w:val="24"/>
          <w:shd w:val="clear" w:color="auto" w:fill="FFFFFF"/>
        </w:rPr>
        <w:t xml:space="preserve"> However, positive cognition, such as posttraumatic growth (PTG), can also emerge with struggles as trauma-related psychological gains (e.g., positive mindset changes in cognition and worldview) </w:t>
      </w:r>
      <w:commentRangeStart w:id="2"/>
      <w:r>
        <w:rPr>
          <w:rFonts w:ascii="Times New Roman" w:hAnsi="Times New Roman" w:cs="Times New Roman"/>
          <w:color w:val="333333"/>
          <w:sz w:val="24"/>
          <w:szCs w:val="24"/>
          <w:shd w:val="clear" w:color="auto" w:fill="FFFFFF"/>
        </w:rPr>
        <w:t>(</w:t>
      </w:r>
      <w:r w:rsidRPr="00610D9A">
        <w:rPr>
          <w:rFonts w:ascii="Times New Roman" w:hAnsi="Times New Roman" w:cs="Times New Roman"/>
          <w:sz w:val="24"/>
          <w:szCs w:val="24"/>
          <w:highlight w:val="cyan"/>
        </w:rPr>
        <w:t>Calhoun &amp; Tedeschi</w:t>
      </w:r>
      <w:r>
        <w:rPr>
          <w:rFonts w:ascii="Times New Roman" w:hAnsi="Times New Roman" w:cs="Times New Roman"/>
          <w:sz w:val="24"/>
          <w:szCs w:val="24"/>
        </w:rPr>
        <w:t>, 2006</w:t>
      </w:r>
      <w:r>
        <w:rPr>
          <w:rFonts w:ascii="Times New Roman" w:hAnsi="Times New Roman" w:cs="Times New Roman"/>
          <w:color w:val="333333"/>
          <w:sz w:val="24"/>
          <w:szCs w:val="24"/>
          <w:shd w:val="clear" w:color="auto" w:fill="FFFFFF"/>
        </w:rPr>
        <w:t>).</w:t>
      </w:r>
      <w:commentRangeEnd w:id="2"/>
      <w:r>
        <w:rPr>
          <w:rStyle w:val="CommentReference"/>
        </w:rPr>
        <w:commentReference w:id="2"/>
      </w:r>
      <w:r>
        <w:rPr>
          <w:rFonts w:ascii="Times New Roman" w:hAnsi="Times New Roman" w:cs="Times New Roman"/>
          <w:color w:val="333333"/>
          <w:sz w:val="24"/>
          <w:szCs w:val="24"/>
          <w:shd w:val="clear" w:color="auto" w:fill="FFFFFF"/>
        </w:rPr>
        <w:t xml:space="preserve"> Most observed domains of PTG involved greater positive changes in personal strength, appreciation of life, and social relationships.</w:t>
      </w:r>
      <w:r w:rsidRPr="009D312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PTG is also a kind of better outcomes in patients with life-altering diseases (</w:t>
      </w:r>
      <w:r>
        <w:rPr>
          <w:rFonts w:ascii="Times New Roman" w:hAnsi="Times New Roman" w:cs="Times New Roman"/>
          <w:sz w:val="24"/>
          <w:szCs w:val="24"/>
          <w:shd w:val="clear" w:color="auto" w:fill="FFFFFF"/>
        </w:rPr>
        <w:t xml:space="preserve">Ma et al., 2022; </w:t>
      </w:r>
      <w:proofErr w:type="spellStart"/>
      <w:r w:rsidRPr="00610D9A">
        <w:rPr>
          <w:rFonts w:ascii="Times New Roman" w:hAnsi="Times New Roman" w:cs="Times New Roman"/>
          <w:sz w:val="24"/>
          <w:szCs w:val="24"/>
          <w:shd w:val="clear" w:color="auto" w:fill="FFFFFF"/>
        </w:rPr>
        <w:t>Pięta</w:t>
      </w:r>
      <w:proofErr w:type="spellEnd"/>
      <w:r w:rsidRPr="00610D9A">
        <w:rPr>
          <w:rFonts w:ascii="Times New Roman" w:hAnsi="Times New Roman" w:cs="Times New Roman"/>
          <w:sz w:val="24"/>
          <w:szCs w:val="24"/>
          <w:shd w:val="clear" w:color="auto" w:fill="FFFFFF"/>
        </w:rPr>
        <w:t xml:space="preserve"> &amp; </w:t>
      </w:r>
      <w:proofErr w:type="spellStart"/>
      <w:r w:rsidRPr="00610D9A">
        <w:rPr>
          <w:rFonts w:ascii="Times New Roman" w:hAnsi="Times New Roman" w:cs="Times New Roman"/>
          <w:sz w:val="24"/>
          <w:szCs w:val="24"/>
          <w:shd w:val="clear" w:color="auto" w:fill="FFFFFF"/>
        </w:rPr>
        <w:t>Rzeszutek</w:t>
      </w:r>
      <w:proofErr w:type="spellEnd"/>
      <w:r w:rsidRPr="00610D9A">
        <w:rPr>
          <w:rFonts w:ascii="Times New Roman" w:hAnsi="Times New Roman" w:cs="Times New Roman"/>
          <w:sz w:val="24"/>
          <w:szCs w:val="24"/>
          <w:shd w:val="clear" w:color="auto" w:fill="FFFFFF"/>
        </w:rPr>
        <w:t>, 2022</w:t>
      </w:r>
      <w:r w:rsidRPr="00610D9A">
        <w:rPr>
          <w:rFonts w:ascii="Times New Roman" w:eastAsia="Times New Roman" w:hAnsi="Times New Roman" w:cs="Times New Roman"/>
          <w:sz w:val="24"/>
          <w:szCs w:val="24"/>
        </w:rPr>
        <w:t>;</w:t>
      </w:r>
      <w:r w:rsidRPr="0013402C">
        <w:rPr>
          <w:rFonts w:ascii="Times New Roman" w:eastAsia="Times New Roman" w:hAnsi="Times New Roman" w:cs="Times New Roman"/>
          <w:sz w:val="24"/>
          <w:szCs w:val="24"/>
        </w:rPr>
        <w:t xml:space="preserve"> Sawyer et al., 2010; Shand et al., 2015</w:t>
      </w:r>
      <w:r w:rsidRPr="00610D9A">
        <w:rPr>
          <w:rFonts w:ascii="Times New Roman" w:hAnsi="Times New Roman" w:cs="Times New Roman"/>
          <w:sz w:val="24"/>
          <w:szCs w:val="24"/>
          <w:shd w:val="clear" w:color="auto" w:fill="FFFFFF"/>
        </w:rPr>
        <w:t xml:space="preserve">; </w:t>
      </w:r>
      <w:proofErr w:type="spellStart"/>
      <w:r w:rsidRPr="008E2A6F">
        <w:rPr>
          <w:rFonts w:ascii="Times New Roman" w:eastAsia="Times New Roman" w:hAnsi="Times New Roman" w:cs="Times New Roman"/>
          <w:sz w:val="24"/>
          <w:szCs w:val="24"/>
          <w:highlight w:val="cyan"/>
        </w:rPr>
        <w:t>Tsi</w:t>
      </w:r>
      <w:proofErr w:type="spellEnd"/>
      <w:r>
        <w:rPr>
          <w:rFonts w:ascii="Times New Roman" w:eastAsia="Times New Roman" w:hAnsi="Times New Roman" w:cs="Times New Roman"/>
          <w:sz w:val="24"/>
          <w:szCs w:val="24"/>
        </w:rPr>
        <w:t xml:space="preserve"> et al., 2015</w:t>
      </w:r>
      <w:r w:rsidRPr="0013402C">
        <w:rPr>
          <w:rFonts w:ascii="Times New Roman" w:eastAsia="Times New Roman" w:hAnsi="Times New Roman" w:cs="Times New Roman"/>
          <w:sz w:val="24"/>
          <w:szCs w:val="24"/>
        </w:rPr>
        <w:t>; Wang et al., 2022</w:t>
      </w:r>
      <w:r>
        <w:rPr>
          <w:rFonts w:ascii="Times New Roman" w:hAnsi="Times New Roman" w:cs="Times New Roman"/>
          <w:color w:val="333333"/>
          <w:sz w:val="24"/>
          <w:szCs w:val="24"/>
          <w:shd w:val="clear" w:color="auto" w:fill="FFFFFF"/>
        </w:rPr>
        <w:t xml:space="preserve">). </w:t>
      </w:r>
      <w:r>
        <w:rPr>
          <w:rFonts w:ascii="Times New Roman" w:hAnsi="Times New Roman" w:cs="Times New Roman"/>
          <w:sz w:val="24"/>
          <w:szCs w:val="24"/>
        </w:rPr>
        <w:t xml:space="preserve">A </w:t>
      </w:r>
      <w:r w:rsidRPr="0079106A">
        <w:rPr>
          <w:rFonts w:ascii="Times New Roman" w:hAnsi="Times New Roman" w:cs="Times New Roman"/>
          <w:sz w:val="24"/>
          <w:szCs w:val="24"/>
        </w:rPr>
        <w:t>few</w:t>
      </w:r>
      <w:r w:rsidRPr="001F214D">
        <w:rPr>
          <w:rFonts w:ascii="Times New Roman" w:hAnsi="Times New Roman" w:cs="Times New Roman"/>
          <w:sz w:val="24"/>
          <w:szCs w:val="24"/>
        </w:rPr>
        <w:t xml:space="preserve"> meta-analyses have associated this phenomenon with low mortality in non-pandemic patients </w:t>
      </w:r>
      <w:commentRangeStart w:id="3"/>
      <w:r w:rsidRPr="20EFCC27">
        <w:rPr>
          <w:rFonts w:ascii="Times New Roman" w:hAnsi="Times New Roman" w:cs="Times New Roman"/>
          <w:sz w:val="24"/>
          <w:szCs w:val="24"/>
          <w:highlight w:val="yellow"/>
        </w:rPr>
        <w:t>(Ma, Wan &amp; Chen, 2022); Wan, Huang &amp; Peng, 2023)</w:t>
      </w:r>
      <w:commentRangeEnd w:id="3"/>
      <w:r>
        <w:rPr>
          <w:rStyle w:val="CommentReference"/>
        </w:rPr>
        <w:commentReference w:id="3"/>
      </w:r>
      <w:r w:rsidRPr="20EFCC27">
        <w:rPr>
          <w:rFonts w:ascii="Times New Roman" w:hAnsi="Times New Roman" w:cs="Times New Roman"/>
          <w:sz w:val="24"/>
          <w:szCs w:val="24"/>
          <w:highlight w:val="yellow"/>
        </w:rPr>
        <w:t>.</w:t>
      </w:r>
    </w:p>
    <w:p w14:paraId="02D12D61" w14:textId="77777777" w:rsidR="00FF45A0" w:rsidRDefault="00FF45A0" w:rsidP="00FF45A0">
      <w:pPr>
        <w:tabs>
          <w:tab w:val="left" w:pos="4950"/>
        </w:tabs>
        <w:spacing w:after="0" w:line="480" w:lineRule="auto"/>
        <w:ind w:firstLine="720"/>
        <w:rPr>
          <w:rFonts w:ascii="Times New Roman" w:hAnsi="Times New Roman" w:cs="Times New Roman"/>
          <w:sz w:val="24"/>
          <w:szCs w:val="24"/>
        </w:rPr>
      </w:pPr>
      <w:r>
        <w:rPr>
          <w:rFonts w:ascii="Times New Roman" w:hAnsi="Times New Roman" w:cs="Times New Roman"/>
          <w:color w:val="333333"/>
          <w:sz w:val="24"/>
          <w:szCs w:val="24"/>
          <w:shd w:val="clear" w:color="auto" w:fill="FFFFFF"/>
        </w:rPr>
        <w:t xml:space="preserve">Given the long-term and vast impact of Covid-19 </w:t>
      </w:r>
      <w:r w:rsidRPr="00C33C0E">
        <w:rPr>
          <w:rFonts w:ascii="Times New Roman" w:hAnsi="Times New Roman" w:cs="Times New Roman"/>
          <w:color w:val="333333"/>
          <w:sz w:val="28"/>
          <w:szCs w:val="28"/>
          <w:shd w:val="clear" w:color="auto" w:fill="FFFFFF"/>
        </w:rPr>
        <w:t>(</w:t>
      </w:r>
      <w:commentRangeStart w:id="4"/>
      <w:r w:rsidRPr="00E741F2">
        <w:rPr>
          <w:rFonts w:ascii="Times New Roman" w:hAnsi="Times New Roman" w:cs="Times New Roman"/>
        </w:rPr>
        <w:t>Emek, et al., 2021;</w:t>
      </w:r>
      <w:commentRangeEnd w:id="4"/>
      <w:r w:rsidRPr="00E741F2">
        <w:rPr>
          <w:rStyle w:val="CommentReference"/>
          <w:rFonts w:ascii="Times New Roman" w:hAnsi="Times New Roman" w:cs="Times New Roman"/>
        </w:rPr>
        <w:commentReference w:id="4"/>
      </w:r>
      <w:r>
        <w:t xml:space="preserve"> </w:t>
      </w:r>
      <w:proofErr w:type="spellStart"/>
      <w:r w:rsidRPr="00C33C0E">
        <w:rPr>
          <w:rFonts w:ascii="Times New Roman" w:hAnsi="Times New Roman" w:cs="Times New Roman"/>
          <w:sz w:val="24"/>
          <w:szCs w:val="24"/>
        </w:rPr>
        <w:t>Parums</w:t>
      </w:r>
      <w:proofErr w:type="spellEnd"/>
      <w:r w:rsidRPr="00C33C0E">
        <w:rPr>
          <w:rFonts w:ascii="Times New Roman" w:hAnsi="Times New Roman" w:cs="Times New Roman"/>
          <w:sz w:val="24"/>
          <w:szCs w:val="24"/>
        </w:rPr>
        <w:t>, 2021</w:t>
      </w:r>
      <w:r>
        <w:rPr>
          <w:rFonts w:ascii="Times New Roman" w:hAnsi="Times New Roman" w:cs="Times New Roman"/>
          <w:color w:val="333333"/>
          <w:sz w:val="24"/>
          <w:szCs w:val="24"/>
          <w:shd w:val="clear" w:color="auto" w:fill="FFFFFF"/>
        </w:rPr>
        <w:t xml:space="preserve">), it is necessary to examine if PTG cooccur with this pandemic as a modifiable dimension of outcomes </w:t>
      </w:r>
      <w:r>
        <w:rPr>
          <w:rFonts w:ascii="Times New Roman" w:hAnsi="Times New Roman" w:cs="Times New Roman"/>
          <w:color w:val="333333"/>
          <w:sz w:val="24"/>
          <w:szCs w:val="24"/>
          <w:shd w:val="clear" w:color="auto" w:fill="FFFFFF"/>
        </w:rPr>
        <w:lastRenderedPageBreak/>
        <w:t xml:space="preserve">in the United States and globally. In 2021, a national representative study of US veterans reported moderate to greater levels of PTG resulting from the COVID-19 experience, especially among those suffering from posttraumatic stress symptoms (PTSD) linked with positive Covid-19 results (Pietrzak et al., 2021). Other studies have also shown the emergence of Covid-19-related PTG in the United States and other countries. To </w:t>
      </w:r>
      <w:r>
        <w:rPr>
          <w:rFonts w:ascii="Times New Roman" w:hAnsi="Times New Roman" w:cs="Times New Roman"/>
          <w:sz w:val="24"/>
          <w:szCs w:val="24"/>
        </w:rPr>
        <w:t>provide more reliable and robust conclusion on this positive worldview-based mindset change across different sectors of populations (</w:t>
      </w:r>
      <w:r>
        <w:rPr>
          <w:rFonts w:ascii="Times New Roman" w:hAnsi="Times New Roman" w:cs="Times New Roman"/>
          <w:color w:val="333333"/>
          <w:sz w:val="24"/>
          <w:szCs w:val="24"/>
          <w:shd w:val="clear" w:color="auto" w:fill="FFFFFF"/>
        </w:rPr>
        <w:t>general populations, health-care providers, and infected patients), w</w:t>
      </w:r>
      <w:r>
        <w:rPr>
          <w:rFonts w:ascii="Times New Roman" w:hAnsi="Times New Roman" w:cs="Times New Roman"/>
          <w:sz w:val="24"/>
          <w:szCs w:val="24"/>
        </w:rPr>
        <w:t xml:space="preserve">e conducted this first meta-analytic review to examining PTG during and post COVID-19. </w:t>
      </w:r>
    </w:p>
    <w:p w14:paraId="2DC6A17B" w14:textId="77777777" w:rsidR="00FF45A0" w:rsidRDefault="00FF45A0" w:rsidP="00FF45A0">
      <w:pPr>
        <w:spacing w:after="0" w:line="480" w:lineRule="auto"/>
        <w:ind w:firstLine="720"/>
        <w:rPr>
          <w:rFonts w:ascii="Times New Roman" w:hAnsi="Times New Roman" w:cs="Times New Roman"/>
          <w:color w:val="333333"/>
          <w:sz w:val="24"/>
          <w:szCs w:val="24"/>
          <w:highlight w:val="yellow"/>
          <w:shd w:val="clear" w:color="auto" w:fill="FFFFFF"/>
        </w:rPr>
      </w:pPr>
      <w:r>
        <w:rPr>
          <w:rFonts w:ascii="Times New Roman" w:hAnsi="Times New Roman" w:cs="Times New Roman"/>
          <w:sz w:val="24"/>
          <w:szCs w:val="24"/>
        </w:rPr>
        <w:t>A</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meta-analyses</w:t>
      </w:r>
      <w:proofErr w:type="gramEnd"/>
      <w:r>
        <w:rPr>
          <w:rFonts w:ascii="Times New Roman" w:eastAsia="Times New Roman" w:hAnsi="Times New Roman" w:cs="Times New Roman"/>
          <w:sz w:val="24"/>
          <w:szCs w:val="24"/>
        </w:rPr>
        <w:t xml:space="preserve"> on another pandemic has demonstrated the relationship between PTG and adjustment among individuals living with HIV/AIDS (</w:t>
      </w:r>
      <w:proofErr w:type="spellStart"/>
      <w:r>
        <w:rPr>
          <w:rFonts w:ascii="Times New Roman" w:hAnsi="Times New Roman" w:cs="Times New Roman"/>
          <w:sz w:val="24"/>
          <w:szCs w:val="24"/>
          <w:shd w:val="clear" w:color="auto" w:fill="FFFFFF"/>
        </w:rPr>
        <w:t>Pięta</w:t>
      </w:r>
      <w:proofErr w:type="spellEnd"/>
      <w:r>
        <w:rPr>
          <w:rFonts w:ascii="Times New Roman" w:hAnsi="Times New Roman" w:cs="Times New Roman"/>
          <w:sz w:val="24"/>
          <w:szCs w:val="24"/>
          <w:shd w:val="clear" w:color="auto" w:fill="FFFFFF"/>
        </w:rPr>
        <w:t xml:space="preserve"> &amp; </w:t>
      </w:r>
      <w:proofErr w:type="spellStart"/>
      <w:r>
        <w:rPr>
          <w:rFonts w:ascii="Times New Roman" w:hAnsi="Times New Roman" w:cs="Times New Roman"/>
          <w:sz w:val="24"/>
          <w:szCs w:val="24"/>
          <w:shd w:val="clear" w:color="auto" w:fill="FFFFFF"/>
        </w:rPr>
        <w:t>Rzeszutek</w:t>
      </w:r>
      <w:proofErr w:type="spellEnd"/>
      <w:r>
        <w:rPr>
          <w:rFonts w:ascii="Times New Roman" w:hAnsi="Times New Roman" w:cs="Times New Roman"/>
          <w:sz w:val="24"/>
          <w:szCs w:val="24"/>
          <w:shd w:val="clear" w:color="auto" w:fill="FFFFFF"/>
        </w:rPr>
        <w:t>, 2022)</w:t>
      </w:r>
      <w:r>
        <w:rPr>
          <w:rFonts w:ascii="Times New Roman" w:hAnsi="Times New Roman" w:cs="Times New Roman"/>
          <w:sz w:val="24"/>
          <w:szCs w:val="24"/>
        </w:rPr>
        <w:t xml:space="preserve">. Yet, there is a lack of similar pooled analysis on the observed PTG in recent major pandemics. The paucity implies that more meta-analyses will be desirable for this optimal outcome in future medical research. </w:t>
      </w:r>
      <w:r>
        <w:rPr>
          <w:rFonts w:ascii="Times New Roman" w:eastAsia="Times New Roman" w:hAnsi="Times New Roman" w:cs="Times New Roman"/>
          <w:sz w:val="24"/>
          <w:szCs w:val="24"/>
        </w:rPr>
        <w:t>Accordingly, this</w:t>
      </w:r>
      <w:r>
        <w:rPr>
          <w:rFonts w:ascii="Times New Roman" w:hAnsi="Times New Roman" w:cs="Times New Roman"/>
          <w:sz w:val="24"/>
          <w:szCs w:val="24"/>
        </w:rPr>
        <w:t xml:space="preserve"> study employed a systematic approach to synthesize empirical studies in the United States and around the world. We aimed to reach a more creditable conclusion for an urgent question: Whether PTG could be observed globally under the threat of COVID-19 to mankind</w:t>
      </w:r>
      <w:r w:rsidRPr="00C33C0E">
        <w:rPr>
          <w:rFonts w:ascii="Times New Roman" w:hAnsi="Times New Roman" w:cs="Times New Roman"/>
          <w:sz w:val="24"/>
          <w:szCs w:val="24"/>
        </w:rPr>
        <w:t xml:space="preserve">. </w:t>
      </w:r>
      <w:r w:rsidRPr="00C040CF">
        <w:rPr>
          <w:rFonts w:ascii="Times New Roman" w:eastAsia="Times New Roman" w:hAnsi="Times New Roman" w:cs="Times New Roman"/>
          <w:sz w:val="24"/>
          <w:szCs w:val="24"/>
        </w:rPr>
        <w:t>More specifically,</w:t>
      </w:r>
      <w:r w:rsidRPr="0042089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we </w:t>
      </w:r>
      <w:r w:rsidRPr="00A23829">
        <w:rPr>
          <w:rFonts w:ascii="Times New Roman" w:eastAsia="Times New Roman" w:hAnsi="Times New Roman" w:cs="Times New Roman"/>
          <w:sz w:val="24"/>
          <w:szCs w:val="24"/>
        </w:rPr>
        <w:t>evaluate</w:t>
      </w:r>
      <w:r>
        <w:rPr>
          <w:rFonts w:ascii="Times New Roman" w:eastAsia="Times New Roman" w:hAnsi="Times New Roman" w:cs="Times New Roman"/>
          <w:sz w:val="24"/>
          <w:szCs w:val="24"/>
        </w:rPr>
        <w:t>d</w:t>
      </w:r>
      <w:r w:rsidRPr="00A23829">
        <w:rPr>
          <w:rFonts w:ascii="Times New Roman" w:eastAsia="Times New Roman" w:hAnsi="Times New Roman" w:cs="Times New Roman"/>
          <w:sz w:val="24"/>
          <w:szCs w:val="24"/>
        </w:rPr>
        <w:t xml:space="preserve"> the magnitude and consistency of the pandemic related </w:t>
      </w:r>
      <w:r>
        <w:rPr>
          <w:rFonts w:ascii="Times New Roman" w:eastAsia="Times New Roman" w:hAnsi="Times New Roman" w:cs="Times New Roman"/>
          <w:sz w:val="24"/>
          <w:szCs w:val="24"/>
        </w:rPr>
        <w:t xml:space="preserve">PTG, as a </w:t>
      </w:r>
      <w:r w:rsidRPr="00A23829">
        <w:rPr>
          <w:rFonts w:ascii="Times New Roman" w:eastAsia="Times New Roman" w:hAnsi="Times New Roman" w:cs="Times New Roman"/>
          <w:sz w:val="24"/>
          <w:szCs w:val="24"/>
        </w:rPr>
        <w:t>change in posttraumatic positive cognition.</w:t>
      </w:r>
      <w:r>
        <w:rPr>
          <w:rFonts w:ascii="Times New Roman" w:eastAsia="Times New Roman" w:hAnsi="Times New Roman" w:cs="Times New Roman"/>
          <w:sz w:val="24"/>
          <w:szCs w:val="24"/>
        </w:rPr>
        <w:t xml:space="preserve"> We also conducted subgroup analyses linking PTG with certain risk and protective factors.</w:t>
      </w:r>
      <w:r w:rsidRPr="00C33C0E">
        <w:rPr>
          <w:rFonts w:ascii="Times New Roman" w:eastAsia="Times New Roman" w:hAnsi="Times New Roman" w:cs="Times New Roman"/>
          <w:sz w:val="24"/>
          <w:szCs w:val="24"/>
        </w:rPr>
        <w:t xml:space="preserve"> </w:t>
      </w:r>
    </w:p>
    <w:p w14:paraId="382DAADA" w14:textId="77777777" w:rsidR="00FF45A0" w:rsidRDefault="00FF45A0" w:rsidP="00FF45A0">
      <w:pPr>
        <w:pStyle w:val="Heading1"/>
        <w:spacing w:before="0" w:line="480" w:lineRule="auto"/>
        <w:jc w:val="center"/>
        <w:rPr>
          <w:rFonts w:ascii="Times New Roman" w:hAnsi="Times New Roman" w:cs="Times New Roman"/>
          <w:b/>
          <w:bCs/>
          <w:color w:val="auto"/>
          <w:spacing w:val="-2"/>
          <w:sz w:val="24"/>
          <w:szCs w:val="24"/>
        </w:rPr>
      </w:pPr>
      <w:r>
        <w:rPr>
          <w:rFonts w:ascii="Times New Roman" w:hAnsi="Times New Roman" w:cs="Times New Roman"/>
          <w:b/>
          <w:bCs/>
          <w:color w:val="auto"/>
          <w:spacing w:val="-2"/>
          <w:sz w:val="24"/>
          <w:szCs w:val="24"/>
        </w:rPr>
        <w:t>Methods</w:t>
      </w:r>
    </w:p>
    <w:p w14:paraId="4B003C65" w14:textId="77777777" w:rsidR="00FF45A0" w:rsidRDefault="00FF45A0" w:rsidP="00FF45A0">
      <w:pPr>
        <w:pStyle w:val="Heading1"/>
        <w:spacing w:before="0" w:line="480" w:lineRule="auto"/>
        <w:rPr>
          <w:rFonts w:ascii="Times New Roman" w:hAnsi="Times New Roman" w:cs="Times New Roman"/>
          <w:b/>
          <w:bCs/>
          <w:color w:val="auto"/>
          <w:sz w:val="24"/>
          <w:szCs w:val="24"/>
          <w:lang w:eastAsia="zh-CN"/>
        </w:rPr>
      </w:pPr>
      <w:r>
        <w:rPr>
          <w:rFonts w:ascii="Times New Roman" w:hAnsi="Times New Roman" w:cs="Times New Roman"/>
          <w:b/>
          <w:bCs/>
          <w:color w:val="auto"/>
          <w:spacing w:val="-2"/>
          <w:sz w:val="24"/>
          <w:szCs w:val="24"/>
        </w:rPr>
        <w:t>Data Sources and Searches</w:t>
      </w:r>
    </w:p>
    <w:p w14:paraId="6319C84E" w14:textId="77777777" w:rsidR="00FF45A0" w:rsidRDefault="00FF45A0" w:rsidP="00FF45A0">
      <w:pPr>
        <w:spacing w:after="0" w:line="480" w:lineRule="auto"/>
        <w:ind w:firstLine="720"/>
        <w:rPr>
          <w:rFonts w:ascii="Times New Roman" w:hAnsi="Times New Roman" w:cs="Times New Roman"/>
          <w:spacing w:val="-6"/>
          <w:sz w:val="24"/>
          <w:szCs w:val="24"/>
        </w:rPr>
      </w:pPr>
      <w:r>
        <w:rPr>
          <w:rFonts w:ascii="Times New Roman" w:hAnsi="Times New Roman" w:cs="Times New Roman"/>
          <w:spacing w:val="-6"/>
          <w:sz w:val="24"/>
          <w:szCs w:val="24"/>
        </w:rPr>
        <w:t xml:space="preserve">This systematic meta-analytic review was conducted and presented following the recommendations of the Meta-analysis of Observational Studies in Epidemiology (MOOSE) reporting guideline (Stroup et al., 2000). A systematic literature search of </w:t>
      </w:r>
      <w:r w:rsidRPr="00866506">
        <w:rPr>
          <w:rFonts w:ascii="Times New Roman" w:hAnsi="Times New Roman" w:cs="Times New Roman"/>
          <w:spacing w:val="-6"/>
          <w:sz w:val="24"/>
          <w:szCs w:val="24"/>
        </w:rPr>
        <w:t xml:space="preserve">Ovid MEDLINE, PsycINFO, </w:t>
      </w:r>
      <w:r w:rsidRPr="00866506">
        <w:rPr>
          <w:rFonts w:ascii="Times New Roman" w:hAnsi="Times New Roman" w:cs="Times New Roman"/>
          <w:spacing w:val="-6"/>
          <w:sz w:val="24"/>
          <w:szCs w:val="24"/>
        </w:rPr>
        <w:lastRenderedPageBreak/>
        <w:t xml:space="preserve">Academic Search Complete, and PubMed was performed for research articles published from 2000 since the first year of Covid-19, to 2023. The following Medical and Psychological Subject Heading terms were used to identify studies that assessed PTG in patients with COVID-19: posttraumatic growth, stress-related growth, adverse growth, COVID-19 MI, positive effects, positive outcome and self-growth. Furthermore, references from selected studies and relevant review articles were reviewed to </w:t>
      </w:r>
      <w:commentRangeStart w:id="5"/>
      <w:commentRangeStart w:id="6"/>
      <w:r w:rsidRPr="00866506">
        <w:rPr>
          <w:rFonts w:ascii="Times New Roman" w:hAnsi="Times New Roman" w:cs="Times New Roman"/>
          <w:spacing w:val="-6"/>
          <w:sz w:val="24"/>
          <w:szCs w:val="24"/>
        </w:rPr>
        <w:t xml:space="preserve">identify additional publications (Cui et al., 2021; Feingold et al., 2022; Finstad et al., 2021; Hyun et al., 2021; Kowalski, Carroll &amp; Britt, 2021; Li et al., 2022; Van der Hallen &amp; Godor et al., 2022). </w:t>
      </w:r>
      <w:commentRangeEnd w:id="5"/>
      <w:r w:rsidRPr="00036133">
        <w:rPr>
          <w:rStyle w:val="CommentReference"/>
        </w:rPr>
        <w:commentReference w:id="5"/>
      </w:r>
      <w:commentRangeEnd w:id="6"/>
      <w:r>
        <w:rPr>
          <w:rStyle w:val="CommentReference"/>
        </w:rPr>
        <w:commentReference w:id="6"/>
      </w:r>
    </w:p>
    <w:p w14:paraId="6F263B77" w14:textId="77777777" w:rsidR="00FF45A0" w:rsidRDefault="00FF45A0" w:rsidP="00FF45A0">
      <w:pPr>
        <w:pStyle w:val="Heading1"/>
        <w:spacing w:before="0" w:line="480" w:lineRule="auto"/>
        <w:rPr>
          <w:rFonts w:ascii="Times New Roman" w:hAnsi="Times New Roman" w:cs="Times New Roman"/>
          <w:b/>
          <w:bCs/>
          <w:color w:val="auto"/>
          <w:sz w:val="24"/>
          <w:szCs w:val="24"/>
          <w:lang w:eastAsia="zh-CN"/>
        </w:rPr>
      </w:pPr>
      <w:r>
        <w:rPr>
          <w:rFonts w:ascii="Times New Roman" w:hAnsi="Times New Roman" w:cs="Times New Roman"/>
          <w:b/>
          <w:bCs/>
          <w:color w:val="auto"/>
          <w:spacing w:val="-2"/>
          <w:sz w:val="24"/>
          <w:szCs w:val="24"/>
        </w:rPr>
        <w:t>Study Selection</w:t>
      </w:r>
    </w:p>
    <w:p w14:paraId="28C429FC" w14:textId="77777777" w:rsidR="00FF45A0" w:rsidRDefault="00FF45A0" w:rsidP="00FF45A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Two investigators (A.A., Q.D) independently reviewed the potential candidates for this review. Eligible studies were original empirical research articles that assessed posttraumatic and adulthood growth related terms in different types of people who had various with the global pandemic (e.g., patients, health providers, community dwellers, etc.). Studies on other pandemic only (e.g., Ebola, influenzas) or other disasters were excluded. Then, for the purpose of uniformity of measure, we decide to adopt PTGI (Posttraumatic Growth Inventory) as the standard scale for measuring PTG. Any variants of PTGI such as PTGI-SF that could be easily converted to standard PTGI scale were included.</w:t>
      </w:r>
      <w:r w:rsidRPr="00FE0B36">
        <w:rPr>
          <w:rFonts w:ascii="Times New Roman" w:hAnsi="Times New Roman" w:cs="Times New Roman"/>
          <w:sz w:val="24"/>
          <w:szCs w:val="24"/>
        </w:rPr>
        <w:t xml:space="preserve"> </w:t>
      </w:r>
      <w:r>
        <w:rPr>
          <w:rFonts w:ascii="Times New Roman" w:hAnsi="Times New Roman" w:cs="Times New Roman"/>
          <w:sz w:val="24"/>
          <w:szCs w:val="24"/>
        </w:rPr>
        <w:t>Stated differently, only those with mean scores on PTG with standard deviation or correlates with PTG were included</w:t>
      </w:r>
      <w:r>
        <w:rPr>
          <w:rFonts w:ascii="Times New Roman" w:hAnsi="Times New Roman" w:cs="Times New Roman"/>
          <w:spacing w:val="-6"/>
          <w:sz w:val="24"/>
          <w:szCs w:val="24"/>
        </w:rPr>
        <w:t>.</w:t>
      </w:r>
    </w:p>
    <w:p w14:paraId="088B75CD" w14:textId="77777777" w:rsidR="00FF45A0" w:rsidRDefault="00FF45A0" w:rsidP="00FF45A0">
      <w:pPr>
        <w:spacing w:after="0" w:line="480" w:lineRule="auto"/>
        <w:ind w:firstLine="720"/>
        <w:rPr>
          <w:rFonts w:ascii="Times New Roman" w:eastAsia="Times New Roman" w:hAnsi="Times New Roman" w:cs="Times New Roman"/>
          <w:sz w:val="24"/>
          <w:szCs w:val="24"/>
          <w:highlight w:val="cyan"/>
        </w:rPr>
      </w:pPr>
      <w:r>
        <w:rPr>
          <w:rFonts w:ascii="Times New Roman" w:hAnsi="Times New Roman" w:cs="Times New Roman"/>
          <w:sz w:val="24"/>
          <w:szCs w:val="24"/>
        </w:rPr>
        <w:t xml:space="preserve">Studies using open-ended measures were also excluded due to the lack of validation. Studies that did not employ an established and validated scale that specifically focused on PTG, or used other types of measures for </w:t>
      </w:r>
      <w:r w:rsidRPr="000E7A30">
        <w:rPr>
          <w:rFonts w:ascii="Times New Roman" w:hAnsi="Times New Roman" w:cs="Times New Roman"/>
          <w:sz w:val="24"/>
          <w:szCs w:val="24"/>
        </w:rPr>
        <w:t xml:space="preserve">gains </w:t>
      </w:r>
      <w:r w:rsidRPr="006E290D">
        <w:rPr>
          <w:rFonts w:ascii="Times New Roman" w:hAnsi="Times New Roman" w:cs="Times New Roman"/>
          <w:sz w:val="24"/>
          <w:szCs w:val="24"/>
        </w:rPr>
        <w:t xml:space="preserve">were excluded. </w:t>
      </w:r>
      <w:r>
        <w:rPr>
          <w:rFonts w:ascii="Times New Roman" w:eastAsia="Times New Roman" w:hAnsi="Times New Roman" w:cs="Times New Roman"/>
          <w:sz w:val="24"/>
          <w:szCs w:val="24"/>
        </w:rPr>
        <w:t>Measures</w:t>
      </w:r>
      <w:r w:rsidRPr="00C33C0E">
        <w:rPr>
          <w:rFonts w:ascii="Times New Roman" w:eastAsia="Times New Roman" w:hAnsi="Times New Roman" w:cs="Times New Roman"/>
          <w:sz w:val="24"/>
          <w:szCs w:val="24"/>
        </w:rPr>
        <w:t xml:space="preserve"> such as Stress-related growth scales</w:t>
      </w:r>
      <w:r>
        <w:rPr>
          <w:rFonts w:ascii="Times New Roman" w:eastAsia="Times New Roman" w:hAnsi="Times New Roman" w:cs="Times New Roman"/>
          <w:sz w:val="24"/>
          <w:szCs w:val="24"/>
        </w:rPr>
        <w:t xml:space="preserve"> (e.g., </w:t>
      </w:r>
      <w:r w:rsidRPr="00C33C0E">
        <w:rPr>
          <w:rFonts w:ascii="Times New Roman" w:eastAsia="Times New Roman" w:hAnsi="Times New Roman" w:cs="Times New Roman"/>
          <w:sz w:val="24"/>
          <w:szCs w:val="24"/>
        </w:rPr>
        <w:t xml:space="preserve">SRGS, Cohen, &amp; Murch, 1996, Park &amp; Blumberg, 2002) that were derived from a different set of items, and accesses different aspects of PTG, were excluded. </w:t>
      </w:r>
      <w:r>
        <w:rPr>
          <w:rFonts w:ascii="Times New Roman" w:hAnsi="Times New Roman" w:cs="Times New Roman"/>
          <w:sz w:val="24"/>
          <w:szCs w:val="24"/>
        </w:rPr>
        <w:t xml:space="preserve">The latter type of exclusion also involved measures on such broader positive changes as Benefit Finding Scale </w:t>
      </w:r>
      <w:r>
        <w:rPr>
          <w:rFonts w:ascii="Times New Roman" w:hAnsi="Times New Roman" w:cs="Times New Roman"/>
          <w:sz w:val="24"/>
          <w:szCs w:val="24"/>
        </w:rPr>
        <w:lastRenderedPageBreak/>
        <w:t>(Mohr et al. 1999) Perceived Benefit Scale (McMillen &amp; Fisher, 1998). This was because certain gains did not pertain to adulthood growth.</w:t>
      </w:r>
      <w:r>
        <w:rPr>
          <w:rFonts w:ascii="Times New Roman" w:eastAsia="Times New Roman" w:hAnsi="Times New Roman" w:cs="Times New Roman"/>
          <w:sz w:val="24"/>
          <w:szCs w:val="24"/>
          <w:highlight w:val="cyan"/>
        </w:rPr>
        <w:t xml:space="preserve"> </w:t>
      </w:r>
    </w:p>
    <w:p w14:paraId="6932F75C" w14:textId="77777777" w:rsidR="00FF45A0" w:rsidRDefault="00FF45A0" w:rsidP="00FF45A0">
      <w:pPr>
        <w:spacing w:after="0" w:line="480" w:lineRule="auto"/>
        <w:rPr>
          <w:rFonts w:ascii="Times New Roman" w:hAnsi="Times New Roman" w:cs="Times New Roman"/>
          <w:sz w:val="24"/>
          <w:szCs w:val="24"/>
        </w:rPr>
      </w:pPr>
      <w:r>
        <w:rPr>
          <w:rFonts w:ascii="Times New Roman" w:hAnsi="Times New Roman" w:cs="Times New Roman"/>
          <w:b/>
          <w:bCs/>
          <w:spacing w:val="-2"/>
          <w:sz w:val="24"/>
          <w:szCs w:val="24"/>
        </w:rPr>
        <w:t xml:space="preserve">Data Extraction and </w:t>
      </w:r>
      <w:r>
        <w:rPr>
          <w:rFonts w:ascii="Times New Roman" w:hAnsi="Times New Roman" w:cs="Times New Roman"/>
          <w:b/>
          <w:bCs/>
          <w:spacing w:val="-2"/>
          <w:sz w:val="24"/>
          <w:szCs w:val="24"/>
          <w:lang w:eastAsia="zh-CN"/>
        </w:rPr>
        <w:t>Quality Assessment</w:t>
      </w:r>
      <w:r>
        <w:rPr>
          <w:rFonts w:ascii="Times New Roman" w:hAnsi="Times New Roman" w:cs="Times New Roman"/>
          <w:sz w:val="24"/>
          <w:szCs w:val="24"/>
        </w:rPr>
        <w:t xml:space="preserve"> </w:t>
      </w:r>
    </w:p>
    <w:p w14:paraId="634885F9" w14:textId="77777777" w:rsidR="00FF45A0" w:rsidRDefault="00FF45A0" w:rsidP="00FF45A0">
      <w:pPr>
        <w:spacing w:after="0" w:line="480" w:lineRule="auto"/>
        <w:ind w:firstLine="720"/>
        <w:rPr>
          <w:rFonts w:ascii="Times New Roman" w:hAnsi="Times New Roman" w:cs="Times New Roman"/>
          <w:sz w:val="24"/>
          <w:szCs w:val="24"/>
        </w:rPr>
      </w:pPr>
      <w:r w:rsidRPr="006E290D">
        <w:rPr>
          <w:rFonts w:ascii="Times New Roman" w:hAnsi="Times New Roman" w:cs="Times New Roman"/>
          <w:sz w:val="24"/>
          <w:szCs w:val="24"/>
        </w:rPr>
        <w:t>According to pre-planned protocol and using a standardized form, an assistant investigator (M.</w:t>
      </w:r>
      <w:r>
        <w:rPr>
          <w:rFonts w:ascii="Times New Roman" w:hAnsi="Times New Roman" w:cs="Times New Roman"/>
          <w:sz w:val="24"/>
          <w:szCs w:val="24"/>
        </w:rPr>
        <w:t>R</w:t>
      </w:r>
      <w:r w:rsidRPr="006E290D">
        <w:rPr>
          <w:rFonts w:ascii="Times New Roman" w:hAnsi="Times New Roman" w:cs="Times New Roman"/>
          <w:sz w:val="24"/>
          <w:szCs w:val="24"/>
        </w:rPr>
        <w:t xml:space="preserve">.) reviewed all abstracts first to identify potential studies for inclusion. </w:t>
      </w:r>
      <w:r>
        <w:rPr>
          <w:rFonts w:ascii="Times New Roman" w:hAnsi="Times New Roman" w:cs="Times New Roman"/>
          <w:sz w:val="24"/>
          <w:szCs w:val="24"/>
        </w:rPr>
        <w:t xml:space="preserve">Full text articles were obtained for all potentially eligible studies and were independently reviewed by two investigators (A.A., Q.D.). Disagreement on the selected studies were then discussed for finalizing the sample. Next, the second reviewer (Q.D.) extracted data from the selected studies. </w:t>
      </w:r>
      <w:r w:rsidRPr="001F214D">
        <w:rPr>
          <w:rFonts w:ascii="Times New Roman" w:hAnsi="Times New Roman" w:cs="Times New Roman"/>
          <w:sz w:val="24"/>
          <w:szCs w:val="24"/>
        </w:rPr>
        <w:t>The following data were extracted: study characteristics (e.g., author, year of publication, sample size, study design), patient characteristics (e.g., age, sex, COVID-19 diagnosis), PTG assessment tools, the measure of PTG in the form of PTGI, and the standard deviation of the measure for each study. The quality of the selected studies was assessed using Meta-analyses of Observational Studies in Epidemiology Checklist (</w:t>
      </w:r>
      <w:commentRangeStart w:id="7"/>
      <w:commentRangeStart w:id="8"/>
      <w:proofErr w:type="spellStart"/>
      <w:r w:rsidRPr="001F214D">
        <w:rPr>
          <w:rFonts w:ascii="Times New Roman" w:hAnsi="Times New Roman" w:cs="Times New Roman"/>
          <w:spacing w:val="-6"/>
          <w:sz w:val="24"/>
          <w:szCs w:val="24"/>
        </w:rPr>
        <w:t>Zuuren</w:t>
      </w:r>
      <w:proofErr w:type="spellEnd"/>
      <w:r w:rsidRPr="001F214D">
        <w:rPr>
          <w:rFonts w:ascii="Times New Roman" w:hAnsi="Times New Roman" w:cs="Times New Roman"/>
          <w:spacing w:val="-6"/>
          <w:sz w:val="24"/>
          <w:szCs w:val="24"/>
        </w:rPr>
        <w:t xml:space="preserve"> &amp; </w:t>
      </w:r>
      <w:proofErr w:type="spellStart"/>
      <w:r w:rsidRPr="001F214D">
        <w:rPr>
          <w:rFonts w:ascii="Times New Roman" w:hAnsi="Times New Roman" w:cs="Times New Roman"/>
          <w:spacing w:val="-6"/>
          <w:sz w:val="24"/>
          <w:szCs w:val="24"/>
        </w:rPr>
        <w:t>Fedorowicz</w:t>
      </w:r>
      <w:proofErr w:type="spellEnd"/>
      <w:r w:rsidRPr="001F214D">
        <w:rPr>
          <w:rFonts w:ascii="Times New Roman" w:hAnsi="Times New Roman" w:cs="Times New Roman"/>
          <w:spacing w:val="-6"/>
          <w:sz w:val="24"/>
          <w:szCs w:val="24"/>
        </w:rPr>
        <w:t>, 2016</w:t>
      </w:r>
      <w:r w:rsidRPr="001F214D">
        <w:rPr>
          <w:rFonts w:ascii="Times New Roman" w:hAnsi="Times New Roman" w:cs="Times New Roman"/>
          <w:sz w:val="24"/>
          <w:szCs w:val="24"/>
        </w:rPr>
        <w:t>).</w:t>
      </w:r>
      <w:commentRangeEnd w:id="7"/>
      <w:r w:rsidRPr="00D65296">
        <w:rPr>
          <w:rStyle w:val="CommentReference"/>
        </w:rPr>
        <w:commentReference w:id="7"/>
      </w:r>
      <w:commentRangeEnd w:id="8"/>
      <w:r w:rsidRPr="00D65296">
        <w:rPr>
          <w:rStyle w:val="CommentReference"/>
        </w:rPr>
        <w:commentReference w:id="8"/>
      </w:r>
    </w:p>
    <w:p w14:paraId="70487D77" w14:textId="77777777" w:rsidR="00FF45A0" w:rsidRDefault="00FF45A0" w:rsidP="00FF45A0">
      <w:pPr>
        <w:spacing w:after="0" w:line="480" w:lineRule="auto"/>
        <w:rPr>
          <w:rFonts w:ascii="Times New Roman" w:hAnsi="Times New Roman" w:cs="Times New Roman"/>
          <w:sz w:val="24"/>
          <w:szCs w:val="24"/>
        </w:rPr>
      </w:pPr>
      <w:r>
        <w:rPr>
          <w:rFonts w:ascii="Times New Roman" w:hAnsi="Times New Roman" w:cs="Times New Roman"/>
          <w:b/>
          <w:bCs/>
          <w:sz w:val="24"/>
          <w:szCs w:val="24"/>
        </w:rPr>
        <w:t>Statistical Analysis</w:t>
      </w:r>
    </w:p>
    <w:p w14:paraId="28024088" w14:textId="77777777" w:rsidR="00FF45A0" w:rsidRDefault="00FF45A0" w:rsidP="00FF45A0">
      <w:pPr>
        <w:spacing w:after="0" w:line="480" w:lineRule="auto"/>
        <w:ind w:firstLine="720"/>
        <w:rPr>
          <w:rFonts w:ascii="Times New Roman" w:hAnsi="Times New Roman" w:cs="Times New Roman"/>
          <w:sz w:val="24"/>
          <w:szCs w:val="24"/>
          <w:highlight w:val="yellow"/>
        </w:rPr>
      </w:pPr>
      <w:r w:rsidRPr="001F214D">
        <w:rPr>
          <w:rFonts w:ascii="Times New Roman" w:hAnsi="Times New Roman" w:cs="Times New Roman"/>
          <w:sz w:val="24"/>
          <w:szCs w:val="24"/>
        </w:rPr>
        <w:t xml:space="preserve">R (version 4.3.1) was used to conduct the meta-analysis. The current study selected articles that reported the mean and standard deviation (SD) of Posttraumatic Growth (PTG) as assessed by the either Posttraumatic Growth Inventory (PTGI) developed by Tedeschi and Calhoun (1996) or its variants. </w:t>
      </w:r>
    </w:p>
    <w:p w14:paraId="79727672" w14:textId="77777777" w:rsidR="00FF45A0" w:rsidRPr="001F214D" w:rsidRDefault="00FF45A0" w:rsidP="00C607AD">
      <w:pPr>
        <w:spacing w:after="0" w:line="360" w:lineRule="auto"/>
        <w:ind w:firstLine="720"/>
        <w:rPr>
          <w:rFonts w:ascii="Times New Roman" w:eastAsia="Times New Roman" w:hAnsi="Times New Roman" w:cs="Times New Roman"/>
          <w:sz w:val="24"/>
          <w:szCs w:val="24"/>
        </w:rPr>
      </w:pPr>
      <w:r w:rsidRPr="001F214D">
        <w:rPr>
          <w:rFonts w:ascii="Times New Roman" w:hAnsi="Times New Roman" w:cs="Times New Roman"/>
          <w:sz w:val="24"/>
          <w:szCs w:val="24"/>
        </w:rPr>
        <w:t xml:space="preserve">The PTG scale used in this study (PTGI) involved summing up ratings across 21 self-reported questions, resulting in a possible score range of 0 to 105. The weighted mean of PTGI was used to identify the level of PTG on COVID-19 patients. To categorize the level of PTG, a cutoff point was established: scores below 45 indicated none to low levels of PTG, while scores of 45 or above indicated medium to high levels of PTG. This cutoff point </w:t>
      </w:r>
      <w:r>
        <w:rPr>
          <w:rFonts w:ascii="Times New Roman" w:hAnsi="Times New Roman" w:cs="Times New Roman"/>
          <w:sz w:val="24"/>
          <w:szCs w:val="24"/>
        </w:rPr>
        <w:t>was</w:t>
      </w:r>
      <w:r w:rsidRPr="001F214D">
        <w:rPr>
          <w:rFonts w:ascii="Times New Roman" w:hAnsi="Times New Roman" w:cs="Times New Roman"/>
          <w:sz w:val="24"/>
          <w:szCs w:val="24"/>
        </w:rPr>
        <w:t xml:space="preserve"> chosen based on its frequent usage in </w:t>
      </w:r>
      <w:r w:rsidRPr="00306048">
        <w:rPr>
          <w:rFonts w:ascii="Times New Roman" w:hAnsi="Times New Roman" w:cs="Times New Roman"/>
          <w:sz w:val="24"/>
          <w:szCs w:val="24"/>
        </w:rPr>
        <w:t>existing</w:t>
      </w:r>
      <w:r w:rsidRPr="001F214D">
        <w:rPr>
          <w:rFonts w:ascii="Times New Roman" w:hAnsi="Times New Roman" w:cs="Times New Roman"/>
          <w:sz w:val="24"/>
          <w:szCs w:val="24"/>
        </w:rPr>
        <w:t xml:space="preserve"> literature </w:t>
      </w:r>
      <w:r w:rsidRPr="00D502D3">
        <w:rPr>
          <w:rFonts w:ascii="Times New Roman" w:eastAsia="Times New Roman" w:hAnsi="Times New Roman" w:cs="Times New Roman"/>
          <w:sz w:val="24"/>
          <w:szCs w:val="24"/>
        </w:rPr>
        <w:t>(Mazor et al, 2016</w:t>
      </w:r>
      <w:r>
        <w:rPr>
          <w:rFonts w:ascii="Times New Roman" w:eastAsia="Times New Roman" w:hAnsi="Times New Roman" w:cs="Times New Roman"/>
          <w:sz w:val="24"/>
          <w:szCs w:val="24"/>
        </w:rPr>
        <w:t>;</w:t>
      </w:r>
      <w:r w:rsidRPr="00306048">
        <w:rPr>
          <w:rFonts w:ascii="Times New Roman" w:eastAsia="Times New Roman" w:hAnsi="Times New Roman" w:cs="Times New Roman"/>
          <w:sz w:val="24"/>
          <w:szCs w:val="24"/>
        </w:rPr>
        <w:t xml:space="preserve"> </w:t>
      </w:r>
      <w:proofErr w:type="spellStart"/>
      <w:r w:rsidRPr="00D502D3">
        <w:rPr>
          <w:rFonts w:ascii="Times New Roman" w:eastAsia="Times New Roman" w:hAnsi="Times New Roman" w:cs="Times New Roman"/>
          <w:sz w:val="24"/>
          <w:szCs w:val="24"/>
        </w:rPr>
        <w:t>Naghavi</w:t>
      </w:r>
      <w:proofErr w:type="spellEnd"/>
      <w:r w:rsidRPr="00D502D3">
        <w:rPr>
          <w:rFonts w:ascii="Times New Roman" w:eastAsia="Times New Roman" w:hAnsi="Times New Roman" w:cs="Times New Roman"/>
          <w:sz w:val="24"/>
          <w:szCs w:val="24"/>
        </w:rPr>
        <w:t xml:space="preserve"> et al, 2020</w:t>
      </w:r>
      <w:r>
        <w:rPr>
          <w:rFonts w:ascii="Times New Roman" w:eastAsia="Times New Roman" w:hAnsi="Times New Roman" w:cs="Times New Roman"/>
          <w:sz w:val="24"/>
          <w:szCs w:val="24"/>
        </w:rPr>
        <w:t xml:space="preserve">; </w:t>
      </w:r>
      <w:r w:rsidRPr="00D502D3">
        <w:rPr>
          <w:rFonts w:ascii="Times New Roman" w:eastAsia="Times New Roman" w:hAnsi="Times New Roman" w:cs="Times New Roman"/>
          <w:sz w:val="24"/>
          <w:szCs w:val="24"/>
        </w:rPr>
        <w:t>Taher &amp; Allan, 2020</w:t>
      </w:r>
      <w:r>
        <w:rPr>
          <w:rFonts w:ascii="Times New Roman" w:eastAsia="Times New Roman" w:hAnsi="Times New Roman" w:cs="Times New Roman"/>
          <w:sz w:val="24"/>
          <w:szCs w:val="24"/>
        </w:rPr>
        <w:t>;</w:t>
      </w:r>
      <w:r w:rsidRPr="00306048">
        <w:rPr>
          <w:rFonts w:ascii="Times New Roman" w:eastAsia="Times New Roman" w:hAnsi="Times New Roman" w:cs="Times New Roman"/>
          <w:sz w:val="24"/>
          <w:szCs w:val="24"/>
        </w:rPr>
        <w:t xml:space="preserve"> </w:t>
      </w:r>
      <w:r w:rsidRPr="00D502D3">
        <w:rPr>
          <w:rFonts w:ascii="Times New Roman" w:eastAsia="Times New Roman" w:hAnsi="Times New Roman" w:cs="Times New Roman"/>
          <w:sz w:val="24"/>
          <w:szCs w:val="24"/>
        </w:rPr>
        <w:t>Wall et al, 2023)</w:t>
      </w:r>
      <w:r>
        <w:rPr>
          <w:rFonts w:ascii="Times New Roman" w:hAnsi="Times New Roman" w:cs="Times New Roman"/>
          <w:sz w:val="24"/>
          <w:szCs w:val="24"/>
          <w:highlight w:val="yellow"/>
        </w:rPr>
        <w:t>.</w:t>
      </w:r>
    </w:p>
    <w:p w14:paraId="3736F9D6" w14:textId="77777777" w:rsidR="00FF45A0" w:rsidRPr="001F214D" w:rsidRDefault="00FF45A0" w:rsidP="00FF45A0">
      <w:pPr>
        <w:spacing w:after="0" w:line="480" w:lineRule="auto"/>
        <w:ind w:firstLine="720"/>
        <w:rPr>
          <w:rFonts w:ascii="Times New Roman" w:hAnsi="Times New Roman" w:cs="Times New Roman"/>
          <w:sz w:val="24"/>
          <w:szCs w:val="24"/>
        </w:rPr>
      </w:pPr>
      <w:r w:rsidRPr="001F214D">
        <w:rPr>
          <w:rFonts w:ascii="Times New Roman" w:hAnsi="Times New Roman" w:cs="Times New Roman"/>
          <w:sz w:val="24"/>
          <w:szCs w:val="24"/>
        </w:rPr>
        <w:lastRenderedPageBreak/>
        <w:t xml:space="preserve">The aforementioned method of categorizing the level of PTG based on a predetermined cutoff point allows for a clear distinction between individuals with varying levels of PTG and facilitates the interpretation of study findings. If we find that the PTG measure collected from the studies are significantly higher than 45 cut-off point, then we would conclude that, overall, across different population, among all different levels, PTG related to COVID-19 is significantly positive, and that people became stronger because of the global pandemic. </w:t>
      </w:r>
    </w:p>
    <w:p w14:paraId="531B5B7C" w14:textId="77777777" w:rsidR="00FF45A0" w:rsidRPr="001F214D" w:rsidRDefault="00FF45A0" w:rsidP="00FF45A0">
      <w:pPr>
        <w:spacing w:after="0" w:line="480" w:lineRule="auto"/>
        <w:ind w:firstLine="720"/>
        <w:rPr>
          <w:rFonts w:ascii="Times New Roman" w:hAnsi="Times New Roman" w:cs="Times New Roman"/>
          <w:sz w:val="24"/>
          <w:szCs w:val="24"/>
        </w:rPr>
      </w:pPr>
      <w:r w:rsidRPr="001F214D">
        <w:rPr>
          <w:rFonts w:ascii="Times New Roman" w:hAnsi="Times New Roman" w:cs="Times New Roman"/>
          <w:sz w:val="24"/>
          <w:szCs w:val="24"/>
        </w:rPr>
        <w:t xml:space="preserve">The current study uses a random effect meta-analytical model for main analysis. Random effect model does not assume a single true effect size, but rather assume a distribution of true effect sizes. This allows us the flexibility to take </w:t>
      </w:r>
      <w:r w:rsidRPr="007414D2">
        <w:rPr>
          <w:rFonts w:ascii="Times New Roman" w:hAnsi="Times New Roman" w:cs="Times New Roman"/>
          <w:sz w:val="24"/>
          <w:szCs w:val="24"/>
        </w:rPr>
        <w:t xml:space="preserve">the </w:t>
      </w:r>
      <w:r w:rsidRPr="001F214D">
        <w:rPr>
          <w:rFonts w:ascii="Times New Roman" w:hAnsi="Times New Roman" w:cs="Times New Roman"/>
          <w:sz w:val="24"/>
          <w:szCs w:val="24"/>
        </w:rPr>
        <w:t>between</w:t>
      </w:r>
      <w:r>
        <w:rPr>
          <w:rFonts w:ascii="Times New Roman" w:hAnsi="Times New Roman" w:cs="Times New Roman"/>
          <w:sz w:val="24"/>
          <w:szCs w:val="24"/>
        </w:rPr>
        <w:t>-</w:t>
      </w:r>
      <w:r w:rsidRPr="001F214D">
        <w:rPr>
          <w:rFonts w:ascii="Times New Roman" w:hAnsi="Times New Roman" w:cs="Times New Roman"/>
          <w:sz w:val="24"/>
          <w:szCs w:val="24"/>
        </w:rPr>
        <w:t xml:space="preserve">study variability/heterogeneity in effect sizes into account in </w:t>
      </w:r>
      <w:r>
        <w:rPr>
          <w:rFonts w:ascii="Times New Roman" w:hAnsi="Times New Roman" w:cs="Times New Roman"/>
          <w:sz w:val="24"/>
          <w:szCs w:val="24"/>
        </w:rPr>
        <w:t>this</w:t>
      </w:r>
      <w:r w:rsidRPr="001F214D">
        <w:rPr>
          <w:rFonts w:ascii="Times New Roman" w:hAnsi="Times New Roman" w:cs="Times New Roman"/>
          <w:sz w:val="24"/>
          <w:szCs w:val="24"/>
        </w:rPr>
        <w:t xml:space="preserve"> analysis. </w:t>
      </w:r>
    </w:p>
    <w:p w14:paraId="5B918E98" w14:textId="77777777" w:rsidR="00FF45A0" w:rsidRDefault="00FF45A0" w:rsidP="00FF45A0">
      <w:pPr>
        <w:spacing w:after="0" w:line="480" w:lineRule="auto"/>
        <w:jc w:val="center"/>
        <w:rPr>
          <w:rFonts w:ascii="Times New Roman" w:hAnsi="Times New Roman" w:cs="Times New Roman"/>
          <w:b/>
          <w:bCs/>
          <w:spacing w:val="-2"/>
          <w:sz w:val="24"/>
          <w:szCs w:val="24"/>
        </w:rPr>
      </w:pPr>
      <w:r>
        <w:rPr>
          <w:rFonts w:ascii="Times New Roman" w:hAnsi="Times New Roman" w:cs="Times New Roman"/>
          <w:b/>
          <w:bCs/>
          <w:spacing w:val="-2"/>
          <w:sz w:val="24"/>
          <w:szCs w:val="24"/>
        </w:rPr>
        <w:t>Results</w:t>
      </w:r>
    </w:p>
    <w:p w14:paraId="7A18424B" w14:textId="77777777" w:rsidR="00FF45A0" w:rsidRDefault="00FF45A0" w:rsidP="00FF45A0">
      <w:pPr>
        <w:spacing w:after="0" w:line="480" w:lineRule="auto"/>
        <w:rPr>
          <w:rFonts w:ascii="Times New Roman" w:hAnsi="Times New Roman" w:cs="Times New Roman"/>
          <w:b/>
          <w:bCs/>
          <w:spacing w:val="-2"/>
          <w:sz w:val="24"/>
          <w:szCs w:val="24"/>
        </w:rPr>
      </w:pPr>
      <w:r>
        <w:rPr>
          <w:rFonts w:ascii="Times New Roman" w:hAnsi="Times New Roman" w:cs="Times New Roman"/>
          <w:b/>
          <w:bCs/>
          <w:spacing w:val="-2"/>
          <w:sz w:val="24"/>
          <w:szCs w:val="24"/>
        </w:rPr>
        <w:t>Study Characteristics</w:t>
      </w:r>
    </w:p>
    <w:p w14:paraId="0FB438BA" w14:textId="19E18963" w:rsidR="00FF45A0" w:rsidRDefault="00FF45A0" w:rsidP="00FF45A0">
      <w:pPr>
        <w:spacing w:after="0" w:line="480" w:lineRule="auto"/>
        <w:ind w:firstLine="720"/>
        <w:rPr>
          <w:rFonts w:ascii="Times New Roman" w:hAnsi="Times New Roman" w:cs="Times New Roman"/>
          <w:color w:val="000000"/>
          <w:sz w:val="24"/>
          <w:szCs w:val="24"/>
        </w:rPr>
      </w:pPr>
      <w:r>
        <w:rPr>
          <w:rFonts w:ascii="Times New Roman" w:hAnsi="Times New Roman" w:cs="Times New Roman"/>
          <w:spacing w:val="-6"/>
          <w:sz w:val="24"/>
          <w:szCs w:val="24"/>
        </w:rPr>
        <w:t xml:space="preserve">Identified articles were in English, though no language restriction was used to cover publications in both the United States and abroad. </w:t>
      </w:r>
      <w:r>
        <w:rPr>
          <w:rFonts w:ascii="Times New Roman" w:hAnsi="Times New Roman" w:cs="Times New Roman"/>
          <w:color w:val="000000"/>
          <w:sz w:val="24"/>
          <w:szCs w:val="24"/>
        </w:rPr>
        <w:t xml:space="preserve">Figure 1 illustrates a flow diagram of the literature and related screening </w:t>
      </w:r>
      <w:r w:rsidRPr="00C607AD">
        <w:rPr>
          <w:rFonts w:ascii="Times New Roman" w:hAnsi="Times New Roman" w:cs="Times New Roman"/>
          <w:color w:val="000000"/>
          <w:sz w:val="24"/>
          <w:szCs w:val="24"/>
        </w:rPr>
        <w:t>process. The search yielded 60 unique publications, of which 42 qualified for full-text review. In the end, 30 studies (</w:t>
      </w:r>
      <w:proofErr w:type="spellStart"/>
      <w:r w:rsidRPr="00C607AD">
        <w:rPr>
          <w:rFonts w:ascii="Times New Roman" w:hAnsi="Times New Roman" w:cs="Times New Roman"/>
          <w:color w:val="000000"/>
          <w:sz w:val="24"/>
          <w:szCs w:val="24"/>
        </w:rPr>
        <w:t>Adjorlolo</w:t>
      </w:r>
      <w:proofErr w:type="spellEnd"/>
      <w:r w:rsidRPr="00C607AD">
        <w:rPr>
          <w:rFonts w:ascii="Times New Roman" w:hAnsi="Times New Roman" w:cs="Times New Roman"/>
          <w:color w:val="000000"/>
          <w:sz w:val="24"/>
          <w:szCs w:val="24"/>
        </w:rPr>
        <w:t xml:space="preserve"> et al., 2022; </w:t>
      </w:r>
      <w:proofErr w:type="spellStart"/>
      <w:r w:rsidRPr="00C607AD">
        <w:rPr>
          <w:rFonts w:ascii="Times New Roman" w:hAnsi="Times New Roman" w:cs="Times New Roman"/>
          <w:color w:val="000000"/>
          <w:sz w:val="24"/>
          <w:szCs w:val="24"/>
        </w:rPr>
        <w:t>Arnout</w:t>
      </w:r>
      <w:proofErr w:type="spellEnd"/>
      <w:r w:rsidRPr="00C607AD">
        <w:rPr>
          <w:rFonts w:ascii="Times New Roman" w:hAnsi="Times New Roman" w:cs="Times New Roman"/>
          <w:color w:val="000000"/>
          <w:sz w:val="24"/>
          <w:szCs w:val="24"/>
        </w:rPr>
        <w:t xml:space="preserve"> &amp; Al-</w:t>
      </w:r>
      <w:proofErr w:type="spellStart"/>
      <w:r w:rsidRPr="00C607AD">
        <w:rPr>
          <w:rFonts w:ascii="Times New Roman" w:hAnsi="Times New Roman" w:cs="Times New Roman"/>
          <w:color w:val="000000"/>
          <w:sz w:val="24"/>
          <w:szCs w:val="24"/>
        </w:rPr>
        <w:t>Sufyani</w:t>
      </w:r>
      <w:proofErr w:type="spellEnd"/>
      <w:r w:rsidRPr="00C607AD">
        <w:rPr>
          <w:rFonts w:ascii="Times New Roman" w:hAnsi="Times New Roman" w:cs="Times New Roman"/>
          <w:color w:val="000000"/>
          <w:sz w:val="24"/>
          <w:szCs w:val="24"/>
        </w:rPr>
        <w:t xml:space="preserve">, 2021; Bai et al., 2023; </w:t>
      </w:r>
      <w:proofErr w:type="spellStart"/>
      <w:r w:rsidRPr="00C607AD">
        <w:rPr>
          <w:rFonts w:ascii="Times New Roman" w:hAnsi="Times New Roman" w:cs="Times New Roman"/>
          <w:color w:val="000000"/>
          <w:sz w:val="24"/>
          <w:szCs w:val="24"/>
        </w:rPr>
        <w:t>Barnicot</w:t>
      </w:r>
      <w:proofErr w:type="spellEnd"/>
      <w:r w:rsidRPr="00C607AD">
        <w:rPr>
          <w:rFonts w:ascii="Times New Roman" w:hAnsi="Times New Roman" w:cs="Times New Roman"/>
          <w:color w:val="000000"/>
          <w:sz w:val="24"/>
          <w:szCs w:val="24"/>
        </w:rPr>
        <w:t xml:space="preserve"> et al., 2023; Castiglioni et al., 2023; Chasson et al., 2022; Chen &amp; Tang, 2021; Chen et al., 2020; Das et al., 2023; El-Khoury </w:t>
      </w:r>
      <w:proofErr w:type="spellStart"/>
      <w:r w:rsidRPr="00C607AD">
        <w:rPr>
          <w:rFonts w:ascii="Times New Roman" w:hAnsi="Times New Roman" w:cs="Times New Roman"/>
          <w:color w:val="000000"/>
          <w:sz w:val="24"/>
          <w:szCs w:val="24"/>
        </w:rPr>
        <w:t>Malhame</w:t>
      </w:r>
      <w:proofErr w:type="spellEnd"/>
      <w:r w:rsidRPr="00C607AD">
        <w:rPr>
          <w:rFonts w:ascii="Times New Roman" w:hAnsi="Times New Roman" w:cs="Times New Roman"/>
          <w:color w:val="000000"/>
          <w:sz w:val="24"/>
          <w:szCs w:val="24"/>
        </w:rPr>
        <w:t xml:space="preserve"> et al., 2023; Gul et al., 2023; </w:t>
      </w:r>
      <w:proofErr w:type="spellStart"/>
      <w:r w:rsidRPr="00C607AD">
        <w:rPr>
          <w:rFonts w:ascii="Times New Roman" w:hAnsi="Times New Roman" w:cs="Times New Roman"/>
          <w:color w:val="000000"/>
          <w:sz w:val="24"/>
          <w:szCs w:val="24"/>
        </w:rPr>
        <w:t>Kalaitzaki</w:t>
      </w:r>
      <w:proofErr w:type="spellEnd"/>
      <w:r w:rsidRPr="00C607AD">
        <w:rPr>
          <w:rFonts w:ascii="Times New Roman" w:hAnsi="Times New Roman" w:cs="Times New Roman"/>
          <w:color w:val="000000"/>
          <w:sz w:val="24"/>
          <w:szCs w:val="24"/>
        </w:rPr>
        <w:t xml:space="preserve">, </w:t>
      </w:r>
      <w:proofErr w:type="spellStart"/>
      <w:r w:rsidRPr="00C607AD">
        <w:rPr>
          <w:rFonts w:ascii="Times New Roman" w:hAnsi="Times New Roman" w:cs="Times New Roman"/>
          <w:color w:val="000000"/>
          <w:sz w:val="24"/>
          <w:szCs w:val="24"/>
        </w:rPr>
        <w:t>Tsouvelas</w:t>
      </w:r>
      <w:proofErr w:type="spellEnd"/>
      <w:r w:rsidRPr="00C607AD">
        <w:rPr>
          <w:rFonts w:ascii="Times New Roman" w:hAnsi="Times New Roman" w:cs="Times New Roman"/>
          <w:color w:val="000000"/>
          <w:sz w:val="24"/>
          <w:szCs w:val="24"/>
        </w:rPr>
        <w:t xml:space="preserve"> &amp; </w:t>
      </w:r>
      <w:proofErr w:type="spellStart"/>
      <w:r w:rsidRPr="00C607AD">
        <w:rPr>
          <w:rFonts w:ascii="Times New Roman" w:hAnsi="Times New Roman" w:cs="Times New Roman"/>
          <w:color w:val="000000"/>
          <w:sz w:val="24"/>
          <w:szCs w:val="24"/>
        </w:rPr>
        <w:t>Tamiolaki</w:t>
      </w:r>
      <w:proofErr w:type="spellEnd"/>
      <w:r w:rsidRPr="00C607AD">
        <w:rPr>
          <w:rFonts w:ascii="Times New Roman" w:hAnsi="Times New Roman" w:cs="Times New Roman"/>
          <w:color w:val="000000"/>
          <w:sz w:val="24"/>
          <w:szCs w:val="24"/>
        </w:rPr>
        <w:t xml:space="preserve">, 2022; </w:t>
      </w:r>
      <w:proofErr w:type="spellStart"/>
      <w:r w:rsidRPr="00C607AD">
        <w:rPr>
          <w:rFonts w:ascii="Times New Roman" w:hAnsi="Times New Roman" w:cs="Times New Roman"/>
          <w:color w:val="000000"/>
          <w:sz w:val="24"/>
          <w:szCs w:val="24"/>
        </w:rPr>
        <w:t>Kalaitzaki</w:t>
      </w:r>
      <w:proofErr w:type="spellEnd"/>
      <w:r w:rsidRPr="00C607AD">
        <w:rPr>
          <w:rFonts w:ascii="Times New Roman" w:hAnsi="Times New Roman" w:cs="Times New Roman"/>
          <w:color w:val="000000"/>
          <w:sz w:val="24"/>
          <w:szCs w:val="24"/>
        </w:rPr>
        <w:t xml:space="preserve"> et al., 2023 ; Lan et al., 202; Lau, Chan &amp; Ng, 2021; Lewis et al., 2022; Lyu et al., 2021; Morales et al., 2023; Mo et al., 2022; Northfield &amp; Johnston, 2021; Tu et al., 2023; Ulset &amp; von Soest, 2022; Vazquez et al., 2021; Wang et al., 2023; Willey et al., 2022; Yao et al., 2023; Yeung et al., 2022; Yildiz, 2021; Zhang et al., 2021; Zhou, MacGeorge &amp; Myrick, 2020), met the inclusion criteria for the main analysis. </w:t>
      </w:r>
      <w:r w:rsidRPr="00C607AD">
        <w:rPr>
          <w:rFonts w:ascii="Times New Roman" w:hAnsi="Times New Roman" w:cs="Times New Roman"/>
          <w:color w:val="000000" w:themeColor="text1"/>
          <w:sz w:val="24"/>
          <w:szCs w:val="24"/>
        </w:rPr>
        <w:lastRenderedPageBreak/>
        <w:t>12</w:t>
      </w:r>
      <w:r w:rsidRPr="00C607AD">
        <w:rPr>
          <w:rFonts w:ascii="Times New Roman" w:hAnsi="Times New Roman" w:cs="Times New Roman"/>
          <w:color w:val="000000"/>
          <w:sz w:val="24"/>
          <w:szCs w:val="24"/>
        </w:rPr>
        <w:t xml:space="preserve"> studies were selected for subgroup analyses on </w:t>
      </w:r>
      <w:commentRangeStart w:id="9"/>
      <w:commentRangeStart w:id="10"/>
      <w:r w:rsidRPr="00C607AD">
        <w:rPr>
          <w:rFonts w:ascii="Times New Roman" w:hAnsi="Times New Roman" w:cs="Times New Roman"/>
          <w:color w:val="000000"/>
          <w:sz w:val="24"/>
          <w:szCs w:val="24"/>
          <w:rPrChange w:id="11" w:author="Qizhou Duan" w:date="2023-12-28T13:19:00Z">
            <w:rPr>
              <w:rFonts w:ascii="Times New Roman" w:hAnsi="Times New Roman" w:cs="Times New Roman"/>
              <w:color w:val="000000"/>
              <w:sz w:val="24"/>
              <w:szCs w:val="24"/>
              <w:highlight w:val="yellow"/>
            </w:rPr>
          </w:rPrChange>
        </w:rPr>
        <w:t>PTSD citations of them (</w:t>
      </w:r>
      <w:proofErr w:type="spellStart"/>
      <w:r w:rsidRPr="00C607AD">
        <w:rPr>
          <w:rFonts w:ascii="Times New Roman" w:hAnsi="Times New Roman" w:cs="Times New Roman"/>
          <w:color w:val="000000" w:themeColor="text1"/>
          <w:sz w:val="24"/>
          <w:szCs w:val="24"/>
          <w:rPrChange w:id="12" w:author="Qizhou Duan" w:date="2023-12-28T13:19:00Z">
            <w:rPr>
              <w:rFonts w:ascii="Times New Roman" w:hAnsi="Times New Roman" w:cs="Times New Roman"/>
              <w:color w:val="000000" w:themeColor="text1"/>
              <w:sz w:val="24"/>
              <w:szCs w:val="24"/>
              <w:highlight w:val="yellow"/>
            </w:rPr>
          </w:rPrChange>
        </w:rPr>
        <w:t>Arnout</w:t>
      </w:r>
      <w:proofErr w:type="spellEnd"/>
      <w:r w:rsidRPr="00C607AD">
        <w:rPr>
          <w:rFonts w:ascii="Times New Roman" w:hAnsi="Times New Roman" w:cs="Times New Roman"/>
          <w:color w:val="000000" w:themeColor="text1"/>
          <w:sz w:val="24"/>
          <w:szCs w:val="24"/>
          <w:rPrChange w:id="13" w:author="Qizhou Duan" w:date="2023-12-28T13:19:00Z">
            <w:rPr>
              <w:rFonts w:ascii="Times New Roman" w:hAnsi="Times New Roman" w:cs="Times New Roman"/>
              <w:color w:val="000000" w:themeColor="text1"/>
              <w:sz w:val="24"/>
              <w:szCs w:val="24"/>
              <w:highlight w:val="yellow"/>
            </w:rPr>
          </w:rPrChange>
        </w:rPr>
        <w:t xml:space="preserve"> &amp; Al-</w:t>
      </w:r>
      <w:proofErr w:type="spellStart"/>
      <w:r w:rsidRPr="00C607AD">
        <w:rPr>
          <w:rFonts w:ascii="Times New Roman" w:hAnsi="Times New Roman" w:cs="Times New Roman"/>
          <w:color w:val="000000" w:themeColor="text1"/>
          <w:sz w:val="24"/>
          <w:szCs w:val="24"/>
          <w:rPrChange w:id="14" w:author="Qizhou Duan" w:date="2023-12-28T13:19:00Z">
            <w:rPr>
              <w:rFonts w:ascii="Times New Roman" w:hAnsi="Times New Roman" w:cs="Times New Roman"/>
              <w:color w:val="000000" w:themeColor="text1"/>
              <w:sz w:val="24"/>
              <w:szCs w:val="24"/>
              <w:highlight w:val="yellow"/>
            </w:rPr>
          </w:rPrChange>
        </w:rPr>
        <w:t>Sufyani</w:t>
      </w:r>
      <w:proofErr w:type="spellEnd"/>
      <w:r w:rsidRPr="00C607AD">
        <w:rPr>
          <w:rFonts w:ascii="Times New Roman" w:hAnsi="Times New Roman" w:cs="Times New Roman"/>
          <w:color w:val="000000" w:themeColor="text1"/>
          <w:sz w:val="24"/>
          <w:szCs w:val="24"/>
          <w:rPrChange w:id="15" w:author="Qizhou Duan" w:date="2023-12-28T13:19:00Z">
            <w:rPr>
              <w:rFonts w:ascii="Times New Roman" w:hAnsi="Times New Roman" w:cs="Times New Roman"/>
              <w:color w:val="000000" w:themeColor="text1"/>
              <w:sz w:val="24"/>
              <w:szCs w:val="24"/>
              <w:highlight w:val="yellow"/>
            </w:rPr>
          </w:rPrChange>
        </w:rPr>
        <w:t xml:space="preserve">, 2021; Chen &amp; Tang, 2021; Chen et al., 2020; Das et al., 2023; El-Khoury </w:t>
      </w:r>
      <w:proofErr w:type="spellStart"/>
      <w:r w:rsidRPr="00C607AD">
        <w:rPr>
          <w:rFonts w:ascii="Times New Roman" w:hAnsi="Times New Roman" w:cs="Times New Roman"/>
          <w:color w:val="000000" w:themeColor="text1"/>
          <w:sz w:val="24"/>
          <w:szCs w:val="24"/>
          <w:rPrChange w:id="16" w:author="Qizhou Duan" w:date="2023-12-28T13:19:00Z">
            <w:rPr>
              <w:rFonts w:ascii="Times New Roman" w:hAnsi="Times New Roman" w:cs="Times New Roman"/>
              <w:color w:val="000000" w:themeColor="text1"/>
              <w:sz w:val="24"/>
              <w:szCs w:val="24"/>
              <w:highlight w:val="yellow"/>
            </w:rPr>
          </w:rPrChange>
        </w:rPr>
        <w:t>Malhame</w:t>
      </w:r>
      <w:proofErr w:type="spellEnd"/>
      <w:r w:rsidRPr="00C607AD">
        <w:rPr>
          <w:rFonts w:ascii="Times New Roman" w:hAnsi="Times New Roman" w:cs="Times New Roman"/>
          <w:color w:val="000000" w:themeColor="text1"/>
          <w:sz w:val="24"/>
          <w:szCs w:val="24"/>
          <w:rPrChange w:id="17" w:author="Qizhou Duan" w:date="2023-12-28T13:19:00Z">
            <w:rPr>
              <w:rFonts w:ascii="Times New Roman" w:hAnsi="Times New Roman" w:cs="Times New Roman"/>
              <w:color w:val="000000" w:themeColor="text1"/>
              <w:sz w:val="24"/>
              <w:szCs w:val="24"/>
              <w:highlight w:val="yellow"/>
            </w:rPr>
          </w:rPrChange>
        </w:rPr>
        <w:t xml:space="preserve"> et al., 2023; Lan et al., 2023; Lau, Chan &amp; Ng, 2021; Lewis et al., 2022; Mo et al., 2022; Vazquez et al., 2021; Wang et al., 2023; Zhang et al., 2021</w:t>
      </w:r>
      <w:r w:rsidRPr="00194520">
        <w:rPr>
          <w:rFonts w:ascii="Times New Roman" w:hAnsi="Times New Roman" w:cs="Times New Roman"/>
          <w:color w:val="000000" w:themeColor="text1"/>
          <w:sz w:val="24"/>
          <w:szCs w:val="24"/>
          <w:rPrChange w:id="18" w:author="Qizhou Duan" w:date="2023-12-28T13:34:00Z">
            <w:rPr>
              <w:rFonts w:ascii="Times New Roman" w:hAnsi="Times New Roman" w:cs="Times New Roman"/>
              <w:color w:val="000000" w:themeColor="text1"/>
              <w:sz w:val="24"/>
              <w:szCs w:val="24"/>
              <w:highlight w:val="yellow"/>
            </w:rPr>
          </w:rPrChange>
        </w:rPr>
        <w:t>)</w:t>
      </w:r>
      <w:commentRangeEnd w:id="9"/>
      <w:r w:rsidRPr="00194520">
        <w:rPr>
          <w:rStyle w:val="CommentReference"/>
          <w:rPrChange w:id="19" w:author="Qizhou Duan" w:date="2023-12-28T13:34:00Z">
            <w:rPr>
              <w:rStyle w:val="CommentReference"/>
              <w:highlight w:val="yellow"/>
            </w:rPr>
          </w:rPrChange>
        </w:rPr>
        <w:commentReference w:id="9"/>
      </w:r>
      <w:commentRangeEnd w:id="10"/>
      <w:r w:rsidRPr="00194520">
        <w:rPr>
          <w:rStyle w:val="CommentReference"/>
          <w:rPrChange w:id="20" w:author="Qizhou Duan" w:date="2023-12-28T13:34:00Z">
            <w:rPr>
              <w:rStyle w:val="CommentReference"/>
              <w:highlight w:val="yellow"/>
            </w:rPr>
          </w:rPrChange>
        </w:rPr>
        <w:commentReference w:id="10"/>
      </w:r>
      <w:r w:rsidRPr="00194520">
        <w:rPr>
          <w:rFonts w:ascii="Times New Roman" w:hAnsi="Times New Roman" w:cs="Times New Roman"/>
          <w:color w:val="000000"/>
          <w:sz w:val="24"/>
          <w:szCs w:val="24"/>
          <w:rPrChange w:id="21" w:author="Qizhou Duan" w:date="2023-12-28T13:34:00Z">
            <w:rPr>
              <w:rFonts w:ascii="Times New Roman" w:hAnsi="Times New Roman" w:cs="Times New Roman"/>
              <w:color w:val="000000"/>
              <w:sz w:val="24"/>
              <w:szCs w:val="24"/>
              <w:highlight w:val="yellow"/>
            </w:rPr>
          </w:rPrChange>
        </w:rPr>
        <w:t>. Of these</w:t>
      </w:r>
      <w:r w:rsidRPr="00194520">
        <w:rPr>
          <w:rFonts w:ascii="Times New Roman" w:hAnsi="Times New Roman" w:cs="Times New Roman"/>
          <w:color w:val="000000" w:themeColor="text1"/>
          <w:sz w:val="24"/>
          <w:szCs w:val="24"/>
          <w:rPrChange w:id="22" w:author="Qizhou Duan" w:date="2023-12-28T13:34:00Z">
            <w:rPr>
              <w:rFonts w:ascii="Times New Roman" w:hAnsi="Times New Roman" w:cs="Times New Roman"/>
              <w:color w:val="000000" w:themeColor="text1"/>
              <w:sz w:val="24"/>
              <w:szCs w:val="24"/>
              <w:highlight w:val="yellow"/>
            </w:rPr>
          </w:rPrChange>
        </w:rPr>
        <w:t xml:space="preserve"> 12 </w:t>
      </w:r>
      <w:r w:rsidRPr="00194520">
        <w:rPr>
          <w:rFonts w:ascii="Times New Roman" w:hAnsi="Times New Roman" w:cs="Times New Roman"/>
          <w:color w:val="000000"/>
          <w:sz w:val="24"/>
          <w:szCs w:val="24"/>
          <w:rPrChange w:id="23" w:author="Qizhou Duan" w:date="2023-12-28T13:34:00Z">
            <w:rPr>
              <w:rFonts w:ascii="Times New Roman" w:hAnsi="Times New Roman" w:cs="Times New Roman"/>
              <w:color w:val="000000"/>
              <w:sz w:val="24"/>
              <w:szCs w:val="24"/>
              <w:highlight w:val="yellow"/>
            </w:rPr>
          </w:rPrChange>
        </w:rPr>
        <w:t xml:space="preserve">included in the analysis, all employed PTGI or </w:t>
      </w:r>
      <w:ins w:id="24" w:author="Qizhou Duan" w:date="2023-12-28T13:20:00Z">
        <w:r w:rsidR="00C607AD" w:rsidRPr="00194520">
          <w:rPr>
            <w:rFonts w:ascii="Times New Roman" w:hAnsi="Times New Roman" w:cs="Times New Roman"/>
            <w:color w:val="000000"/>
            <w:sz w:val="24"/>
            <w:szCs w:val="24"/>
            <w:rPrChange w:id="25" w:author="Qizhou Duan" w:date="2023-12-28T13:34:00Z">
              <w:rPr>
                <w:rFonts w:ascii="Times New Roman" w:hAnsi="Times New Roman" w:cs="Times New Roman"/>
                <w:color w:val="000000"/>
                <w:sz w:val="24"/>
                <w:szCs w:val="24"/>
                <w:highlight w:val="yellow"/>
              </w:rPr>
            </w:rPrChange>
          </w:rPr>
          <w:t xml:space="preserve">its variants (e.g. </w:t>
        </w:r>
      </w:ins>
      <w:ins w:id="26" w:author="Qizhou Duan" w:date="2023-12-28T13:21:00Z">
        <w:r w:rsidR="00C607AD" w:rsidRPr="00194520">
          <w:rPr>
            <w:rFonts w:ascii="Times New Roman" w:hAnsi="Times New Roman" w:cs="Times New Roman"/>
            <w:color w:val="000000"/>
            <w:sz w:val="24"/>
            <w:szCs w:val="24"/>
            <w:rPrChange w:id="27" w:author="Qizhou Duan" w:date="2023-12-28T13:34:00Z">
              <w:rPr>
                <w:rFonts w:ascii="Times New Roman" w:hAnsi="Times New Roman" w:cs="Times New Roman"/>
                <w:color w:val="000000"/>
                <w:sz w:val="24"/>
                <w:szCs w:val="24"/>
                <w:highlight w:val="yellow"/>
              </w:rPr>
            </w:rPrChange>
          </w:rPr>
          <w:t>PTGI-SF</w:t>
        </w:r>
      </w:ins>
      <w:ins w:id="28" w:author="Qizhou Duan" w:date="2023-12-28T13:20:00Z">
        <w:r w:rsidR="00C607AD" w:rsidRPr="00194520">
          <w:rPr>
            <w:rFonts w:ascii="Times New Roman" w:hAnsi="Times New Roman" w:cs="Times New Roman"/>
            <w:color w:val="000000"/>
            <w:sz w:val="24"/>
            <w:szCs w:val="24"/>
            <w:rPrChange w:id="29" w:author="Qizhou Duan" w:date="2023-12-28T13:34:00Z">
              <w:rPr>
                <w:rFonts w:ascii="Times New Roman" w:hAnsi="Times New Roman" w:cs="Times New Roman"/>
                <w:color w:val="000000"/>
                <w:sz w:val="24"/>
                <w:szCs w:val="24"/>
                <w:highlight w:val="yellow"/>
              </w:rPr>
            </w:rPrChange>
          </w:rPr>
          <w:t>)</w:t>
        </w:r>
      </w:ins>
      <w:ins w:id="30" w:author="Qizhou Duan" w:date="2023-12-28T13:21:00Z">
        <w:r w:rsidR="001566A0" w:rsidRPr="00194520">
          <w:rPr>
            <w:rFonts w:ascii="Times New Roman" w:hAnsi="Times New Roman" w:cs="Times New Roman"/>
            <w:color w:val="000000"/>
            <w:sz w:val="24"/>
            <w:szCs w:val="24"/>
            <w:rPrChange w:id="31" w:author="Qizhou Duan" w:date="2023-12-28T13:34:00Z">
              <w:rPr>
                <w:rFonts w:ascii="Times New Roman" w:hAnsi="Times New Roman" w:cs="Times New Roman"/>
                <w:color w:val="000000"/>
                <w:sz w:val="24"/>
                <w:szCs w:val="24"/>
                <w:highlight w:val="yellow"/>
              </w:rPr>
            </w:rPrChange>
          </w:rPr>
          <w:t xml:space="preserve"> </w:t>
        </w:r>
      </w:ins>
      <w:del w:id="32" w:author="Qizhou Duan" w:date="2023-12-28T13:20:00Z">
        <w:r w:rsidRPr="00194520" w:rsidDel="00C607AD">
          <w:rPr>
            <w:rFonts w:ascii="Times New Roman" w:hAnsi="Times New Roman" w:cs="Times New Roman"/>
            <w:color w:val="000000"/>
            <w:sz w:val="24"/>
            <w:szCs w:val="24"/>
            <w:rPrChange w:id="33" w:author="Qizhou Duan" w:date="2023-12-28T13:34:00Z">
              <w:rPr>
                <w:rFonts w:ascii="Times New Roman" w:hAnsi="Times New Roman" w:cs="Times New Roman"/>
                <w:color w:val="000000"/>
                <w:sz w:val="24"/>
                <w:szCs w:val="24"/>
                <w:highlight w:val="yellow"/>
              </w:rPr>
            </w:rPrChange>
          </w:rPr>
          <w:delText xml:space="preserve">PTGI-SF </w:delText>
        </w:r>
      </w:del>
      <w:r w:rsidRPr="00194520">
        <w:rPr>
          <w:rFonts w:ascii="Times New Roman" w:hAnsi="Times New Roman" w:cs="Times New Roman"/>
          <w:color w:val="000000"/>
          <w:sz w:val="24"/>
          <w:szCs w:val="24"/>
          <w:rPrChange w:id="34" w:author="Qizhou Duan" w:date="2023-12-28T13:34:00Z">
            <w:rPr>
              <w:rFonts w:ascii="Times New Roman" w:hAnsi="Times New Roman" w:cs="Times New Roman"/>
              <w:color w:val="000000"/>
              <w:sz w:val="24"/>
              <w:szCs w:val="24"/>
              <w:highlight w:val="yellow"/>
            </w:rPr>
          </w:rPrChange>
        </w:rPr>
        <w:t>to examine PTG</w:t>
      </w:r>
      <w:ins w:id="35" w:author="Qizhou Duan" w:date="2023-12-28T13:30:00Z">
        <w:r w:rsidR="00E6433B" w:rsidRPr="00194520">
          <w:rPr>
            <w:rFonts w:ascii="Times New Roman" w:hAnsi="Times New Roman" w:cs="Times New Roman"/>
            <w:color w:val="000000"/>
            <w:sz w:val="24"/>
            <w:szCs w:val="24"/>
            <w:rPrChange w:id="36" w:author="Qizhou Duan" w:date="2023-12-28T13:34:00Z">
              <w:rPr>
                <w:rFonts w:ascii="Times New Roman" w:hAnsi="Times New Roman" w:cs="Times New Roman"/>
                <w:color w:val="000000"/>
                <w:sz w:val="24"/>
                <w:szCs w:val="24"/>
                <w:highlight w:val="yellow"/>
              </w:rPr>
            </w:rPrChange>
          </w:rPr>
          <w:t xml:space="preserve">. </w:t>
        </w:r>
      </w:ins>
      <w:commentRangeStart w:id="37"/>
      <w:del w:id="38" w:author="Qizhou Duan" w:date="2023-12-28T13:30:00Z">
        <w:r w:rsidRPr="00194520" w:rsidDel="00E6433B">
          <w:rPr>
            <w:rFonts w:ascii="Times New Roman" w:hAnsi="Times New Roman" w:cs="Times New Roman"/>
            <w:color w:val="000000"/>
            <w:sz w:val="24"/>
            <w:szCs w:val="24"/>
            <w:rPrChange w:id="39" w:author="Qizhou Duan" w:date="2023-12-28T13:34:00Z">
              <w:rPr>
                <w:rFonts w:ascii="Times New Roman" w:hAnsi="Times New Roman" w:cs="Times New Roman"/>
                <w:color w:val="000000"/>
                <w:sz w:val="24"/>
                <w:szCs w:val="24"/>
                <w:highlight w:val="yellow"/>
              </w:rPr>
            </w:rPrChange>
          </w:rPr>
          <w:delText xml:space="preserve"> </w:delText>
        </w:r>
        <w:r w:rsidRPr="008F1D6E" w:rsidDel="00E6433B">
          <w:rPr>
            <w:rFonts w:ascii="Times New Roman" w:hAnsi="Times New Roman" w:cs="Times New Roman"/>
            <w:color w:val="000000"/>
            <w:sz w:val="24"/>
            <w:szCs w:val="24"/>
            <w:highlight w:val="yellow"/>
          </w:rPr>
          <w:delText xml:space="preserve">(QZ need to check the above cited study completion). </w:delText>
        </w:r>
      </w:del>
      <w:r w:rsidRPr="008F1D6E">
        <w:rPr>
          <w:rFonts w:ascii="Times New Roman" w:hAnsi="Times New Roman" w:cs="Times New Roman"/>
          <w:color w:val="000000"/>
          <w:sz w:val="24"/>
          <w:szCs w:val="24"/>
          <w:highlight w:val="yellow"/>
        </w:rPr>
        <w:t>Nineteen were cross-sectional studies and 7 were prospective studies.</w:t>
      </w:r>
      <w:commentRangeEnd w:id="37"/>
      <w:r w:rsidR="000C702E">
        <w:rPr>
          <w:rStyle w:val="CommentReference"/>
        </w:rPr>
        <w:commentReference w:id="37"/>
      </w:r>
      <w:r w:rsidRPr="00194520">
        <w:rPr>
          <w:rFonts w:ascii="Times New Roman" w:hAnsi="Times New Roman" w:cs="Times New Roman"/>
          <w:color w:val="000000"/>
          <w:sz w:val="24"/>
          <w:szCs w:val="24"/>
          <w:rPrChange w:id="40" w:author="Qizhou Duan" w:date="2023-12-28T13:34:00Z">
            <w:rPr>
              <w:rFonts w:ascii="Times New Roman" w:hAnsi="Times New Roman" w:cs="Times New Roman"/>
              <w:color w:val="000000"/>
              <w:sz w:val="24"/>
              <w:szCs w:val="24"/>
              <w:highlight w:val="yellow"/>
            </w:rPr>
          </w:rPrChange>
        </w:rPr>
        <w:t xml:space="preserve"> For the selected studies involving a total of 42,386 individuals, table 1 and table 3 present their overall characteristics.</w:t>
      </w:r>
      <w:r w:rsidRPr="00866506">
        <w:rPr>
          <w:rFonts w:ascii="Times New Roman" w:hAnsi="Times New Roman" w:cs="Times New Roman"/>
          <w:color w:val="000000" w:themeColor="text1"/>
          <w:sz w:val="24"/>
          <w:szCs w:val="24"/>
        </w:rPr>
        <w:t xml:space="preserve"> </w:t>
      </w:r>
    </w:p>
    <w:p w14:paraId="0FF0E641" w14:textId="6387FDC2" w:rsidR="00FF45A0" w:rsidRPr="00866506" w:rsidRDefault="00FF45A0" w:rsidP="00FF45A0">
      <w:pPr>
        <w:spacing w:after="0" w:line="480" w:lineRule="auto"/>
        <w:ind w:firstLine="720"/>
        <w:rPr>
          <w:rFonts w:ascii="Times New Roman" w:hAnsi="Times New Roman" w:cs="Times New Roman"/>
          <w:color w:val="000000"/>
          <w:sz w:val="24"/>
          <w:szCs w:val="24"/>
          <w:highlight w:val="yellow"/>
        </w:rPr>
      </w:pPr>
      <w:commentRangeStart w:id="41"/>
      <w:commentRangeStart w:id="42"/>
      <w:r w:rsidRPr="30DEAEE6">
        <w:rPr>
          <w:rFonts w:ascii="Times New Roman" w:hAnsi="Times New Roman" w:cs="Times New Roman"/>
          <w:color w:val="000000" w:themeColor="text1"/>
          <w:sz w:val="24"/>
          <w:szCs w:val="24"/>
          <w:highlight w:val="yellow"/>
        </w:rPr>
        <w:t xml:space="preserve">Among the studies included in the analysis,  seven studies were performed in the United States (Chen et al., 2021; </w:t>
      </w:r>
      <w:commentRangeEnd w:id="41"/>
      <w:r>
        <w:rPr>
          <w:rStyle w:val="CommentReference"/>
        </w:rPr>
        <w:commentReference w:id="41"/>
      </w:r>
      <w:commentRangeEnd w:id="42"/>
      <w:r>
        <w:rPr>
          <w:rStyle w:val="CommentReference"/>
        </w:rPr>
        <w:commentReference w:id="42"/>
      </w:r>
      <w:r w:rsidRPr="001913E5">
        <w:rPr>
          <w:rFonts w:ascii="Times New Roman" w:hAnsi="Times New Roman" w:cs="Times New Roman"/>
          <w:color w:val="000000" w:themeColor="text1"/>
          <w:sz w:val="24"/>
          <w:szCs w:val="24"/>
          <w:rPrChange w:id="43" w:author="Qizhou Duan" w:date="2023-12-28T15:17:00Z">
            <w:rPr>
              <w:rFonts w:ascii="Times New Roman" w:hAnsi="Times New Roman" w:cs="Times New Roman"/>
              <w:color w:val="000000" w:themeColor="text1"/>
              <w:sz w:val="24"/>
              <w:szCs w:val="24"/>
              <w:highlight w:val="yellow"/>
            </w:rPr>
          </w:rPrChange>
        </w:rPr>
        <w:t>Morales et al., 2023; Northfield &amp; Johnston, 2021; Tu et al., 2023; Willey et al., 2022; Zhang et al., 2021; Zhou, MacGeorge &amp; Myrick, 2020), two in the United Kingdom (</w:t>
      </w:r>
      <w:proofErr w:type="spellStart"/>
      <w:r w:rsidRPr="001913E5">
        <w:rPr>
          <w:rFonts w:ascii="Times New Roman" w:hAnsi="Times New Roman" w:cs="Times New Roman"/>
          <w:color w:val="000000" w:themeColor="text1"/>
          <w:sz w:val="24"/>
          <w:szCs w:val="24"/>
          <w:rPrChange w:id="44" w:author="Qizhou Duan" w:date="2023-12-28T15:17:00Z">
            <w:rPr>
              <w:rFonts w:ascii="Times New Roman" w:hAnsi="Times New Roman" w:cs="Times New Roman"/>
              <w:color w:val="000000" w:themeColor="text1"/>
              <w:sz w:val="24"/>
              <w:szCs w:val="24"/>
              <w:highlight w:val="yellow"/>
            </w:rPr>
          </w:rPrChange>
        </w:rPr>
        <w:t>Barnicot</w:t>
      </w:r>
      <w:proofErr w:type="spellEnd"/>
      <w:r w:rsidRPr="001913E5">
        <w:rPr>
          <w:rFonts w:ascii="Times New Roman" w:hAnsi="Times New Roman" w:cs="Times New Roman"/>
          <w:color w:val="000000" w:themeColor="text1"/>
          <w:sz w:val="24"/>
          <w:szCs w:val="24"/>
          <w:rPrChange w:id="45" w:author="Qizhou Duan" w:date="2023-12-28T15:17:00Z">
            <w:rPr>
              <w:rFonts w:ascii="Times New Roman" w:hAnsi="Times New Roman" w:cs="Times New Roman"/>
              <w:color w:val="000000" w:themeColor="text1"/>
              <w:sz w:val="24"/>
              <w:szCs w:val="24"/>
              <w:highlight w:val="yellow"/>
            </w:rPr>
          </w:rPrChange>
        </w:rPr>
        <w:t xml:space="preserve"> et al., 2023; Lewis et al., 2022), one in Ghana (</w:t>
      </w:r>
      <w:proofErr w:type="spellStart"/>
      <w:r w:rsidRPr="001913E5">
        <w:rPr>
          <w:rFonts w:ascii="Times New Roman" w:hAnsi="Times New Roman" w:cs="Times New Roman"/>
          <w:color w:val="000000" w:themeColor="text1"/>
          <w:sz w:val="24"/>
          <w:szCs w:val="24"/>
          <w:rPrChange w:id="46" w:author="Qizhou Duan" w:date="2023-12-28T15:17:00Z">
            <w:rPr>
              <w:rFonts w:ascii="Times New Roman" w:hAnsi="Times New Roman" w:cs="Times New Roman"/>
              <w:color w:val="000000" w:themeColor="text1"/>
              <w:sz w:val="24"/>
              <w:szCs w:val="24"/>
              <w:highlight w:val="yellow"/>
            </w:rPr>
          </w:rPrChange>
        </w:rPr>
        <w:t>Adjorlolo</w:t>
      </w:r>
      <w:proofErr w:type="spellEnd"/>
      <w:r w:rsidRPr="001913E5">
        <w:rPr>
          <w:rFonts w:ascii="Times New Roman" w:hAnsi="Times New Roman" w:cs="Times New Roman"/>
          <w:color w:val="000000" w:themeColor="text1"/>
          <w:sz w:val="24"/>
          <w:szCs w:val="24"/>
          <w:rPrChange w:id="47" w:author="Qizhou Duan" w:date="2023-12-28T15:17:00Z">
            <w:rPr>
              <w:rFonts w:ascii="Times New Roman" w:hAnsi="Times New Roman" w:cs="Times New Roman"/>
              <w:color w:val="000000" w:themeColor="text1"/>
              <w:sz w:val="24"/>
              <w:szCs w:val="24"/>
              <w:highlight w:val="yellow"/>
            </w:rPr>
          </w:rPrChange>
        </w:rPr>
        <w:t xml:space="preserve"> et al., 2022), two from Greece (</w:t>
      </w:r>
      <w:proofErr w:type="spellStart"/>
      <w:r w:rsidRPr="001913E5">
        <w:rPr>
          <w:rFonts w:ascii="Times New Roman" w:hAnsi="Times New Roman" w:cs="Times New Roman"/>
          <w:color w:val="000000" w:themeColor="text1"/>
          <w:sz w:val="24"/>
          <w:szCs w:val="24"/>
          <w:rPrChange w:id="48" w:author="Qizhou Duan" w:date="2023-12-28T15:17:00Z">
            <w:rPr>
              <w:rFonts w:ascii="Times New Roman" w:hAnsi="Times New Roman" w:cs="Times New Roman"/>
              <w:color w:val="000000" w:themeColor="text1"/>
              <w:sz w:val="24"/>
              <w:szCs w:val="24"/>
              <w:highlight w:val="yellow"/>
            </w:rPr>
          </w:rPrChange>
        </w:rPr>
        <w:t>Kalaitzaki</w:t>
      </w:r>
      <w:proofErr w:type="spellEnd"/>
      <w:r w:rsidRPr="001913E5">
        <w:rPr>
          <w:rFonts w:ascii="Times New Roman" w:hAnsi="Times New Roman" w:cs="Times New Roman"/>
          <w:color w:val="000000" w:themeColor="text1"/>
          <w:sz w:val="24"/>
          <w:szCs w:val="24"/>
          <w:rPrChange w:id="49" w:author="Qizhou Duan" w:date="2023-12-28T15:17:00Z">
            <w:rPr>
              <w:rFonts w:ascii="Times New Roman" w:hAnsi="Times New Roman" w:cs="Times New Roman"/>
              <w:color w:val="000000" w:themeColor="text1"/>
              <w:sz w:val="24"/>
              <w:szCs w:val="24"/>
              <w:highlight w:val="yellow"/>
            </w:rPr>
          </w:rPrChange>
        </w:rPr>
        <w:t xml:space="preserve"> et al., 2022; </w:t>
      </w:r>
      <w:proofErr w:type="spellStart"/>
      <w:r w:rsidRPr="001913E5">
        <w:rPr>
          <w:rFonts w:ascii="Times New Roman" w:hAnsi="Times New Roman" w:cs="Times New Roman"/>
          <w:color w:val="000000" w:themeColor="text1"/>
          <w:sz w:val="24"/>
          <w:szCs w:val="24"/>
          <w:rPrChange w:id="50" w:author="Qizhou Duan" w:date="2023-12-28T15:17:00Z">
            <w:rPr>
              <w:rFonts w:ascii="Times New Roman" w:hAnsi="Times New Roman" w:cs="Times New Roman"/>
              <w:color w:val="000000" w:themeColor="text1"/>
              <w:sz w:val="24"/>
              <w:szCs w:val="24"/>
              <w:highlight w:val="yellow"/>
            </w:rPr>
          </w:rPrChange>
        </w:rPr>
        <w:t>Kalaitzaki</w:t>
      </w:r>
      <w:proofErr w:type="spellEnd"/>
      <w:r w:rsidRPr="001913E5">
        <w:rPr>
          <w:rFonts w:ascii="Times New Roman" w:hAnsi="Times New Roman" w:cs="Times New Roman"/>
          <w:color w:val="000000" w:themeColor="text1"/>
          <w:sz w:val="24"/>
          <w:szCs w:val="24"/>
          <w:rPrChange w:id="51" w:author="Qizhou Duan" w:date="2023-12-28T15:17:00Z">
            <w:rPr>
              <w:rFonts w:ascii="Times New Roman" w:hAnsi="Times New Roman" w:cs="Times New Roman"/>
              <w:color w:val="000000" w:themeColor="text1"/>
              <w:sz w:val="24"/>
              <w:szCs w:val="24"/>
              <w:highlight w:val="yellow"/>
            </w:rPr>
          </w:rPrChange>
        </w:rPr>
        <w:t xml:space="preserve"> et al., 2023) and from the European countries of Norway, Italy and Spain one study was found in each (Castiglioni et al., 2023; Vazquez et al., 2021; Ulset &amp; von Soest, 2022) five from the Middle Eastern countries of Turkey, Pakistan and Saudi Arabia, and Israel (</w:t>
      </w:r>
      <w:proofErr w:type="spellStart"/>
      <w:r w:rsidRPr="001913E5">
        <w:rPr>
          <w:rFonts w:ascii="Times New Roman" w:hAnsi="Times New Roman" w:cs="Times New Roman"/>
          <w:color w:val="000000" w:themeColor="text1"/>
          <w:sz w:val="24"/>
          <w:szCs w:val="24"/>
          <w:rPrChange w:id="52" w:author="Qizhou Duan" w:date="2023-12-28T15:17:00Z">
            <w:rPr>
              <w:rFonts w:ascii="Times New Roman" w:hAnsi="Times New Roman" w:cs="Times New Roman"/>
              <w:color w:val="000000" w:themeColor="text1"/>
              <w:sz w:val="24"/>
              <w:szCs w:val="24"/>
              <w:highlight w:val="yellow"/>
            </w:rPr>
          </w:rPrChange>
        </w:rPr>
        <w:t>Arnout</w:t>
      </w:r>
      <w:proofErr w:type="spellEnd"/>
      <w:r w:rsidRPr="001913E5">
        <w:rPr>
          <w:rFonts w:ascii="Times New Roman" w:hAnsi="Times New Roman" w:cs="Times New Roman"/>
          <w:color w:val="000000" w:themeColor="text1"/>
          <w:sz w:val="24"/>
          <w:szCs w:val="24"/>
          <w:rPrChange w:id="53" w:author="Qizhou Duan" w:date="2023-12-28T15:17:00Z">
            <w:rPr>
              <w:rFonts w:ascii="Times New Roman" w:hAnsi="Times New Roman" w:cs="Times New Roman"/>
              <w:color w:val="000000" w:themeColor="text1"/>
              <w:sz w:val="24"/>
              <w:szCs w:val="24"/>
              <w:highlight w:val="yellow"/>
            </w:rPr>
          </w:rPrChange>
        </w:rPr>
        <w:t xml:space="preserve"> &amp; Al-</w:t>
      </w:r>
      <w:proofErr w:type="spellStart"/>
      <w:r w:rsidRPr="001913E5">
        <w:rPr>
          <w:rFonts w:ascii="Times New Roman" w:hAnsi="Times New Roman" w:cs="Times New Roman"/>
          <w:color w:val="000000" w:themeColor="text1"/>
          <w:sz w:val="24"/>
          <w:szCs w:val="24"/>
          <w:rPrChange w:id="54" w:author="Qizhou Duan" w:date="2023-12-28T15:17:00Z">
            <w:rPr>
              <w:rFonts w:ascii="Times New Roman" w:hAnsi="Times New Roman" w:cs="Times New Roman"/>
              <w:color w:val="000000" w:themeColor="text1"/>
              <w:sz w:val="24"/>
              <w:szCs w:val="24"/>
              <w:highlight w:val="yellow"/>
            </w:rPr>
          </w:rPrChange>
        </w:rPr>
        <w:t>Sufyani</w:t>
      </w:r>
      <w:proofErr w:type="spellEnd"/>
      <w:r w:rsidRPr="001913E5">
        <w:rPr>
          <w:rFonts w:ascii="Times New Roman" w:hAnsi="Times New Roman" w:cs="Times New Roman"/>
          <w:color w:val="000000" w:themeColor="text1"/>
          <w:sz w:val="24"/>
          <w:szCs w:val="24"/>
          <w:rPrChange w:id="55" w:author="Qizhou Duan" w:date="2023-12-28T15:17:00Z">
            <w:rPr>
              <w:rFonts w:ascii="Times New Roman" w:hAnsi="Times New Roman" w:cs="Times New Roman"/>
              <w:color w:val="000000" w:themeColor="text1"/>
              <w:sz w:val="24"/>
              <w:szCs w:val="24"/>
              <w:highlight w:val="yellow"/>
            </w:rPr>
          </w:rPrChange>
        </w:rPr>
        <w:t xml:space="preserve">, 2021; Chasson et al., 2022; Das et al., 2023; El-Khoury </w:t>
      </w:r>
      <w:proofErr w:type="spellStart"/>
      <w:r w:rsidRPr="001913E5">
        <w:rPr>
          <w:rFonts w:ascii="Times New Roman" w:hAnsi="Times New Roman" w:cs="Times New Roman"/>
          <w:color w:val="000000" w:themeColor="text1"/>
          <w:sz w:val="24"/>
          <w:szCs w:val="24"/>
          <w:rPrChange w:id="56" w:author="Qizhou Duan" w:date="2023-12-28T15:17:00Z">
            <w:rPr>
              <w:rFonts w:ascii="Times New Roman" w:hAnsi="Times New Roman" w:cs="Times New Roman"/>
              <w:color w:val="000000" w:themeColor="text1"/>
              <w:sz w:val="24"/>
              <w:szCs w:val="24"/>
              <w:highlight w:val="yellow"/>
            </w:rPr>
          </w:rPrChange>
        </w:rPr>
        <w:t>Malhame</w:t>
      </w:r>
      <w:proofErr w:type="spellEnd"/>
      <w:r w:rsidRPr="001913E5">
        <w:rPr>
          <w:rFonts w:ascii="Times New Roman" w:hAnsi="Times New Roman" w:cs="Times New Roman"/>
          <w:color w:val="000000" w:themeColor="text1"/>
          <w:sz w:val="24"/>
          <w:szCs w:val="24"/>
          <w:rPrChange w:id="57" w:author="Qizhou Duan" w:date="2023-12-28T15:17:00Z">
            <w:rPr>
              <w:rFonts w:ascii="Times New Roman" w:hAnsi="Times New Roman" w:cs="Times New Roman"/>
              <w:color w:val="000000" w:themeColor="text1"/>
              <w:sz w:val="24"/>
              <w:szCs w:val="24"/>
              <w:highlight w:val="yellow"/>
            </w:rPr>
          </w:rPrChange>
        </w:rPr>
        <w:t xml:space="preserve"> et al., 2023; Gul et al., 2023; Yildiz, 2021), nine from China, (Bai et al., 2023; Chen &amp; Tang, 2021; Lan et al., 2023; Lau et al.,, 2021; Lyu et al., 2021; Mo et al., 2022; Wang et al., 2023; Yao et al., 2023; Yeung et al., 2022). Included articles involved a variety of different types of people such as patients and the general population (</w:t>
      </w:r>
      <w:proofErr w:type="spellStart"/>
      <w:r w:rsidRPr="001913E5">
        <w:rPr>
          <w:rFonts w:ascii="Times New Roman" w:hAnsi="Times New Roman" w:cs="Times New Roman"/>
          <w:color w:val="000000" w:themeColor="text1"/>
          <w:sz w:val="24"/>
          <w:szCs w:val="24"/>
          <w:rPrChange w:id="58" w:author="Qizhou Duan" w:date="2023-12-28T15:17:00Z">
            <w:rPr>
              <w:rFonts w:ascii="Times New Roman" w:hAnsi="Times New Roman" w:cs="Times New Roman"/>
              <w:color w:val="000000" w:themeColor="text1"/>
              <w:sz w:val="24"/>
              <w:szCs w:val="24"/>
              <w:highlight w:val="yellow"/>
            </w:rPr>
          </w:rPrChange>
        </w:rPr>
        <w:t>Adjorlolo</w:t>
      </w:r>
      <w:proofErr w:type="spellEnd"/>
      <w:r w:rsidRPr="001913E5">
        <w:rPr>
          <w:rFonts w:ascii="Times New Roman" w:hAnsi="Times New Roman" w:cs="Times New Roman"/>
          <w:color w:val="000000" w:themeColor="text1"/>
          <w:sz w:val="24"/>
          <w:szCs w:val="24"/>
          <w:rPrChange w:id="59" w:author="Qizhou Duan" w:date="2023-12-28T15:17:00Z">
            <w:rPr>
              <w:rFonts w:ascii="Times New Roman" w:hAnsi="Times New Roman" w:cs="Times New Roman"/>
              <w:color w:val="000000" w:themeColor="text1"/>
              <w:sz w:val="24"/>
              <w:szCs w:val="24"/>
              <w:highlight w:val="yellow"/>
            </w:rPr>
          </w:rPrChange>
        </w:rPr>
        <w:t xml:space="preserve"> et al., 2022; </w:t>
      </w:r>
      <w:proofErr w:type="spellStart"/>
      <w:r w:rsidRPr="001913E5">
        <w:rPr>
          <w:rFonts w:ascii="Times New Roman" w:hAnsi="Times New Roman" w:cs="Times New Roman"/>
          <w:color w:val="000000" w:themeColor="text1"/>
          <w:sz w:val="24"/>
          <w:szCs w:val="24"/>
          <w:rPrChange w:id="60" w:author="Qizhou Duan" w:date="2023-12-28T15:17:00Z">
            <w:rPr>
              <w:rFonts w:ascii="Times New Roman" w:hAnsi="Times New Roman" w:cs="Times New Roman"/>
              <w:color w:val="000000" w:themeColor="text1"/>
              <w:sz w:val="24"/>
              <w:szCs w:val="24"/>
              <w:highlight w:val="yellow"/>
            </w:rPr>
          </w:rPrChange>
        </w:rPr>
        <w:t>Arnout</w:t>
      </w:r>
      <w:proofErr w:type="spellEnd"/>
      <w:r w:rsidRPr="001913E5">
        <w:rPr>
          <w:rFonts w:ascii="Times New Roman" w:hAnsi="Times New Roman" w:cs="Times New Roman"/>
          <w:color w:val="000000" w:themeColor="text1"/>
          <w:sz w:val="24"/>
          <w:szCs w:val="24"/>
          <w:rPrChange w:id="61" w:author="Qizhou Duan" w:date="2023-12-28T15:17:00Z">
            <w:rPr>
              <w:rFonts w:ascii="Times New Roman" w:hAnsi="Times New Roman" w:cs="Times New Roman"/>
              <w:color w:val="000000" w:themeColor="text1"/>
              <w:sz w:val="24"/>
              <w:szCs w:val="24"/>
              <w:highlight w:val="yellow"/>
            </w:rPr>
          </w:rPrChange>
        </w:rPr>
        <w:t xml:space="preserve"> &amp; Al-</w:t>
      </w:r>
      <w:proofErr w:type="spellStart"/>
      <w:r w:rsidRPr="001913E5">
        <w:rPr>
          <w:rFonts w:ascii="Times New Roman" w:hAnsi="Times New Roman" w:cs="Times New Roman"/>
          <w:color w:val="000000" w:themeColor="text1"/>
          <w:sz w:val="24"/>
          <w:szCs w:val="24"/>
          <w:rPrChange w:id="62" w:author="Qizhou Duan" w:date="2023-12-28T15:17:00Z">
            <w:rPr>
              <w:rFonts w:ascii="Times New Roman" w:hAnsi="Times New Roman" w:cs="Times New Roman"/>
              <w:color w:val="000000" w:themeColor="text1"/>
              <w:sz w:val="24"/>
              <w:szCs w:val="24"/>
              <w:highlight w:val="yellow"/>
            </w:rPr>
          </w:rPrChange>
        </w:rPr>
        <w:t>Sufyani</w:t>
      </w:r>
      <w:proofErr w:type="spellEnd"/>
      <w:r w:rsidRPr="001913E5">
        <w:rPr>
          <w:rFonts w:ascii="Times New Roman" w:hAnsi="Times New Roman" w:cs="Times New Roman"/>
          <w:color w:val="000000" w:themeColor="text1"/>
          <w:sz w:val="24"/>
          <w:szCs w:val="24"/>
          <w:rPrChange w:id="63" w:author="Qizhou Duan" w:date="2023-12-28T15:17:00Z">
            <w:rPr>
              <w:rFonts w:ascii="Times New Roman" w:hAnsi="Times New Roman" w:cs="Times New Roman"/>
              <w:color w:val="000000" w:themeColor="text1"/>
              <w:sz w:val="24"/>
              <w:szCs w:val="24"/>
              <w:highlight w:val="yellow"/>
            </w:rPr>
          </w:rPrChange>
        </w:rPr>
        <w:t xml:space="preserve">, 2021; Castiglioni et al., 2023; Chen &amp; Tang, 2021; El-Khoury </w:t>
      </w:r>
      <w:proofErr w:type="spellStart"/>
      <w:r w:rsidRPr="001913E5">
        <w:rPr>
          <w:rFonts w:ascii="Times New Roman" w:hAnsi="Times New Roman" w:cs="Times New Roman"/>
          <w:color w:val="000000" w:themeColor="text1"/>
          <w:sz w:val="24"/>
          <w:szCs w:val="24"/>
          <w:rPrChange w:id="64" w:author="Qizhou Duan" w:date="2023-12-28T15:17:00Z">
            <w:rPr>
              <w:rFonts w:ascii="Times New Roman" w:hAnsi="Times New Roman" w:cs="Times New Roman"/>
              <w:color w:val="000000" w:themeColor="text1"/>
              <w:sz w:val="24"/>
              <w:szCs w:val="24"/>
              <w:highlight w:val="yellow"/>
            </w:rPr>
          </w:rPrChange>
        </w:rPr>
        <w:t>Malhame</w:t>
      </w:r>
      <w:proofErr w:type="spellEnd"/>
      <w:r w:rsidRPr="001913E5">
        <w:rPr>
          <w:rFonts w:ascii="Times New Roman" w:hAnsi="Times New Roman" w:cs="Times New Roman"/>
          <w:color w:val="000000" w:themeColor="text1"/>
          <w:sz w:val="24"/>
          <w:szCs w:val="24"/>
          <w:rPrChange w:id="65" w:author="Qizhou Duan" w:date="2023-12-28T15:17:00Z">
            <w:rPr>
              <w:rFonts w:ascii="Times New Roman" w:hAnsi="Times New Roman" w:cs="Times New Roman"/>
              <w:color w:val="000000" w:themeColor="text1"/>
              <w:sz w:val="24"/>
              <w:szCs w:val="24"/>
              <w:highlight w:val="yellow"/>
            </w:rPr>
          </w:rPrChange>
        </w:rPr>
        <w:t xml:space="preserve"> et al., 2023; Gul et al., 2023; </w:t>
      </w:r>
      <w:proofErr w:type="spellStart"/>
      <w:r w:rsidRPr="001913E5">
        <w:rPr>
          <w:rFonts w:ascii="Times New Roman" w:hAnsi="Times New Roman" w:cs="Times New Roman"/>
          <w:color w:val="000000" w:themeColor="text1"/>
          <w:sz w:val="24"/>
          <w:szCs w:val="24"/>
          <w:rPrChange w:id="66" w:author="Qizhou Duan" w:date="2023-12-28T15:17:00Z">
            <w:rPr>
              <w:rFonts w:ascii="Times New Roman" w:hAnsi="Times New Roman" w:cs="Times New Roman"/>
              <w:color w:val="000000" w:themeColor="text1"/>
              <w:sz w:val="24"/>
              <w:szCs w:val="24"/>
              <w:highlight w:val="yellow"/>
            </w:rPr>
          </w:rPrChange>
        </w:rPr>
        <w:t>Kalaitzaki</w:t>
      </w:r>
      <w:proofErr w:type="spellEnd"/>
      <w:r w:rsidRPr="001913E5">
        <w:rPr>
          <w:rFonts w:ascii="Times New Roman" w:hAnsi="Times New Roman" w:cs="Times New Roman"/>
          <w:color w:val="000000" w:themeColor="text1"/>
          <w:sz w:val="24"/>
          <w:szCs w:val="24"/>
          <w:rPrChange w:id="67" w:author="Qizhou Duan" w:date="2023-12-28T15:17:00Z">
            <w:rPr>
              <w:rFonts w:ascii="Times New Roman" w:hAnsi="Times New Roman" w:cs="Times New Roman"/>
              <w:color w:val="000000" w:themeColor="text1"/>
              <w:sz w:val="24"/>
              <w:szCs w:val="24"/>
              <w:highlight w:val="yellow"/>
            </w:rPr>
          </w:rPrChange>
        </w:rPr>
        <w:t xml:space="preserve"> et al., 2022; Lau, Chan &amp; Ng, 2021; Lewis et al., 2022; Northfield &amp; Johnston, 2021; Ulset &amp; von Soest, 2022; Vazquez et al., 2021; Willey et al., 2022; Zhou et al., 2020), nurses and medical doctors (Bai et al., 2023; </w:t>
      </w:r>
      <w:proofErr w:type="spellStart"/>
      <w:r w:rsidRPr="001913E5">
        <w:rPr>
          <w:rFonts w:ascii="Times New Roman" w:hAnsi="Times New Roman" w:cs="Times New Roman"/>
          <w:color w:val="000000" w:themeColor="text1"/>
          <w:sz w:val="24"/>
          <w:szCs w:val="24"/>
          <w:rPrChange w:id="68" w:author="Qizhou Duan" w:date="2023-12-28T15:17:00Z">
            <w:rPr>
              <w:rFonts w:ascii="Times New Roman" w:hAnsi="Times New Roman" w:cs="Times New Roman"/>
              <w:color w:val="000000" w:themeColor="text1"/>
              <w:sz w:val="24"/>
              <w:szCs w:val="24"/>
              <w:highlight w:val="yellow"/>
            </w:rPr>
          </w:rPrChange>
        </w:rPr>
        <w:t>Barnicot</w:t>
      </w:r>
      <w:proofErr w:type="spellEnd"/>
      <w:r w:rsidRPr="001913E5">
        <w:rPr>
          <w:rFonts w:ascii="Times New Roman" w:hAnsi="Times New Roman" w:cs="Times New Roman"/>
          <w:color w:val="000000" w:themeColor="text1"/>
          <w:sz w:val="24"/>
          <w:szCs w:val="24"/>
          <w:rPrChange w:id="69" w:author="Qizhou Duan" w:date="2023-12-28T15:17:00Z">
            <w:rPr>
              <w:rFonts w:ascii="Times New Roman" w:hAnsi="Times New Roman" w:cs="Times New Roman"/>
              <w:color w:val="000000" w:themeColor="text1"/>
              <w:sz w:val="24"/>
              <w:szCs w:val="24"/>
              <w:highlight w:val="yellow"/>
            </w:rPr>
          </w:rPrChange>
        </w:rPr>
        <w:t xml:space="preserve"> et al., 2023; Chen et al., 2020; Das </w:t>
      </w:r>
      <w:r w:rsidRPr="001913E5">
        <w:rPr>
          <w:rFonts w:ascii="Times New Roman" w:hAnsi="Times New Roman" w:cs="Times New Roman"/>
          <w:color w:val="000000" w:themeColor="text1"/>
          <w:sz w:val="24"/>
          <w:szCs w:val="24"/>
          <w:rPrChange w:id="70" w:author="Qizhou Duan" w:date="2023-12-28T15:17:00Z">
            <w:rPr>
              <w:rFonts w:ascii="Times New Roman" w:hAnsi="Times New Roman" w:cs="Times New Roman"/>
              <w:color w:val="000000" w:themeColor="text1"/>
              <w:sz w:val="24"/>
              <w:szCs w:val="24"/>
              <w:highlight w:val="yellow"/>
            </w:rPr>
          </w:rPrChange>
        </w:rPr>
        <w:lastRenderedPageBreak/>
        <w:t xml:space="preserve">et al., 2023; </w:t>
      </w:r>
      <w:proofErr w:type="spellStart"/>
      <w:r w:rsidRPr="001913E5">
        <w:rPr>
          <w:rFonts w:ascii="Times New Roman" w:hAnsi="Times New Roman" w:cs="Times New Roman"/>
          <w:color w:val="000000" w:themeColor="text1"/>
          <w:sz w:val="24"/>
          <w:szCs w:val="24"/>
          <w:rPrChange w:id="71" w:author="Qizhou Duan" w:date="2023-12-28T15:17:00Z">
            <w:rPr>
              <w:rFonts w:ascii="Times New Roman" w:hAnsi="Times New Roman" w:cs="Times New Roman"/>
              <w:color w:val="000000" w:themeColor="text1"/>
              <w:sz w:val="24"/>
              <w:szCs w:val="24"/>
              <w:highlight w:val="yellow"/>
            </w:rPr>
          </w:rPrChange>
        </w:rPr>
        <w:t>Kalaitzaki</w:t>
      </w:r>
      <w:proofErr w:type="spellEnd"/>
      <w:r w:rsidRPr="001913E5">
        <w:rPr>
          <w:rFonts w:ascii="Times New Roman" w:hAnsi="Times New Roman" w:cs="Times New Roman"/>
          <w:color w:val="000000" w:themeColor="text1"/>
          <w:sz w:val="24"/>
          <w:szCs w:val="24"/>
          <w:rPrChange w:id="72" w:author="Qizhou Duan" w:date="2023-12-28T15:17:00Z">
            <w:rPr>
              <w:rFonts w:ascii="Times New Roman" w:hAnsi="Times New Roman" w:cs="Times New Roman"/>
              <w:color w:val="000000" w:themeColor="text1"/>
              <w:sz w:val="24"/>
              <w:szCs w:val="24"/>
              <w:highlight w:val="yellow"/>
            </w:rPr>
          </w:rPrChange>
        </w:rPr>
        <w:t xml:space="preserve"> et al., 2023; Lyu et al., 2021; Mo et al., 2022; Yao et al., 2023; Yeung et al., 2022; Zhang et al., 2021), pregnant women (Chasson et al., 2022),  and students (Lan et al., 2023; Morales et al., 2023; Tu et al., 2023; Wang et al., 2023; Yildiz, 2021) most of which centered on the general population during COVID 19.</w:t>
      </w:r>
      <w:del w:id="73" w:author="Qizhou Duan" w:date="2023-12-28T15:14:00Z">
        <w:r w:rsidRPr="30DEAEE6" w:rsidDel="00AD629A">
          <w:rPr>
            <w:rFonts w:ascii="Times New Roman" w:hAnsi="Times New Roman" w:cs="Times New Roman"/>
            <w:color w:val="000000" w:themeColor="text1"/>
            <w:sz w:val="24"/>
            <w:szCs w:val="24"/>
            <w:highlight w:val="yellow"/>
          </w:rPr>
          <w:delText xml:space="preserve">  And double checked by QZ!!!!</w:delText>
        </w:r>
        <w:r w:rsidRPr="30DEAEE6" w:rsidDel="00AD629A">
          <w:rPr>
            <w:rFonts w:ascii="Times New Roman" w:hAnsi="Times New Roman" w:cs="Times New Roman"/>
            <w:sz w:val="24"/>
            <w:szCs w:val="24"/>
            <w:highlight w:val="yellow"/>
          </w:rPr>
          <w:delText xml:space="preserve"> </w:delText>
        </w:r>
      </w:del>
    </w:p>
    <w:p w14:paraId="27BE054F" w14:textId="77777777" w:rsidR="00FF45A0" w:rsidRDefault="00FF45A0" w:rsidP="00FF45A0">
      <w:pPr>
        <w:tabs>
          <w:tab w:val="left" w:pos="5220"/>
        </w:tabs>
        <w:spacing w:after="0" w:line="480" w:lineRule="auto"/>
        <w:rPr>
          <w:rFonts w:ascii="Times New Roman" w:hAnsi="Times New Roman" w:cs="Times New Roman"/>
          <w:b/>
          <w:bCs/>
          <w:sz w:val="24"/>
          <w:szCs w:val="24"/>
        </w:rPr>
      </w:pPr>
      <w:r>
        <w:rPr>
          <w:rFonts w:ascii="Times New Roman" w:hAnsi="Times New Roman" w:cs="Times New Roman"/>
          <w:b/>
          <w:bCs/>
          <w:sz w:val="24"/>
          <w:szCs w:val="24"/>
        </w:rPr>
        <w:t>Main analysis</w:t>
      </w:r>
      <w:r>
        <w:rPr>
          <w:rFonts w:ascii="Times New Roman" w:hAnsi="Times New Roman" w:cs="Times New Roman"/>
          <w:b/>
          <w:bCs/>
          <w:sz w:val="24"/>
          <w:szCs w:val="24"/>
        </w:rPr>
        <w:tab/>
      </w:r>
    </w:p>
    <w:p w14:paraId="3FDE7C4B" w14:textId="7D1F1A7E" w:rsidR="00FF45A0" w:rsidRPr="00F0205E" w:rsidDel="00220BEF" w:rsidRDefault="00FF45A0" w:rsidP="00FF45A0">
      <w:pPr>
        <w:spacing w:after="0" w:line="480" w:lineRule="auto"/>
        <w:ind w:firstLine="720"/>
        <w:rPr>
          <w:del w:id="74" w:author="Qizhou Duan" w:date="2023-12-28T15:28:00Z"/>
          <w:rFonts w:ascii="Times New Roman" w:hAnsi="Times New Roman" w:cs="Times New Roman"/>
          <w:sz w:val="24"/>
          <w:szCs w:val="24"/>
          <w:rPrChange w:id="75" w:author="Qizhou Duan" w:date="2023-12-28T16:05:00Z">
            <w:rPr>
              <w:del w:id="76" w:author="Qizhou Duan" w:date="2023-12-28T15:28:00Z"/>
              <w:rFonts w:ascii="Times New Roman" w:hAnsi="Times New Roman" w:cs="Times New Roman"/>
              <w:sz w:val="24"/>
              <w:szCs w:val="24"/>
              <w:lang w:eastAsia="zh-CN"/>
            </w:rPr>
          </w:rPrChange>
        </w:rPr>
      </w:pPr>
      <w:r w:rsidRPr="00F0205E">
        <w:rPr>
          <w:rFonts w:ascii="Times New Roman" w:hAnsi="Times New Roman" w:cs="Times New Roman"/>
          <w:sz w:val="24"/>
          <w:szCs w:val="24"/>
        </w:rPr>
        <w:t>The main analysis included 30 studies</w:t>
      </w:r>
      <w:ins w:id="77" w:author="Qizhou Duan" w:date="2023-12-28T15:18:00Z">
        <w:r w:rsidR="00AD7DAC" w:rsidRPr="00F0205E">
          <w:rPr>
            <w:rFonts w:ascii="Times New Roman" w:hAnsi="Times New Roman" w:cs="Times New Roman"/>
            <w:sz w:val="24"/>
            <w:szCs w:val="24"/>
          </w:rPr>
          <w:t xml:space="preserve"> </w:t>
        </w:r>
      </w:ins>
      <w:del w:id="78" w:author="Qizhou Duan" w:date="2023-12-28T15:18:00Z">
        <w:r w:rsidRPr="00F0205E" w:rsidDel="00AD7DAC">
          <w:rPr>
            <w:rFonts w:ascii="Times New Roman" w:hAnsi="Times New Roman" w:cs="Times New Roman"/>
            <w:sz w:val="24"/>
            <w:szCs w:val="24"/>
          </w:rPr>
          <w:delText xml:space="preserve">, </w:delText>
        </w:r>
      </w:del>
      <w:r w:rsidRPr="00F0205E">
        <w:rPr>
          <w:rFonts w:ascii="Times New Roman" w:hAnsi="Times New Roman" w:cs="Times New Roman"/>
          <w:sz w:val="24"/>
          <w:szCs w:val="24"/>
          <w:rPrChange w:id="79" w:author="Qizhou Duan" w:date="2023-12-28T16:05:00Z">
            <w:rPr>
              <w:rFonts w:ascii="Times New Roman" w:hAnsi="Times New Roman" w:cs="Times New Roman"/>
              <w:sz w:val="24"/>
              <w:szCs w:val="24"/>
              <w:highlight w:val="cyan"/>
            </w:rPr>
          </w:rPrChange>
        </w:rPr>
        <w:t>involving a total of 42,386</w:t>
      </w:r>
      <w:ins w:id="80" w:author="Qizhou Duan" w:date="2023-12-28T15:17:00Z">
        <w:r w:rsidR="00AD7DAC" w:rsidRPr="00F0205E">
          <w:rPr>
            <w:rFonts w:ascii="Times New Roman" w:hAnsi="Times New Roman" w:cs="Times New Roman"/>
            <w:sz w:val="24"/>
            <w:szCs w:val="24"/>
            <w:rPrChange w:id="81" w:author="Qizhou Duan" w:date="2023-12-28T16:05:00Z">
              <w:rPr>
                <w:rFonts w:ascii="Times New Roman" w:hAnsi="Times New Roman" w:cs="Times New Roman"/>
                <w:sz w:val="24"/>
                <w:szCs w:val="24"/>
                <w:highlight w:val="cyan"/>
              </w:rPr>
            </w:rPrChange>
          </w:rPr>
          <w:t xml:space="preserve">. </w:t>
        </w:r>
      </w:ins>
      <w:del w:id="82" w:author="Qizhou Duan" w:date="2023-12-28T15:17:00Z">
        <w:r w:rsidRPr="00F0205E" w:rsidDel="00AD7DAC">
          <w:rPr>
            <w:rFonts w:ascii="Times New Roman" w:hAnsi="Times New Roman" w:cs="Times New Roman"/>
            <w:sz w:val="24"/>
            <w:szCs w:val="24"/>
            <w:rPrChange w:id="83" w:author="Qizhou Duan" w:date="2023-12-28T16:05:00Z">
              <w:rPr>
                <w:rFonts w:ascii="Times New Roman" w:hAnsi="Times New Roman" w:cs="Times New Roman"/>
                <w:sz w:val="24"/>
                <w:szCs w:val="24"/>
                <w:highlight w:val="cyan"/>
              </w:rPr>
            </w:rPrChange>
          </w:rPr>
          <w:delText xml:space="preserve"> individuals (wrong place???). </w:delText>
        </w:r>
      </w:del>
      <w:r w:rsidRPr="00F0205E">
        <w:rPr>
          <w:rFonts w:ascii="Times New Roman" w:hAnsi="Times New Roman" w:cs="Times New Roman"/>
          <w:sz w:val="24"/>
          <w:szCs w:val="24"/>
        </w:rPr>
        <w:t>The sample size of these studies ranged from 100 (Willey et al., 2022) to 12,586 individuals (</w:t>
      </w:r>
      <w:proofErr w:type="spellStart"/>
      <w:r w:rsidRPr="00F0205E">
        <w:rPr>
          <w:rFonts w:ascii="Times New Roman" w:hAnsi="Times New Roman" w:cs="Times New Roman"/>
          <w:sz w:val="24"/>
          <w:szCs w:val="24"/>
        </w:rPr>
        <w:t>Ulset</w:t>
      </w:r>
      <w:proofErr w:type="spellEnd"/>
      <w:r w:rsidRPr="00F0205E">
        <w:rPr>
          <w:rFonts w:ascii="Times New Roman" w:hAnsi="Times New Roman" w:cs="Times New Roman"/>
          <w:sz w:val="24"/>
          <w:szCs w:val="24"/>
        </w:rPr>
        <w:t xml:space="preserve"> &amp; von </w:t>
      </w:r>
      <w:proofErr w:type="spellStart"/>
      <w:r w:rsidRPr="00F0205E">
        <w:rPr>
          <w:rFonts w:ascii="Times New Roman" w:hAnsi="Times New Roman" w:cs="Times New Roman"/>
          <w:sz w:val="24"/>
          <w:szCs w:val="24"/>
        </w:rPr>
        <w:t>Soest</w:t>
      </w:r>
      <w:proofErr w:type="spellEnd"/>
      <w:r w:rsidRPr="00F0205E">
        <w:rPr>
          <w:rFonts w:ascii="Times New Roman" w:hAnsi="Times New Roman" w:cs="Times New Roman"/>
          <w:sz w:val="24"/>
          <w:szCs w:val="24"/>
        </w:rPr>
        <w:t xml:space="preserve">, 2022). </w:t>
      </w:r>
    </w:p>
    <w:p w14:paraId="555325DB" w14:textId="55789087" w:rsidR="00FF45A0" w:rsidRPr="00F0205E" w:rsidRDefault="00FF45A0" w:rsidP="00220BEF">
      <w:pPr>
        <w:spacing w:after="0" w:line="480" w:lineRule="auto"/>
        <w:ind w:firstLine="720"/>
        <w:rPr>
          <w:rFonts w:ascii="Times New Roman" w:hAnsi="Times New Roman" w:cs="Times New Roman"/>
          <w:sz w:val="24"/>
          <w:szCs w:val="24"/>
          <w:rPrChange w:id="84" w:author="Qizhou Duan" w:date="2023-12-28T16:06:00Z">
            <w:rPr>
              <w:rFonts w:ascii="Times New Roman" w:hAnsi="Times New Roman" w:cs="Times New Roman"/>
              <w:sz w:val="24"/>
              <w:szCs w:val="24"/>
              <w:highlight w:val="yellow"/>
            </w:rPr>
          </w:rPrChange>
        </w:rPr>
      </w:pPr>
      <w:r w:rsidRPr="00F0205E">
        <w:rPr>
          <w:rFonts w:ascii="Times New Roman" w:hAnsi="Times New Roman" w:cs="Times New Roman"/>
          <w:sz w:val="24"/>
          <w:szCs w:val="24"/>
          <w:rPrChange w:id="85" w:author="Qizhou Duan" w:date="2023-12-28T16:06:00Z">
            <w:rPr>
              <w:rFonts w:ascii="Times New Roman" w:hAnsi="Times New Roman" w:cs="Times New Roman"/>
              <w:sz w:val="24"/>
              <w:szCs w:val="24"/>
              <w:highlight w:val="yellow"/>
            </w:rPr>
          </w:rPrChange>
        </w:rPr>
        <w:t xml:space="preserve">Most of the studies had a significant proportion of male participants, with the percentage ranging from 4.40% (Chen et al., 2020) to 61.62% (Das et al., 2023); </w:t>
      </w:r>
      <w:del w:id="86" w:author="Qizhou Duan" w:date="2023-12-28T15:57:00Z">
        <w:r w:rsidRPr="00F0205E" w:rsidDel="005138F3">
          <w:rPr>
            <w:rFonts w:ascii="Times New Roman" w:hAnsi="Times New Roman" w:cs="Times New Roman"/>
            <w:sz w:val="24"/>
            <w:szCs w:val="24"/>
            <w:rPrChange w:id="87" w:author="Qizhou Duan" w:date="2023-12-28T16:06:00Z">
              <w:rPr>
                <w:rFonts w:ascii="Times New Roman" w:hAnsi="Times New Roman" w:cs="Times New Roman"/>
                <w:sz w:val="24"/>
                <w:szCs w:val="24"/>
                <w:highlight w:val="yellow"/>
              </w:rPr>
            </w:rPrChange>
          </w:rPr>
          <w:delText>(</w:delText>
        </w:r>
      </w:del>
      <w:del w:id="88" w:author="Qizhou Duan" w:date="2023-12-28T15:30:00Z">
        <w:r w:rsidRPr="00F0205E" w:rsidDel="00A1205C">
          <w:rPr>
            <w:rFonts w:ascii="Times New Roman" w:hAnsi="Times New Roman" w:cs="Times New Roman"/>
            <w:sz w:val="24"/>
            <w:szCs w:val="24"/>
            <w:rPrChange w:id="89" w:author="Qizhou Duan" w:date="2023-12-28T16:06:00Z">
              <w:rPr>
                <w:rFonts w:ascii="Times New Roman" w:hAnsi="Times New Roman" w:cs="Times New Roman"/>
                <w:sz w:val="24"/>
                <w:szCs w:val="24"/>
                <w:highlight w:val="yellow"/>
              </w:rPr>
            </w:rPrChange>
          </w:rPr>
          <w:delText xml:space="preserve"> </w:delText>
        </w:r>
      </w:del>
      <w:r w:rsidRPr="00F0205E">
        <w:rPr>
          <w:rFonts w:ascii="Times New Roman" w:hAnsi="Times New Roman" w:cs="Times New Roman"/>
          <w:sz w:val="24"/>
          <w:szCs w:val="24"/>
          <w:rPrChange w:id="90" w:author="Qizhou Duan" w:date="2023-12-28T16:06:00Z">
            <w:rPr>
              <w:rFonts w:ascii="Times New Roman" w:hAnsi="Times New Roman" w:cs="Times New Roman"/>
              <w:sz w:val="24"/>
              <w:szCs w:val="24"/>
              <w:highlight w:val="yellow"/>
            </w:rPr>
          </w:rPrChange>
        </w:rPr>
        <w:t xml:space="preserve">Mean age of them ranged from </w:t>
      </w:r>
      <w:ins w:id="91" w:author="Qizhou Duan" w:date="2023-12-28T15:57:00Z">
        <w:r w:rsidR="005138F3" w:rsidRPr="00F0205E">
          <w:rPr>
            <w:rFonts w:ascii="Times New Roman" w:hAnsi="Times New Roman" w:cs="Times New Roman"/>
            <w:sz w:val="24"/>
            <w:szCs w:val="24"/>
            <w:rPrChange w:id="92" w:author="Qizhou Duan" w:date="2023-12-28T16:06:00Z">
              <w:rPr>
                <w:rFonts w:ascii="Times New Roman" w:hAnsi="Times New Roman" w:cs="Times New Roman"/>
                <w:sz w:val="24"/>
                <w:szCs w:val="24"/>
                <w:highlight w:val="yellow"/>
              </w:rPr>
            </w:rPrChange>
          </w:rPr>
          <w:t xml:space="preserve">age of </w:t>
        </w:r>
      </w:ins>
      <w:r w:rsidRPr="00F0205E">
        <w:rPr>
          <w:rFonts w:ascii="Times New Roman" w:hAnsi="Times New Roman" w:cs="Times New Roman"/>
          <w:sz w:val="24"/>
          <w:szCs w:val="24"/>
          <w:rPrChange w:id="93" w:author="Qizhou Duan" w:date="2023-12-28T16:06:00Z">
            <w:rPr>
              <w:rFonts w:ascii="Times New Roman" w:hAnsi="Times New Roman" w:cs="Times New Roman"/>
              <w:sz w:val="24"/>
              <w:szCs w:val="24"/>
              <w:highlight w:val="yellow"/>
            </w:rPr>
          </w:rPrChange>
        </w:rPr>
        <w:t>24.96 (</w:t>
      </w:r>
      <w:proofErr w:type="spellStart"/>
      <w:r w:rsidRPr="00F0205E">
        <w:rPr>
          <w:rFonts w:ascii="Times New Roman" w:hAnsi="Times New Roman" w:cs="Times New Roman"/>
          <w:sz w:val="24"/>
          <w:szCs w:val="24"/>
          <w:rPrChange w:id="94" w:author="Qizhou Duan" w:date="2023-12-28T16:06:00Z">
            <w:rPr>
              <w:rFonts w:ascii="Times New Roman" w:hAnsi="Times New Roman" w:cs="Times New Roman"/>
              <w:sz w:val="24"/>
              <w:szCs w:val="24"/>
              <w:highlight w:val="yellow"/>
            </w:rPr>
          </w:rPrChange>
        </w:rPr>
        <w:t>Zhai</w:t>
      </w:r>
      <w:proofErr w:type="spellEnd"/>
      <w:r w:rsidRPr="00F0205E">
        <w:rPr>
          <w:rFonts w:ascii="Times New Roman" w:hAnsi="Times New Roman" w:cs="Times New Roman"/>
          <w:sz w:val="24"/>
          <w:szCs w:val="24"/>
          <w:rPrChange w:id="95" w:author="Qizhou Duan" w:date="2023-12-28T16:06:00Z">
            <w:rPr>
              <w:rFonts w:ascii="Times New Roman" w:hAnsi="Times New Roman" w:cs="Times New Roman"/>
              <w:sz w:val="24"/>
              <w:szCs w:val="24"/>
              <w:highlight w:val="yellow"/>
            </w:rPr>
          </w:rPrChange>
        </w:rPr>
        <w:t xml:space="preserve"> et al., 2021) to </w:t>
      </w:r>
      <w:ins w:id="96" w:author="Qizhou Duan" w:date="2023-12-28T15:57:00Z">
        <w:r w:rsidR="005138F3" w:rsidRPr="00F0205E">
          <w:rPr>
            <w:rFonts w:ascii="Times New Roman" w:hAnsi="Times New Roman" w:cs="Times New Roman"/>
            <w:sz w:val="24"/>
            <w:szCs w:val="24"/>
            <w:rPrChange w:id="97" w:author="Qizhou Duan" w:date="2023-12-28T16:06:00Z">
              <w:rPr>
                <w:rFonts w:ascii="Times New Roman" w:hAnsi="Times New Roman" w:cs="Times New Roman"/>
                <w:sz w:val="24"/>
                <w:szCs w:val="24"/>
                <w:highlight w:val="yellow"/>
              </w:rPr>
            </w:rPrChange>
          </w:rPr>
          <w:t xml:space="preserve">age of </w:t>
        </w:r>
      </w:ins>
      <w:r w:rsidRPr="00F0205E">
        <w:rPr>
          <w:rFonts w:ascii="Times New Roman" w:hAnsi="Times New Roman" w:cs="Times New Roman"/>
          <w:sz w:val="24"/>
          <w:szCs w:val="24"/>
          <w:rPrChange w:id="98" w:author="Qizhou Duan" w:date="2023-12-28T16:06:00Z">
            <w:rPr>
              <w:rFonts w:ascii="Times New Roman" w:hAnsi="Times New Roman" w:cs="Times New Roman"/>
              <w:sz w:val="24"/>
              <w:szCs w:val="24"/>
              <w:highlight w:val="yellow"/>
            </w:rPr>
          </w:rPrChange>
        </w:rPr>
        <w:t>76.3 (Willey et al., 2022)</w:t>
      </w:r>
      <w:del w:id="99" w:author="Qizhou Duan" w:date="2023-12-28T15:57:00Z">
        <w:r w:rsidRPr="00F0205E" w:rsidDel="005138F3">
          <w:rPr>
            <w:rFonts w:ascii="Times New Roman" w:hAnsi="Times New Roman" w:cs="Times New Roman"/>
            <w:sz w:val="24"/>
            <w:szCs w:val="24"/>
            <w:rPrChange w:id="100" w:author="Qizhou Duan" w:date="2023-12-28T16:06:00Z">
              <w:rPr>
                <w:rFonts w:ascii="Times New Roman" w:hAnsi="Times New Roman" w:cs="Times New Roman"/>
                <w:sz w:val="24"/>
                <w:szCs w:val="24"/>
                <w:highlight w:val="yellow"/>
              </w:rPr>
            </w:rPrChange>
          </w:rPr>
          <w:delText xml:space="preserve">  years</w:delText>
        </w:r>
      </w:del>
      <w:r w:rsidRPr="00F0205E">
        <w:rPr>
          <w:rFonts w:ascii="Times New Roman" w:hAnsi="Times New Roman" w:cs="Times New Roman"/>
          <w:sz w:val="24"/>
          <w:szCs w:val="24"/>
          <w:rPrChange w:id="101" w:author="Qizhou Duan" w:date="2023-12-28T16:06:00Z">
            <w:rPr>
              <w:rFonts w:ascii="Times New Roman" w:hAnsi="Times New Roman" w:cs="Times New Roman"/>
              <w:sz w:val="24"/>
              <w:szCs w:val="24"/>
              <w:highlight w:val="yellow"/>
            </w:rPr>
          </w:rPrChange>
        </w:rPr>
        <w:t xml:space="preserve">. The mean age of the participants varied with studies, with a few not providing explicit data, but indicating that the participants were adults above 18 years old </w:t>
      </w:r>
      <w:ins w:id="102" w:author="Qizhou Duan" w:date="2023-12-28T16:05:00Z">
        <w:r w:rsidR="00F0205E" w:rsidRPr="00F0205E">
          <w:rPr>
            <w:rFonts w:ascii="Times New Roman" w:hAnsi="Times New Roman" w:cs="Times New Roman"/>
            <w:sz w:val="24"/>
            <w:szCs w:val="24"/>
            <w:rPrChange w:id="103" w:author="Qizhou Duan" w:date="2023-12-28T16:06:00Z">
              <w:rPr>
                <w:rFonts w:ascii="AppleSystemUIFont" w:hAnsi="AppleSystemUIFont" w:cs="AppleSystemUIFont"/>
                <w:sz w:val="26"/>
                <w:szCs w:val="26"/>
              </w:rPr>
            </w:rPrChange>
          </w:rPr>
          <w:t>(</w:t>
        </w:r>
        <w:proofErr w:type="spellStart"/>
        <w:r w:rsidR="00F0205E" w:rsidRPr="00F0205E">
          <w:rPr>
            <w:rFonts w:ascii="Times New Roman" w:hAnsi="Times New Roman" w:cs="Times New Roman"/>
            <w:sz w:val="24"/>
            <w:szCs w:val="24"/>
            <w:rPrChange w:id="104" w:author="Qizhou Duan" w:date="2023-12-28T16:06:00Z">
              <w:rPr>
                <w:rFonts w:ascii="AppleSystemUIFont" w:hAnsi="AppleSystemUIFont" w:cs="AppleSystemUIFont"/>
                <w:sz w:val="26"/>
                <w:szCs w:val="26"/>
              </w:rPr>
            </w:rPrChange>
          </w:rPr>
          <w:t>Arnout</w:t>
        </w:r>
        <w:proofErr w:type="spellEnd"/>
        <w:r w:rsidR="00F0205E" w:rsidRPr="00F0205E">
          <w:rPr>
            <w:rFonts w:ascii="Times New Roman" w:hAnsi="Times New Roman" w:cs="Times New Roman"/>
            <w:sz w:val="24"/>
            <w:szCs w:val="24"/>
            <w:rPrChange w:id="105" w:author="Qizhou Duan" w:date="2023-12-28T16:06:00Z">
              <w:rPr>
                <w:rFonts w:ascii="AppleSystemUIFont" w:hAnsi="AppleSystemUIFont" w:cs="AppleSystemUIFont"/>
                <w:sz w:val="26"/>
                <w:szCs w:val="26"/>
              </w:rPr>
            </w:rPrChange>
          </w:rPr>
          <w:t xml:space="preserve"> &amp; Al-</w:t>
        </w:r>
        <w:proofErr w:type="spellStart"/>
        <w:r w:rsidR="00F0205E" w:rsidRPr="00F0205E">
          <w:rPr>
            <w:rFonts w:ascii="Times New Roman" w:hAnsi="Times New Roman" w:cs="Times New Roman"/>
            <w:sz w:val="24"/>
            <w:szCs w:val="24"/>
            <w:rPrChange w:id="106" w:author="Qizhou Duan" w:date="2023-12-28T16:06:00Z">
              <w:rPr>
                <w:rFonts w:ascii="AppleSystemUIFont" w:hAnsi="AppleSystemUIFont" w:cs="AppleSystemUIFont"/>
                <w:sz w:val="26"/>
                <w:szCs w:val="26"/>
              </w:rPr>
            </w:rPrChange>
          </w:rPr>
          <w:t>Sufyani</w:t>
        </w:r>
        <w:proofErr w:type="spellEnd"/>
        <w:r w:rsidR="00F0205E" w:rsidRPr="00F0205E">
          <w:rPr>
            <w:rFonts w:ascii="Times New Roman" w:hAnsi="Times New Roman" w:cs="Times New Roman"/>
            <w:sz w:val="24"/>
            <w:szCs w:val="24"/>
            <w:rPrChange w:id="107" w:author="Qizhou Duan" w:date="2023-12-28T16:06:00Z">
              <w:rPr>
                <w:rFonts w:ascii="AppleSystemUIFont" w:hAnsi="AppleSystemUIFont" w:cs="AppleSystemUIFont"/>
                <w:sz w:val="26"/>
                <w:szCs w:val="26"/>
              </w:rPr>
            </w:rPrChange>
          </w:rPr>
          <w:t>, 2021; Gul, 2023; Morales et al., 2023)</w:t>
        </w:r>
      </w:ins>
      <w:del w:id="108" w:author="Qizhou Duan" w:date="2023-12-28T16:05:00Z">
        <w:r w:rsidRPr="00F0205E" w:rsidDel="00F0205E">
          <w:rPr>
            <w:rFonts w:ascii="Times New Roman" w:hAnsi="Times New Roman" w:cs="Times New Roman"/>
            <w:sz w:val="24"/>
            <w:szCs w:val="24"/>
            <w:rPrChange w:id="109" w:author="Qizhou Duan" w:date="2023-12-28T16:06:00Z">
              <w:rPr>
                <w:rFonts w:ascii="Times New Roman" w:hAnsi="Times New Roman" w:cs="Times New Roman"/>
                <w:sz w:val="24"/>
                <w:szCs w:val="24"/>
                <w:highlight w:val="yellow"/>
              </w:rPr>
            </w:rPrChange>
          </w:rPr>
          <w:delText>(citationQZ….)</w:delText>
        </w:r>
      </w:del>
      <w:r w:rsidRPr="00F0205E">
        <w:rPr>
          <w:rFonts w:ascii="Times New Roman" w:hAnsi="Times New Roman" w:cs="Times New Roman"/>
          <w:sz w:val="24"/>
          <w:szCs w:val="24"/>
          <w:rPrChange w:id="110" w:author="Qizhou Duan" w:date="2023-12-28T16:06:00Z">
            <w:rPr>
              <w:rFonts w:ascii="Times New Roman" w:hAnsi="Times New Roman" w:cs="Times New Roman"/>
              <w:sz w:val="24"/>
              <w:szCs w:val="24"/>
              <w:highlight w:val="yellow"/>
            </w:rPr>
          </w:rPrChange>
        </w:rPr>
        <w:t xml:space="preserve">. </w:t>
      </w:r>
    </w:p>
    <w:p w14:paraId="71E02FE0" w14:textId="77777777" w:rsidR="00FF45A0" w:rsidRPr="003732BC" w:rsidDel="00A1205C" w:rsidRDefault="00FF45A0" w:rsidP="00FF45A0">
      <w:pPr>
        <w:spacing w:after="0" w:line="480" w:lineRule="auto"/>
        <w:ind w:firstLine="720"/>
        <w:rPr>
          <w:del w:id="111" w:author="Qizhou Duan" w:date="2023-12-28T15:31:00Z"/>
          <w:rFonts w:ascii="Times New Roman" w:hAnsi="Times New Roman" w:cs="Times New Roman"/>
          <w:sz w:val="24"/>
          <w:szCs w:val="24"/>
          <w:rPrChange w:id="112" w:author="Qizhou Duan" w:date="2023-12-28T16:07:00Z">
            <w:rPr>
              <w:del w:id="113" w:author="Qizhou Duan" w:date="2023-12-28T15:31:00Z"/>
              <w:rFonts w:ascii="Times New Roman" w:hAnsi="Times New Roman" w:cs="Times New Roman"/>
              <w:sz w:val="24"/>
              <w:szCs w:val="24"/>
              <w:highlight w:val="yellow"/>
            </w:rPr>
          </w:rPrChange>
        </w:rPr>
      </w:pPr>
      <w:r w:rsidRPr="003732BC">
        <w:rPr>
          <w:rFonts w:ascii="Times New Roman" w:hAnsi="Times New Roman" w:cs="Times New Roman"/>
          <w:sz w:val="24"/>
          <w:szCs w:val="24"/>
          <w:rPrChange w:id="114" w:author="Qizhou Duan" w:date="2023-12-28T16:07:00Z">
            <w:rPr>
              <w:rFonts w:ascii="Times New Roman" w:hAnsi="Times New Roman" w:cs="Times New Roman"/>
              <w:sz w:val="24"/>
              <w:szCs w:val="24"/>
              <w:highlight w:val="yellow"/>
            </w:rPr>
          </w:rPrChange>
        </w:rPr>
        <w:t xml:space="preserve">The mean PTG ranged from 26.54 </w:t>
      </w:r>
      <w:del w:id="115" w:author="Qizhou Duan" w:date="2023-12-28T16:07:00Z">
        <w:r w:rsidRPr="003732BC" w:rsidDel="00072CB4">
          <w:rPr>
            <w:rFonts w:ascii="Times New Roman" w:hAnsi="Times New Roman" w:cs="Times New Roman"/>
            <w:sz w:val="24"/>
            <w:szCs w:val="24"/>
            <w:rPrChange w:id="116" w:author="Qizhou Duan" w:date="2023-12-28T16:07:00Z">
              <w:rPr>
                <w:rFonts w:ascii="Times New Roman" w:hAnsi="Times New Roman" w:cs="Times New Roman"/>
                <w:sz w:val="24"/>
                <w:szCs w:val="24"/>
                <w:highlight w:val="yellow"/>
              </w:rPr>
            </w:rPrChange>
          </w:rPr>
          <w:delText xml:space="preserve"> </w:delText>
        </w:r>
      </w:del>
      <w:r w:rsidRPr="003732BC">
        <w:rPr>
          <w:rFonts w:ascii="Times New Roman" w:hAnsi="Times New Roman" w:cs="Times New Roman"/>
          <w:sz w:val="24"/>
          <w:szCs w:val="24"/>
          <w:rPrChange w:id="117" w:author="Qizhou Duan" w:date="2023-12-28T16:07:00Z">
            <w:rPr>
              <w:rFonts w:ascii="Times New Roman" w:hAnsi="Times New Roman" w:cs="Times New Roman"/>
              <w:sz w:val="24"/>
              <w:szCs w:val="24"/>
              <w:highlight w:val="yellow"/>
            </w:rPr>
          </w:rPrChange>
        </w:rPr>
        <w:t>to 98.30</w:t>
      </w:r>
      <w:r w:rsidRPr="003732BC">
        <w:rPr>
          <w:rFonts w:ascii="Times New Roman" w:hAnsi="Times New Roman" w:cs="Times New Roman"/>
          <w:sz w:val="24"/>
          <w:szCs w:val="24"/>
        </w:rPr>
        <w:t xml:space="preserve"> </w:t>
      </w:r>
      <w:r w:rsidRPr="003732BC">
        <w:rPr>
          <w:rFonts w:ascii="Times New Roman" w:hAnsi="Times New Roman" w:cs="Times New Roman"/>
          <w:sz w:val="24"/>
          <w:szCs w:val="24"/>
          <w:rPrChange w:id="118" w:author="Qizhou Duan" w:date="2023-12-28T16:07:00Z">
            <w:rPr>
              <w:rFonts w:ascii="Times New Roman" w:hAnsi="Times New Roman" w:cs="Times New Roman"/>
              <w:sz w:val="24"/>
              <w:szCs w:val="24"/>
              <w:highlight w:val="yellow"/>
            </w:rPr>
          </w:rPrChange>
        </w:rPr>
        <w:t xml:space="preserve">with varying degrees of standard deviation, indicative of the range and spread of PTG scores in these studies. Table 1 presents overall characteristics of all studies. </w:t>
      </w:r>
    </w:p>
    <w:p w14:paraId="4099A51A" w14:textId="4FE126FE" w:rsidR="00FF45A0" w:rsidRPr="003732BC" w:rsidRDefault="00FF45A0" w:rsidP="00A1205C">
      <w:pPr>
        <w:spacing w:after="0" w:line="480" w:lineRule="auto"/>
        <w:ind w:firstLine="720"/>
        <w:rPr>
          <w:rFonts w:ascii="Times New Roman" w:hAnsi="Times New Roman" w:cs="Times New Roman"/>
          <w:sz w:val="24"/>
          <w:szCs w:val="24"/>
          <w:rPrChange w:id="119" w:author="Qizhou Duan" w:date="2023-12-28T16:07:00Z">
            <w:rPr>
              <w:highlight w:val="yellow"/>
            </w:rPr>
          </w:rPrChange>
        </w:rPr>
        <w:pPrChange w:id="120" w:author="Qizhou Duan" w:date="2023-12-28T15:31:00Z">
          <w:pPr>
            <w:pStyle w:val="LO-normal"/>
            <w:spacing w:after="0" w:line="480" w:lineRule="auto"/>
            <w:ind w:firstLine="720"/>
          </w:pPr>
        </w:pPrChange>
      </w:pPr>
      <w:r w:rsidRPr="003732BC">
        <w:rPr>
          <w:rFonts w:ascii="Times New Roman" w:hAnsi="Times New Roman" w:cs="Times New Roman"/>
          <w:sz w:val="24"/>
          <w:szCs w:val="24"/>
          <w:rPrChange w:id="121" w:author="Qizhou Duan" w:date="2023-12-28T16:07:00Z">
            <w:rPr>
              <w:highlight w:val="yellow"/>
            </w:rPr>
          </w:rPrChange>
        </w:rPr>
        <w:t>The main analysis revealed a significant positive effect relative to the cutoff point of 45 (</w:t>
      </w:r>
      <w:ins w:id="122" w:author="Qizhou Duan" w:date="2023-12-28T16:13:00Z">
        <w:r w:rsidR="00FB12D7">
          <w:rPr>
            <w:rFonts w:ascii="Times New Roman" w:hAnsi="Times New Roman" w:cs="Times New Roman"/>
            <w:sz w:val="24"/>
            <w:szCs w:val="24"/>
          </w:rPr>
          <w:t xml:space="preserve">g = </w:t>
        </w:r>
        <w:r w:rsidR="00FB12D7" w:rsidRPr="00FB12D7">
          <w:rPr>
            <w:rFonts w:ascii="Times New Roman" w:hAnsi="Times New Roman" w:cs="Times New Roman"/>
            <w:sz w:val="24"/>
            <w:szCs w:val="24"/>
          </w:rPr>
          <w:t>0.7476</w:t>
        </w:r>
        <w:r w:rsidR="0024777A">
          <w:rPr>
            <w:rFonts w:ascii="Times New Roman" w:hAnsi="Times New Roman" w:cs="Times New Roman"/>
            <w:sz w:val="24"/>
            <w:szCs w:val="24"/>
          </w:rPr>
          <w:t xml:space="preserve">, </w:t>
        </w:r>
      </w:ins>
      <w:del w:id="123" w:author="Qizhou Duan" w:date="2023-12-28T16:13:00Z">
        <w:r w:rsidRPr="003732BC" w:rsidDel="00FB12D7">
          <w:rPr>
            <w:rFonts w:ascii="Times New Roman" w:hAnsi="Times New Roman" w:cs="Times New Roman"/>
            <w:sz w:val="24"/>
            <w:szCs w:val="24"/>
            <w:rPrChange w:id="124" w:author="Qizhou Duan" w:date="2023-12-28T16:07:00Z">
              <w:rPr>
                <w:highlight w:val="yellow"/>
              </w:rPr>
            </w:rPrChange>
          </w:rPr>
          <w:delText xml:space="preserve">z = 4.915, </w:delText>
        </w:r>
      </w:del>
      <w:r w:rsidRPr="003732BC">
        <w:rPr>
          <w:rFonts w:ascii="Times New Roman" w:hAnsi="Times New Roman" w:cs="Times New Roman"/>
          <w:sz w:val="24"/>
          <w:szCs w:val="24"/>
          <w:rPrChange w:id="125" w:author="Qizhou Duan" w:date="2023-12-28T16:07:00Z">
            <w:rPr>
              <w:highlight w:val="yellow"/>
            </w:rPr>
          </w:rPrChange>
        </w:rPr>
        <w:t>p-value &lt; 0.0001). This indicates that PTG related to COVID-19 has been overwhelmingly positive</w:t>
      </w:r>
      <w:ins w:id="126" w:author="Qizhou Duan" w:date="2023-12-28T16:09:00Z">
        <w:r w:rsidR="00562AD3">
          <w:rPr>
            <w:rFonts w:ascii="Times New Roman" w:hAnsi="Times New Roman" w:cs="Times New Roman"/>
            <w:sz w:val="24"/>
            <w:szCs w:val="24"/>
          </w:rPr>
          <w:t>.</w:t>
        </w:r>
        <w:r w:rsidR="00B93961">
          <w:rPr>
            <w:rFonts w:ascii="Times New Roman" w:hAnsi="Times New Roman" w:cs="Times New Roman"/>
            <w:sz w:val="24"/>
            <w:szCs w:val="24"/>
          </w:rPr>
          <w:t xml:space="preserve"> </w:t>
        </w:r>
      </w:ins>
      <w:ins w:id="127" w:author="Qizhou Duan" w:date="2023-12-28T16:13:00Z">
        <w:r w:rsidR="00D86995">
          <w:rPr>
            <w:rFonts w:ascii="Times New Roman" w:hAnsi="Times New Roman" w:cs="Times New Roman"/>
            <w:sz w:val="24"/>
            <w:szCs w:val="24"/>
          </w:rPr>
          <w:t xml:space="preserve">The </w:t>
        </w:r>
      </w:ins>
      <w:ins w:id="128" w:author="Qizhou Duan" w:date="2023-12-28T16:14:00Z">
        <w:r w:rsidR="00D86995">
          <w:rPr>
            <w:rFonts w:ascii="Times New Roman" w:hAnsi="Times New Roman" w:cs="Times New Roman"/>
            <w:sz w:val="24"/>
            <w:szCs w:val="24"/>
          </w:rPr>
          <w:t xml:space="preserve">main analysis also indicates a high </w:t>
        </w:r>
      </w:ins>
      <w:ins w:id="129" w:author="Qizhou Duan" w:date="2023-12-28T16:13:00Z">
        <w:r w:rsidR="00D86995">
          <w:rPr>
            <w:rFonts w:ascii="Times New Roman" w:hAnsi="Times New Roman" w:cs="Times New Roman"/>
            <w:sz w:val="24"/>
            <w:szCs w:val="24"/>
          </w:rPr>
          <w:t>heterogeneity</w:t>
        </w:r>
      </w:ins>
      <w:ins w:id="130" w:author="Qizhou Duan" w:date="2023-12-28T16:14:00Z">
        <w:r w:rsidR="00D86995">
          <w:rPr>
            <w:rFonts w:ascii="Times New Roman" w:hAnsi="Times New Roman" w:cs="Times New Roman"/>
            <w:sz w:val="24"/>
            <w:szCs w:val="24"/>
          </w:rPr>
          <w:t xml:space="preserve"> (99.72%) which warrants further subgroup analysis.</w:t>
        </w:r>
      </w:ins>
      <w:ins w:id="131" w:author="Qizhou Duan" w:date="2023-12-28T16:13:00Z">
        <w:r w:rsidR="00D86995">
          <w:rPr>
            <w:rFonts w:ascii="Times New Roman" w:hAnsi="Times New Roman" w:cs="Times New Roman"/>
            <w:sz w:val="24"/>
            <w:szCs w:val="24"/>
          </w:rPr>
          <w:t xml:space="preserve"> </w:t>
        </w:r>
      </w:ins>
      <w:ins w:id="132" w:author="Qizhou Duan" w:date="2023-12-28T16:14:00Z">
        <w:r w:rsidR="00D86995">
          <w:rPr>
            <w:rFonts w:ascii="Times New Roman" w:hAnsi="Times New Roman" w:cs="Times New Roman"/>
            <w:sz w:val="24"/>
            <w:szCs w:val="24"/>
          </w:rPr>
          <w:t xml:space="preserve">Overall, </w:t>
        </w:r>
      </w:ins>
      <w:ins w:id="133" w:author="Qizhou Duan" w:date="2023-12-28T16:11:00Z">
        <w:r w:rsidR="002A4D78">
          <w:rPr>
            <w:rFonts w:ascii="Times New Roman" w:hAnsi="Times New Roman" w:cs="Times New Roman"/>
            <w:sz w:val="24"/>
            <w:szCs w:val="24"/>
          </w:rPr>
          <w:t xml:space="preserve">across </w:t>
        </w:r>
      </w:ins>
      <w:ins w:id="134" w:author="Qizhou Duan" w:date="2023-12-28T16:14:00Z">
        <w:r w:rsidR="00175D1F">
          <w:rPr>
            <w:rFonts w:ascii="Times New Roman" w:hAnsi="Times New Roman" w:cs="Times New Roman"/>
            <w:sz w:val="24"/>
            <w:szCs w:val="24"/>
          </w:rPr>
          <w:t xml:space="preserve">a diverse </w:t>
        </w:r>
      </w:ins>
      <w:ins w:id="135" w:author="Qizhou Duan" w:date="2023-12-28T16:11:00Z">
        <w:r w:rsidR="002A4D78">
          <w:rPr>
            <w:rFonts w:ascii="Times New Roman" w:hAnsi="Times New Roman" w:cs="Times New Roman"/>
            <w:sz w:val="24"/>
            <w:szCs w:val="24"/>
          </w:rPr>
          <w:t>population in different parts of the</w:t>
        </w:r>
      </w:ins>
      <w:ins w:id="136" w:author="Qizhou Duan" w:date="2023-12-28T16:09:00Z">
        <w:r w:rsidR="00022058">
          <w:rPr>
            <w:rFonts w:ascii="Times New Roman" w:hAnsi="Times New Roman" w:cs="Times New Roman"/>
            <w:sz w:val="24"/>
            <w:szCs w:val="24"/>
          </w:rPr>
          <w:t xml:space="preserve"> world, </w:t>
        </w:r>
      </w:ins>
      <w:ins w:id="137" w:author="Qizhou Duan" w:date="2023-12-28T16:10:00Z">
        <w:r w:rsidR="00B21793">
          <w:rPr>
            <w:rFonts w:ascii="Times New Roman" w:hAnsi="Times New Roman" w:cs="Times New Roman"/>
            <w:sz w:val="24"/>
            <w:szCs w:val="24"/>
          </w:rPr>
          <w:t>people facing the global pandemic</w:t>
        </w:r>
      </w:ins>
      <w:ins w:id="138" w:author="Qizhou Duan" w:date="2023-12-28T16:11:00Z">
        <w:r w:rsidR="00274AD3">
          <w:rPr>
            <w:rFonts w:ascii="Times New Roman" w:hAnsi="Times New Roman" w:cs="Times New Roman"/>
            <w:sz w:val="24"/>
            <w:szCs w:val="24"/>
          </w:rPr>
          <w:t xml:space="preserve"> </w:t>
        </w:r>
      </w:ins>
      <w:ins w:id="139" w:author="Qizhou Duan" w:date="2023-12-28T16:10:00Z">
        <w:r w:rsidR="00B21793">
          <w:rPr>
            <w:rFonts w:ascii="Times New Roman" w:hAnsi="Times New Roman" w:cs="Times New Roman"/>
            <w:sz w:val="24"/>
            <w:szCs w:val="24"/>
          </w:rPr>
          <w:t xml:space="preserve">demonstrated resilience and growth, coming out of the pandemic stronger. This finding </w:t>
        </w:r>
      </w:ins>
      <w:del w:id="140" w:author="Qizhou Duan" w:date="2023-12-28T16:09:00Z">
        <w:r w:rsidRPr="003732BC" w:rsidDel="00562AD3">
          <w:rPr>
            <w:rFonts w:ascii="Times New Roman" w:hAnsi="Times New Roman" w:cs="Times New Roman"/>
            <w:sz w:val="24"/>
            <w:szCs w:val="24"/>
            <w:rPrChange w:id="141" w:author="Qizhou Duan" w:date="2023-12-28T16:07:00Z">
              <w:rPr>
                <w:highlight w:val="yellow"/>
              </w:rPr>
            </w:rPrChange>
          </w:rPr>
          <w:delText xml:space="preserve">, </w:delText>
        </w:r>
      </w:del>
      <w:r w:rsidRPr="003732BC">
        <w:rPr>
          <w:rFonts w:ascii="Times New Roman" w:hAnsi="Times New Roman" w:cs="Times New Roman"/>
          <w:sz w:val="24"/>
          <w:szCs w:val="24"/>
          <w:rPrChange w:id="142" w:author="Qizhou Duan" w:date="2023-12-28T16:07:00Z">
            <w:rPr>
              <w:highlight w:val="yellow"/>
            </w:rPr>
          </w:rPrChange>
        </w:rPr>
        <w:t>confirm</w:t>
      </w:r>
      <w:ins w:id="143" w:author="Qizhou Duan" w:date="2023-12-28T16:10:00Z">
        <w:r w:rsidR="00B21793">
          <w:rPr>
            <w:rFonts w:ascii="Times New Roman" w:hAnsi="Times New Roman" w:cs="Times New Roman"/>
            <w:sz w:val="24"/>
            <w:szCs w:val="24"/>
          </w:rPr>
          <w:t>s</w:t>
        </w:r>
      </w:ins>
      <w:del w:id="144" w:author="Qizhou Duan" w:date="2023-12-28T16:10:00Z">
        <w:r w:rsidRPr="003732BC" w:rsidDel="00B21793">
          <w:rPr>
            <w:rFonts w:ascii="Times New Roman" w:hAnsi="Times New Roman" w:cs="Times New Roman"/>
            <w:sz w:val="24"/>
            <w:szCs w:val="24"/>
            <w:rPrChange w:id="145" w:author="Qizhou Duan" w:date="2023-12-28T16:07:00Z">
              <w:rPr>
                <w:highlight w:val="yellow"/>
              </w:rPr>
            </w:rPrChange>
          </w:rPr>
          <w:delText>ing</w:delText>
        </w:r>
      </w:del>
      <w:r w:rsidRPr="003732BC">
        <w:rPr>
          <w:rFonts w:ascii="Times New Roman" w:hAnsi="Times New Roman" w:cs="Times New Roman"/>
          <w:sz w:val="24"/>
          <w:szCs w:val="24"/>
          <w:rPrChange w:id="146" w:author="Qizhou Duan" w:date="2023-12-28T16:07:00Z">
            <w:rPr>
              <w:highlight w:val="yellow"/>
            </w:rPr>
          </w:rPrChange>
        </w:rPr>
        <w:t xml:space="preserve"> our hypothesis mentioned in the introduction. </w:t>
      </w:r>
    </w:p>
    <w:p w14:paraId="615FB2AE" w14:textId="77777777" w:rsidR="00FF45A0" w:rsidRDefault="00FF45A0" w:rsidP="00FF45A0">
      <w:pPr>
        <w:spacing w:after="0" w:line="480" w:lineRule="auto"/>
        <w:rPr>
          <w:rFonts w:ascii="Times New Roman" w:hAnsi="Times New Roman" w:cs="Times New Roman"/>
          <w:b/>
          <w:bCs/>
          <w:sz w:val="24"/>
          <w:szCs w:val="24"/>
          <w:highlight w:val="yellow"/>
        </w:rPr>
      </w:pPr>
      <w:r w:rsidRPr="006E290D">
        <w:rPr>
          <w:rFonts w:ascii="Times New Roman" w:hAnsi="Times New Roman" w:cs="Times New Roman"/>
          <w:b/>
          <w:bCs/>
          <w:sz w:val="24"/>
          <w:szCs w:val="24"/>
          <w:highlight w:val="yellow"/>
        </w:rPr>
        <w:t>Subgroup Analyses of PTG and Covariates</w:t>
      </w:r>
      <w:r>
        <w:rPr>
          <w:rFonts w:ascii="Times New Roman" w:hAnsi="Times New Roman" w:cs="Times New Roman"/>
          <w:b/>
          <w:bCs/>
          <w:sz w:val="24"/>
          <w:szCs w:val="24"/>
          <w:highlight w:val="yellow"/>
        </w:rPr>
        <w:t xml:space="preserve"> </w:t>
      </w:r>
    </w:p>
    <w:p w14:paraId="2F56AE0E" w14:textId="02F695F3" w:rsidR="00FF45A0" w:rsidRPr="006E290D" w:rsidDel="00464759" w:rsidRDefault="00FF45A0" w:rsidP="00FF45A0">
      <w:pPr>
        <w:spacing w:after="0" w:line="480" w:lineRule="auto"/>
        <w:rPr>
          <w:del w:id="147" w:author="Qizhou Duan" w:date="2023-12-28T15:50:00Z"/>
          <w:rFonts w:ascii="Times New Roman" w:hAnsi="Times New Roman" w:cs="Times New Roman"/>
          <w:b/>
          <w:bCs/>
          <w:sz w:val="24"/>
          <w:szCs w:val="24"/>
          <w:highlight w:val="yellow"/>
        </w:rPr>
      </w:pPr>
      <w:del w:id="148" w:author="Qizhou Duan" w:date="2023-12-28T15:50:00Z">
        <w:r w:rsidDel="00464759">
          <w:rPr>
            <w:rFonts w:ascii="Times New Roman" w:hAnsi="Times New Roman" w:cs="Times New Roman"/>
            <w:b/>
            <w:bCs/>
            <w:sz w:val="24"/>
            <w:szCs w:val="24"/>
            <w:highlight w:val="yellow"/>
          </w:rPr>
          <w:lastRenderedPageBreak/>
          <w:delText>(Q: no need to alter the language but copy the format to other subgroup vars)</w:delText>
        </w:r>
      </w:del>
    </w:p>
    <w:p w14:paraId="2B6017B1" w14:textId="77777777" w:rsidR="00FF45A0" w:rsidRPr="006C5E0C" w:rsidRDefault="00FF45A0" w:rsidP="00FF45A0">
      <w:pPr>
        <w:spacing w:after="0" w:line="480" w:lineRule="auto"/>
        <w:ind w:firstLine="720"/>
        <w:rPr>
          <w:rFonts w:ascii="Times New Roman" w:hAnsi="Times New Roman" w:cs="Times New Roman"/>
          <w:sz w:val="24"/>
          <w:szCs w:val="24"/>
        </w:rPr>
      </w:pPr>
      <w:r w:rsidRPr="006C5E0C">
        <w:rPr>
          <w:rFonts w:ascii="Times New Roman" w:hAnsi="Times New Roman" w:cs="Times New Roman"/>
          <w:sz w:val="24"/>
          <w:szCs w:val="24"/>
        </w:rPr>
        <w:t>Table 4 shows the summary of subgroup analyses</w:t>
      </w:r>
      <w:r>
        <w:rPr>
          <w:rFonts w:ascii="Times New Roman" w:hAnsi="Times New Roman" w:cs="Times New Roman"/>
          <w:sz w:val="24"/>
          <w:szCs w:val="24"/>
        </w:rPr>
        <w:t>. The</w:t>
      </w:r>
      <w:r w:rsidRPr="006C5E0C">
        <w:rPr>
          <w:rFonts w:ascii="Times New Roman" w:hAnsi="Times New Roman" w:cs="Times New Roman"/>
          <w:sz w:val="24"/>
          <w:szCs w:val="24"/>
        </w:rPr>
        <w:t xml:space="preserve"> </w:t>
      </w:r>
      <w:r>
        <w:rPr>
          <w:rFonts w:ascii="Times New Roman" w:hAnsi="Times New Roman" w:cs="Times New Roman"/>
          <w:sz w:val="24"/>
          <w:szCs w:val="24"/>
        </w:rPr>
        <w:t>??</w:t>
      </w:r>
      <w:r w:rsidRPr="006C5E0C">
        <w:rPr>
          <w:rFonts w:ascii="Times New Roman" w:hAnsi="Times New Roman" w:cs="Times New Roman"/>
          <w:sz w:val="24"/>
          <w:szCs w:val="24"/>
        </w:rPr>
        <w:t xml:space="preserve"> </w:t>
      </w:r>
      <w:r>
        <w:rPr>
          <w:rFonts w:ascii="Times New Roman" w:hAnsi="Times New Roman" w:cs="Times New Roman"/>
          <w:sz w:val="24"/>
          <w:szCs w:val="24"/>
        </w:rPr>
        <w:t>selected</w:t>
      </w:r>
      <w:r w:rsidRPr="006C5E0C">
        <w:rPr>
          <w:rFonts w:ascii="Times New Roman" w:hAnsi="Times New Roman" w:cs="Times New Roman"/>
          <w:sz w:val="24"/>
          <w:szCs w:val="24"/>
        </w:rPr>
        <w:t xml:space="preserve"> studies</w:t>
      </w:r>
      <w:r w:rsidRPr="00F0340D">
        <w:rPr>
          <w:rFonts w:ascii="Times New Roman" w:hAnsi="Times New Roman" w:cs="Times New Roman"/>
          <w:sz w:val="24"/>
          <w:szCs w:val="24"/>
        </w:rPr>
        <w:t xml:space="preserve"> </w:t>
      </w:r>
      <w:r w:rsidRPr="006C5E0C">
        <w:rPr>
          <w:rFonts w:ascii="Times New Roman" w:hAnsi="Times New Roman" w:cs="Times New Roman"/>
          <w:sz w:val="24"/>
          <w:szCs w:val="24"/>
        </w:rPr>
        <w:t>included</w:t>
      </w:r>
      <w:r>
        <w:rPr>
          <w:rFonts w:ascii="Times New Roman" w:hAnsi="Times New Roman" w:cs="Times New Roman"/>
          <w:sz w:val="24"/>
          <w:szCs w:val="24"/>
        </w:rPr>
        <w:t xml:space="preserve"> such</w:t>
      </w:r>
      <w:r w:rsidRPr="006C5E0C">
        <w:rPr>
          <w:rFonts w:ascii="Times New Roman" w:hAnsi="Times New Roman" w:cs="Times New Roman"/>
          <w:sz w:val="24"/>
          <w:szCs w:val="24"/>
        </w:rPr>
        <w:t xml:space="preserve"> variables as determinants of PTG</w:t>
      </w:r>
      <w:r>
        <w:rPr>
          <w:rFonts w:ascii="Times New Roman" w:hAnsi="Times New Roman" w:cs="Times New Roman"/>
          <w:sz w:val="24"/>
          <w:szCs w:val="24"/>
        </w:rPr>
        <w:t xml:space="preserve"> (i.e., PTSD/PTSS, </w:t>
      </w:r>
      <w:r w:rsidRPr="006C5E0C">
        <w:rPr>
          <w:rFonts w:ascii="Times New Roman" w:hAnsi="Times New Roman" w:cs="Times New Roman"/>
          <w:sz w:val="24"/>
          <w:szCs w:val="24"/>
        </w:rPr>
        <w:t>depression</w:t>
      </w:r>
      <w:r>
        <w:rPr>
          <w:rFonts w:ascii="Times New Roman" w:hAnsi="Times New Roman" w:cs="Times New Roman"/>
          <w:sz w:val="24"/>
          <w:szCs w:val="24"/>
        </w:rPr>
        <w:t>/anxiety</w:t>
      </w:r>
      <w:r w:rsidRPr="006C5E0C">
        <w:rPr>
          <w:rFonts w:ascii="Times New Roman" w:hAnsi="Times New Roman" w:cs="Times New Roman"/>
          <w:sz w:val="24"/>
          <w:szCs w:val="24"/>
        </w:rPr>
        <w:t xml:space="preserve">, social support, </w:t>
      </w:r>
      <w:r>
        <w:rPr>
          <w:rFonts w:ascii="Times New Roman" w:hAnsi="Times New Roman" w:cs="Times New Roman"/>
          <w:sz w:val="24"/>
          <w:szCs w:val="24"/>
        </w:rPr>
        <w:t xml:space="preserve">???, </w:t>
      </w:r>
      <w:r w:rsidRPr="006C5E0C">
        <w:rPr>
          <w:rFonts w:ascii="Times New Roman" w:hAnsi="Times New Roman" w:cs="Times New Roman"/>
          <w:sz w:val="24"/>
          <w:szCs w:val="24"/>
        </w:rPr>
        <w:t>coping</w:t>
      </w:r>
      <w:r>
        <w:rPr>
          <w:rFonts w:ascii="Times New Roman" w:hAnsi="Times New Roman" w:cs="Times New Roman"/>
          <w:sz w:val="24"/>
          <w:szCs w:val="24"/>
        </w:rPr>
        <w:t>??</w:t>
      </w:r>
      <w:r w:rsidRPr="006C5E0C">
        <w:rPr>
          <w:rFonts w:ascii="Times New Roman" w:hAnsi="Times New Roman" w:cs="Times New Roman"/>
          <w:sz w:val="24"/>
          <w:szCs w:val="24"/>
        </w:rPr>
        <w:t>, spirituality</w:t>
      </w:r>
      <w:r>
        <w:rPr>
          <w:rFonts w:ascii="Times New Roman" w:hAnsi="Times New Roman" w:cs="Times New Roman"/>
          <w:sz w:val="24"/>
          <w:szCs w:val="24"/>
        </w:rPr>
        <w:t>??</w:t>
      </w:r>
      <w:r w:rsidRPr="006C5E0C">
        <w:rPr>
          <w:rFonts w:ascii="Times New Roman" w:hAnsi="Times New Roman" w:cs="Times New Roman"/>
          <w:sz w:val="24"/>
          <w:szCs w:val="24"/>
        </w:rPr>
        <w:t>, age and gender</w:t>
      </w:r>
      <w:r>
        <w:rPr>
          <w:rFonts w:ascii="Times New Roman" w:hAnsi="Times New Roman" w:cs="Times New Roman"/>
          <w:sz w:val="24"/>
          <w:szCs w:val="24"/>
        </w:rPr>
        <w:t>)</w:t>
      </w:r>
      <w:r w:rsidRPr="006C5E0C">
        <w:rPr>
          <w:rFonts w:ascii="Times New Roman" w:hAnsi="Times New Roman" w:cs="Times New Roman"/>
          <w:sz w:val="24"/>
          <w:szCs w:val="24"/>
        </w:rPr>
        <w:t xml:space="preserve">. </w:t>
      </w:r>
    </w:p>
    <w:p w14:paraId="2079BB84" w14:textId="77777777" w:rsidR="00FF45A0" w:rsidRPr="006C5E0C" w:rsidRDefault="00FF45A0" w:rsidP="00FF45A0">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b/>
          <w:bCs/>
          <w:i/>
          <w:iCs/>
          <w:sz w:val="24"/>
          <w:szCs w:val="24"/>
        </w:rPr>
        <w:t>PTSD/PTSS</w:t>
      </w:r>
    </w:p>
    <w:p w14:paraId="791B851A" w14:textId="77777777" w:rsidR="00FF45A0" w:rsidRPr="006C5E0C" w:rsidRDefault="00FF45A0" w:rsidP="00FF45A0">
      <w:pPr>
        <w:autoSpaceDE w:val="0"/>
        <w:autoSpaceDN w:val="0"/>
        <w:adjustRightInd w:val="0"/>
        <w:spacing w:after="0" w:line="480" w:lineRule="auto"/>
        <w:ind w:firstLine="720"/>
        <w:rPr>
          <w:rFonts w:ascii="Times New Roman" w:hAnsi="Times New Roman" w:cs="Times New Roman"/>
          <w:b/>
          <w:bCs/>
          <w:sz w:val="24"/>
          <w:szCs w:val="24"/>
        </w:rPr>
      </w:pPr>
      <w:r w:rsidRPr="30DEAEE6">
        <w:rPr>
          <w:rFonts w:ascii="Times New Roman" w:hAnsi="Times New Roman" w:cs="Times New Roman"/>
          <w:sz w:val="24"/>
          <w:szCs w:val="24"/>
          <w:highlight w:val="yellow"/>
        </w:rPr>
        <w:t>Seven</w:t>
      </w:r>
      <w:r>
        <w:rPr>
          <w:rFonts w:ascii="Times New Roman" w:hAnsi="Times New Roman" w:cs="Times New Roman"/>
          <w:sz w:val="24"/>
          <w:szCs w:val="24"/>
          <w:highlight w:val="yellow"/>
        </w:rPr>
        <w:t>teen</w:t>
      </w:r>
      <w:r w:rsidRPr="30DEAEE6">
        <w:rPr>
          <w:rFonts w:ascii="Times New Roman" w:hAnsi="Times New Roman" w:cs="Times New Roman"/>
          <w:sz w:val="24"/>
          <w:szCs w:val="24"/>
          <w:highlight w:val="yellow"/>
        </w:rPr>
        <w:t xml:space="preserve"> (??) selected studies presented the association of …. with PTG with a total of ?? participants (</w:t>
      </w:r>
      <w:proofErr w:type="spellStart"/>
      <w:r w:rsidRPr="30DEAEE6">
        <w:rPr>
          <w:rFonts w:ascii="Times New Roman" w:hAnsi="Times New Roman" w:cs="Times New Roman"/>
          <w:sz w:val="24"/>
          <w:szCs w:val="24"/>
          <w:highlight w:val="yellow"/>
        </w:rPr>
        <w:t>Adjorlolo</w:t>
      </w:r>
      <w:proofErr w:type="spellEnd"/>
      <w:r w:rsidRPr="30DEAEE6">
        <w:rPr>
          <w:rFonts w:ascii="Times New Roman" w:hAnsi="Times New Roman" w:cs="Times New Roman"/>
          <w:sz w:val="24"/>
          <w:szCs w:val="24"/>
          <w:highlight w:val="yellow"/>
        </w:rPr>
        <w:t xml:space="preserve"> et al., 2022; </w:t>
      </w:r>
      <w:proofErr w:type="spellStart"/>
      <w:r w:rsidRPr="30DEAEE6">
        <w:rPr>
          <w:rFonts w:ascii="Times New Roman" w:hAnsi="Times New Roman" w:cs="Times New Roman"/>
          <w:sz w:val="24"/>
          <w:szCs w:val="24"/>
          <w:highlight w:val="yellow"/>
        </w:rPr>
        <w:t>Arnout</w:t>
      </w:r>
      <w:proofErr w:type="spellEnd"/>
      <w:r w:rsidRPr="30DEAEE6">
        <w:rPr>
          <w:rFonts w:ascii="Times New Roman" w:hAnsi="Times New Roman" w:cs="Times New Roman"/>
          <w:sz w:val="24"/>
          <w:szCs w:val="24"/>
          <w:highlight w:val="yellow"/>
        </w:rPr>
        <w:t xml:space="preserve"> &amp; Al-</w:t>
      </w:r>
      <w:proofErr w:type="spellStart"/>
      <w:r w:rsidRPr="30DEAEE6">
        <w:rPr>
          <w:rFonts w:ascii="Times New Roman" w:hAnsi="Times New Roman" w:cs="Times New Roman"/>
          <w:sz w:val="24"/>
          <w:szCs w:val="24"/>
          <w:highlight w:val="yellow"/>
        </w:rPr>
        <w:t>Sufyani</w:t>
      </w:r>
      <w:proofErr w:type="spellEnd"/>
      <w:r w:rsidRPr="30DEAEE6">
        <w:rPr>
          <w:rFonts w:ascii="Times New Roman" w:hAnsi="Times New Roman" w:cs="Times New Roman"/>
          <w:sz w:val="24"/>
          <w:szCs w:val="24"/>
          <w:highlight w:val="yellow"/>
        </w:rPr>
        <w:t xml:space="preserve">., 2021; Chen &amp; Tang et al., 2021; Chen et al.,2020; Das et al., 2023; El-Khoury </w:t>
      </w:r>
      <w:proofErr w:type="spellStart"/>
      <w:r w:rsidRPr="30DEAEE6">
        <w:rPr>
          <w:rFonts w:ascii="Times New Roman" w:hAnsi="Times New Roman" w:cs="Times New Roman"/>
          <w:sz w:val="24"/>
          <w:szCs w:val="24"/>
          <w:highlight w:val="yellow"/>
        </w:rPr>
        <w:t>Malhame</w:t>
      </w:r>
      <w:proofErr w:type="spellEnd"/>
      <w:r w:rsidRPr="30DEAEE6">
        <w:rPr>
          <w:rFonts w:ascii="Times New Roman" w:hAnsi="Times New Roman" w:cs="Times New Roman"/>
          <w:sz w:val="24"/>
          <w:szCs w:val="24"/>
          <w:highlight w:val="yellow"/>
        </w:rPr>
        <w:t xml:space="preserve"> et al., 2023;  Flora et al., 2021; Jian et al., 2021; </w:t>
      </w:r>
      <w:proofErr w:type="spellStart"/>
      <w:r w:rsidRPr="30DEAEE6">
        <w:rPr>
          <w:rFonts w:ascii="Times New Roman" w:hAnsi="Times New Roman" w:cs="Times New Roman"/>
          <w:sz w:val="24"/>
          <w:szCs w:val="24"/>
          <w:highlight w:val="yellow"/>
        </w:rPr>
        <w:t>Kalaitzaki</w:t>
      </w:r>
      <w:proofErr w:type="spellEnd"/>
      <w:r w:rsidRPr="30DEAEE6">
        <w:rPr>
          <w:rFonts w:ascii="Times New Roman" w:hAnsi="Times New Roman" w:cs="Times New Roman"/>
          <w:sz w:val="24"/>
          <w:szCs w:val="24"/>
          <w:highlight w:val="yellow"/>
        </w:rPr>
        <w:t>, 2021; Lan et al., 2023; Lao et al., 2021; Lau et al., 2021; Lewis et al., 2022; Mo et al., 2022; Vazquez et al., 2021; Wang et al., 2023; Zhang et al., 2021). The pooled effect size of -0.15[-0.41,0.11] was consistent with there being no (??) relationship between … and PTG but the broad range indicates significant uncertainty in the effect estimate (??). A I</w:t>
      </w:r>
      <w:r w:rsidRPr="30DEAEE6">
        <w:rPr>
          <w:rFonts w:ascii="Times New Roman" w:hAnsi="Times New Roman" w:cs="Times New Roman"/>
          <w:sz w:val="24"/>
          <w:szCs w:val="24"/>
          <w:highlight w:val="yellow"/>
          <w:vertAlign w:val="superscript"/>
        </w:rPr>
        <w:t>2</w:t>
      </w:r>
      <w:r w:rsidRPr="30DEAEE6">
        <w:rPr>
          <w:rFonts w:ascii="Times New Roman" w:hAnsi="Times New Roman" w:cs="Times New Roman"/>
          <w:sz w:val="24"/>
          <w:szCs w:val="24"/>
          <w:highlight w:val="yellow"/>
        </w:rPr>
        <w:t xml:space="preserve"> value of ??% showed substantial heterogeneity across the studies.</w:t>
      </w:r>
    </w:p>
    <w:p w14:paraId="2FCE2198" w14:textId="77777777" w:rsidR="00FF45A0" w:rsidRPr="006C5E0C" w:rsidRDefault="00FF45A0" w:rsidP="00FF45A0">
      <w:pPr>
        <w:autoSpaceDE w:val="0"/>
        <w:autoSpaceDN w:val="0"/>
        <w:adjustRightInd w:val="0"/>
        <w:spacing w:after="0" w:line="480" w:lineRule="auto"/>
        <w:rPr>
          <w:rFonts w:ascii="Times New Roman" w:hAnsi="Times New Roman" w:cs="Times New Roman"/>
          <w:sz w:val="24"/>
          <w:szCs w:val="24"/>
        </w:rPr>
      </w:pPr>
      <w:r w:rsidRPr="006C5E0C">
        <w:rPr>
          <w:rFonts w:ascii="Times New Roman" w:hAnsi="Times New Roman" w:cs="Times New Roman"/>
          <w:b/>
          <w:bCs/>
          <w:i/>
          <w:iCs/>
          <w:sz w:val="24"/>
          <w:szCs w:val="24"/>
        </w:rPr>
        <w:t>Depression</w:t>
      </w:r>
      <w:r w:rsidRPr="00475651">
        <w:rPr>
          <w:rFonts w:ascii="Times New Roman" w:hAnsi="Times New Roman" w:cs="Times New Roman"/>
          <w:sz w:val="24"/>
          <w:szCs w:val="24"/>
        </w:rPr>
        <w:t xml:space="preserve"> </w:t>
      </w:r>
      <w:r>
        <w:rPr>
          <w:rFonts w:ascii="Times New Roman" w:hAnsi="Times New Roman" w:cs="Times New Roman"/>
          <w:sz w:val="24"/>
          <w:szCs w:val="24"/>
        </w:rPr>
        <w:t>et al., 202</w:t>
      </w:r>
    </w:p>
    <w:p w14:paraId="11EB9478" w14:textId="77777777" w:rsidR="00FF45A0" w:rsidRPr="006C5E0C" w:rsidRDefault="00FF45A0" w:rsidP="00FF45A0">
      <w:pPr>
        <w:autoSpaceDE w:val="0"/>
        <w:autoSpaceDN w:val="0"/>
        <w:adjustRightInd w:val="0"/>
        <w:spacing w:after="0" w:line="480" w:lineRule="auto"/>
        <w:ind w:firstLine="720"/>
        <w:rPr>
          <w:rFonts w:ascii="Times New Roman" w:hAnsi="Times New Roman" w:cs="Times New Roman"/>
          <w:b/>
          <w:bCs/>
          <w:sz w:val="24"/>
          <w:szCs w:val="24"/>
        </w:rPr>
      </w:pPr>
      <w:proofErr w:type="spellStart"/>
      <w:r w:rsidRPr="30DEAEE6">
        <w:rPr>
          <w:rFonts w:ascii="Times New Roman" w:hAnsi="Times New Roman" w:cs="Times New Roman"/>
          <w:sz w:val="24"/>
          <w:szCs w:val="24"/>
          <w:highlight w:val="yellow"/>
        </w:rPr>
        <w:t>N</w:t>
      </w:r>
      <w:r>
        <w:rPr>
          <w:rFonts w:ascii="Times New Roman" w:hAnsi="Times New Roman" w:cs="Times New Roman"/>
          <w:sz w:val="24"/>
          <w:szCs w:val="24"/>
          <w:highlight w:val="yellow"/>
        </w:rPr>
        <w:t>Eleven</w:t>
      </w:r>
      <w:proofErr w:type="spellEnd"/>
      <w:r w:rsidRPr="30DEAEE6">
        <w:rPr>
          <w:rFonts w:ascii="Times New Roman" w:hAnsi="Times New Roman" w:cs="Times New Roman"/>
          <w:sz w:val="24"/>
          <w:szCs w:val="24"/>
          <w:highlight w:val="yellow"/>
        </w:rPr>
        <w:t xml:space="preserve"> (??) selected studies presented the association of depression with PTG with a total of ??? participants (</w:t>
      </w:r>
      <w:proofErr w:type="spellStart"/>
      <w:r w:rsidRPr="30DEAEE6">
        <w:rPr>
          <w:rFonts w:ascii="Times New Roman" w:hAnsi="Times New Roman" w:cs="Times New Roman"/>
          <w:sz w:val="24"/>
          <w:szCs w:val="24"/>
          <w:highlight w:val="yellow"/>
        </w:rPr>
        <w:t>Barnica</w:t>
      </w:r>
      <w:r>
        <w:rPr>
          <w:rFonts w:ascii="Times New Roman" w:hAnsi="Times New Roman" w:cs="Times New Roman"/>
          <w:sz w:val="24"/>
          <w:szCs w:val="24"/>
          <w:highlight w:val="yellow"/>
        </w:rPr>
        <w:t>t</w:t>
      </w:r>
      <w:proofErr w:type="spellEnd"/>
      <w:r w:rsidRPr="30DEAEE6">
        <w:rPr>
          <w:rFonts w:ascii="Times New Roman" w:hAnsi="Times New Roman" w:cs="Times New Roman"/>
          <w:sz w:val="24"/>
          <w:szCs w:val="24"/>
          <w:highlight w:val="yellow"/>
        </w:rPr>
        <w:t xml:space="preserve"> et al., 2023; Castiglioni et </w:t>
      </w:r>
      <w:proofErr w:type="gramStart"/>
      <w:r w:rsidRPr="30DEAEE6">
        <w:rPr>
          <w:rFonts w:ascii="Times New Roman" w:hAnsi="Times New Roman" w:cs="Times New Roman"/>
          <w:sz w:val="24"/>
          <w:szCs w:val="24"/>
          <w:highlight w:val="yellow"/>
        </w:rPr>
        <w:t>al,,</w:t>
      </w:r>
      <w:proofErr w:type="gramEnd"/>
      <w:r w:rsidRPr="30DEAEE6">
        <w:rPr>
          <w:rFonts w:ascii="Times New Roman" w:hAnsi="Times New Roman" w:cs="Times New Roman"/>
          <w:sz w:val="24"/>
          <w:szCs w:val="24"/>
          <w:highlight w:val="yellow"/>
        </w:rPr>
        <w:t xml:space="preserve"> 2023; Cohen et al., 2023;  Finstad et al., 2021; Park &amp; </w:t>
      </w:r>
      <w:proofErr w:type="spellStart"/>
      <w:r w:rsidRPr="30DEAEE6">
        <w:rPr>
          <w:rFonts w:ascii="Times New Roman" w:hAnsi="Times New Roman" w:cs="Times New Roman"/>
          <w:sz w:val="24"/>
          <w:szCs w:val="24"/>
          <w:highlight w:val="yellow"/>
        </w:rPr>
        <w:t>Im</w:t>
      </w:r>
      <w:proofErr w:type="spellEnd"/>
      <w:r w:rsidRPr="30DEAEE6">
        <w:rPr>
          <w:rFonts w:ascii="Times New Roman" w:hAnsi="Times New Roman" w:cs="Times New Roman"/>
          <w:sz w:val="24"/>
          <w:szCs w:val="24"/>
          <w:highlight w:val="yellow"/>
        </w:rPr>
        <w:t xml:space="preserve">, 2021; Sim &amp; </w:t>
      </w:r>
      <w:proofErr w:type="spellStart"/>
      <w:r w:rsidRPr="30DEAEE6">
        <w:rPr>
          <w:rFonts w:ascii="Times New Roman" w:hAnsi="Times New Roman" w:cs="Times New Roman"/>
          <w:sz w:val="24"/>
          <w:szCs w:val="24"/>
          <w:highlight w:val="yellow"/>
        </w:rPr>
        <w:t>Im</w:t>
      </w:r>
      <w:proofErr w:type="spellEnd"/>
      <w:r w:rsidRPr="30DEAEE6">
        <w:rPr>
          <w:rFonts w:ascii="Times New Roman" w:hAnsi="Times New Roman" w:cs="Times New Roman"/>
          <w:sz w:val="24"/>
          <w:szCs w:val="24"/>
          <w:highlight w:val="yellow"/>
        </w:rPr>
        <w:t>, 2023;Vazquez et al., 2021; Xiao et al., 2022; Zhai et al., 2021; Zhen et al., 2022; Zhou et al., 2020??).</w:t>
      </w:r>
      <w:r w:rsidRPr="30DEAEE6">
        <w:rPr>
          <w:rFonts w:ascii="Times New Roman" w:hAnsi="Times New Roman" w:cs="Times New Roman"/>
          <w:sz w:val="24"/>
          <w:szCs w:val="24"/>
          <w:highlight w:val="yellow"/>
          <w:vertAlign w:val="superscript"/>
        </w:rPr>
        <w:t xml:space="preserve"> </w:t>
      </w:r>
      <w:r w:rsidRPr="30DEAEE6">
        <w:rPr>
          <w:rFonts w:ascii="Times New Roman" w:hAnsi="Times New Roman" w:cs="Times New Roman"/>
          <w:sz w:val="24"/>
          <w:szCs w:val="24"/>
          <w:highlight w:val="yellow"/>
        </w:rPr>
        <w:t>The pooled effect size of -0.15[-0.41,0.11] was consistent with there being no (??) relationship between depression and PTG but the broad range indicates considerable uncertainty in the effect estimate. A high I</w:t>
      </w:r>
      <w:r w:rsidRPr="30DEAEE6">
        <w:rPr>
          <w:rFonts w:ascii="Times New Roman" w:hAnsi="Times New Roman" w:cs="Times New Roman"/>
          <w:sz w:val="24"/>
          <w:szCs w:val="24"/>
          <w:highlight w:val="yellow"/>
          <w:vertAlign w:val="superscript"/>
        </w:rPr>
        <w:t>2</w:t>
      </w:r>
      <w:r w:rsidRPr="30DEAEE6">
        <w:rPr>
          <w:rFonts w:ascii="Times New Roman" w:hAnsi="Times New Roman" w:cs="Times New Roman"/>
          <w:sz w:val="24"/>
          <w:szCs w:val="24"/>
          <w:highlight w:val="yellow"/>
        </w:rPr>
        <w:t xml:space="preserve"> value of 91.96% showed substantial heterogeneity across these studies.</w:t>
      </w:r>
    </w:p>
    <w:p w14:paraId="15AB87AD" w14:textId="77777777" w:rsidR="00FF45A0" w:rsidRPr="006C5E0C" w:rsidRDefault="00FF45A0" w:rsidP="00FF45A0">
      <w:pPr>
        <w:autoSpaceDE w:val="0"/>
        <w:autoSpaceDN w:val="0"/>
        <w:adjustRightInd w:val="0"/>
        <w:spacing w:after="0" w:line="480" w:lineRule="auto"/>
        <w:rPr>
          <w:rFonts w:ascii="Times New Roman" w:hAnsi="Times New Roman" w:cs="Times New Roman"/>
          <w:b/>
          <w:bCs/>
          <w:i/>
          <w:iCs/>
          <w:sz w:val="24"/>
          <w:szCs w:val="24"/>
        </w:rPr>
      </w:pPr>
      <w:r>
        <w:rPr>
          <w:rFonts w:ascii="Times New Roman" w:hAnsi="Times New Roman" w:cs="Times New Roman"/>
          <w:b/>
          <w:bCs/>
          <w:i/>
          <w:iCs/>
          <w:sz w:val="24"/>
          <w:szCs w:val="24"/>
        </w:rPr>
        <w:t xml:space="preserve">Social Support </w:t>
      </w:r>
      <w:r>
        <w:rPr>
          <w:rFonts w:ascii="Times New Roman" w:hAnsi="Times New Roman" w:cs="Times New Roman"/>
          <w:sz w:val="24"/>
          <w:szCs w:val="24"/>
        </w:rPr>
        <w:t xml:space="preserve">(just </w:t>
      </w:r>
      <w:proofErr w:type="spellStart"/>
      <w:r>
        <w:rPr>
          <w:rFonts w:ascii="Times New Roman" w:hAnsi="Times New Roman" w:cs="Times New Roman"/>
          <w:sz w:val="24"/>
          <w:szCs w:val="24"/>
        </w:rPr>
        <w:t>on e</w:t>
      </w:r>
      <w:proofErr w:type="spellEnd"/>
      <w:r>
        <w:rPr>
          <w:rFonts w:ascii="Times New Roman" w:hAnsi="Times New Roman" w:cs="Times New Roman"/>
          <w:sz w:val="24"/>
          <w:szCs w:val="24"/>
        </w:rPr>
        <w:t xml:space="preserve"> All protective fac will depend on your final selection, not settled yet)</w:t>
      </w:r>
    </w:p>
    <w:p w14:paraId="7080C7A5" w14:textId="77777777" w:rsidR="00FF45A0" w:rsidRPr="006C5E0C" w:rsidRDefault="00FF45A0" w:rsidP="00FF45A0">
      <w:pPr>
        <w:autoSpaceDE w:val="0"/>
        <w:autoSpaceDN w:val="0"/>
        <w:adjustRightInd w:val="0"/>
        <w:spacing w:after="0" w:line="480" w:lineRule="auto"/>
        <w:rPr>
          <w:rFonts w:ascii="Times New Roman" w:hAnsi="Times New Roman" w:cs="Times New Roman"/>
          <w:sz w:val="24"/>
          <w:szCs w:val="24"/>
        </w:rPr>
      </w:pPr>
      <w:r w:rsidRPr="006C5E0C">
        <w:rPr>
          <w:rFonts w:ascii="Times New Roman" w:hAnsi="Times New Roman" w:cs="Times New Roman"/>
          <w:sz w:val="24"/>
          <w:szCs w:val="24"/>
        </w:rPr>
        <w:t xml:space="preserve">         Various types of coping strategies were investigated with PTG in nine studies. Ai et al.</w:t>
      </w:r>
      <w:r w:rsidRPr="006C5E0C">
        <w:rPr>
          <w:rFonts w:ascii="Times New Roman" w:hAnsi="Times New Roman" w:cs="Times New Roman"/>
          <w:sz w:val="24"/>
          <w:szCs w:val="24"/>
          <w:vertAlign w:val="superscript"/>
        </w:rPr>
        <w:t>16</w:t>
      </w:r>
      <w:r w:rsidRPr="006C5E0C">
        <w:rPr>
          <w:rFonts w:ascii="Times New Roman" w:hAnsi="Times New Roman" w:cs="Times New Roman"/>
          <w:sz w:val="24"/>
          <w:szCs w:val="24"/>
        </w:rPr>
        <w:t>, Gangstad et al.</w:t>
      </w:r>
      <w:r w:rsidRPr="006C5E0C">
        <w:rPr>
          <w:rFonts w:ascii="Times New Roman" w:hAnsi="Times New Roman" w:cs="Times New Roman"/>
          <w:sz w:val="24"/>
          <w:szCs w:val="24"/>
          <w:vertAlign w:val="superscript"/>
        </w:rPr>
        <w:t xml:space="preserve">51 </w:t>
      </w:r>
      <w:r w:rsidRPr="006C5E0C">
        <w:rPr>
          <w:rFonts w:ascii="Times New Roman" w:hAnsi="Times New Roman" w:cs="Times New Roman"/>
          <w:sz w:val="24"/>
          <w:szCs w:val="24"/>
        </w:rPr>
        <w:t>and Kelly et al.</w:t>
      </w:r>
      <w:r w:rsidRPr="006C5E0C">
        <w:rPr>
          <w:rFonts w:ascii="Times New Roman" w:hAnsi="Times New Roman" w:cs="Times New Roman"/>
          <w:sz w:val="24"/>
          <w:szCs w:val="24"/>
          <w:vertAlign w:val="superscript"/>
        </w:rPr>
        <w:t>38</w:t>
      </w:r>
      <w:r w:rsidRPr="006C5E0C">
        <w:rPr>
          <w:rFonts w:ascii="Times New Roman" w:hAnsi="Times New Roman" w:cs="Times New Roman"/>
          <w:sz w:val="24"/>
          <w:szCs w:val="24"/>
        </w:rPr>
        <w:t xml:space="preserve"> focused on active coping strategies, while </w:t>
      </w:r>
      <w:proofErr w:type="spellStart"/>
      <w:r w:rsidRPr="006C5E0C">
        <w:rPr>
          <w:rFonts w:ascii="Times New Roman" w:hAnsi="Times New Roman" w:cs="Times New Roman"/>
          <w:snapToGrid w:val="0"/>
          <w:sz w:val="24"/>
          <w:szCs w:val="24"/>
        </w:rPr>
        <w:t>Łosiak</w:t>
      </w:r>
      <w:proofErr w:type="spellEnd"/>
      <w:r w:rsidRPr="006C5E0C">
        <w:rPr>
          <w:rFonts w:ascii="Times New Roman" w:hAnsi="Times New Roman" w:cs="Times New Roman"/>
          <w:snapToGrid w:val="0"/>
          <w:sz w:val="24"/>
          <w:szCs w:val="24"/>
        </w:rPr>
        <w:t xml:space="preserve"> and </w:t>
      </w:r>
      <w:proofErr w:type="spellStart"/>
      <w:r w:rsidRPr="006C5E0C">
        <w:rPr>
          <w:rFonts w:ascii="Times New Roman" w:hAnsi="Times New Roman" w:cs="Times New Roman"/>
          <w:snapToGrid w:val="0"/>
          <w:sz w:val="24"/>
          <w:szCs w:val="24"/>
        </w:rPr>
        <w:t>Nikiel</w:t>
      </w:r>
      <w:proofErr w:type="spellEnd"/>
      <w:r w:rsidRPr="006C5E0C">
        <w:rPr>
          <w:rFonts w:ascii="Times New Roman" w:hAnsi="Times New Roman" w:cs="Times New Roman"/>
          <w:sz w:val="24"/>
          <w:szCs w:val="24"/>
        </w:rPr>
        <w:t xml:space="preserve"> </w:t>
      </w:r>
      <w:r w:rsidRPr="006C5E0C">
        <w:rPr>
          <w:rFonts w:ascii="Times New Roman" w:hAnsi="Times New Roman" w:cs="Times New Roman"/>
          <w:sz w:val="24"/>
          <w:szCs w:val="24"/>
          <w:vertAlign w:val="superscript"/>
        </w:rPr>
        <w:t>30</w:t>
      </w:r>
      <w:r w:rsidRPr="006C5E0C">
        <w:rPr>
          <w:rFonts w:ascii="Times New Roman" w:hAnsi="Times New Roman" w:cs="Times New Roman"/>
          <w:sz w:val="24"/>
          <w:szCs w:val="24"/>
        </w:rPr>
        <w:t xml:space="preserve"> </w:t>
      </w:r>
      <w:r w:rsidRPr="006C5E0C">
        <w:rPr>
          <w:rFonts w:ascii="Times New Roman" w:hAnsi="Times New Roman" w:cs="Times New Roman"/>
          <w:sz w:val="24"/>
          <w:szCs w:val="24"/>
        </w:rPr>
        <w:lastRenderedPageBreak/>
        <w:t xml:space="preserve">and </w:t>
      </w:r>
      <w:proofErr w:type="spellStart"/>
      <w:r w:rsidRPr="006C5E0C">
        <w:rPr>
          <w:rFonts w:ascii="Times New Roman" w:hAnsi="Times New Roman" w:cs="Times New Roman"/>
          <w:sz w:val="24"/>
          <w:szCs w:val="24"/>
        </w:rPr>
        <w:t>Garnesfski</w:t>
      </w:r>
      <w:proofErr w:type="spellEnd"/>
      <w:r w:rsidRPr="006C5E0C">
        <w:rPr>
          <w:rFonts w:ascii="Times New Roman" w:hAnsi="Times New Roman" w:cs="Times New Roman"/>
          <w:sz w:val="24"/>
          <w:szCs w:val="24"/>
        </w:rPr>
        <w:t xml:space="preserve"> et al.</w:t>
      </w:r>
      <w:r w:rsidRPr="006C5E0C">
        <w:rPr>
          <w:rFonts w:ascii="Times New Roman" w:hAnsi="Times New Roman" w:cs="Times New Roman"/>
          <w:sz w:val="24"/>
          <w:szCs w:val="24"/>
          <w:vertAlign w:val="superscript"/>
        </w:rPr>
        <w:t xml:space="preserve">28 </w:t>
      </w:r>
      <w:r w:rsidRPr="006C5E0C">
        <w:rPr>
          <w:rFonts w:ascii="Times New Roman" w:hAnsi="Times New Roman" w:cs="Times New Roman"/>
          <w:sz w:val="24"/>
          <w:szCs w:val="24"/>
        </w:rPr>
        <w:t xml:space="preserve">delved into cognitive coping strategies. </w:t>
      </w:r>
      <w:proofErr w:type="spellStart"/>
      <w:r w:rsidRPr="006C5E0C">
        <w:rPr>
          <w:rFonts w:ascii="Times New Roman" w:hAnsi="Times New Roman" w:cs="Times New Roman"/>
          <w:sz w:val="24"/>
          <w:szCs w:val="24"/>
        </w:rPr>
        <w:t>Senol-Durak</w:t>
      </w:r>
      <w:proofErr w:type="spellEnd"/>
      <w:r w:rsidRPr="006C5E0C">
        <w:rPr>
          <w:rFonts w:ascii="Times New Roman" w:hAnsi="Times New Roman" w:cs="Times New Roman"/>
          <w:sz w:val="24"/>
          <w:szCs w:val="24"/>
        </w:rPr>
        <w:t xml:space="preserve"> and </w:t>
      </w:r>
      <w:proofErr w:type="spellStart"/>
      <w:r w:rsidRPr="006C5E0C">
        <w:rPr>
          <w:rFonts w:ascii="Times New Roman" w:hAnsi="Times New Roman" w:cs="Times New Roman"/>
          <w:sz w:val="24"/>
          <w:szCs w:val="24"/>
        </w:rPr>
        <w:t>Ayvasik</w:t>
      </w:r>
      <w:proofErr w:type="spellEnd"/>
      <w:r w:rsidRPr="006C5E0C">
        <w:rPr>
          <w:rFonts w:ascii="Times New Roman" w:hAnsi="Times New Roman" w:cs="Times New Roman"/>
          <w:sz w:val="24"/>
          <w:szCs w:val="24"/>
        </w:rPr>
        <w:t xml:space="preserve"> </w:t>
      </w:r>
      <w:r w:rsidRPr="006C5E0C">
        <w:rPr>
          <w:rFonts w:ascii="Times New Roman" w:hAnsi="Times New Roman" w:cs="Times New Roman"/>
          <w:sz w:val="24"/>
          <w:szCs w:val="24"/>
          <w:vertAlign w:val="superscript"/>
        </w:rPr>
        <w:t xml:space="preserve">31 </w:t>
      </w:r>
      <w:r w:rsidRPr="006C5E0C">
        <w:rPr>
          <w:rFonts w:ascii="Times New Roman" w:hAnsi="Times New Roman" w:cs="Times New Roman"/>
          <w:sz w:val="24"/>
          <w:szCs w:val="24"/>
        </w:rPr>
        <w:t>investigated "cognitive process coping," and Magid et al.</w:t>
      </w:r>
      <w:r w:rsidRPr="006C5E0C">
        <w:rPr>
          <w:rFonts w:ascii="Times New Roman" w:hAnsi="Times New Roman" w:cs="Times New Roman"/>
          <w:sz w:val="24"/>
          <w:szCs w:val="24"/>
          <w:vertAlign w:val="superscript"/>
        </w:rPr>
        <w:t xml:space="preserve">57 </w:t>
      </w:r>
      <w:r w:rsidRPr="006C5E0C">
        <w:rPr>
          <w:rFonts w:ascii="Times New Roman" w:hAnsi="Times New Roman" w:cs="Times New Roman"/>
          <w:sz w:val="24"/>
          <w:szCs w:val="24"/>
        </w:rPr>
        <w:t xml:space="preserve">explored coping strategies associated with alterations in cognition and mood. Furthermore, Javed and Dawood </w:t>
      </w:r>
      <w:r w:rsidRPr="006C5E0C">
        <w:rPr>
          <w:rFonts w:ascii="Times New Roman" w:hAnsi="Times New Roman" w:cs="Times New Roman"/>
          <w:sz w:val="24"/>
          <w:szCs w:val="24"/>
          <w:vertAlign w:val="superscript"/>
        </w:rPr>
        <w:t xml:space="preserve">36 </w:t>
      </w:r>
      <w:r w:rsidRPr="006C5E0C">
        <w:rPr>
          <w:rFonts w:ascii="Times New Roman" w:hAnsi="Times New Roman" w:cs="Times New Roman"/>
          <w:sz w:val="24"/>
          <w:szCs w:val="24"/>
        </w:rPr>
        <w:t xml:space="preserve">examined active emotional coping, problem-focused coping, and avoidant coping, and Sheikh </w:t>
      </w:r>
      <w:r w:rsidRPr="006C5E0C">
        <w:rPr>
          <w:rFonts w:ascii="Times New Roman" w:hAnsi="Times New Roman" w:cs="Times New Roman"/>
          <w:sz w:val="24"/>
          <w:szCs w:val="24"/>
          <w:vertAlign w:val="superscript"/>
        </w:rPr>
        <w:t xml:space="preserve">22 </w:t>
      </w:r>
      <w:r w:rsidRPr="006C5E0C">
        <w:rPr>
          <w:rFonts w:ascii="Times New Roman" w:hAnsi="Times New Roman" w:cs="Times New Roman"/>
          <w:sz w:val="24"/>
          <w:szCs w:val="24"/>
        </w:rPr>
        <w:t>discussed both problem-focused and emotion-focused coping. Building on these findings, an average was calculated from the results presented by these two papers which contain multiple coping strategies since their correlation are close to each other.</w:t>
      </w:r>
      <w:r w:rsidRPr="006C5E0C">
        <w:rPr>
          <w:rFonts w:ascii="Times New Roman" w:hAnsi="Times New Roman" w:cs="Times New Roman"/>
          <w:sz w:val="24"/>
          <w:szCs w:val="24"/>
          <w:vertAlign w:val="superscript"/>
        </w:rPr>
        <w:t>22,36</w:t>
      </w:r>
      <w:r w:rsidRPr="006C5E0C">
        <w:rPr>
          <w:rFonts w:ascii="Times New Roman" w:hAnsi="Times New Roman" w:cs="Times New Roman"/>
          <w:sz w:val="24"/>
          <w:szCs w:val="24"/>
        </w:rPr>
        <w:t xml:space="preserve"> Figure 4 shows the role of coping in PTG, assessed in the cited studies which collectively encompassed 941 participants.</w:t>
      </w:r>
      <w:r w:rsidRPr="006C5E0C">
        <w:rPr>
          <w:rFonts w:ascii="Times New Roman" w:hAnsi="Times New Roman" w:cs="Times New Roman"/>
          <w:sz w:val="24"/>
          <w:szCs w:val="24"/>
          <w:vertAlign w:val="superscript"/>
        </w:rPr>
        <w:t>16,22,28,30,31,36,38,51,57</w:t>
      </w:r>
      <w:r w:rsidRPr="006C5E0C">
        <w:rPr>
          <w:rFonts w:ascii="Times New Roman" w:hAnsi="Times New Roman" w:cs="Times New Roman"/>
          <w:sz w:val="24"/>
          <w:szCs w:val="24"/>
        </w:rPr>
        <w:t xml:space="preserve"> The pooled effect size yielded a value of 0.50</w:t>
      </w:r>
      <w:r>
        <w:rPr>
          <w:rFonts w:ascii="Times New Roman" w:hAnsi="Times New Roman" w:cs="Times New Roman"/>
          <w:sz w:val="24"/>
          <w:szCs w:val="24"/>
        </w:rPr>
        <w:t>[</w:t>
      </w:r>
      <w:r w:rsidRPr="006C5E0C">
        <w:rPr>
          <w:rFonts w:ascii="Times New Roman" w:hAnsi="Times New Roman" w:cs="Times New Roman"/>
          <w:sz w:val="24"/>
          <w:szCs w:val="24"/>
        </w:rPr>
        <w:t>0.33</w:t>
      </w:r>
      <w:r>
        <w:rPr>
          <w:rFonts w:ascii="Times New Roman" w:hAnsi="Times New Roman" w:cs="Times New Roman"/>
          <w:sz w:val="24"/>
          <w:szCs w:val="24"/>
        </w:rPr>
        <w:t>,0</w:t>
      </w:r>
      <w:r w:rsidRPr="006C5E0C">
        <w:rPr>
          <w:rFonts w:ascii="Times New Roman" w:hAnsi="Times New Roman" w:cs="Times New Roman"/>
          <w:sz w:val="24"/>
          <w:szCs w:val="24"/>
        </w:rPr>
        <w:t xml:space="preserve">.66], denoting a positive association between coping mechanisms and the degree of </w:t>
      </w:r>
      <w:r>
        <w:rPr>
          <w:rFonts w:ascii="Times New Roman" w:hAnsi="Times New Roman" w:cs="Times New Roman"/>
          <w:sz w:val="24"/>
          <w:szCs w:val="24"/>
        </w:rPr>
        <w:t>PTG</w:t>
      </w:r>
      <w:r w:rsidRPr="006C5E0C">
        <w:rPr>
          <w:rFonts w:ascii="Times New Roman" w:hAnsi="Times New Roman" w:cs="Times New Roman"/>
          <w:sz w:val="24"/>
          <w:szCs w:val="24"/>
        </w:rPr>
        <w:t xml:space="preserve"> (table 4). However, a significant level of heterogeneity across the examined studies was revealed due to the high I</w:t>
      </w:r>
      <w:r w:rsidRPr="006C5E0C">
        <w:rPr>
          <w:rFonts w:ascii="Times New Roman" w:hAnsi="Times New Roman" w:cs="Times New Roman"/>
          <w:sz w:val="24"/>
          <w:szCs w:val="24"/>
          <w:vertAlign w:val="superscript"/>
        </w:rPr>
        <w:t>2</w:t>
      </w:r>
      <w:r w:rsidRPr="006C5E0C">
        <w:rPr>
          <w:rFonts w:ascii="Times New Roman" w:hAnsi="Times New Roman" w:cs="Times New Roman"/>
          <w:sz w:val="24"/>
          <w:szCs w:val="24"/>
        </w:rPr>
        <w:t xml:space="preserve"> statistic of 93.04%.</w:t>
      </w:r>
    </w:p>
    <w:p w14:paraId="1777EFF1" w14:textId="77777777" w:rsidR="00FF45A0" w:rsidRPr="006C5E0C" w:rsidRDefault="00FF45A0" w:rsidP="00FF45A0">
      <w:pPr>
        <w:autoSpaceDE w:val="0"/>
        <w:autoSpaceDN w:val="0"/>
        <w:adjustRightInd w:val="0"/>
        <w:spacing w:after="0" w:line="480" w:lineRule="auto"/>
        <w:rPr>
          <w:rFonts w:ascii="Times New Roman" w:hAnsi="Times New Roman" w:cs="Times New Roman"/>
          <w:i/>
          <w:iCs/>
          <w:sz w:val="24"/>
          <w:szCs w:val="24"/>
        </w:rPr>
      </w:pPr>
      <w:r w:rsidRPr="006C5E0C">
        <w:rPr>
          <w:rFonts w:ascii="Times New Roman" w:hAnsi="Times New Roman" w:cs="Times New Roman"/>
          <w:b/>
          <w:bCs/>
          <w:i/>
          <w:iCs/>
          <w:sz w:val="24"/>
          <w:szCs w:val="24"/>
        </w:rPr>
        <w:t>Spirituality</w:t>
      </w:r>
    </w:p>
    <w:p w14:paraId="6F3CB2B6" w14:textId="77777777" w:rsidR="00FF45A0" w:rsidRDefault="00FF45A0" w:rsidP="005F500D">
      <w:pPr>
        <w:pStyle w:val="LO-normal"/>
        <w:spacing w:after="0" w:line="480" w:lineRule="auto"/>
        <w:ind w:firstLine="720"/>
        <w:rPr>
          <w:rFonts w:ascii="Times New Roman" w:eastAsia="Times New Roman" w:hAnsi="Times New Roman" w:cs="Times New Roman"/>
          <w:sz w:val="24"/>
          <w:szCs w:val="24"/>
          <w:highlight w:val="yellow"/>
        </w:rPr>
      </w:pPr>
      <w:r w:rsidRPr="006C5E0C">
        <w:rPr>
          <w:rFonts w:ascii="Times New Roman" w:hAnsi="Times New Roman" w:cs="Times New Roman"/>
          <w:sz w:val="24"/>
          <w:szCs w:val="24"/>
        </w:rPr>
        <w:t>Regarding spirituality, four studies were considered, involving a total of 519 participants.</w:t>
      </w:r>
      <w:r w:rsidRPr="006C5E0C">
        <w:rPr>
          <w:rFonts w:ascii="Times New Roman" w:hAnsi="Times New Roman" w:cs="Times New Roman"/>
          <w:sz w:val="24"/>
          <w:szCs w:val="24"/>
          <w:vertAlign w:val="superscript"/>
        </w:rPr>
        <w:t>16,28,30,52</w:t>
      </w:r>
      <w:r w:rsidRPr="006C5E0C">
        <w:rPr>
          <w:rFonts w:ascii="Times New Roman" w:hAnsi="Times New Roman" w:cs="Times New Roman"/>
          <w:sz w:val="24"/>
          <w:szCs w:val="24"/>
        </w:rPr>
        <w:t xml:space="preserve"> As shown in Figure 5, a moderately-high positive relationship was discerned between spirituality and PTG, as highlighted by an effect size of 0.56</w:t>
      </w:r>
      <w:r>
        <w:rPr>
          <w:rFonts w:ascii="Times New Roman" w:hAnsi="Times New Roman" w:cs="Times New Roman"/>
          <w:sz w:val="24"/>
          <w:szCs w:val="24"/>
        </w:rPr>
        <w:t>[</w:t>
      </w:r>
      <w:r w:rsidRPr="006C5E0C">
        <w:rPr>
          <w:rFonts w:ascii="Times New Roman" w:hAnsi="Times New Roman" w:cs="Times New Roman"/>
          <w:sz w:val="24"/>
          <w:szCs w:val="24"/>
        </w:rPr>
        <w:t>0.38</w:t>
      </w:r>
      <w:r>
        <w:rPr>
          <w:rFonts w:ascii="Times New Roman" w:hAnsi="Times New Roman" w:cs="Times New Roman"/>
          <w:sz w:val="24"/>
          <w:szCs w:val="24"/>
        </w:rPr>
        <w:t>,0</w:t>
      </w:r>
      <w:r w:rsidRPr="006C5E0C">
        <w:rPr>
          <w:rFonts w:ascii="Times New Roman" w:hAnsi="Times New Roman" w:cs="Times New Roman"/>
          <w:sz w:val="24"/>
          <w:szCs w:val="24"/>
        </w:rPr>
        <w:t xml:space="preserve">.75]. </w:t>
      </w:r>
      <w:r>
        <w:rPr>
          <w:rFonts w:ascii="Times New Roman" w:hAnsi="Times New Roman" w:cs="Times New Roman"/>
          <w:sz w:val="24"/>
          <w:szCs w:val="24"/>
        </w:rPr>
        <w:t>……</w:t>
      </w:r>
    </w:p>
    <w:p w14:paraId="20E4D68E" w14:textId="77777777" w:rsidR="00FE2182" w:rsidRDefault="00E81BC5">
      <w:pPr>
        <w:spacing w:after="0" w:line="480" w:lineRule="auto"/>
        <w:jc w:val="center"/>
        <w:rPr>
          <w:rFonts w:ascii="Times New Roman" w:hAnsi="Times New Roman" w:cs="Times New Roman"/>
          <w:b/>
          <w:bCs/>
          <w:sz w:val="24"/>
          <w:szCs w:val="24"/>
        </w:rPr>
      </w:pPr>
      <w:bookmarkStart w:id="149" w:name="_Hlk1407385151"/>
      <w:bookmarkStart w:id="150" w:name="_Hlk133239253"/>
      <w:bookmarkStart w:id="151" w:name="_Hlk1332392531"/>
      <w:bookmarkEnd w:id="149"/>
      <w:bookmarkEnd w:id="150"/>
      <w:bookmarkEnd w:id="151"/>
      <w:r>
        <w:rPr>
          <w:rFonts w:ascii="Times New Roman" w:hAnsi="Times New Roman" w:cs="Times New Roman"/>
          <w:b/>
          <w:bCs/>
          <w:sz w:val="24"/>
          <w:szCs w:val="24"/>
        </w:rPr>
        <w:t>Discussion</w:t>
      </w:r>
    </w:p>
    <w:p w14:paraId="0607CB20" w14:textId="5A3E0220" w:rsidR="00FE2182" w:rsidRPr="00901360" w:rsidRDefault="00467827">
      <w:pPr>
        <w:spacing w:after="0" w:line="480" w:lineRule="auto"/>
        <w:ind w:firstLine="720"/>
        <w:rPr>
          <w:rFonts w:ascii="Times New Roman" w:hAnsi="Times New Roman" w:cs="Times New Roman"/>
          <w:sz w:val="24"/>
          <w:szCs w:val="24"/>
          <w:highlight w:val="yellow"/>
        </w:rPr>
      </w:pPr>
      <w:r>
        <w:rPr>
          <w:rFonts w:ascii="Times New Roman" w:hAnsi="Times New Roman" w:cs="Times New Roman"/>
          <w:sz w:val="24"/>
          <w:szCs w:val="24"/>
        </w:rPr>
        <w:t xml:space="preserve">To our knowledge, this study is the first meta-analysis to estimate the relationship between Covid-19 and PTG. </w:t>
      </w:r>
      <w:r w:rsidR="00E81BC5">
        <w:rPr>
          <w:rFonts w:ascii="Times New Roman" w:hAnsi="Times New Roman" w:cs="Times New Roman"/>
          <w:sz w:val="24"/>
          <w:szCs w:val="24"/>
          <w:highlight w:val="yellow"/>
        </w:rPr>
        <w:t xml:space="preserve">The current review has provided compelling findings for PTG, associated with the Covid-19 pandemic that imposed existential crisis around the world over three years since late 2019. Selected studies cover strong evidence from research conducted the United States and beyond, which involving patients, health care providers, students, veterans, and general populations from four continents. Our findings suggest that </w:t>
      </w:r>
      <w:r w:rsidR="005F500D">
        <w:rPr>
          <w:rFonts w:ascii="Times New Roman" w:hAnsi="Times New Roman" w:cs="Times New Roman"/>
          <w:sz w:val="24"/>
          <w:szCs w:val="24"/>
          <w:highlight w:val="yellow"/>
        </w:rPr>
        <w:t>this</w:t>
      </w:r>
      <w:r w:rsidR="00E81BC5">
        <w:rPr>
          <w:rFonts w:ascii="Times New Roman" w:hAnsi="Times New Roman" w:cs="Times New Roman"/>
          <w:sz w:val="24"/>
          <w:szCs w:val="24"/>
          <w:highlight w:val="yellow"/>
        </w:rPr>
        <w:t xml:space="preserve"> positive outcome </w:t>
      </w:r>
      <w:r w:rsidR="00E81BC5">
        <w:rPr>
          <w:rFonts w:ascii="Times New Roman" w:hAnsi="Times New Roman" w:cs="Times New Roman"/>
          <w:sz w:val="24"/>
          <w:szCs w:val="24"/>
          <w:highlight w:val="yellow"/>
        </w:rPr>
        <w:lastRenderedPageBreak/>
        <w:t xml:space="preserve">can emerge from deadly diseases </w:t>
      </w:r>
      <w:r w:rsidR="00E81BC5" w:rsidRPr="00901360">
        <w:rPr>
          <w:rFonts w:ascii="Times New Roman" w:hAnsi="Times New Roman" w:cs="Times New Roman"/>
          <w:sz w:val="24"/>
          <w:szCs w:val="24"/>
          <w:highlight w:val="yellow"/>
        </w:rPr>
        <w:t>with a global scope, as was shown in other chronic ailments with certain life risks (</w:t>
      </w:r>
      <w:r w:rsidR="00E81BC5" w:rsidRPr="00901360">
        <w:rPr>
          <w:rFonts w:ascii="Times New Roman" w:hAnsi="Times New Roman" w:cs="Times New Roman"/>
          <w:sz w:val="24"/>
          <w:szCs w:val="24"/>
          <w:highlight w:val="yellow"/>
          <w:shd w:val="clear" w:color="auto" w:fill="FFFFFF"/>
        </w:rPr>
        <w:t xml:space="preserve">Ma et al., 2022; </w:t>
      </w:r>
      <w:proofErr w:type="spellStart"/>
      <w:r w:rsidR="00E81BC5" w:rsidRPr="00901360">
        <w:rPr>
          <w:rFonts w:ascii="Times New Roman" w:hAnsi="Times New Roman" w:cs="Times New Roman"/>
          <w:sz w:val="24"/>
          <w:szCs w:val="24"/>
          <w:highlight w:val="yellow"/>
          <w:shd w:val="clear" w:color="auto" w:fill="FFFFFF"/>
        </w:rPr>
        <w:t>Pięta</w:t>
      </w:r>
      <w:proofErr w:type="spellEnd"/>
      <w:r w:rsidR="00E81BC5" w:rsidRPr="00901360">
        <w:rPr>
          <w:rFonts w:ascii="Times New Roman" w:hAnsi="Times New Roman" w:cs="Times New Roman"/>
          <w:sz w:val="24"/>
          <w:szCs w:val="24"/>
          <w:highlight w:val="yellow"/>
          <w:shd w:val="clear" w:color="auto" w:fill="FFFFFF"/>
        </w:rPr>
        <w:t xml:space="preserve"> &amp; </w:t>
      </w:r>
      <w:proofErr w:type="spellStart"/>
      <w:r w:rsidR="00E81BC5" w:rsidRPr="00901360">
        <w:rPr>
          <w:rFonts w:ascii="Times New Roman" w:hAnsi="Times New Roman" w:cs="Times New Roman"/>
          <w:sz w:val="24"/>
          <w:szCs w:val="24"/>
          <w:highlight w:val="yellow"/>
          <w:shd w:val="clear" w:color="auto" w:fill="FFFFFF"/>
        </w:rPr>
        <w:t>Rzeszutek</w:t>
      </w:r>
      <w:proofErr w:type="spellEnd"/>
      <w:r w:rsidR="00E81BC5" w:rsidRPr="00901360">
        <w:rPr>
          <w:rFonts w:ascii="Times New Roman" w:hAnsi="Times New Roman" w:cs="Times New Roman"/>
          <w:sz w:val="24"/>
          <w:szCs w:val="24"/>
          <w:highlight w:val="yellow"/>
          <w:shd w:val="clear" w:color="auto" w:fill="FFFFFF"/>
        </w:rPr>
        <w:t xml:space="preserve">, 2022; </w:t>
      </w:r>
      <w:r w:rsidR="00E81BC5" w:rsidRPr="00901360">
        <w:rPr>
          <w:rFonts w:ascii="Times New Roman" w:eastAsia="Times New Roman" w:hAnsi="Times New Roman" w:cs="Times New Roman"/>
          <w:sz w:val="24"/>
          <w:szCs w:val="24"/>
          <w:highlight w:val="yellow"/>
        </w:rPr>
        <w:t>Sawyer et al., 2010; Shand et al., 2015; Wang et al., 2022</w:t>
      </w:r>
      <w:r w:rsidR="00E81BC5" w:rsidRPr="00901360">
        <w:rPr>
          <w:rFonts w:ascii="Times New Roman" w:hAnsi="Times New Roman" w:cs="Times New Roman"/>
          <w:sz w:val="24"/>
          <w:szCs w:val="24"/>
          <w:highlight w:val="yellow"/>
        </w:rPr>
        <w:t xml:space="preserve">). Different from those conditions, Covid-19 </w:t>
      </w:r>
      <w:r w:rsidR="005F500D">
        <w:rPr>
          <w:rFonts w:ascii="Times New Roman" w:hAnsi="Times New Roman" w:cs="Times New Roman"/>
          <w:sz w:val="24"/>
          <w:szCs w:val="24"/>
          <w:highlight w:val="yellow"/>
        </w:rPr>
        <w:t>took</w:t>
      </w:r>
      <w:r w:rsidR="00E81BC5" w:rsidRPr="00901360">
        <w:rPr>
          <w:rFonts w:ascii="Times New Roman" w:hAnsi="Times New Roman" w:cs="Times New Roman"/>
          <w:sz w:val="24"/>
          <w:szCs w:val="24"/>
          <w:highlight w:val="yellow"/>
        </w:rPr>
        <w:t xml:space="preserve"> lives of nurses and physicians who provided direct or indirect services of patients who were infected.  </w:t>
      </w:r>
    </w:p>
    <w:p w14:paraId="74082D50" w14:textId="46BB28E7" w:rsidR="00FE2182" w:rsidRPr="00DE6BFD" w:rsidRDefault="00E81BC5">
      <w:pPr>
        <w:spacing w:after="0" w:line="480" w:lineRule="auto"/>
        <w:ind w:firstLine="720"/>
        <w:rPr>
          <w:rFonts w:ascii="Times New Roman" w:hAnsi="Times New Roman" w:cs="Times New Roman"/>
          <w:sz w:val="24"/>
          <w:szCs w:val="24"/>
          <w:highlight w:val="cyan"/>
        </w:rPr>
      </w:pPr>
      <w:commentRangeStart w:id="152"/>
      <w:commentRangeStart w:id="153"/>
      <w:r w:rsidRPr="00866506">
        <w:rPr>
          <w:rFonts w:ascii="Times New Roman" w:hAnsi="Times New Roman" w:cs="Times New Roman"/>
          <w:sz w:val="24"/>
          <w:szCs w:val="24"/>
          <w:highlight w:val="yellow"/>
        </w:rPr>
        <w:t xml:space="preserve">This meta-analysis consisted of </w:t>
      </w:r>
      <w:r w:rsidR="2762A088" w:rsidRPr="00866506">
        <w:rPr>
          <w:rFonts w:ascii="Times New Roman" w:hAnsi="Times New Roman" w:cs="Times New Roman"/>
          <w:sz w:val="24"/>
          <w:szCs w:val="24"/>
          <w:highlight w:val="yellow"/>
        </w:rPr>
        <w:t xml:space="preserve">30 </w:t>
      </w:r>
      <w:r w:rsidRPr="00866506">
        <w:rPr>
          <w:rFonts w:ascii="Times New Roman" w:hAnsi="Times New Roman" w:cs="Times New Roman"/>
          <w:sz w:val="24"/>
          <w:szCs w:val="24"/>
          <w:highlight w:val="yellow"/>
        </w:rPr>
        <w:t>studies</w:t>
      </w:r>
      <w:commentRangeEnd w:id="152"/>
      <w:r w:rsidRPr="00866506">
        <w:rPr>
          <w:rStyle w:val="CommentReference"/>
          <w:highlight w:val="yellow"/>
        </w:rPr>
        <w:commentReference w:id="152"/>
      </w:r>
      <w:commentRangeEnd w:id="153"/>
      <w:r w:rsidRPr="00866506">
        <w:rPr>
          <w:rStyle w:val="CommentReference"/>
          <w:highlight w:val="yellow"/>
        </w:rPr>
        <w:commentReference w:id="153"/>
      </w:r>
      <w:r w:rsidR="4861B095" w:rsidRPr="00866506">
        <w:rPr>
          <w:rFonts w:ascii="Times New Roman" w:hAnsi="Times New Roman" w:cs="Times New Roman"/>
          <w:sz w:val="24"/>
          <w:szCs w:val="24"/>
        </w:rPr>
        <w:t>(</w:t>
      </w:r>
      <w:proofErr w:type="spellStart"/>
      <w:r w:rsidR="4861B095" w:rsidRPr="00866506">
        <w:rPr>
          <w:rFonts w:ascii="Times New Roman" w:hAnsi="Times New Roman" w:cs="Times New Roman"/>
          <w:sz w:val="24"/>
          <w:szCs w:val="24"/>
        </w:rPr>
        <w:t>Adjorlolo</w:t>
      </w:r>
      <w:proofErr w:type="spellEnd"/>
      <w:r w:rsidR="4861B095" w:rsidRPr="00866506">
        <w:rPr>
          <w:rFonts w:ascii="Times New Roman" w:hAnsi="Times New Roman" w:cs="Times New Roman"/>
          <w:sz w:val="24"/>
          <w:szCs w:val="24"/>
        </w:rPr>
        <w:t xml:space="preserve"> et al., 2022); (</w:t>
      </w:r>
      <w:proofErr w:type="spellStart"/>
      <w:r w:rsidR="4861B095" w:rsidRPr="00866506">
        <w:rPr>
          <w:rFonts w:ascii="Times New Roman" w:hAnsi="Times New Roman" w:cs="Times New Roman"/>
          <w:sz w:val="24"/>
          <w:szCs w:val="24"/>
        </w:rPr>
        <w:t>Arnout</w:t>
      </w:r>
      <w:proofErr w:type="spellEnd"/>
      <w:r w:rsidR="4861B095" w:rsidRPr="00866506">
        <w:rPr>
          <w:rFonts w:ascii="Times New Roman" w:hAnsi="Times New Roman" w:cs="Times New Roman"/>
          <w:sz w:val="24"/>
          <w:szCs w:val="24"/>
        </w:rPr>
        <w:t xml:space="preserve"> &amp; Al-</w:t>
      </w:r>
      <w:proofErr w:type="spellStart"/>
      <w:r w:rsidR="4861B095" w:rsidRPr="00866506">
        <w:rPr>
          <w:rFonts w:ascii="Times New Roman" w:hAnsi="Times New Roman" w:cs="Times New Roman"/>
          <w:sz w:val="24"/>
          <w:szCs w:val="24"/>
        </w:rPr>
        <w:t>Sufyani</w:t>
      </w:r>
      <w:proofErr w:type="spellEnd"/>
      <w:r w:rsidR="4861B095" w:rsidRPr="00866506">
        <w:rPr>
          <w:rFonts w:ascii="Times New Roman" w:hAnsi="Times New Roman" w:cs="Times New Roman"/>
          <w:sz w:val="24"/>
          <w:szCs w:val="24"/>
        </w:rPr>
        <w:t>., 2021); (Bai et al., 2023); (</w:t>
      </w:r>
      <w:proofErr w:type="spellStart"/>
      <w:r w:rsidR="4861B095" w:rsidRPr="00866506">
        <w:rPr>
          <w:rFonts w:ascii="Times New Roman" w:hAnsi="Times New Roman" w:cs="Times New Roman"/>
          <w:sz w:val="24"/>
          <w:szCs w:val="24"/>
        </w:rPr>
        <w:t>Barnicot</w:t>
      </w:r>
      <w:proofErr w:type="spellEnd"/>
      <w:r w:rsidR="4861B095" w:rsidRPr="00866506">
        <w:rPr>
          <w:rFonts w:ascii="Times New Roman" w:hAnsi="Times New Roman" w:cs="Times New Roman"/>
          <w:sz w:val="24"/>
          <w:szCs w:val="24"/>
        </w:rPr>
        <w:t xml:space="preserve"> et al., 2023); (Castiglioni et al., 2023); (Chasson et al., 2022); (Chen &amp; Tang., 2021); (Das et al., 2023); (El-Khoury </w:t>
      </w:r>
      <w:proofErr w:type="spellStart"/>
      <w:r w:rsidR="4861B095" w:rsidRPr="00866506">
        <w:rPr>
          <w:rFonts w:ascii="Times New Roman" w:hAnsi="Times New Roman" w:cs="Times New Roman"/>
          <w:sz w:val="24"/>
          <w:szCs w:val="24"/>
        </w:rPr>
        <w:t>Malhame</w:t>
      </w:r>
      <w:proofErr w:type="spellEnd"/>
      <w:r w:rsidR="4861B095" w:rsidRPr="00866506">
        <w:rPr>
          <w:rFonts w:ascii="Times New Roman" w:hAnsi="Times New Roman" w:cs="Times New Roman"/>
          <w:sz w:val="24"/>
          <w:szCs w:val="24"/>
        </w:rPr>
        <w:t xml:space="preserve"> et al., 2023); (Gul et al., 2023); (</w:t>
      </w:r>
      <w:proofErr w:type="spellStart"/>
      <w:r w:rsidR="4861B095" w:rsidRPr="00866506">
        <w:rPr>
          <w:rFonts w:ascii="Times New Roman" w:hAnsi="Times New Roman" w:cs="Times New Roman"/>
          <w:sz w:val="24"/>
          <w:szCs w:val="24"/>
        </w:rPr>
        <w:t>Kalaitzaki</w:t>
      </w:r>
      <w:proofErr w:type="spellEnd"/>
      <w:r w:rsidR="4861B095" w:rsidRPr="00866506">
        <w:rPr>
          <w:rFonts w:ascii="Times New Roman" w:hAnsi="Times New Roman" w:cs="Times New Roman"/>
          <w:sz w:val="24"/>
          <w:szCs w:val="24"/>
        </w:rPr>
        <w:t xml:space="preserve">, </w:t>
      </w:r>
      <w:proofErr w:type="spellStart"/>
      <w:r w:rsidR="4861B095" w:rsidRPr="00866506">
        <w:rPr>
          <w:rFonts w:ascii="Times New Roman" w:hAnsi="Times New Roman" w:cs="Times New Roman"/>
          <w:sz w:val="24"/>
          <w:szCs w:val="24"/>
        </w:rPr>
        <w:t>Tsouvelas</w:t>
      </w:r>
      <w:proofErr w:type="spellEnd"/>
      <w:r w:rsidR="4861B095" w:rsidRPr="00866506">
        <w:rPr>
          <w:rFonts w:ascii="Times New Roman" w:hAnsi="Times New Roman" w:cs="Times New Roman"/>
          <w:sz w:val="24"/>
          <w:szCs w:val="24"/>
        </w:rPr>
        <w:t xml:space="preserve"> &amp; </w:t>
      </w:r>
      <w:proofErr w:type="spellStart"/>
      <w:r w:rsidR="4861B095" w:rsidRPr="00866506">
        <w:rPr>
          <w:rFonts w:ascii="Times New Roman" w:hAnsi="Times New Roman" w:cs="Times New Roman"/>
          <w:sz w:val="24"/>
          <w:szCs w:val="24"/>
        </w:rPr>
        <w:t>Tamiolaki</w:t>
      </w:r>
      <w:proofErr w:type="spellEnd"/>
      <w:r w:rsidR="4861B095" w:rsidRPr="00866506">
        <w:rPr>
          <w:rFonts w:ascii="Times New Roman" w:hAnsi="Times New Roman" w:cs="Times New Roman"/>
          <w:sz w:val="24"/>
          <w:szCs w:val="24"/>
        </w:rPr>
        <w:t>, 2022); (</w:t>
      </w:r>
      <w:proofErr w:type="spellStart"/>
      <w:r w:rsidR="4861B095" w:rsidRPr="00866506">
        <w:rPr>
          <w:rFonts w:ascii="Times New Roman" w:hAnsi="Times New Roman" w:cs="Times New Roman"/>
          <w:sz w:val="24"/>
          <w:szCs w:val="24"/>
        </w:rPr>
        <w:t>Kalaitzaki</w:t>
      </w:r>
      <w:proofErr w:type="spellEnd"/>
      <w:r w:rsidR="4861B095" w:rsidRPr="00866506">
        <w:rPr>
          <w:rFonts w:ascii="Times New Roman" w:hAnsi="Times New Roman" w:cs="Times New Roman"/>
          <w:sz w:val="24"/>
          <w:szCs w:val="24"/>
        </w:rPr>
        <w:t xml:space="preserve"> et al., 2023); (Lan et al., 2023); (Lau, Chan &amp; Ng, 2021); (Lewis et al., 2022); (Lyu et al., 2021); (Morales et al., 2023); (Mo et al., 2022); (Northfield &amp; Johnston, 2021); (Tu et al., 2023); (Ulset &amp; von Soest, 2022); (Vazquez et al., 2022); (Wang et al., 2023); (Willey et al., 2022); (Yao et al., 2023); (Yeung et al., 2022); (Yildiz, 2021); (Zhang et al., 2021); (Zhou, MacGeorge &amp; Myrick, 2020) </w:t>
      </w:r>
      <w:r w:rsidRPr="00866506">
        <w:rPr>
          <w:rFonts w:ascii="Times New Roman" w:hAnsi="Times New Roman" w:cs="Times New Roman"/>
          <w:sz w:val="24"/>
          <w:szCs w:val="24"/>
        </w:rPr>
        <w:t xml:space="preserve">involving </w:t>
      </w:r>
      <w:r w:rsidR="2DC936EC" w:rsidRPr="00866506">
        <w:rPr>
          <w:rFonts w:ascii="Times New Roman" w:hAnsi="Times New Roman" w:cs="Times New Roman"/>
          <w:sz w:val="24"/>
          <w:szCs w:val="24"/>
        </w:rPr>
        <w:t>42,386</w:t>
      </w:r>
      <w:r w:rsidRPr="00866506">
        <w:rPr>
          <w:rFonts w:ascii="Times New Roman" w:hAnsi="Times New Roman" w:cs="Times New Roman"/>
          <w:sz w:val="24"/>
          <w:szCs w:val="24"/>
        </w:rPr>
        <w:t xml:space="preserve">…. </w:t>
      </w:r>
      <w:r w:rsidR="2E4F5437" w:rsidRPr="00866506">
        <w:rPr>
          <w:rFonts w:ascii="Times New Roman" w:hAnsi="Times New Roman" w:cs="Times New Roman"/>
          <w:sz w:val="24"/>
          <w:szCs w:val="24"/>
        </w:rPr>
        <w:t>p</w:t>
      </w:r>
      <w:r w:rsidRPr="00866506">
        <w:rPr>
          <w:rFonts w:ascii="Times New Roman" w:hAnsi="Times New Roman" w:cs="Times New Roman"/>
          <w:sz w:val="24"/>
          <w:szCs w:val="24"/>
        </w:rPr>
        <w:t xml:space="preserve">articipants. </w:t>
      </w:r>
      <w:r w:rsidRPr="1042FCD7">
        <w:rPr>
          <w:rFonts w:ascii="Times New Roman" w:hAnsi="Times New Roman" w:cs="Times New Roman"/>
          <w:sz w:val="24"/>
          <w:szCs w:val="24"/>
          <w:highlight w:val="cyan"/>
        </w:rPr>
        <w:t>All of them associated PTG with Covid-19. # of studies also associated PTG with</w:t>
      </w:r>
      <w:proofErr w:type="gramStart"/>
      <w:r w:rsidRPr="1042FCD7">
        <w:rPr>
          <w:rFonts w:ascii="Times New Roman" w:hAnsi="Times New Roman" w:cs="Times New Roman"/>
          <w:sz w:val="24"/>
          <w:szCs w:val="24"/>
          <w:highlight w:val="cyan"/>
        </w:rPr>
        <w:t xml:space="preserve"> ..?</w:t>
      </w:r>
      <w:proofErr w:type="gramEnd"/>
      <w:r w:rsidRPr="1042FCD7">
        <w:rPr>
          <w:rFonts w:ascii="Times New Roman" w:hAnsi="Times New Roman" w:cs="Times New Roman"/>
          <w:sz w:val="24"/>
          <w:szCs w:val="24"/>
          <w:highlight w:val="cyan"/>
        </w:rPr>
        <w:t>??? (QZ). Despite the heterogeneity in sample characteristics (e.g., age, country of origin, culture, position in the pandemic), the result among studies were consistent. An overall pooled risk ratio of</w:t>
      </w:r>
      <w:proofErr w:type="gramStart"/>
      <w:r w:rsidRPr="1042FCD7">
        <w:rPr>
          <w:rFonts w:ascii="Times New Roman" w:hAnsi="Times New Roman" w:cs="Times New Roman"/>
          <w:sz w:val="24"/>
          <w:szCs w:val="24"/>
          <w:highlight w:val="cyan"/>
        </w:rPr>
        <w:t>…..</w:t>
      </w:r>
      <w:proofErr w:type="gramEnd"/>
      <w:r w:rsidRPr="1042FCD7">
        <w:rPr>
          <w:rFonts w:ascii="Times New Roman" w:hAnsi="Times New Roman" w:cs="Times New Roman"/>
          <w:sz w:val="24"/>
          <w:szCs w:val="24"/>
          <w:highlight w:val="cyan"/>
        </w:rPr>
        <w:t xml:space="preserve"> suggests…….(QZ). Of </w:t>
      </w:r>
      <w:r w:rsidR="005B2A73" w:rsidRPr="1042FCD7">
        <w:rPr>
          <w:rFonts w:ascii="Times New Roman" w:hAnsi="Times New Roman" w:cs="Times New Roman"/>
          <w:sz w:val="24"/>
          <w:szCs w:val="24"/>
          <w:highlight w:val="cyan"/>
        </w:rPr>
        <w:t xml:space="preserve">30 </w:t>
      </w:r>
      <w:r w:rsidRPr="1042FCD7">
        <w:rPr>
          <w:rFonts w:ascii="Times New Roman" w:hAnsi="Times New Roman" w:cs="Times New Roman"/>
          <w:sz w:val="24"/>
          <w:szCs w:val="24"/>
          <w:highlight w:val="cyan"/>
        </w:rPr>
        <w:t>studies, ??# of them showed whatever….(need just key # here to make your statement! (QZ)</w:t>
      </w:r>
    </w:p>
    <w:p w14:paraId="4E1B7583" w14:textId="77777777" w:rsidR="00FE2182" w:rsidRDefault="00E81BC5">
      <w:pPr>
        <w:tabs>
          <w:tab w:val="left" w:pos="2745"/>
          <w:tab w:val="left" w:pos="3645"/>
        </w:tabs>
        <w:spacing w:after="0" w:line="480" w:lineRule="auto"/>
        <w:rPr>
          <w:rFonts w:ascii="Times New Roman" w:hAnsi="Times New Roman" w:cs="Times New Roman"/>
          <w:b/>
          <w:bCs/>
          <w:sz w:val="24"/>
          <w:szCs w:val="24"/>
        </w:rPr>
      </w:pPr>
      <w:r>
        <w:rPr>
          <w:rFonts w:ascii="Times New Roman" w:hAnsi="Times New Roman" w:cs="Times New Roman"/>
          <w:b/>
          <w:bCs/>
          <w:sz w:val="24"/>
          <w:szCs w:val="24"/>
        </w:rPr>
        <w:t>Clinical Significance</w:t>
      </w:r>
      <w:r>
        <w:rPr>
          <w:rFonts w:ascii="Times New Roman" w:hAnsi="Times New Roman" w:cs="Times New Roman"/>
          <w:b/>
          <w:bCs/>
          <w:sz w:val="24"/>
          <w:szCs w:val="24"/>
        </w:rPr>
        <w:tab/>
      </w:r>
      <w:r>
        <w:rPr>
          <w:rFonts w:ascii="Times New Roman" w:hAnsi="Times New Roman" w:cs="Times New Roman"/>
          <w:b/>
          <w:bCs/>
          <w:sz w:val="24"/>
          <w:szCs w:val="24"/>
        </w:rPr>
        <w:tab/>
      </w:r>
    </w:p>
    <w:p w14:paraId="0329FFF7" w14:textId="6336B110" w:rsidR="00106AB3" w:rsidRDefault="00E81BC5" w:rsidP="00106A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pooled international evidence pointed to three </w:t>
      </w:r>
      <w:r w:rsidR="00122272">
        <w:rPr>
          <w:rFonts w:ascii="Times New Roman" w:hAnsi="Times New Roman" w:cs="Times New Roman"/>
          <w:sz w:val="24"/>
          <w:szCs w:val="24"/>
        </w:rPr>
        <w:t xml:space="preserve">potential directions </w:t>
      </w:r>
      <w:r>
        <w:rPr>
          <w:rFonts w:ascii="Times New Roman" w:hAnsi="Times New Roman" w:cs="Times New Roman"/>
          <w:sz w:val="24"/>
          <w:szCs w:val="24"/>
        </w:rPr>
        <w:t xml:space="preserve">for future </w:t>
      </w:r>
      <w:r w:rsidR="00122272">
        <w:rPr>
          <w:rFonts w:ascii="Times New Roman" w:hAnsi="Times New Roman" w:cs="Times New Roman"/>
          <w:sz w:val="24"/>
          <w:szCs w:val="24"/>
        </w:rPr>
        <w:t>pandemic health</w:t>
      </w:r>
      <w:r>
        <w:rPr>
          <w:rFonts w:ascii="Times New Roman" w:hAnsi="Times New Roman" w:cs="Times New Roman"/>
          <w:sz w:val="24"/>
          <w:szCs w:val="24"/>
        </w:rPr>
        <w:t xml:space="preserve"> care </w:t>
      </w:r>
      <w:r w:rsidR="00122272">
        <w:rPr>
          <w:rFonts w:ascii="Times New Roman" w:hAnsi="Times New Roman" w:cs="Times New Roman"/>
          <w:sz w:val="24"/>
          <w:szCs w:val="24"/>
        </w:rPr>
        <w:t>and investigation</w:t>
      </w:r>
      <w:r>
        <w:rPr>
          <w:rFonts w:ascii="Times New Roman" w:hAnsi="Times New Roman" w:cs="Times New Roman"/>
          <w:sz w:val="24"/>
          <w:szCs w:val="24"/>
        </w:rPr>
        <w:t xml:space="preserve">. First, </w:t>
      </w:r>
      <w:r w:rsidR="007B2979">
        <w:rPr>
          <w:rFonts w:ascii="Times New Roman" w:hAnsi="Times New Roman" w:cs="Times New Roman"/>
          <w:sz w:val="24"/>
          <w:szCs w:val="24"/>
        </w:rPr>
        <w:t xml:space="preserve">this systematic review involves </w:t>
      </w:r>
      <w:r>
        <w:rPr>
          <w:rFonts w:ascii="Times New Roman" w:hAnsi="Times New Roman" w:cs="Times New Roman"/>
          <w:sz w:val="24"/>
          <w:szCs w:val="24"/>
        </w:rPr>
        <w:t xml:space="preserve">considerable variability in study samples, </w:t>
      </w:r>
      <w:r w:rsidR="007B2979">
        <w:rPr>
          <w:rFonts w:ascii="Times New Roman" w:hAnsi="Times New Roman" w:cs="Times New Roman"/>
          <w:sz w:val="24"/>
          <w:szCs w:val="24"/>
        </w:rPr>
        <w:t>global</w:t>
      </w:r>
      <w:r w:rsidR="00106AB3">
        <w:rPr>
          <w:rFonts w:ascii="Times New Roman" w:hAnsi="Times New Roman" w:cs="Times New Roman"/>
          <w:sz w:val="24"/>
          <w:szCs w:val="24"/>
        </w:rPr>
        <w:t xml:space="preserve"> </w:t>
      </w:r>
      <w:r w:rsidR="007B2979">
        <w:rPr>
          <w:rFonts w:ascii="Times New Roman" w:hAnsi="Times New Roman" w:cs="Times New Roman"/>
          <w:sz w:val="24"/>
          <w:szCs w:val="24"/>
        </w:rPr>
        <w:t>locations</w:t>
      </w:r>
      <w:r>
        <w:rPr>
          <w:rFonts w:ascii="Times New Roman" w:hAnsi="Times New Roman" w:cs="Times New Roman"/>
          <w:sz w:val="24"/>
          <w:szCs w:val="24"/>
        </w:rPr>
        <w:t xml:space="preserve">, age range, </w:t>
      </w:r>
      <w:r w:rsidR="007B2979">
        <w:rPr>
          <w:rFonts w:ascii="Times New Roman" w:hAnsi="Times New Roman" w:cs="Times New Roman"/>
          <w:sz w:val="24"/>
          <w:szCs w:val="24"/>
        </w:rPr>
        <w:t xml:space="preserve">and </w:t>
      </w:r>
      <w:r>
        <w:rPr>
          <w:rFonts w:ascii="Times New Roman" w:hAnsi="Times New Roman" w:cs="Times New Roman"/>
          <w:sz w:val="24"/>
          <w:szCs w:val="24"/>
        </w:rPr>
        <w:t>cultural diversity</w:t>
      </w:r>
      <w:r w:rsidR="00F76218">
        <w:rPr>
          <w:rFonts w:ascii="Times New Roman" w:hAnsi="Times New Roman" w:cs="Times New Roman"/>
          <w:sz w:val="24"/>
          <w:szCs w:val="24"/>
        </w:rPr>
        <w:t>.</w:t>
      </w:r>
      <w:r>
        <w:rPr>
          <w:rFonts w:ascii="Times New Roman" w:hAnsi="Times New Roman" w:cs="Times New Roman"/>
          <w:sz w:val="24"/>
          <w:szCs w:val="24"/>
        </w:rPr>
        <w:t xml:space="preserve"> The consistent</w:t>
      </w:r>
      <w:r w:rsidR="00754554">
        <w:rPr>
          <w:rFonts w:ascii="Times New Roman" w:hAnsi="Times New Roman" w:cs="Times New Roman"/>
          <w:sz w:val="24"/>
          <w:szCs w:val="24"/>
        </w:rPr>
        <w:t xml:space="preserve"> results</w:t>
      </w:r>
      <w:r w:rsidR="00B6387D">
        <w:rPr>
          <w:rFonts w:ascii="Times New Roman" w:hAnsi="Times New Roman" w:cs="Times New Roman"/>
          <w:sz w:val="24"/>
          <w:szCs w:val="24"/>
        </w:rPr>
        <w:t xml:space="preserve">, </w:t>
      </w:r>
      <w:proofErr w:type="gramStart"/>
      <w:r w:rsidR="00B6387D">
        <w:rPr>
          <w:rFonts w:ascii="Times New Roman" w:hAnsi="Times New Roman" w:cs="Times New Roman"/>
          <w:sz w:val="24"/>
          <w:szCs w:val="24"/>
        </w:rPr>
        <w:t xml:space="preserve">however, </w:t>
      </w:r>
      <w:r>
        <w:rPr>
          <w:rFonts w:ascii="Times New Roman" w:hAnsi="Times New Roman" w:cs="Times New Roman"/>
          <w:sz w:val="24"/>
          <w:szCs w:val="24"/>
        </w:rPr>
        <w:t xml:space="preserve"> suggests</w:t>
      </w:r>
      <w:proofErr w:type="gramEnd"/>
      <w:r>
        <w:rPr>
          <w:rFonts w:ascii="Times New Roman" w:hAnsi="Times New Roman" w:cs="Times New Roman"/>
          <w:sz w:val="24"/>
          <w:szCs w:val="24"/>
        </w:rPr>
        <w:t xml:space="preserve"> that the PTGI may be an suitable instrument for assessing this </w:t>
      </w:r>
      <w:r>
        <w:rPr>
          <w:rFonts w:ascii="Times New Roman" w:hAnsi="Times New Roman" w:cs="Times New Roman"/>
          <w:sz w:val="24"/>
          <w:szCs w:val="24"/>
        </w:rPr>
        <w:lastRenderedPageBreak/>
        <w:t xml:space="preserve">positive outcome following </w:t>
      </w:r>
      <w:r w:rsidR="00B6387D">
        <w:rPr>
          <w:rFonts w:ascii="Times New Roman" w:hAnsi="Times New Roman" w:cs="Times New Roman"/>
          <w:sz w:val="24"/>
          <w:szCs w:val="24"/>
        </w:rPr>
        <w:t>the similar catastrophe</w:t>
      </w:r>
      <w:r>
        <w:rPr>
          <w:rFonts w:ascii="Times New Roman" w:hAnsi="Times New Roman" w:cs="Times New Roman"/>
          <w:sz w:val="24"/>
          <w:szCs w:val="24"/>
        </w:rPr>
        <w:t xml:space="preserve">. Further longitudinal </w:t>
      </w:r>
      <w:r w:rsidR="00B6387D">
        <w:rPr>
          <w:rFonts w:ascii="Times New Roman" w:hAnsi="Times New Roman" w:cs="Times New Roman"/>
          <w:sz w:val="24"/>
          <w:szCs w:val="24"/>
        </w:rPr>
        <w:t>research</w:t>
      </w:r>
      <w:r>
        <w:rPr>
          <w:rFonts w:ascii="Times New Roman" w:hAnsi="Times New Roman" w:cs="Times New Roman"/>
          <w:sz w:val="24"/>
          <w:szCs w:val="24"/>
        </w:rPr>
        <w:t xml:space="preserve"> m</w:t>
      </w:r>
      <w:r w:rsidR="00B6387D">
        <w:rPr>
          <w:rFonts w:ascii="Times New Roman" w:hAnsi="Times New Roman" w:cs="Times New Roman"/>
          <w:sz w:val="24"/>
          <w:szCs w:val="24"/>
        </w:rPr>
        <w:t>ight</w:t>
      </w:r>
      <w:r>
        <w:rPr>
          <w:rFonts w:ascii="Times New Roman" w:hAnsi="Times New Roman" w:cs="Times New Roman"/>
          <w:sz w:val="24"/>
          <w:szCs w:val="24"/>
        </w:rPr>
        <w:t xml:space="preserve"> provide more information for its </w:t>
      </w:r>
      <w:r w:rsidR="00B6387D">
        <w:rPr>
          <w:rFonts w:ascii="Times New Roman" w:hAnsi="Times New Roman" w:cs="Times New Roman"/>
          <w:sz w:val="24"/>
          <w:szCs w:val="24"/>
        </w:rPr>
        <w:t xml:space="preserve">application </w:t>
      </w:r>
      <w:r>
        <w:rPr>
          <w:rFonts w:ascii="Times New Roman" w:hAnsi="Times New Roman" w:cs="Times New Roman"/>
          <w:sz w:val="24"/>
          <w:szCs w:val="24"/>
        </w:rPr>
        <w:t xml:space="preserve">as a clinical tool in medical settings. </w:t>
      </w:r>
    </w:p>
    <w:p w14:paraId="294422BF" w14:textId="2A384D67" w:rsidR="003773F9" w:rsidRDefault="00E81BC5" w:rsidP="00B1238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Second, </w:t>
      </w:r>
      <w:r w:rsidRPr="20EFCC27">
        <w:rPr>
          <w:rFonts w:ascii="Times New Roman" w:hAnsi="Times New Roman" w:cs="Times New Roman"/>
          <w:sz w:val="24"/>
          <w:szCs w:val="24"/>
        </w:rPr>
        <w:t xml:space="preserve">Covid-19 and similar </w:t>
      </w:r>
      <w:r w:rsidR="002020B1">
        <w:rPr>
          <w:rFonts w:ascii="Times New Roman" w:hAnsi="Times New Roman" w:cs="Times New Roman"/>
          <w:sz w:val="24"/>
          <w:szCs w:val="24"/>
        </w:rPr>
        <w:t xml:space="preserve">deadly </w:t>
      </w:r>
      <w:r w:rsidRPr="20EFCC27">
        <w:rPr>
          <w:rFonts w:ascii="Times New Roman" w:hAnsi="Times New Roman" w:cs="Times New Roman"/>
          <w:sz w:val="24"/>
          <w:szCs w:val="24"/>
        </w:rPr>
        <w:t xml:space="preserve">pandemics </w:t>
      </w:r>
      <w:r w:rsidR="00B56082">
        <w:rPr>
          <w:rFonts w:ascii="Times New Roman" w:hAnsi="Times New Roman" w:cs="Times New Roman"/>
          <w:sz w:val="24"/>
          <w:szCs w:val="24"/>
        </w:rPr>
        <w:t xml:space="preserve">may </w:t>
      </w:r>
      <w:r w:rsidRPr="20EFCC27">
        <w:rPr>
          <w:rFonts w:ascii="Times New Roman" w:hAnsi="Times New Roman" w:cs="Times New Roman"/>
          <w:sz w:val="24"/>
          <w:szCs w:val="24"/>
        </w:rPr>
        <w:t xml:space="preserve">cause remarkable population impact and long-term health damage in certain proportions of patients (e.g., long-Covid). </w:t>
      </w:r>
      <w:r w:rsidR="000C3E07" w:rsidRPr="20EFCC27">
        <w:rPr>
          <w:rFonts w:ascii="Times New Roman" w:hAnsi="Times New Roman" w:cs="Times New Roman"/>
          <w:sz w:val="24"/>
          <w:szCs w:val="24"/>
        </w:rPr>
        <w:t xml:space="preserve">Whether PTG </w:t>
      </w:r>
      <w:r w:rsidR="000C3E07">
        <w:rPr>
          <w:rFonts w:ascii="Times New Roman" w:hAnsi="Times New Roman" w:cs="Times New Roman"/>
          <w:sz w:val="24"/>
          <w:szCs w:val="24"/>
        </w:rPr>
        <w:t>will be related to</w:t>
      </w:r>
      <w:r w:rsidR="000C3E07" w:rsidRPr="20EFCC27">
        <w:rPr>
          <w:rFonts w:ascii="Times New Roman" w:hAnsi="Times New Roman" w:cs="Times New Roman"/>
          <w:sz w:val="24"/>
          <w:szCs w:val="24"/>
        </w:rPr>
        <w:t xml:space="preserve"> </w:t>
      </w:r>
      <w:r w:rsidR="000C3E07">
        <w:rPr>
          <w:rFonts w:ascii="Times New Roman" w:hAnsi="Times New Roman" w:cs="Times New Roman"/>
          <w:sz w:val="24"/>
          <w:szCs w:val="24"/>
        </w:rPr>
        <w:t xml:space="preserve">the better prognosis of pathological process of Covid-19 and </w:t>
      </w:r>
      <w:r w:rsidR="000C3E07" w:rsidRPr="20EFCC27">
        <w:rPr>
          <w:rFonts w:ascii="Times New Roman" w:hAnsi="Times New Roman" w:cs="Times New Roman"/>
          <w:sz w:val="24"/>
          <w:szCs w:val="24"/>
        </w:rPr>
        <w:t xml:space="preserve">a survival benefit for victims of </w:t>
      </w:r>
      <w:r w:rsidR="00106AB3">
        <w:rPr>
          <w:rFonts w:ascii="Times New Roman" w:hAnsi="Times New Roman" w:cs="Times New Roman"/>
          <w:sz w:val="24"/>
          <w:szCs w:val="24"/>
        </w:rPr>
        <w:t xml:space="preserve">long </w:t>
      </w:r>
      <w:r w:rsidR="000C3E07" w:rsidRPr="20EFCC27">
        <w:rPr>
          <w:rFonts w:ascii="Times New Roman" w:hAnsi="Times New Roman" w:cs="Times New Roman"/>
          <w:sz w:val="24"/>
          <w:szCs w:val="24"/>
        </w:rPr>
        <w:t>Covid-19</w:t>
      </w:r>
      <w:r w:rsidR="00106AB3">
        <w:rPr>
          <w:rFonts w:ascii="Times New Roman" w:hAnsi="Times New Roman" w:cs="Times New Roman"/>
          <w:sz w:val="24"/>
          <w:szCs w:val="24"/>
        </w:rPr>
        <w:t xml:space="preserve"> remains unknown. However</w:t>
      </w:r>
      <w:r w:rsidR="000C3E07" w:rsidRPr="20EFCC27">
        <w:rPr>
          <w:rFonts w:ascii="Times New Roman" w:hAnsi="Times New Roman" w:cs="Times New Roman"/>
          <w:sz w:val="24"/>
          <w:szCs w:val="24"/>
        </w:rPr>
        <w:t xml:space="preserve">, </w:t>
      </w:r>
      <w:r w:rsidR="000C3E07" w:rsidRPr="20EFCC27">
        <w:rPr>
          <w:rFonts w:ascii="Times New Roman" w:hAnsi="Times New Roman" w:cs="Times New Roman"/>
          <w:sz w:val="24"/>
          <w:szCs w:val="24"/>
          <w:highlight w:val="yellow"/>
        </w:rPr>
        <w:t xml:space="preserve">a meta-analysis showed its association with low mortality in </w:t>
      </w:r>
      <w:r w:rsidR="00106AB3">
        <w:rPr>
          <w:rFonts w:ascii="Times New Roman" w:hAnsi="Times New Roman" w:cs="Times New Roman"/>
          <w:sz w:val="24"/>
          <w:szCs w:val="24"/>
          <w:highlight w:val="yellow"/>
        </w:rPr>
        <w:t>non-pandemic</w:t>
      </w:r>
      <w:r w:rsidR="000C3E07" w:rsidRPr="20EFCC27">
        <w:rPr>
          <w:rFonts w:ascii="Times New Roman" w:hAnsi="Times New Roman" w:cs="Times New Roman"/>
          <w:sz w:val="24"/>
          <w:szCs w:val="24"/>
          <w:highlight w:val="yellow"/>
        </w:rPr>
        <w:t xml:space="preserve"> patients </w:t>
      </w:r>
      <w:commentRangeStart w:id="154"/>
      <w:r w:rsidR="000C3E07" w:rsidRPr="20EFCC27">
        <w:rPr>
          <w:rFonts w:ascii="Times New Roman" w:hAnsi="Times New Roman" w:cs="Times New Roman"/>
          <w:sz w:val="24"/>
          <w:szCs w:val="24"/>
          <w:highlight w:val="yellow"/>
        </w:rPr>
        <w:t>(Ma, Wan &amp; Chen, 2022); Wan, Huang &amp; Peng, 2023)</w:t>
      </w:r>
      <w:commentRangeEnd w:id="154"/>
      <w:r w:rsidR="000C3E07">
        <w:rPr>
          <w:rStyle w:val="CommentReference"/>
        </w:rPr>
        <w:commentReference w:id="154"/>
      </w:r>
      <w:r w:rsidR="000C3E07" w:rsidRPr="20EFCC27">
        <w:rPr>
          <w:rFonts w:ascii="Times New Roman" w:hAnsi="Times New Roman" w:cs="Times New Roman"/>
          <w:sz w:val="24"/>
          <w:szCs w:val="24"/>
          <w:highlight w:val="yellow"/>
        </w:rPr>
        <w:t>.</w:t>
      </w:r>
      <w:r w:rsidR="000C3E07" w:rsidRPr="20EFCC27">
        <w:rPr>
          <w:rFonts w:ascii="Times New Roman" w:hAnsi="Times New Roman" w:cs="Times New Roman"/>
          <w:sz w:val="24"/>
          <w:szCs w:val="24"/>
        </w:rPr>
        <w:t xml:space="preserve"> </w:t>
      </w:r>
      <w:r w:rsidR="00B1238F">
        <w:rPr>
          <w:rFonts w:ascii="Times New Roman" w:hAnsi="Times New Roman" w:cs="Times New Roman"/>
          <w:sz w:val="24"/>
          <w:szCs w:val="24"/>
        </w:rPr>
        <w:t xml:space="preserve">If this is the case for people affected by pandemics, the </w:t>
      </w:r>
      <w:r w:rsidR="00B1238F" w:rsidRPr="20EFCC27">
        <w:rPr>
          <w:rFonts w:ascii="Times New Roman" w:hAnsi="Times New Roman" w:cs="Times New Roman"/>
          <w:sz w:val="24"/>
          <w:szCs w:val="24"/>
        </w:rPr>
        <w:t xml:space="preserve">development of </w:t>
      </w:r>
      <w:r w:rsidR="002020B1">
        <w:rPr>
          <w:rFonts w:ascii="Times New Roman" w:hAnsi="Times New Roman" w:cs="Times New Roman"/>
          <w:sz w:val="24"/>
          <w:szCs w:val="24"/>
        </w:rPr>
        <w:t xml:space="preserve">PTG-enhancing </w:t>
      </w:r>
      <w:r w:rsidR="00B1238F" w:rsidRPr="20EFCC27">
        <w:rPr>
          <w:rFonts w:ascii="Times New Roman" w:hAnsi="Times New Roman" w:cs="Times New Roman"/>
          <w:sz w:val="24"/>
          <w:szCs w:val="24"/>
        </w:rPr>
        <w:t>interventions</w:t>
      </w:r>
      <w:r w:rsidR="002020B1">
        <w:rPr>
          <w:rFonts w:ascii="Times New Roman" w:hAnsi="Times New Roman" w:cs="Times New Roman"/>
          <w:sz w:val="24"/>
          <w:szCs w:val="24"/>
        </w:rPr>
        <w:t xml:space="preserve"> </w:t>
      </w:r>
      <w:proofErr w:type="gramStart"/>
      <w:r w:rsidR="003773F9">
        <w:rPr>
          <w:rFonts w:ascii="Times New Roman" w:hAnsi="Times New Roman" w:cs="Times New Roman"/>
          <w:sz w:val="24"/>
          <w:szCs w:val="24"/>
        </w:rPr>
        <w:t>benefit</w:t>
      </w:r>
      <w:proofErr w:type="gramEnd"/>
      <w:r w:rsidR="00B1238F" w:rsidRPr="20EFCC27">
        <w:rPr>
          <w:rFonts w:ascii="Times New Roman" w:hAnsi="Times New Roman" w:cs="Times New Roman"/>
          <w:sz w:val="24"/>
          <w:szCs w:val="24"/>
        </w:rPr>
        <w:t xml:space="preserve"> patients and high</w:t>
      </w:r>
      <w:r w:rsidR="003773F9">
        <w:rPr>
          <w:rFonts w:ascii="Times New Roman" w:hAnsi="Times New Roman" w:cs="Times New Roman"/>
          <w:sz w:val="24"/>
          <w:szCs w:val="24"/>
        </w:rPr>
        <w:t>-</w:t>
      </w:r>
      <w:r w:rsidR="00B1238F" w:rsidRPr="20EFCC27">
        <w:rPr>
          <w:rFonts w:ascii="Times New Roman" w:hAnsi="Times New Roman" w:cs="Times New Roman"/>
          <w:sz w:val="24"/>
          <w:szCs w:val="24"/>
        </w:rPr>
        <w:t xml:space="preserve">risk care providers. </w:t>
      </w:r>
    </w:p>
    <w:p w14:paraId="26865192" w14:textId="2ABA35B7" w:rsidR="003A100F" w:rsidRDefault="003773F9" w:rsidP="003A100F">
      <w:pPr>
        <w:spacing w:after="0" w:line="480" w:lineRule="auto"/>
        <w:ind w:firstLine="720"/>
        <w:rPr>
          <w:rFonts w:ascii="Times New Roman" w:hAnsi="Times New Roman" w:cs="Times New Roman"/>
          <w:sz w:val="24"/>
          <w:szCs w:val="24"/>
        </w:rPr>
      </w:pPr>
      <w:r w:rsidRPr="20EFCC27">
        <w:rPr>
          <w:rFonts w:ascii="Times New Roman" w:hAnsi="Times New Roman" w:cs="Times New Roman"/>
          <w:sz w:val="24"/>
          <w:szCs w:val="24"/>
        </w:rPr>
        <w:t>Finally,</w:t>
      </w:r>
      <w:r>
        <w:rPr>
          <w:rFonts w:ascii="Times New Roman" w:hAnsi="Times New Roman" w:cs="Times New Roman"/>
          <w:sz w:val="24"/>
          <w:szCs w:val="24"/>
        </w:rPr>
        <w:t xml:space="preserve"> </w:t>
      </w:r>
      <w:r w:rsidR="003A100F">
        <w:rPr>
          <w:rFonts w:ascii="Times New Roman" w:hAnsi="Times New Roman" w:cs="Times New Roman"/>
          <w:sz w:val="24"/>
          <w:szCs w:val="24"/>
        </w:rPr>
        <w:t>PTG and pathology belong to two different paradigms in human wellbeing (Ai et al., 2013; 2021), while PTG and PTSD are both related to struggle as two sides for one coin, trauma.</w:t>
      </w:r>
      <w:r w:rsidR="00BA21A9">
        <w:rPr>
          <w:rFonts w:ascii="Times New Roman" w:hAnsi="Times New Roman" w:cs="Times New Roman"/>
          <w:sz w:val="24"/>
          <w:szCs w:val="24"/>
        </w:rPr>
        <w:t xml:space="preserve"> Beyond PTG-related psycho</w:t>
      </w:r>
      <w:r w:rsidR="00643C49">
        <w:rPr>
          <w:rFonts w:ascii="Times New Roman" w:hAnsi="Times New Roman" w:cs="Times New Roman"/>
          <w:sz w:val="24"/>
          <w:szCs w:val="24"/>
        </w:rPr>
        <w:t>-</w:t>
      </w:r>
      <w:r w:rsidR="00BA21A9">
        <w:rPr>
          <w:rFonts w:ascii="Times New Roman" w:hAnsi="Times New Roman" w:cs="Times New Roman"/>
          <w:sz w:val="24"/>
          <w:szCs w:val="24"/>
        </w:rPr>
        <w:t>behavioral theories</w:t>
      </w:r>
      <w:r w:rsidR="003A100F">
        <w:rPr>
          <w:rFonts w:ascii="Times New Roman" w:hAnsi="Times New Roman" w:cs="Times New Roman"/>
          <w:sz w:val="24"/>
          <w:szCs w:val="24"/>
        </w:rPr>
        <w:t xml:space="preserve">, </w:t>
      </w:r>
      <w:r w:rsidR="00F60714">
        <w:rPr>
          <w:rFonts w:ascii="Times New Roman" w:hAnsi="Times New Roman" w:cs="Times New Roman"/>
          <w:sz w:val="24"/>
          <w:szCs w:val="24"/>
        </w:rPr>
        <w:t xml:space="preserve">a new study </w:t>
      </w:r>
      <w:r w:rsidR="00BA21A9">
        <w:rPr>
          <w:rFonts w:ascii="Times New Roman" w:hAnsi="Times New Roman" w:cs="Times New Roman"/>
          <w:sz w:val="24"/>
          <w:szCs w:val="24"/>
        </w:rPr>
        <w:t xml:space="preserve">also </w:t>
      </w:r>
      <w:r w:rsidR="003A100F">
        <w:rPr>
          <w:rFonts w:ascii="Times New Roman" w:hAnsi="Times New Roman" w:cs="Times New Roman"/>
          <w:sz w:val="24"/>
          <w:szCs w:val="24"/>
        </w:rPr>
        <w:t>suggest</w:t>
      </w:r>
      <w:r w:rsidR="00F60714">
        <w:rPr>
          <w:rFonts w:ascii="Times New Roman" w:hAnsi="Times New Roman" w:cs="Times New Roman"/>
          <w:sz w:val="24"/>
          <w:szCs w:val="24"/>
        </w:rPr>
        <w:t>ed the complicated</w:t>
      </w:r>
      <w:r w:rsidR="003A100F">
        <w:rPr>
          <w:rFonts w:ascii="Times New Roman" w:hAnsi="Times New Roman" w:cs="Times New Roman"/>
          <w:sz w:val="24"/>
          <w:szCs w:val="24"/>
        </w:rPr>
        <w:t xml:space="preserve"> mechanisms involving </w:t>
      </w:r>
      <w:r w:rsidR="00F60714">
        <w:rPr>
          <w:rFonts w:ascii="Times New Roman" w:hAnsi="Times New Roman" w:cs="Times New Roman"/>
          <w:sz w:val="24"/>
          <w:szCs w:val="24"/>
        </w:rPr>
        <w:t xml:space="preserve">many domains </w:t>
      </w:r>
      <w:r w:rsidR="00643C49">
        <w:rPr>
          <w:rFonts w:ascii="Times New Roman" w:hAnsi="Times New Roman" w:cs="Times New Roman"/>
          <w:sz w:val="24"/>
          <w:szCs w:val="24"/>
        </w:rPr>
        <w:t xml:space="preserve">(e.g., </w:t>
      </w:r>
      <w:r w:rsidR="003A100F">
        <w:rPr>
          <w:rFonts w:ascii="Times New Roman" w:hAnsi="Times New Roman" w:cs="Times New Roman"/>
          <w:sz w:val="24"/>
          <w:szCs w:val="24"/>
        </w:rPr>
        <w:t>physiological, biochemical, immunological, neuronal, and genetic alteration (</w:t>
      </w:r>
      <w:proofErr w:type="spellStart"/>
      <w:r w:rsidR="003A100F">
        <w:rPr>
          <w:rFonts w:ascii="Times New Roman" w:hAnsi="Times New Roman" w:cs="Times New Roman"/>
          <w:sz w:val="24"/>
          <w:szCs w:val="24"/>
        </w:rPr>
        <w:t>Dell’Osso</w:t>
      </w:r>
      <w:proofErr w:type="spellEnd"/>
      <w:r w:rsidR="003A100F">
        <w:rPr>
          <w:rFonts w:ascii="Times New Roman" w:hAnsi="Times New Roman" w:cs="Times New Roman"/>
          <w:sz w:val="24"/>
          <w:szCs w:val="24"/>
        </w:rPr>
        <w:t xml:space="preserve"> et al., 2023). </w:t>
      </w:r>
      <w:r w:rsidR="00643C49">
        <w:rPr>
          <w:rFonts w:ascii="Times New Roman" w:hAnsi="Times New Roman" w:cs="Times New Roman"/>
          <w:sz w:val="24"/>
          <w:szCs w:val="24"/>
        </w:rPr>
        <w:t>More interdisciplinary studies are warranted in this regard to better inform clinical medicine.</w:t>
      </w:r>
    </w:p>
    <w:p w14:paraId="554B39FC" w14:textId="77777777" w:rsidR="00122272" w:rsidRDefault="00122272" w:rsidP="00122272">
      <w:pPr>
        <w:tabs>
          <w:tab w:val="left" w:pos="2745"/>
          <w:tab w:val="left" w:pos="3645"/>
        </w:tabs>
        <w:spacing w:after="0" w:line="480" w:lineRule="auto"/>
        <w:rPr>
          <w:rFonts w:ascii="Times New Roman" w:hAnsi="Times New Roman" w:cs="Times New Roman"/>
          <w:b/>
          <w:bCs/>
          <w:sz w:val="24"/>
          <w:szCs w:val="24"/>
        </w:rPr>
      </w:pPr>
      <w:r>
        <w:rPr>
          <w:rFonts w:ascii="Times New Roman" w:hAnsi="Times New Roman" w:cs="Times New Roman"/>
          <w:b/>
          <w:bCs/>
          <w:sz w:val="24"/>
          <w:szCs w:val="24"/>
        </w:rPr>
        <w:t>Mechanisms</w:t>
      </w:r>
      <w:r>
        <w:rPr>
          <w:rFonts w:ascii="Times New Roman" w:hAnsi="Times New Roman" w:cs="Times New Roman"/>
          <w:b/>
          <w:bCs/>
          <w:sz w:val="24"/>
          <w:szCs w:val="24"/>
        </w:rPr>
        <w:tab/>
      </w:r>
      <w:r>
        <w:rPr>
          <w:rFonts w:ascii="Times New Roman" w:hAnsi="Times New Roman" w:cs="Times New Roman"/>
          <w:b/>
          <w:bCs/>
          <w:sz w:val="24"/>
          <w:szCs w:val="24"/>
        </w:rPr>
        <w:tab/>
      </w:r>
    </w:p>
    <w:p w14:paraId="0BA32718" w14:textId="188946FE" w:rsidR="00122272" w:rsidRDefault="00643C49" w:rsidP="00C607AD">
      <w:pPr>
        <w:spacing w:after="0" w:line="480" w:lineRule="auto"/>
        <w:ind w:firstLine="630"/>
        <w:rPr>
          <w:rFonts w:ascii="Times New Roman" w:hAnsi="Times New Roman" w:cs="Times New Roman"/>
          <w:sz w:val="24"/>
          <w:szCs w:val="24"/>
        </w:rPr>
      </w:pPr>
      <w:r>
        <w:rPr>
          <w:rFonts w:ascii="Times New Roman" w:hAnsi="Times New Roman" w:cs="Times New Roman"/>
          <w:sz w:val="24"/>
          <w:szCs w:val="24"/>
        </w:rPr>
        <w:t>M</w:t>
      </w:r>
      <w:r w:rsidRPr="00DA360A">
        <w:rPr>
          <w:rFonts w:ascii="Times New Roman" w:hAnsi="Times New Roman" w:cs="Times New Roman"/>
          <w:sz w:val="24"/>
          <w:szCs w:val="24"/>
        </w:rPr>
        <w:t xml:space="preserve">ost studies in this meta-analysis </w:t>
      </w:r>
      <w:r>
        <w:rPr>
          <w:rFonts w:ascii="Times New Roman" w:hAnsi="Times New Roman" w:cs="Times New Roman"/>
          <w:sz w:val="24"/>
          <w:szCs w:val="24"/>
        </w:rPr>
        <w:t>did not</w:t>
      </w:r>
      <w:r w:rsidRPr="00DA360A">
        <w:rPr>
          <w:rFonts w:ascii="Times New Roman" w:hAnsi="Times New Roman" w:cs="Times New Roman"/>
          <w:sz w:val="24"/>
          <w:szCs w:val="24"/>
        </w:rPr>
        <w:t xml:space="preserve"> involve basic science investigation</w:t>
      </w:r>
      <w:r w:rsidR="00320A66">
        <w:rPr>
          <w:rFonts w:ascii="Times New Roman" w:hAnsi="Times New Roman" w:cs="Times New Roman"/>
          <w:sz w:val="24"/>
          <w:szCs w:val="24"/>
        </w:rPr>
        <w:t xml:space="preserve">, but evidence has emerged in the past decade. In the neuroendocrine and immunological area, Smyth et al. (2008) and Diaz et al. (2014) have </w:t>
      </w:r>
      <w:r w:rsidR="00C532A7">
        <w:rPr>
          <w:rFonts w:ascii="Times New Roman" w:hAnsi="Times New Roman" w:cs="Times New Roman"/>
          <w:sz w:val="24"/>
          <w:szCs w:val="24"/>
        </w:rPr>
        <w:t>assorted</w:t>
      </w:r>
      <w:r w:rsidR="00320A66">
        <w:rPr>
          <w:rFonts w:ascii="Times New Roman" w:hAnsi="Times New Roman" w:cs="Times New Roman"/>
          <w:sz w:val="24"/>
          <w:szCs w:val="24"/>
        </w:rPr>
        <w:t xml:space="preserve"> higher levels of PTG with low levels of cortisol in patients suffering from PTSD and women with breast cancer, respectively. </w:t>
      </w:r>
      <w:r w:rsidR="00122272">
        <w:rPr>
          <w:rFonts w:ascii="Times New Roman" w:hAnsi="Times New Roman" w:cs="Times New Roman"/>
          <w:sz w:val="24"/>
          <w:szCs w:val="24"/>
        </w:rPr>
        <w:t xml:space="preserve">In </w:t>
      </w:r>
      <w:r w:rsidR="00320A66">
        <w:rPr>
          <w:rFonts w:ascii="Times New Roman" w:hAnsi="Times New Roman" w:cs="Times New Roman"/>
          <w:sz w:val="24"/>
          <w:szCs w:val="24"/>
        </w:rPr>
        <w:t>the</w:t>
      </w:r>
      <w:r w:rsidR="00122272">
        <w:rPr>
          <w:rFonts w:ascii="Times New Roman" w:hAnsi="Times New Roman" w:cs="Times New Roman"/>
          <w:sz w:val="24"/>
          <w:szCs w:val="24"/>
        </w:rPr>
        <w:t xml:space="preserve"> brain function and structures</w:t>
      </w:r>
      <w:r w:rsidR="00320A66" w:rsidRPr="00320A66">
        <w:rPr>
          <w:rFonts w:ascii="Times New Roman" w:hAnsi="Times New Roman" w:cs="Times New Roman"/>
          <w:sz w:val="24"/>
          <w:szCs w:val="24"/>
        </w:rPr>
        <w:t xml:space="preserve"> </w:t>
      </w:r>
      <w:r w:rsidR="00320A66">
        <w:rPr>
          <w:rFonts w:ascii="Times New Roman" w:hAnsi="Times New Roman" w:cs="Times New Roman"/>
          <w:sz w:val="24"/>
          <w:szCs w:val="24"/>
        </w:rPr>
        <w:t>area</w:t>
      </w:r>
      <w:r w:rsidR="00122272">
        <w:rPr>
          <w:rFonts w:ascii="Times New Roman" w:hAnsi="Times New Roman" w:cs="Times New Roman"/>
          <w:sz w:val="24"/>
          <w:szCs w:val="24"/>
        </w:rPr>
        <w:t xml:space="preserve">, Rabe et al. (2006) </w:t>
      </w:r>
      <w:r w:rsidR="00F8184C">
        <w:rPr>
          <w:rFonts w:ascii="Times New Roman" w:hAnsi="Times New Roman" w:cs="Times New Roman"/>
          <w:sz w:val="24"/>
          <w:szCs w:val="24"/>
        </w:rPr>
        <w:t>linked</w:t>
      </w:r>
      <w:r w:rsidR="00122272">
        <w:rPr>
          <w:rFonts w:ascii="Times New Roman" w:hAnsi="Times New Roman" w:cs="Times New Roman"/>
          <w:sz w:val="24"/>
          <w:szCs w:val="24"/>
        </w:rPr>
        <w:t xml:space="preserve"> PTG </w:t>
      </w:r>
      <w:r w:rsidR="00F8184C">
        <w:rPr>
          <w:rFonts w:ascii="Times New Roman" w:hAnsi="Times New Roman" w:cs="Times New Roman"/>
          <w:sz w:val="24"/>
          <w:szCs w:val="24"/>
        </w:rPr>
        <w:t>with</w:t>
      </w:r>
      <w:r w:rsidR="00122272">
        <w:rPr>
          <w:rFonts w:ascii="Times New Roman" w:hAnsi="Times New Roman" w:cs="Times New Roman"/>
          <w:sz w:val="24"/>
          <w:szCs w:val="24"/>
        </w:rPr>
        <w:t xml:space="preserve"> the frontocentral EEG alpha asymmetry in survivors of motor vehicle accidents, controlling for trait positive affect. Importantly, one unique study </w:t>
      </w:r>
      <w:r w:rsidR="00F8184C">
        <w:rPr>
          <w:rFonts w:ascii="Times New Roman" w:hAnsi="Times New Roman" w:cs="Times New Roman"/>
          <w:sz w:val="24"/>
          <w:szCs w:val="24"/>
        </w:rPr>
        <w:t xml:space="preserve">positively </w:t>
      </w:r>
      <w:r w:rsidR="00122272">
        <w:rPr>
          <w:rFonts w:ascii="Times New Roman" w:hAnsi="Times New Roman" w:cs="Times New Roman"/>
          <w:sz w:val="24"/>
          <w:szCs w:val="24"/>
        </w:rPr>
        <w:t xml:space="preserve">associated PTSS during Covid-19 with grey matter volume in medial </w:t>
      </w:r>
      <w:r w:rsidR="00122272">
        <w:rPr>
          <w:rFonts w:ascii="Times New Roman" w:hAnsi="Times New Roman" w:cs="Times New Roman"/>
          <w:sz w:val="24"/>
          <w:szCs w:val="24"/>
        </w:rPr>
        <w:lastRenderedPageBreak/>
        <w:t xml:space="preserve">prefrontal cortex/dorsal anterior singular cortex in structured magnetic resonance imaging data acquired before the </w:t>
      </w:r>
      <w:proofErr w:type="gramStart"/>
      <w:r w:rsidR="00122272">
        <w:rPr>
          <w:rFonts w:ascii="Times New Roman" w:hAnsi="Times New Roman" w:cs="Times New Roman"/>
          <w:sz w:val="24"/>
          <w:szCs w:val="24"/>
        </w:rPr>
        <w:t>pandemic(</w:t>
      </w:r>
      <w:proofErr w:type="gramEnd"/>
      <w:r w:rsidR="00122272">
        <w:rPr>
          <w:rFonts w:ascii="Times New Roman" w:hAnsi="Times New Roman" w:cs="Times New Roman"/>
          <w:sz w:val="24"/>
          <w:szCs w:val="24"/>
        </w:rPr>
        <w:t xml:space="preserve">Lan et al., 2023). </w:t>
      </w:r>
      <w:r w:rsidR="00715B9E">
        <w:rPr>
          <w:rFonts w:ascii="Times New Roman" w:hAnsi="Times New Roman" w:cs="Times New Roman"/>
          <w:sz w:val="24"/>
          <w:szCs w:val="24"/>
        </w:rPr>
        <w:t>However,</w:t>
      </w:r>
      <w:r w:rsidR="00122272">
        <w:rPr>
          <w:rFonts w:ascii="Times New Roman" w:hAnsi="Times New Roman" w:cs="Times New Roman"/>
          <w:sz w:val="24"/>
          <w:szCs w:val="24"/>
        </w:rPr>
        <w:t xml:space="preserve"> PTG </w:t>
      </w:r>
      <w:r w:rsidR="00715B9E">
        <w:rPr>
          <w:rFonts w:ascii="Times New Roman" w:hAnsi="Times New Roman" w:cs="Times New Roman"/>
          <w:sz w:val="24"/>
          <w:szCs w:val="24"/>
        </w:rPr>
        <w:t xml:space="preserve">was </w:t>
      </w:r>
      <w:r w:rsidR="00122272">
        <w:rPr>
          <w:rFonts w:ascii="Times New Roman" w:hAnsi="Times New Roman" w:cs="Times New Roman"/>
          <w:sz w:val="24"/>
          <w:szCs w:val="24"/>
        </w:rPr>
        <w:t xml:space="preserve">negatively </w:t>
      </w:r>
      <w:r w:rsidR="00715B9E">
        <w:rPr>
          <w:rFonts w:ascii="Times New Roman" w:hAnsi="Times New Roman" w:cs="Times New Roman"/>
          <w:sz w:val="24"/>
          <w:szCs w:val="24"/>
        </w:rPr>
        <w:t xml:space="preserve">correlated </w:t>
      </w:r>
      <w:r w:rsidR="00122272">
        <w:rPr>
          <w:rFonts w:ascii="Times New Roman" w:hAnsi="Times New Roman" w:cs="Times New Roman"/>
          <w:sz w:val="24"/>
          <w:szCs w:val="24"/>
        </w:rPr>
        <w:t xml:space="preserve">with grey matter volume in left dorsolateral prefrontal cortex. </w:t>
      </w:r>
    </w:p>
    <w:p w14:paraId="0D1F69A3" w14:textId="3CFCD7EA" w:rsidR="00122272" w:rsidRDefault="00122272" w:rsidP="0012227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the genomic area, Dunn et al. (2014) pioneered the gene-environment (</w:t>
      </w:r>
      <w:proofErr w:type="spellStart"/>
      <w:r>
        <w:rPr>
          <w:rFonts w:ascii="Times New Roman" w:hAnsi="Times New Roman" w:cs="Times New Roman"/>
          <w:sz w:val="24"/>
          <w:szCs w:val="24"/>
        </w:rPr>
        <w:t>GxE</w:t>
      </w:r>
      <w:proofErr w:type="spellEnd"/>
      <w:r>
        <w:rPr>
          <w:rFonts w:ascii="Times New Roman" w:hAnsi="Times New Roman" w:cs="Times New Roman"/>
          <w:sz w:val="24"/>
          <w:szCs w:val="24"/>
        </w:rPr>
        <w:t xml:space="preserve">) interaction study in relation to PTG using a New Orleans sample of low-income non-Hispanic Black individuals who exposed to Hurricane Katrina. Among the identified ten common variants in seven genes, the presence of homozygotes rs4606 variants of RGS2 gene was strongly associated with greater PTG after multiple testing, which appeared to be driven by a </w:t>
      </w:r>
      <w:proofErr w:type="spellStart"/>
      <w:r>
        <w:rPr>
          <w:rFonts w:ascii="Times New Roman" w:hAnsi="Times New Roman" w:cs="Times New Roman"/>
          <w:sz w:val="24"/>
          <w:szCs w:val="24"/>
        </w:rPr>
        <w:t>GxE</w:t>
      </w:r>
      <w:proofErr w:type="spellEnd"/>
      <w:r>
        <w:rPr>
          <w:rFonts w:ascii="Times New Roman" w:hAnsi="Times New Roman" w:cs="Times New Roman"/>
          <w:sz w:val="24"/>
          <w:szCs w:val="24"/>
        </w:rPr>
        <w:t xml:space="preserve"> interaction. Finally, in the cardiac physiology area, Wei et al. (2017) found that, in posttraumatic individuals who responded to positive images, the low and high frequency components of HRV were significantly higher in PTG group than in control and PTSD group. Clearly, basic science research of PTG in Covid-19 may assist better </w:t>
      </w:r>
      <w:r w:rsidR="00715B9E">
        <w:rPr>
          <w:rFonts w:ascii="Times New Roman" w:hAnsi="Times New Roman" w:cs="Times New Roman"/>
          <w:sz w:val="24"/>
          <w:szCs w:val="24"/>
        </w:rPr>
        <w:t>understanding of its medical implications</w:t>
      </w:r>
      <w:r>
        <w:rPr>
          <w:rFonts w:ascii="Times New Roman" w:hAnsi="Times New Roman" w:cs="Times New Roman"/>
          <w:sz w:val="24"/>
          <w:szCs w:val="24"/>
        </w:rPr>
        <w:t>.</w:t>
      </w:r>
    </w:p>
    <w:p w14:paraId="1F965A90" w14:textId="77777777" w:rsidR="00FE2182" w:rsidRDefault="00E81BC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Limitations</w:t>
      </w:r>
    </w:p>
    <w:p w14:paraId="6008ED7C" w14:textId="31C127CB" w:rsidR="00EF6801" w:rsidRPr="00DE6BFD" w:rsidRDefault="00E81BC5" w:rsidP="00DE6BFD">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The limitations of </w:t>
      </w:r>
      <w:r w:rsidR="002C3B14" w:rsidRPr="00275870">
        <w:rPr>
          <w:rFonts w:ascii="Times New Roman" w:hAnsi="Times New Roman" w:cs="Times New Roman"/>
          <w:sz w:val="24"/>
          <w:szCs w:val="24"/>
        </w:rPr>
        <w:t>this</w:t>
      </w:r>
      <w:r>
        <w:rPr>
          <w:rFonts w:ascii="Times New Roman" w:hAnsi="Times New Roman" w:cs="Times New Roman"/>
          <w:sz w:val="24"/>
          <w:szCs w:val="24"/>
        </w:rPr>
        <w:t xml:space="preserve"> meta-analysis should be acknowledged. First</w:t>
      </w:r>
      <w:r w:rsidR="00EB5EB7">
        <w:rPr>
          <w:rFonts w:ascii="Times New Roman" w:hAnsi="Times New Roman" w:cs="Times New Roman"/>
          <w:sz w:val="24"/>
          <w:szCs w:val="24"/>
        </w:rPr>
        <w:t>,</w:t>
      </w:r>
      <w:r w:rsidR="00EB5EB7" w:rsidRPr="00EB5EB7">
        <w:rPr>
          <w:rFonts w:ascii="Times New Roman" w:hAnsi="Times New Roman" w:cs="Times New Roman"/>
          <w:sz w:val="24"/>
          <w:szCs w:val="24"/>
        </w:rPr>
        <w:t xml:space="preserve"> </w:t>
      </w:r>
      <w:r w:rsidR="00EB5EB7">
        <w:rPr>
          <w:rFonts w:ascii="Times New Roman" w:hAnsi="Times New Roman" w:cs="Times New Roman"/>
          <w:sz w:val="24"/>
          <w:szCs w:val="24"/>
        </w:rPr>
        <w:t>m</w:t>
      </w:r>
      <w:r w:rsidR="00EB5EB7" w:rsidRPr="0045451A">
        <w:rPr>
          <w:rFonts w:ascii="Times New Roman" w:hAnsi="Times New Roman" w:cs="Times New Roman"/>
          <w:sz w:val="24"/>
          <w:szCs w:val="24"/>
        </w:rPr>
        <w:t xml:space="preserve">ethodological heterogeneous exist across </w:t>
      </w:r>
      <w:r w:rsidR="00E54DFC">
        <w:rPr>
          <w:rFonts w:ascii="Times New Roman" w:hAnsi="Times New Roman" w:cs="Times New Roman"/>
          <w:sz w:val="24"/>
          <w:szCs w:val="24"/>
        </w:rPr>
        <w:t>s</w:t>
      </w:r>
      <w:r w:rsidR="00EB5EB7" w:rsidRPr="0045451A">
        <w:rPr>
          <w:rFonts w:ascii="Times New Roman" w:hAnsi="Times New Roman" w:cs="Times New Roman"/>
          <w:sz w:val="24"/>
          <w:szCs w:val="24"/>
        </w:rPr>
        <w:t>tudies</w:t>
      </w:r>
      <w:r w:rsidR="00EB5EB7" w:rsidRPr="00275870">
        <w:rPr>
          <w:rFonts w:ascii="Times New Roman" w:hAnsi="Times New Roman" w:cs="Times New Roman"/>
          <w:sz w:val="24"/>
          <w:szCs w:val="24"/>
        </w:rPr>
        <w:t xml:space="preserve"> </w:t>
      </w:r>
      <w:r w:rsidR="00EB5EB7">
        <w:rPr>
          <w:rFonts w:ascii="Times New Roman" w:hAnsi="Times New Roman" w:cs="Times New Roman"/>
          <w:sz w:val="24"/>
          <w:szCs w:val="24"/>
        </w:rPr>
        <w:t xml:space="preserve">and contributed to divergent </w:t>
      </w:r>
      <w:r w:rsidR="00EB5EB7" w:rsidRPr="00275870">
        <w:rPr>
          <w:rFonts w:ascii="Times New Roman" w:hAnsi="Times New Roman" w:cs="Times New Roman"/>
          <w:sz w:val="24"/>
          <w:szCs w:val="24"/>
        </w:rPr>
        <w:t xml:space="preserve">findings </w:t>
      </w:r>
      <w:r w:rsidR="00EB5EB7">
        <w:rPr>
          <w:rFonts w:ascii="Times New Roman" w:hAnsi="Times New Roman" w:cs="Times New Roman"/>
          <w:sz w:val="24"/>
          <w:szCs w:val="24"/>
        </w:rPr>
        <w:t>of studies included</w:t>
      </w:r>
      <w:r w:rsidR="00E54DFC">
        <w:rPr>
          <w:rFonts w:ascii="Times New Roman" w:hAnsi="Times New Roman" w:cs="Times New Roman"/>
          <w:sz w:val="24"/>
          <w:szCs w:val="24"/>
        </w:rPr>
        <w:t>. The</w:t>
      </w:r>
      <w:r w:rsidR="00E54DFC" w:rsidRPr="00275870">
        <w:rPr>
          <w:rFonts w:ascii="Times New Roman" w:hAnsi="Times New Roman" w:cs="Times New Roman"/>
          <w:sz w:val="24"/>
          <w:szCs w:val="24"/>
        </w:rPr>
        <w:t xml:space="preserve"> diverse populations </w:t>
      </w:r>
      <w:r w:rsidR="00E54DFC">
        <w:rPr>
          <w:rFonts w:ascii="Times New Roman" w:hAnsi="Times New Roman" w:cs="Times New Roman"/>
          <w:sz w:val="24"/>
          <w:szCs w:val="24"/>
        </w:rPr>
        <w:t>involved,</w:t>
      </w:r>
      <w:r w:rsidR="00E54DFC" w:rsidRPr="00275870">
        <w:rPr>
          <w:rFonts w:ascii="Times New Roman" w:hAnsi="Times New Roman" w:cs="Times New Roman"/>
          <w:sz w:val="24"/>
          <w:szCs w:val="24"/>
        </w:rPr>
        <w:t xml:space="preserve"> concerning age, race, cultural, </w:t>
      </w:r>
      <w:r w:rsidR="00E54DFC">
        <w:rPr>
          <w:rFonts w:ascii="Times New Roman" w:hAnsi="Times New Roman" w:cs="Times New Roman"/>
          <w:sz w:val="24"/>
          <w:szCs w:val="24"/>
        </w:rPr>
        <w:t xml:space="preserve">geographic location, </w:t>
      </w:r>
      <w:r w:rsidR="00E54DFC" w:rsidRPr="00275870">
        <w:rPr>
          <w:rFonts w:ascii="Times New Roman" w:hAnsi="Times New Roman" w:cs="Times New Roman"/>
          <w:sz w:val="24"/>
          <w:szCs w:val="24"/>
        </w:rPr>
        <w:t>and roles in the pandemic (e.g., patients, health providers, general populations)</w:t>
      </w:r>
      <w:r w:rsidR="002C3B14">
        <w:rPr>
          <w:rFonts w:ascii="Times New Roman" w:hAnsi="Times New Roman" w:cs="Times New Roman"/>
          <w:sz w:val="24"/>
          <w:szCs w:val="24"/>
        </w:rPr>
        <w:t xml:space="preserve"> may also lead to </w:t>
      </w:r>
      <w:r w:rsidR="002C3B14" w:rsidRPr="0045451A">
        <w:rPr>
          <w:rFonts w:ascii="Times New Roman" w:hAnsi="Times New Roman" w:cs="Times New Roman"/>
          <w:sz w:val="24"/>
          <w:szCs w:val="24"/>
        </w:rPr>
        <w:t>heterogeneous</w:t>
      </w:r>
      <w:r w:rsidR="002C3B14">
        <w:rPr>
          <w:rFonts w:ascii="Times New Roman" w:hAnsi="Times New Roman" w:cs="Times New Roman"/>
          <w:sz w:val="24"/>
          <w:szCs w:val="24"/>
        </w:rPr>
        <w:t xml:space="preserve"> findings</w:t>
      </w:r>
      <w:r w:rsidR="00E54DFC" w:rsidRPr="00275870">
        <w:rPr>
          <w:rFonts w:ascii="Times New Roman" w:hAnsi="Times New Roman" w:cs="Times New Roman"/>
          <w:sz w:val="24"/>
          <w:szCs w:val="24"/>
        </w:rPr>
        <w:t xml:space="preserve">. </w:t>
      </w:r>
      <w:r w:rsidR="00C67391" w:rsidRPr="00275870">
        <w:rPr>
          <w:rFonts w:ascii="Times New Roman" w:hAnsi="Times New Roman" w:cs="Times New Roman"/>
          <w:sz w:val="24"/>
          <w:szCs w:val="24"/>
          <w:shd w:val="clear" w:color="auto" w:fill="FFFFFF"/>
        </w:rPr>
        <w:t>The link between Covid-19 and PTG was nevertheless evident across these studies.</w:t>
      </w:r>
      <w:r>
        <w:rPr>
          <w:rFonts w:ascii="Times New Roman" w:hAnsi="Times New Roman" w:cs="Times New Roman"/>
          <w:sz w:val="24"/>
          <w:szCs w:val="24"/>
        </w:rPr>
        <w:t xml:space="preserve"> Second, </w:t>
      </w:r>
      <w:r w:rsidR="00DE4F84">
        <w:rPr>
          <w:rFonts w:ascii="Times New Roman" w:hAnsi="Times New Roman" w:cs="Times New Roman"/>
          <w:sz w:val="24"/>
          <w:szCs w:val="24"/>
        </w:rPr>
        <w:t xml:space="preserve">to be conceptually sound, we excluded studies with scales without specific foci on growth and those with only unvalidated, single-item measures. This decision could exclude potentially valuable information. </w:t>
      </w:r>
      <w:r>
        <w:rPr>
          <w:rFonts w:ascii="Times New Roman" w:hAnsi="Times New Roman" w:cs="Times New Roman"/>
          <w:sz w:val="24"/>
          <w:szCs w:val="24"/>
        </w:rPr>
        <w:t xml:space="preserve">Third, </w:t>
      </w:r>
      <w:r w:rsidR="00DE4F84">
        <w:rPr>
          <w:rFonts w:ascii="Times New Roman" w:hAnsi="Times New Roman" w:cs="Times New Roman"/>
          <w:sz w:val="24"/>
          <w:szCs w:val="24"/>
        </w:rPr>
        <w:t xml:space="preserve">important medical indices are missing in most studies; thus, we could not systematically assess their associations with PTG. Fourth, covariates included </w:t>
      </w:r>
      <w:r w:rsidR="00DE4F84" w:rsidRPr="00EF6801">
        <w:rPr>
          <w:rFonts w:ascii="Times New Roman" w:hAnsi="Times New Roman" w:cs="Times New Roman"/>
          <w:sz w:val="24"/>
          <w:szCs w:val="24"/>
        </w:rPr>
        <w:t>in studies vary wildly, which may account for the heterogeneity in our subgroup analysis.</w:t>
      </w:r>
      <w:r w:rsidR="00EF6801" w:rsidRPr="00EF6801">
        <w:rPr>
          <w:rFonts w:ascii="Times New Roman" w:hAnsi="Times New Roman" w:cs="Times New Roman"/>
          <w:sz w:val="24"/>
          <w:szCs w:val="24"/>
        </w:rPr>
        <w:t xml:space="preserve"> </w:t>
      </w:r>
      <w:r w:rsidR="00EF6801" w:rsidRPr="00DE6BFD">
        <w:rPr>
          <w:rFonts w:ascii="Times New Roman" w:hAnsi="Times New Roman" w:cs="Times New Roman"/>
          <w:sz w:val="24"/>
          <w:szCs w:val="24"/>
          <w:shd w:val="clear" w:color="auto" w:fill="FFFFFF"/>
        </w:rPr>
        <w:lastRenderedPageBreak/>
        <w:t xml:space="preserve">Finally, due to the emergent pandemic, studies in this meta-analysis were published in a close period (2020-2022) with few were conducted in a prospective design. </w:t>
      </w:r>
      <w:r w:rsidR="004C57B7">
        <w:rPr>
          <w:rFonts w:ascii="Times New Roman" w:hAnsi="Times New Roman" w:cs="Times New Roman"/>
          <w:sz w:val="24"/>
          <w:szCs w:val="24"/>
        </w:rPr>
        <w:t>T</w:t>
      </w:r>
      <w:r w:rsidR="004C57B7" w:rsidRPr="00503B01">
        <w:rPr>
          <w:rFonts w:ascii="Times New Roman" w:hAnsi="Times New Roman" w:cs="Times New Roman"/>
          <w:sz w:val="24"/>
          <w:szCs w:val="24"/>
        </w:rPr>
        <w:t xml:space="preserve">he increased </w:t>
      </w:r>
      <w:r w:rsidR="004C57B7" w:rsidRPr="00496E90">
        <w:rPr>
          <w:rFonts w:ascii="Times New Roman" w:hAnsi="Times New Roman" w:cs="Times New Roman"/>
          <w:sz w:val="24"/>
          <w:szCs w:val="24"/>
        </w:rPr>
        <w:t>over</w:t>
      </w:r>
      <w:r w:rsidR="004C57B7">
        <w:rPr>
          <w:rFonts w:ascii="Times New Roman" w:hAnsi="Times New Roman" w:cs="Times New Roman"/>
          <w:sz w:val="24"/>
          <w:szCs w:val="24"/>
        </w:rPr>
        <w:t>t</w:t>
      </w:r>
      <w:r w:rsidR="004C57B7" w:rsidRPr="00496E90">
        <w:rPr>
          <w:rFonts w:ascii="Times New Roman" w:hAnsi="Times New Roman" w:cs="Times New Roman"/>
          <w:sz w:val="24"/>
          <w:szCs w:val="24"/>
        </w:rPr>
        <w:t xml:space="preserve">ime </w:t>
      </w:r>
      <w:r w:rsidR="004C57B7" w:rsidRPr="00503B01">
        <w:rPr>
          <w:rFonts w:ascii="Times New Roman" w:hAnsi="Times New Roman" w:cs="Times New Roman"/>
          <w:sz w:val="24"/>
          <w:szCs w:val="24"/>
        </w:rPr>
        <w:t xml:space="preserve">growth </w:t>
      </w:r>
      <w:r w:rsidR="007D2962" w:rsidRPr="00055156">
        <w:rPr>
          <w:rFonts w:ascii="Times New Roman" w:hAnsi="Times New Roman" w:cs="Times New Roman"/>
          <w:sz w:val="24"/>
          <w:szCs w:val="24"/>
        </w:rPr>
        <w:t>ha</w:t>
      </w:r>
      <w:r w:rsidR="007D2962">
        <w:rPr>
          <w:rFonts w:ascii="Times New Roman" w:hAnsi="Times New Roman" w:cs="Times New Roman"/>
          <w:sz w:val="24"/>
          <w:szCs w:val="24"/>
        </w:rPr>
        <w:t>s been</w:t>
      </w:r>
      <w:r w:rsidR="007D2962" w:rsidRPr="00055156">
        <w:rPr>
          <w:rFonts w:ascii="Times New Roman" w:hAnsi="Times New Roman" w:cs="Times New Roman"/>
          <w:sz w:val="24"/>
          <w:szCs w:val="24"/>
        </w:rPr>
        <w:t xml:space="preserve"> observed </w:t>
      </w:r>
      <w:r w:rsidR="007D2962">
        <w:rPr>
          <w:rFonts w:ascii="Times New Roman" w:hAnsi="Times New Roman" w:cs="Times New Roman"/>
          <w:sz w:val="24"/>
          <w:szCs w:val="24"/>
        </w:rPr>
        <w:t>by a new</w:t>
      </w:r>
      <w:r w:rsidR="004C57B7">
        <w:rPr>
          <w:rFonts w:ascii="Times New Roman" w:hAnsi="Times New Roman" w:cs="Times New Roman"/>
          <w:sz w:val="24"/>
          <w:szCs w:val="24"/>
        </w:rPr>
        <w:t xml:space="preserve"> Covid-19</w:t>
      </w:r>
      <w:r w:rsidR="00EF6801" w:rsidRPr="00DE6BFD">
        <w:rPr>
          <w:rFonts w:ascii="Times New Roman" w:hAnsi="Times New Roman" w:cs="Times New Roman"/>
          <w:sz w:val="24"/>
          <w:szCs w:val="24"/>
        </w:rPr>
        <w:t xml:space="preserve"> </w:t>
      </w:r>
      <w:r w:rsidR="007D2962">
        <w:rPr>
          <w:rFonts w:ascii="Times New Roman" w:hAnsi="Times New Roman" w:cs="Times New Roman"/>
          <w:sz w:val="24"/>
          <w:szCs w:val="24"/>
        </w:rPr>
        <w:t>(</w:t>
      </w:r>
      <w:proofErr w:type="spellStart"/>
      <w:r w:rsidR="007D2962">
        <w:rPr>
          <w:rFonts w:ascii="Times New Roman" w:hAnsi="Times New Roman" w:cs="Times New Roman"/>
          <w:sz w:val="24"/>
          <w:szCs w:val="24"/>
        </w:rPr>
        <w:t>Kalaitzaki</w:t>
      </w:r>
      <w:proofErr w:type="spellEnd"/>
      <w:r w:rsidR="007D2962">
        <w:rPr>
          <w:rFonts w:ascii="Times New Roman" w:hAnsi="Times New Roman" w:cs="Times New Roman"/>
          <w:sz w:val="24"/>
          <w:szCs w:val="24"/>
        </w:rPr>
        <w:t xml:space="preserve"> et al., 2023) </w:t>
      </w:r>
      <w:r w:rsidR="004C57B7">
        <w:rPr>
          <w:rFonts w:ascii="Times New Roman" w:hAnsi="Times New Roman" w:cs="Times New Roman"/>
          <w:sz w:val="24"/>
          <w:szCs w:val="24"/>
        </w:rPr>
        <w:t xml:space="preserve">and </w:t>
      </w:r>
      <w:r w:rsidR="007D2962">
        <w:rPr>
          <w:rFonts w:ascii="Times New Roman" w:hAnsi="Times New Roman" w:cs="Times New Roman"/>
          <w:sz w:val="24"/>
          <w:szCs w:val="24"/>
        </w:rPr>
        <w:t>a few</w:t>
      </w:r>
      <w:r w:rsidR="004C57B7">
        <w:rPr>
          <w:rFonts w:ascii="Times New Roman" w:hAnsi="Times New Roman" w:cs="Times New Roman"/>
          <w:sz w:val="24"/>
          <w:szCs w:val="24"/>
        </w:rPr>
        <w:t xml:space="preserve"> </w:t>
      </w:r>
      <w:r w:rsidR="00EF6801" w:rsidRPr="00DE6BFD">
        <w:rPr>
          <w:rFonts w:ascii="Times New Roman" w:hAnsi="Times New Roman" w:cs="Times New Roman"/>
          <w:sz w:val="24"/>
          <w:szCs w:val="24"/>
        </w:rPr>
        <w:t xml:space="preserve">non-Covid </w:t>
      </w:r>
      <w:r w:rsidR="007D2962" w:rsidRPr="00B11319">
        <w:rPr>
          <w:rFonts w:ascii="Times New Roman" w:hAnsi="Times New Roman" w:cs="Times New Roman"/>
          <w:sz w:val="24"/>
          <w:szCs w:val="24"/>
        </w:rPr>
        <w:t>(Ai et al., 2021; Hu et al., 2020; Kelly et al., 2018)</w:t>
      </w:r>
      <w:r w:rsidR="006836B3">
        <w:rPr>
          <w:rFonts w:ascii="Times New Roman" w:hAnsi="Times New Roman" w:cs="Times New Roman"/>
          <w:sz w:val="24"/>
          <w:szCs w:val="24"/>
        </w:rPr>
        <w:t xml:space="preserve"> </w:t>
      </w:r>
      <w:r w:rsidR="00EF6801" w:rsidRPr="00DE6BFD">
        <w:rPr>
          <w:rFonts w:ascii="Times New Roman" w:hAnsi="Times New Roman" w:cs="Times New Roman"/>
          <w:sz w:val="24"/>
          <w:szCs w:val="24"/>
        </w:rPr>
        <w:t>prospective stud</w:t>
      </w:r>
      <w:r w:rsidR="004C57B7">
        <w:rPr>
          <w:rFonts w:ascii="Times New Roman" w:hAnsi="Times New Roman" w:cs="Times New Roman"/>
          <w:sz w:val="24"/>
          <w:szCs w:val="24"/>
        </w:rPr>
        <w:t>ies</w:t>
      </w:r>
      <w:r w:rsidR="00EF6801" w:rsidRPr="00DE6BFD">
        <w:rPr>
          <w:rFonts w:ascii="Times New Roman" w:hAnsi="Times New Roman" w:cs="Times New Roman"/>
          <w:sz w:val="24"/>
          <w:szCs w:val="24"/>
        </w:rPr>
        <w:t xml:space="preserve">, </w:t>
      </w:r>
      <w:r w:rsidR="004957DE">
        <w:rPr>
          <w:rFonts w:ascii="Times New Roman" w:hAnsi="Times New Roman" w:cs="Times New Roman"/>
          <w:sz w:val="24"/>
          <w:szCs w:val="24"/>
        </w:rPr>
        <w:t>a fact</w:t>
      </w:r>
      <w:r w:rsidR="00EF6801" w:rsidRPr="00DE6BFD">
        <w:rPr>
          <w:rFonts w:ascii="Times New Roman" w:hAnsi="Times New Roman" w:cs="Times New Roman"/>
          <w:sz w:val="24"/>
          <w:szCs w:val="24"/>
        </w:rPr>
        <w:t xml:space="preserve"> underscor</w:t>
      </w:r>
      <w:r w:rsidR="004957DE">
        <w:rPr>
          <w:rFonts w:ascii="Times New Roman" w:hAnsi="Times New Roman" w:cs="Times New Roman"/>
          <w:sz w:val="24"/>
          <w:szCs w:val="24"/>
        </w:rPr>
        <w:t>ing</w:t>
      </w:r>
      <w:r w:rsidR="00EF6801" w:rsidRPr="00DE6BFD">
        <w:rPr>
          <w:rFonts w:ascii="Times New Roman" w:hAnsi="Times New Roman" w:cs="Times New Roman"/>
          <w:sz w:val="24"/>
          <w:szCs w:val="24"/>
        </w:rPr>
        <w:t xml:space="preserve"> the need to follow-up </w:t>
      </w:r>
      <w:r w:rsidR="004957DE">
        <w:rPr>
          <w:rFonts w:ascii="Times New Roman" w:hAnsi="Times New Roman" w:cs="Times New Roman"/>
          <w:sz w:val="24"/>
          <w:szCs w:val="24"/>
        </w:rPr>
        <w:t>post-</w:t>
      </w:r>
      <w:r w:rsidR="00EF6801" w:rsidRPr="00DE6BFD">
        <w:rPr>
          <w:rFonts w:ascii="Times New Roman" w:hAnsi="Times New Roman" w:cs="Times New Roman"/>
          <w:sz w:val="24"/>
          <w:szCs w:val="24"/>
        </w:rPr>
        <w:t xml:space="preserve">pandemic </w:t>
      </w:r>
      <w:r w:rsidR="004957DE">
        <w:rPr>
          <w:rFonts w:ascii="Times New Roman" w:hAnsi="Times New Roman" w:cs="Times New Roman"/>
          <w:sz w:val="24"/>
          <w:szCs w:val="24"/>
        </w:rPr>
        <w:t>PTG</w:t>
      </w:r>
      <w:r w:rsidR="00EF6801" w:rsidRPr="00DE6BFD">
        <w:rPr>
          <w:rFonts w:ascii="Times New Roman" w:hAnsi="Times New Roman" w:cs="Times New Roman"/>
          <w:sz w:val="24"/>
          <w:szCs w:val="24"/>
        </w:rPr>
        <w:t xml:space="preserve">. </w:t>
      </w:r>
    </w:p>
    <w:p w14:paraId="022E7A78" w14:textId="77777777" w:rsidR="00FE2182" w:rsidRDefault="00E81BC5">
      <w:pPr>
        <w:spacing w:after="0" w:line="480" w:lineRule="auto"/>
        <w:rPr>
          <w:rFonts w:ascii="Times New Roman" w:hAnsi="Times New Roman" w:cs="Times New Roman"/>
          <w:sz w:val="24"/>
          <w:szCs w:val="24"/>
        </w:rPr>
      </w:pPr>
      <w:r>
        <w:rPr>
          <w:rFonts w:ascii="Times New Roman" w:hAnsi="Times New Roman" w:cs="Times New Roman"/>
          <w:b/>
          <w:bCs/>
          <w:sz w:val="24"/>
          <w:szCs w:val="24"/>
        </w:rPr>
        <w:t>Conclusions</w:t>
      </w:r>
    </w:p>
    <w:p w14:paraId="4C1D0F9B" w14:textId="1CBD24DC" w:rsidR="00FE2182" w:rsidRDefault="006077C1" w:rsidP="0084693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Over the past two decades, burgeoning research has shown PTG as a promising endpoint after trauma and disasters. </w:t>
      </w:r>
      <w:r w:rsidR="007305C4" w:rsidRPr="20EFCC27">
        <w:rPr>
          <w:rFonts w:ascii="Times New Roman" w:hAnsi="Times New Roman" w:cs="Times New Roman"/>
          <w:sz w:val="24"/>
          <w:szCs w:val="24"/>
        </w:rPr>
        <w:t xml:space="preserve">The findings from this first meta-analysis </w:t>
      </w:r>
      <w:r w:rsidR="007305C4">
        <w:rPr>
          <w:rFonts w:ascii="Times New Roman" w:hAnsi="Times New Roman" w:cs="Times New Roman"/>
          <w:sz w:val="24"/>
          <w:szCs w:val="24"/>
        </w:rPr>
        <w:t>suggest that the optimal outcome could occur among patients, health care providers, and general populations who were all exposed to the Covid-19 threat globally</w:t>
      </w:r>
      <w:r w:rsidR="00FD66CA">
        <w:rPr>
          <w:rFonts w:ascii="Times New Roman" w:hAnsi="Times New Roman" w:cs="Times New Roman"/>
          <w:sz w:val="24"/>
          <w:szCs w:val="24"/>
        </w:rPr>
        <w:t xml:space="preserve">. </w:t>
      </w:r>
      <w:r w:rsidR="007305C4" w:rsidRPr="20EFCC27">
        <w:rPr>
          <w:rFonts w:ascii="Times New Roman" w:hAnsi="Times New Roman" w:cs="Times New Roman"/>
          <w:sz w:val="24"/>
          <w:szCs w:val="24"/>
        </w:rPr>
        <w:t>PTG in</w:t>
      </w:r>
      <w:r w:rsidR="007305C4">
        <w:rPr>
          <w:rFonts w:ascii="Times New Roman" w:hAnsi="Times New Roman" w:cs="Times New Roman"/>
          <w:sz w:val="24"/>
          <w:szCs w:val="24"/>
        </w:rPr>
        <w:t>clude</w:t>
      </w:r>
      <w:r w:rsidR="007305C4" w:rsidRPr="20EFCC27">
        <w:rPr>
          <w:rFonts w:ascii="Times New Roman" w:hAnsi="Times New Roman" w:cs="Times New Roman"/>
          <w:sz w:val="24"/>
          <w:szCs w:val="24"/>
        </w:rPr>
        <w:t xml:space="preserve">s a </w:t>
      </w:r>
      <w:r w:rsidR="007305C4">
        <w:rPr>
          <w:rFonts w:ascii="Times New Roman" w:hAnsi="Times New Roman" w:cs="Times New Roman"/>
          <w:sz w:val="24"/>
          <w:szCs w:val="24"/>
        </w:rPr>
        <w:t>post</w:t>
      </w:r>
      <w:r w:rsidR="007305C4" w:rsidRPr="20EFCC27">
        <w:rPr>
          <w:rFonts w:ascii="Times New Roman" w:hAnsi="Times New Roman" w:cs="Times New Roman"/>
          <w:sz w:val="24"/>
          <w:szCs w:val="24"/>
        </w:rPr>
        <w:t>trauma</w:t>
      </w:r>
      <w:r w:rsidR="007305C4">
        <w:rPr>
          <w:rFonts w:ascii="Times New Roman" w:hAnsi="Times New Roman" w:cs="Times New Roman"/>
          <w:sz w:val="24"/>
          <w:szCs w:val="24"/>
        </w:rPr>
        <w:t>tic</w:t>
      </w:r>
      <w:r w:rsidR="007305C4" w:rsidRPr="20EFCC27">
        <w:rPr>
          <w:rFonts w:ascii="Times New Roman" w:hAnsi="Times New Roman" w:cs="Times New Roman"/>
          <w:sz w:val="24"/>
          <w:szCs w:val="24"/>
        </w:rPr>
        <w:t xml:space="preserve"> worldview</w:t>
      </w:r>
      <w:r w:rsidR="00FD66CA">
        <w:rPr>
          <w:rFonts w:ascii="Times New Roman" w:hAnsi="Times New Roman" w:cs="Times New Roman"/>
          <w:sz w:val="24"/>
          <w:szCs w:val="24"/>
        </w:rPr>
        <w:t xml:space="preserve"> change</w:t>
      </w:r>
      <w:r w:rsidR="007305C4" w:rsidRPr="20EFCC27">
        <w:rPr>
          <w:rFonts w:ascii="Times New Roman" w:hAnsi="Times New Roman" w:cs="Times New Roman"/>
          <w:sz w:val="24"/>
          <w:szCs w:val="24"/>
        </w:rPr>
        <w:t xml:space="preserve"> in varied domains</w:t>
      </w:r>
      <w:r w:rsidR="007305C4">
        <w:rPr>
          <w:rFonts w:ascii="Times New Roman" w:hAnsi="Times New Roman" w:cs="Times New Roman"/>
          <w:sz w:val="24"/>
          <w:szCs w:val="24"/>
        </w:rPr>
        <w:t>,</w:t>
      </w:r>
      <w:r w:rsidR="007305C4" w:rsidRPr="20EFCC27">
        <w:rPr>
          <w:rFonts w:ascii="Times New Roman" w:hAnsi="Times New Roman" w:cs="Times New Roman"/>
          <w:sz w:val="24"/>
          <w:szCs w:val="24"/>
        </w:rPr>
        <w:t xml:space="preserve"> or positive outlook</w:t>
      </w:r>
      <w:r w:rsidR="007305C4">
        <w:rPr>
          <w:rFonts w:ascii="Times New Roman" w:hAnsi="Times New Roman" w:cs="Times New Roman"/>
          <w:sz w:val="24"/>
          <w:szCs w:val="24"/>
        </w:rPr>
        <w:t>,</w:t>
      </w:r>
      <w:r w:rsidR="007305C4" w:rsidRPr="20EFCC27">
        <w:rPr>
          <w:rFonts w:ascii="Times New Roman" w:hAnsi="Times New Roman" w:cs="Times New Roman"/>
          <w:sz w:val="24"/>
          <w:szCs w:val="24"/>
        </w:rPr>
        <w:t xml:space="preserve"> that could lead to optimal behavioral changes. </w:t>
      </w:r>
      <w:r w:rsidR="00FD66CA">
        <w:rPr>
          <w:rFonts w:ascii="Times New Roman" w:hAnsi="Times New Roman" w:cs="Times New Roman"/>
          <w:sz w:val="24"/>
          <w:szCs w:val="24"/>
        </w:rPr>
        <w:t xml:space="preserve">Future research should employ prospective designs to reveal its health benefit in long-term survival and quality of life. Investigation </w:t>
      </w:r>
      <w:r w:rsidR="007305C4" w:rsidRPr="20EFCC27">
        <w:rPr>
          <w:rFonts w:ascii="Times New Roman" w:hAnsi="Times New Roman" w:cs="Times New Roman"/>
          <w:sz w:val="24"/>
          <w:szCs w:val="24"/>
        </w:rPr>
        <w:t xml:space="preserve">should </w:t>
      </w:r>
      <w:r w:rsidR="00FD66CA">
        <w:rPr>
          <w:rFonts w:ascii="Times New Roman" w:hAnsi="Times New Roman" w:cs="Times New Roman"/>
          <w:sz w:val="24"/>
          <w:szCs w:val="24"/>
        </w:rPr>
        <w:t xml:space="preserve">also </w:t>
      </w:r>
      <w:r w:rsidR="007305C4" w:rsidRPr="20EFCC27">
        <w:rPr>
          <w:rFonts w:ascii="Times New Roman" w:hAnsi="Times New Roman" w:cs="Times New Roman"/>
          <w:sz w:val="24"/>
          <w:szCs w:val="24"/>
        </w:rPr>
        <w:t xml:space="preserve">address important medical questions </w:t>
      </w:r>
      <w:r w:rsidR="0084693A">
        <w:rPr>
          <w:rFonts w:ascii="Times New Roman" w:hAnsi="Times New Roman" w:cs="Times New Roman"/>
          <w:sz w:val="24"/>
          <w:szCs w:val="24"/>
        </w:rPr>
        <w:t>(e.g.,</w:t>
      </w:r>
      <w:r w:rsidR="007305C4" w:rsidRPr="20EFCC27">
        <w:rPr>
          <w:rFonts w:ascii="Times New Roman" w:hAnsi="Times New Roman" w:cs="Times New Roman"/>
          <w:sz w:val="24"/>
          <w:szCs w:val="24"/>
        </w:rPr>
        <w:t xml:space="preserve"> What could be behavioral and </w:t>
      </w:r>
      <w:proofErr w:type="spellStart"/>
      <w:r w:rsidR="007305C4" w:rsidRPr="20EFCC27">
        <w:rPr>
          <w:rFonts w:ascii="Times New Roman" w:hAnsi="Times New Roman" w:cs="Times New Roman"/>
          <w:sz w:val="24"/>
          <w:szCs w:val="24"/>
        </w:rPr>
        <w:t>salutogenic</w:t>
      </w:r>
      <w:proofErr w:type="spellEnd"/>
      <w:r w:rsidR="007305C4" w:rsidRPr="20EFCC27">
        <w:rPr>
          <w:rFonts w:ascii="Times New Roman" w:hAnsi="Times New Roman" w:cs="Times New Roman"/>
          <w:sz w:val="24"/>
          <w:szCs w:val="24"/>
        </w:rPr>
        <w:t xml:space="preserve"> mechanism of adulthood growth </w:t>
      </w:r>
      <w:r w:rsidR="0084693A">
        <w:rPr>
          <w:rFonts w:ascii="Times New Roman" w:hAnsi="Times New Roman" w:cs="Times New Roman"/>
          <w:sz w:val="24"/>
          <w:szCs w:val="24"/>
        </w:rPr>
        <w:t xml:space="preserve">to inform </w:t>
      </w:r>
      <w:r w:rsidR="00E81BC5">
        <w:rPr>
          <w:rFonts w:ascii="Times New Roman" w:hAnsi="Times New Roman" w:cs="Times New Roman"/>
          <w:sz w:val="24"/>
          <w:szCs w:val="24"/>
        </w:rPr>
        <w:t>potential intervention</w:t>
      </w:r>
      <w:r w:rsidR="0084693A">
        <w:rPr>
          <w:rFonts w:ascii="Times New Roman" w:hAnsi="Times New Roman" w:cs="Times New Roman"/>
          <w:sz w:val="24"/>
          <w:szCs w:val="24"/>
        </w:rPr>
        <w:t>s</w:t>
      </w:r>
      <w:r w:rsidR="00E81BC5">
        <w:rPr>
          <w:rFonts w:ascii="Times New Roman" w:hAnsi="Times New Roman" w:cs="Times New Roman"/>
          <w:sz w:val="24"/>
          <w:szCs w:val="24"/>
        </w:rPr>
        <w:t>.</w:t>
      </w:r>
    </w:p>
    <w:p w14:paraId="5AD4FA32" w14:textId="573BCEC7" w:rsidR="63A46C06" w:rsidRDefault="63A46C06" w:rsidP="45D0B409">
      <w:pPr>
        <w:shd w:val="clear" w:color="auto" w:fill="FFFFFF" w:themeFill="background1"/>
        <w:spacing w:after="0" w:line="480" w:lineRule="auto"/>
        <w:jc w:val="center"/>
        <w:rPr>
          <w:rFonts w:ascii="Times New Roman" w:eastAsia="Times New Roman" w:hAnsi="Times New Roman" w:cs="Times New Roman"/>
          <w:b/>
          <w:bCs/>
          <w:sz w:val="24"/>
          <w:szCs w:val="24"/>
        </w:rPr>
      </w:pPr>
      <w:r w:rsidRPr="45D0B409">
        <w:rPr>
          <w:rFonts w:ascii="Times New Roman" w:eastAsia="Times New Roman" w:hAnsi="Times New Roman" w:cs="Times New Roman"/>
          <w:b/>
          <w:bCs/>
          <w:sz w:val="24"/>
          <w:szCs w:val="24"/>
        </w:rPr>
        <w:t>References</w:t>
      </w:r>
    </w:p>
    <w:p w14:paraId="2D3B7F9D" w14:textId="59754DBF" w:rsidR="45D0B409" w:rsidRDefault="45D0B409" w:rsidP="00866506">
      <w:pPr>
        <w:spacing w:after="0" w:line="360" w:lineRule="auto"/>
      </w:pPr>
    </w:p>
    <w:p w14:paraId="3A2F03CD" w14:textId="77777777" w:rsidR="00FE2182" w:rsidRDefault="63A46C06">
      <w:pPr>
        <w:pStyle w:val="ListParagraph"/>
        <w:numPr>
          <w:ilvl w:val="0"/>
          <w:numId w:val="51"/>
        </w:numPr>
        <w:spacing w:after="0" w:line="360" w:lineRule="auto"/>
        <w:rPr>
          <w:rFonts w:ascii="Times New Roman" w:hAnsi="Times New Roman" w:cs="Times New Roman"/>
          <w:color w:val="000000" w:themeColor="text1"/>
          <w:sz w:val="24"/>
          <w:szCs w:val="24"/>
        </w:rPr>
      </w:pPr>
      <w:bookmarkStart w:id="155" w:name="_Hlk143514158"/>
      <w:commentRangeStart w:id="156"/>
      <w:proofErr w:type="spellStart"/>
      <w:r w:rsidRPr="45D0B409">
        <w:rPr>
          <w:rFonts w:ascii="Times New Roman" w:hAnsi="Times New Roman" w:cs="Times New Roman"/>
          <w:color w:val="000000" w:themeColor="text1"/>
          <w:sz w:val="24"/>
          <w:szCs w:val="24"/>
          <w:highlight w:val="yellow"/>
        </w:rPr>
        <w:t>Adjorlolo</w:t>
      </w:r>
      <w:proofErr w:type="spellEnd"/>
      <w:r w:rsidRPr="45D0B409">
        <w:rPr>
          <w:rFonts w:ascii="Times New Roman" w:hAnsi="Times New Roman" w:cs="Times New Roman"/>
          <w:color w:val="000000" w:themeColor="text1"/>
          <w:sz w:val="24"/>
          <w:szCs w:val="24"/>
          <w:highlight w:val="yellow"/>
        </w:rPr>
        <w:t xml:space="preserve">, S., </w:t>
      </w:r>
      <w:proofErr w:type="spellStart"/>
      <w:r w:rsidRPr="45D0B409">
        <w:rPr>
          <w:rFonts w:ascii="Times New Roman" w:hAnsi="Times New Roman" w:cs="Times New Roman"/>
          <w:color w:val="000000" w:themeColor="text1"/>
          <w:sz w:val="24"/>
          <w:szCs w:val="24"/>
          <w:highlight w:val="yellow"/>
        </w:rPr>
        <w:t>Adjorlolo</w:t>
      </w:r>
      <w:commentRangeEnd w:id="156"/>
      <w:proofErr w:type="spellEnd"/>
      <w:r w:rsidR="00E81BC5">
        <w:rPr>
          <w:rStyle w:val="CommentReference"/>
        </w:rPr>
        <w:commentReference w:id="156"/>
      </w:r>
      <w:r w:rsidRPr="45D0B409">
        <w:rPr>
          <w:rFonts w:ascii="Times New Roman" w:hAnsi="Times New Roman" w:cs="Times New Roman"/>
          <w:color w:val="000000" w:themeColor="text1"/>
          <w:sz w:val="24"/>
          <w:szCs w:val="24"/>
        </w:rPr>
        <w:t xml:space="preserve">, P., Andoh-Arthur, J., </w:t>
      </w:r>
      <w:proofErr w:type="spellStart"/>
      <w:r w:rsidRPr="45D0B409">
        <w:rPr>
          <w:rFonts w:ascii="Times New Roman" w:hAnsi="Times New Roman" w:cs="Times New Roman"/>
          <w:color w:val="000000" w:themeColor="text1"/>
          <w:sz w:val="24"/>
          <w:szCs w:val="24"/>
        </w:rPr>
        <w:t>Ahiable</w:t>
      </w:r>
      <w:proofErr w:type="spellEnd"/>
      <w:r w:rsidRPr="45D0B409">
        <w:rPr>
          <w:rFonts w:ascii="Times New Roman" w:hAnsi="Times New Roman" w:cs="Times New Roman"/>
          <w:color w:val="000000" w:themeColor="text1"/>
          <w:sz w:val="24"/>
          <w:szCs w:val="24"/>
        </w:rPr>
        <w:t xml:space="preserve">, E. K., </w:t>
      </w:r>
      <w:proofErr w:type="spellStart"/>
      <w:r w:rsidRPr="45D0B409">
        <w:rPr>
          <w:rFonts w:ascii="Times New Roman" w:hAnsi="Times New Roman" w:cs="Times New Roman"/>
          <w:color w:val="000000" w:themeColor="text1"/>
          <w:sz w:val="24"/>
          <w:szCs w:val="24"/>
        </w:rPr>
        <w:t>Kretchy</w:t>
      </w:r>
      <w:proofErr w:type="spellEnd"/>
      <w:r w:rsidRPr="45D0B409">
        <w:rPr>
          <w:rFonts w:ascii="Times New Roman" w:hAnsi="Times New Roman" w:cs="Times New Roman"/>
          <w:color w:val="000000" w:themeColor="text1"/>
          <w:sz w:val="24"/>
          <w:szCs w:val="24"/>
        </w:rPr>
        <w:t xml:space="preserve">, I. A., &amp; Osafo, J. (2022). Post-traumatic growth and resilience among hospitalized Covid-19 survivors: A gendered analysis. </w:t>
      </w:r>
      <w:r w:rsidRPr="45D0B409">
        <w:rPr>
          <w:rFonts w:ascii="Times New Roman" w:hAnsi="Times New Roman" w:cs="Times New Roman"/>
          <w:i/>
          <w:iCs/>
          <w:color w:val="000000" w:themeColor="text1"/>
          <w:sz w:val="24"/>
          <w:szCs w:val="24"/>
        </w:rPr>
        <w:t>International Journal of Environmental Research and Public Health</w:t>
      </w:r>
      <w:r w:rsidRPr="45D0B409">
        <w:rPr>
          <w:rFonts w:ascii="Times New Roman" w:hAnsi="Times New Roman" w:cs="Times New Roman"/>
          <w:color w:val="000000" w:themeColor="text1"/>
          <w:sz w:val="24"/>
          <w:szCs w:val="24"/>
        </w:rPr>
        <w:t xml:space="preserve">, </w:t>
      </w:r>
      <w:r w:rsidRPr="45D0B409">
        <w:rPr>
          <w:rFonts w:ascii="Times New Roman" w:hAnsi="Times New Roman" w:cs="Times New Roman"/>
          <w:i/>
          <w:iCs/>
          <w:color w:val="000000" w:themeColor="text1"/>
          <w:sz w:val="24"/>
          <w:szCs w:val="24"/>
        </w:rPr>
        <w:t>19(16)</w:t>
      </w:r>
      <w:r w:rsidRPr="45D0B409">
        <w:rPr>
          <w:rFonts w:ascii="Times New Roman" w:hAnsi="Times New Roman" w:cs="Times New Roman"/>
          <w:color w:val="000000" w:themeColor="text1"/>
          <w:sz w:val="24"/>
          <w:szCs w:val="24"/>
        </w:rPr>
        <w:t xml:space="preserve">, 10014. </w:t>
      </w:r>
      <w:hyperlink r:id="rId15" w:history="1">
        <w:r w:rsidRPr="45D0B409">
          <w:rPr>
            <w:rStyle w:val="Hyperlink"/>
            <w:rFonts w:ascii="Times New Roman" w:hAnsi="Times New Roman" w:cs="Times New Roman"/>
            <w:sz w:val="24"/>
            <w:szCs w:val="24"/>
          </w:rPr>
          <w:t>https://doi.org/10.3390/ijerph191610014   </w:t>
        </w:r>
      </w:hyperlink>
    </w:p>
    <w:p w14:paraId="10CF4B3C" w14:textId="428AF159" w:rsidR="00FE2182" w:rsidRPr="00866506" w:rsidRDefault="63A46C06" w:rsidP="45D0B409">
      <w:pPr>
        <w:pStyle w:val="ListParagraph"/>
        <w:numPr>
          <w:ilvl w:val="0"/>
          <w:numId w:val="51"/>
        </w:numPr>
        <w:spacing w:after="0" w:line="360" w:lineRule="auto"/>
        <w:rPr>
          <w:rFonts w:ascii="Times New Roman" w:hAnsi="Times New Roman" w:cs="Times New Roman"/>
          <w:color w:val="000000" w:themeColor="text1"/>
          <w:sz w:val="24"/>
          <w:szCs w:val="24"/>
        </w:rPr>
      </w:pPr>
      <w:r w:rsidRPr="45D0B409">
        <w:rPr>
          <w:rFonts w:ascii="Times New Roman" w:hAnsi="Times New Roman" w:cs="Times New Roman"/>
          <w:color w:val="000000" w:themeColor="text1"/>
          <w:sz w:val="24"/>
          <w:szCs w:val="24"/>
          <w:highlight w:val="yellow"/>
        </w:rPr>
        <w:t>Arnout, B. A., &amp; Al‐</w:t>
      </w:r>
      <w:proofErr w:type="spellStart"/>
      <w:r w:rsidRPr="45D0B409">
        <w:rPr>
          <w:rFonts w:ascii="Times New Roman" w:hAnsi="Times New Roman" w:cs="Times New Roman"/>
          <w:color w:val="000000" w:themeColor="text1"/>
          <w:sz w:val="24"/>
          <w:szCs w:val="24"/>
          <w:highlight w:val="yellow"/>
        </w:rPr>
        <w:t>Sufyani</w:t>
      </w:r>
      <w:proofErr w:type="spellEnd"/>
      <w:r w:rsidRPr="45D0B409">
        <w:rPr>
          <w:rFonts w:ascii="Times New Roman" w:hAnsi="Times New Roman" w:cs="Times New Roman"/>
          <w:color w:val="000000" w:themeColor="text1"/>
          <w:sz w:val="24"/>
          <w:szCs w:val="24"/>
        </w:rPr>
        <w:t xml:space="preserve">, H. H. (2021). Quantifying the impact of Covid‐19 on the individuals in the kingdom of Saudi Arabia: A cross‐sectional descriptive study of the posttraumatic growth. </w:t>
      </w:r>
      <w:r w:rsidRPr="45D0B409">
        <w:rPr>
          <w:rFonts w:ascii="Times New Roman" w:hAnsi="Times New Roman" w:cs="Times New Roman"/>
          <w:i/>
          <w:iCs/>
          <w:color w:val="000000" w:themeColor="text1"/>
          <w:sz w:val="24"/>
          <w:szCs w:val="24"/>
        </w:rPr>
        <w:t>Journal of Public Affairs, 21(4</w:t>
      </w:r>
      <w:r w:rsidRPr="45D0B409">
        <w:rPr>
          <w:rFonts w:ascii="Times New Roman" w:hAnsi="Times New Roman" w:cs="Times New Roman"/>
          <w:color w:val="000000" w:themeColor="text1"/>
          <w:sz w:val="24"/>
          <w:szCs w:val="24"/>
        </w:rPr>
        <w:t xml:space="preserve">). </w:t>
      </w:r>
      <w:hyperlink r:id="rId16" w:history="1">
        <w:r w:rsidRPr="45D0B409">
          <w:rPr>
            <w:rStyle w:val="Hyperlink"/>
            <w:rFonts w:ascii="Times New Roman" w:hAnsi="Times New Roman" w:cs="Times New Roman"/>
            <w:sz w:val="24"/>
            <w:szCs w:val="24"/>
          </w:rPr>
          <w:t>https://doi.org/10.1002/pa.2659</w:t>
        </w:r>
      </w:hyperlink>
    </w:p>
    <w:p w14:paraId="38B19096" w14:textId="294B1191" w:rsidR="00FE2182" w:rsidRPr="00866506" w:rsidRDefault="4EA3E32B" w:rsidP="45D0B409">
      <w:pPr>
        <w:pStyle w:val="ListParagraph"/>
        <w:numPr>
          <w:ilvl w:val="0"/>
          <w:numId w:val="51"/>
        </w:numPr>
        <w:spacing w:after="0" w:line="360" w:lineRule="auto"/>
        <w:rPr>
          <w:rFonts w:ascii="Times New Roman" w:hAnsi="Times New Roman" w:cs="Times New Roman"/>
          <w:color w:val="000000" w:themeColor="text1"/>
          <w:sz w:val="24"/>
          <w:szCs w:val="24"/>
        </w:rPr>
      </w:pPr>
      <w:r w:rsidRPr="00866506">
        <w:rPr>
          <w:rFonts w:ascii="Times New Roman" w:hAnsi="Times New Roman" w:cs="Times New Roman"/>
          <w:color w:val="000000" w:themeColor="text1"/>
          <w:sz w:val="24"/>
          <w:szCs w:val="24"/>
          <w:highlight w:val="yellow"/>
        </w:rPr>
        <w:t>Bai, C., Ma, J., Bai, B., &amp; Zhu, S.</w:t>
      </w:r>
      <w:r w:rsidRPr="45D0B409">
        <w:rPr>
          <w:rFonts w:ascii="Times New Roman" w:hAnsi="Times New Roman" w:cs="Times New Roman"/>
          <w:color w:val="000000" w:themeColor="text1"/>
          <w:sz w:val="24"/>
          <w:szCs w:val="24"/>
        </w:rPr>
        <w:t xml:space="preserve"> (2023). How does strength use relate to posttraumatic growth in health care workers during the COVID-19 pandemic? The mediating role of self-</w:t>
      </w:r>
      <w:r w:rsidRPr="45D0B409">
        <w:rPr>
          <w:rFonts w:ascii="Times New Roman" w:hAnsi="Times New Roman" w:cs="Times New Roman"/>
          <w:color w:val="000000" w:themeColor="text1"/>
          <w:sz w:val="24"/>
          <w:szCs w:val="24"/>
        </w:rPr>
        <w:lastRenderedPageBreak/>
        <w:t>efficacy and optimism. Psychological trauma: theory, research, practice and policy, 10.1037/tra0001626. https://doi.org/10.1037/tra0001626</w:t>
      </w:r>
      <w:r w:rsidR="63A46C06" w:rsidRPr="45D0B409">
        <w:rPr>
          <w:rFonts w:ascii="Times New Roman" w:hAnsi="Times New Roman" w:cs="Times New Roman"/>
          <w:color w:val="000000" w:themeColor="text1"/>
          <w:sz w:val="24"/>
          <w:szCs w:val="24"/>
        </w:rPr>
        <w:t xml:space="preserve">  </w:t>
      </w:r>
    </w:p>
    <w:p w14:paraId="63A7F530" w14:textId="6985636F" w:rsidR="0FF5467A" w:rsidRPr="00866506" w:rsidRDefault="0FF5467A" w:rsidP="45D0B409">
      <w:pPr>
        <w:pStyle w:val="ListParagraph"/>
        <w:numPr>
          <w:ilvl w:val="0"/>
          <w:numId w:val="51"/>
        </w:numPr>
        <w:spacing w:after="0" w:line="360" w:lineRule="auto"/>
        <w:rPr>
          <w:rFonts w:ascii="Times New Roman" w:hAnsi="Times New Roman" w:cs="Times New Roman"/>
          <w:color w:val="000000" w:themeColor="text1"/>
          <w:sz w:val="24"/>
          <w:szCs w:val="24"/>
        </w:rPr>
      </w:pPr>
      <w:proofErr w:type="spellStart"/>
      <w:r w:rsidRPr="00866506">
        <w:rPr>
          <w:rFonts w:ascii="Times New Roman" w:hAnsi="Times New Roman" w:cs="Times New Roman"/>
          <w:color w:val="000000" w:themeColor="text1"/>
          <w:sz w:val="24"/>
          <w:szCs w:val="24"/>
          <w:highlight w:val="yellow"/>
        </w:rPr>
        <w:t>Barnicot</w:t>
      </w:r>
      <w:proofErr w:type="spellEnd"/>
      <w:r w:rsidRPr="00866506">
        <w:rPr>
          <w:rFonts w:ascii="Times New Roman" w:hAnsi="Times New Roman" w:cs="Times New Roman"/>
          <w:color w:val="000000" w:themeColor="text1"/>
          <w:sz w:val="24"/>
          <w:szCs w:val="24"/>
          <w:highlight w:val="yellow"/>
        </w:rPr>
        <w:t>, K., McCabe, R., Bogosian, A.</w:t>
      </w:r>
      <w:r w:rsidRPr="00866506">
        <w:rPr>
          <w:rFonts w:ascii="Times New Roman" w:hAnsi="Times New Roman" w:cs="Times New Roman"/>
          <w:color w:val="000000" w:themeColor="text1"/>
          <w:sz w:val="24"/>
          <w:szCs w:val="24"/>
        </w:rPr>
        <w:t xml:space="preserve">, Papadopoulos, R., Crawford, M., Aitken, P., Christensen, T., Wilson, J., Teague, B., Rana, R., Willis, D., Barclay, R., Chung, A., &amp; </w:t>
      </w:r>
      <w:proofErr w:type="spellStart"/>
      <w:r w:rsidRPr="00866506">
        <w:rPr>
          <w:rFonts w:ascii="Times New Roman" w:hAnsi="Times New Roman" w:cs="Times New Roman"/>
          <w:color w:val="000000" w:themeColor="text1"/>
          <w:sz w:val="24"/>
          <w:szCs w:val="24"/>
        </w:rPr>
        <w:t>Rohricht</w:t>
      </w:r>
      <w:proofErr w:type="spellEnd"/>
      <w:r w:rsidRPr="00866506">
        <w:rPr>
          <w:rFonts w:ascii="Times New Roman" w:hAnsi="Times New Roman" w:cs="Times New Roman"/>
          <w:color w:val="000000" w:themeColor="text1"/>
          <w:sz w:val="24"/>
          <w:szCs w:val="24"/>
        </w:rPr>
        <w:t xml:space="preserve">, F. (2023). Predictors of post-traumatic growth in a sample of United Kingdom mental and community healthcare workers during the COVID-19 pandemic. International journal of environmental research and public health, 20(4), 3539. </w:t>
      </w:r>
      <w:hyperlink r:id="rId17" w:history="1">
        <w:r w:rsidRPr="45D0B409">
          <w:rPr>
            <w:rStyle w:val="Hyperlink"/>
            <w:rFonts w:ascii="Times New Roman" w:hAnsi="Times New Roman" w:cs="Times New Roman"/>
          </w:rPr>
          <w:t>https://doi.org/10.3390/ijerph20043539</w:t>
        </w:r>
      </w:hyperlink>
    </w:p>
    <w:p w14:paraId="475EB7DA" w14:textId="66B2C322" w:rsidR="244452E4" w:rsidRPr="00866506" w:rsidRDefault="244452E4" w:rsidP="00866506">
      <w:pPr>
        <w:pStyle w:val="ListParagraph"/>
        <w:numPr>
          <w:ilvl w:val="0"/>
          <w:numId w:val="51"/>
        </w:numPr>
        <w:spacing w:after="0" w:line="360" w:lineRule="auto"/>
        <w:rPr>
          <w:rFonts w:ascii="Times New Roman" w:hAnsi="Times New Roman" w:cs="Times New Roman"/>
          <w:color w:val="000000" w:themeColor="text1"/>
          <w:sz w:val="24"/>
          <w:szCs w:val="24"/>
        </w:rPr>
      </w:pPr>
      <w:r w:rsidRPr="00866506">
        <w:rPr>
          <w:rFonts w:ascii="Times New Roman" w:hAnsi="Times New Roman" w:cs="Times New Roman"/>
          <w:color w:val="000000" w:themeColor="text1"/>
          <w:sz w:val="24"/>
          <w:szCs w:val="24"/>
          <w:highlight w:val="yellow"/>
        </w:rPr>
        <w:t xml:space="preserve">Castiglioni, M., </w:t>
      </w:r>
      <w:proofErr w:type="spellStart"/>
      <w:r w:rsidRPr="00866506">
        <w:rPr>
          <w:rFonts w:ascii="Times New Roman" w:hAnsi="Times New Roman" w:cs="Times New Roman"/>
          <w:color w:val="000000" w:themeColor="text1"/>
          <w:sz w:val="24"/>
          <w:szCs w:val="24"/>
          <w:highlight w:val="yellow"/>
        </w:rPr>
        <w:t>Caldiroli</w:t>
      </w:r>
      <w:proofErr w:type="spellEnd"/>
      <w:r w:rsidRPr="00866506">
        <w:rPr>
          <w:rFonts w:ascii="Times New Roman" w:hAnsi="Times New Roman" w:cs="Times New Roman"/>
          <w:color w:val="000000" w:themeColor="text1"/>
          <w:sz w:val="24"/>
          <w:szCs w:val="24"/>
          <w:highlight w:val="yellow"/>
        </w:rPr>
        <w:t>, C. L.,</w:t>
      </w:r>
      <w:r w:rsidRPr="00866506">
        <w:rPr>
          <w:rFonts w:ascii="Times New Roman" w:hAnsi="Times New Roman" w:cs="Times New Roman"/>
          <w:color w:val="000000" w:themeColor="text1"/>
          <w:sz w:val="24"/>
          <w:szCs w:val="24"/>
        </w:rPr>
        <w:t xml:space="preserve"> Procaccia, R., Conte, F., Neimeyer, R. A., Zamin, C., Paladino, A., &amp; Negri, A. (2023). The up-side of the COVID-19 pandemic: Are core belief violation and meaning making associated with post-traumatic </w:t>
      </w:r>
      <w:proofErr w:type="gramStart"/>
      <w:r w:rsidRPr="00866506">
        <w:rPr>
          <w:rFonts w:ascii="Times New Roman" w:hAnsi="Times New Roman" w:cs="Times New Roman"/>
          <w:color w:val="000000" w:themeColor="text1"/>
          <w:sz w:val="24"/>
          <w:szCs w:val="24"/>
        </w:rPr>
        <w:t>growth?.</w:t>
      </w:r>
      <w:proofErr w:type="gramEnd"/>
      <w:r w:rsidRPr="00866506">
        <w:rPr>
          <w:rFonts w:ascii="Times New Roman" w:hAnsi="Times New Roman" w:cs="Times New Roman"/>
          <w:color w:val="000000" w:themeColor="text1"/>
          <w:sz w:val="24"/>
          <w:szCs w:val="24"/>
        </w:rPr>
        <w:t xml:space="preserve"> International journal of environmental research and public health, 20(11), 5991. https://doi.org/10.3390/ijerph20115991</w:t>
      </w:r>
    </w:p>
    <w:p w14:paraId="0F049E6A" w14:textId="77777777" w:rsidR="00FE2182" w:rsidRDefault="63A46C06">
      <w:pPr>
        <w:pStyle w:val="ListParagraph"/>
        <w:numPr>
          <w:ilvl w:val="0"/>
          <w:numId w:val="51"/>
        </w:numPr>
        <w:spacing w:after="0" w:line="360" w:lineRule="auto"/>
        <w:rPr>
          <w:rFonts w:ascii="Times New Roman" w:hAnsi="Times New Roman" w:cs="Times New Roman"/>
          <w:color w:val="000000" w:themeColor="text1"/>
          <w:sz w:val="24"/>
          <w:szCs w:val="24"/>
        </w:rPr>
      </w:pPr>
      <w:r w:rsidRPr="45D0B409">
        <w:rPr>
          <w:rFonts w:ascii="Times New Roman" w:hAnsi="Times New Roman" w:cs="Times New Roman"/>
          <w:color w:val="000000" w:themeColor="text1"/>
          <w:sz w:val="24"/>
          <w:szCs w:val="24"/>
          <w:highlight w:val="yellow"/>
        </w:rPr>
        <w:t xml:space="preserve">Chasson, M., Orit, T., Ben, A., &amp; Salam, A.S. </w:t>
      </w:r>
      <w:r w:rsidRPr="45D0B409">
        <w:rPr>
          <w:rFonts w:ascii="Times New Roman" w:hAnsi="Times New Roman" w:cs="Times New Roman"/>
          <w:color w:val="000000" w:themeColor="text1"/>
          <w:sz w:val="24"/>
          <w:szCs w:val="24"/>
        </w:rPr>
        <w:t xml:space="preserve">(2022). Posttraumatic </w:t>
      </w:r>
      <w:proofErr w:type="spellStart"/>
      <w:r w:rsidRPr="45D0B409">
        <w:rPr>
          <w:rFonts w:ascii="Times New Roman" w:hAnsi="Times New Roman" w:cs="Times New Roman"/>
          <w:color w:val="000000" w:themeColor="text1"/>
          <w:sz w:val="24"/>
          <w:szCs w:val="24"/>
        </w:rPr>
        <w:t>growtma</w:t>
      </w:r>
      <w:proofErr w:type="spellEnd"/>
      <w:r w:rsidRPr="45D0B409">
        <w:rPr>
          <w:rFonts w:ascii="Times New Roman" w:hAnsi="Times New Roman" w:cs="Times New Roman"/>
          <w:color w:val="000000" w:themeColor="text1"/>
          <w:sz w:val="24"/>
          <w:szCs w:val="24"/>
        </w:rPr>
        <w:t xml:space="preserve">, h in the wake of COVID-19 among Jewish and Arab pregnant women in Israel. </w:t>
      </w:r>
      <w:r w:rsidRPr="45D0B409">
        <w:rPr>
          <w:rFonts w:ascii="Times New Roman" w:hAnsi="Times New Roman" w:cs="Times New Roman"/>
          <w:i/>
          <w:iCs/>
          <w:color w:val="000000" w:themeColor="text1"/>
          <w:sz w:val="24"/>
          <w:szCs w:val="24"/>
        </w:rPr>
        <w:t>Psychological trauma: theory, research, practice and policy, 14(8)</w:t>
      </w:r>
      <w:r w:rsidRPr="45D0B409">
        <w:rPr>
          <w:rFonts w:ascii="Times New Roman" w:hAnsi="Times New Roman" w:cs="Times New Roman"/>
          <w:color w:val="000000" w:themeColor="text1"/>
          <w:sz w:val="24"/>
          <w:szCs w:val="24"/>
        </w:rPr>
        <w:t>, 1324-1332. doi:10.1037/tra0001189</w:t>
      </w:r>
    </w:p>
    <w:p w14:paraId="3F3E0CC5" w14:textId="77777777" w:rsidR="00FE2182" w:rsidRDefault="63A46C06">
      <w:pPr>
        <w:pStyle w:val="ListParagraph"/>
        <w:numPr>
          <w:ilvl w:val="0"/>
          <w:numId w:val="51"/>
        </w:numPr>
        <w:spacing w:after="0" w:line="360" w:lineRule="auto"/>
        <w:rPr>
          <w:rFonts w:ascii="Times New Roman" w:hAnsi="Times New Roman" w:cs="Times New Roman"/>
          <w:color w:val="000000" w:themeColor="text1"/>
          <w:sz w:val="24"/>
          <w:szCs w:val="24"/>
        </w:rPr>
      </w:pPr>
      <w:r w:rsidRPr="45D0B409">
        <w:rPr>
          <w:rFonts w:ascii="Times New Roman" w:hAnsi="Times New Roman" w:cs="Times New Roman"/>
          <w:color w:val="000000" w:themeColor="text1"/>
          <w:sz w:val="24"/>
          <w:szCs w:val="24"/>
          <w:highlight w:val="yellow"/>
        </w:rPr>
        <w:t>Chen, C., &amp; Tang, S.</w:t>
      </w:r>
      <w:r w:rsidRPr="45D0B409">
        <w:rPr>
          <w:rFonts w:ascii="Times New Roman" w:hAnsi="Times New Roman" w:cs="Times New Roman"/>
          <w:color w:val="000000" w:themeColor="text1"/>
          <w:sz w:val="24"/>
          <w:szCs w:val="24"/>
        </w:rPr>
        <w:t xml:space="preserve"> (2021). Profiles of grief, post-traumatic stress, and post-traumatic growth among people bereaved due to Covid-19. </w:t>
      </w:r>
      <w:r w:rsidRPr="45D0B409">
        <w:rPr>
          <w:rFonts w:ascii="Times New Roman" w:hAnsi="Times New Roman" w:cs="Times New Roman"/>
          <w:i/>
          <w:iCs/>
          <w:color w:val="000000" w:themeColor="text1"/>
          <w:sz w:val="24"/>
          <w:szCs w:val="24"/>
        </w:rPr>
        <w:t xml:space="preserve">European journal of </w:t>
      </w:r>
      <w:proofErr w:type="spellStart"/>
      <w:r w:rsidRPr="45D0B409">
        <w:rPr>
          <w:rFonts w:ascii="Times New Roman" w:hAnsi="Times New Roman" w:cs="Times New Roman"/>
          <w:i/>
          <w:iCs/>
          <w:color w:val="000000" w:themeColor="text1"/>
          <w:sz w:val="24"/>
          <w:szCs w:val="24"/>
        </w:rPr>
        <w:t>psychotraumatology</w:t>
      </w:r>
      <w:proofErr w:type="spellEnd"/>
      <w:r w:rsidRPr="45D0B409">
        <w:rPr>
          <w:rFonts w:ascii="Times New Roman" w:hAnsi="Times New Roman" w:cs="Times New Roman"/>
          <w:i/>
          <w:iCs/>
          <w:color w:val="000000" w:themeColor="text1"/>
          <w:sz w:val="24"/>
          <w:szCs w:val="24"/>
        </w:rPr>
        <w:t xml:space="preserve">, 12(1), </w:t>
      </w:r>
      <w:r w:rsidRPr="45D0B409">
        <w:rPr>
          <w:rFonts w:ascii="Times New Roman" w:hAnsi="Times New Roman" w:cs="Times New Roman"/>
          <w:color w:val="000000" w:themeColor="text1"/>
          <w:sz w:val="24"/>
          <w:szCs w:val="24"/>
        </w:rPr>
        <w:t>1947563. doi:10.1080/20008198.2021.1947563</w:t>
      </w:r>
    </w:p>
    <w:p w14:paraId="4A7CA740" w14:textId="77777777" w:rsidR="00FE2182" w:rsidRDefault="63A46C06">
      <w:pPr>
        <w:pStyle w:val="ListParagraph"/>
        <w:numPr>
          <w:ilvl w:val="0"/>
          <w:numId w:val="51"/>
        </w:numPr>
        <w:spacing w:after="0" w:line="360" w:lineRule="auto"/>
        <w:rPr>
          <w:rFonts w:ascii="Times New Roman" w:hAnsi="Times New Roman" w:cs="Times New Roman"/>
          <w:color w:val="000000" w:themeColor="text1"/>
          <w:sz w:val="24"/>
          <w:szCs w:val="24"/>
        </w:rPr>
      </w:pPr>
      <w:r w:rsidRPr="45D0B409">
        <w:rPr>
          <w:rFonts w:ascii="Times New Roman" w:hAnsi="Times New Roman" w:cs="Times New Roman"/>
          <w:color w:val="000000" w:themeColor="text1"/>
          <w:sz w:val="24"/>
          <w:szCs w:val="24"/>
          <w:highlight w:val="yellow"/>
        </w:rPr>
        <w:t>Chen, R.,</w:t>
      </w:r>
      <w:r w:rsidRPr="45D0B409">
        <w:rPr>
          <w:rFonts w:ascii="Times New Roman" w:hAnsi="Times New Roman" w:cs="Times New Roman"/>
          <w:color w:val="000000" w:themeColor="text1"/>
          <w:sz w:val="24"/>
          <w:szCs w:val="24"/>
        </w:rPr>
        <w:t xml:space="preserve"> Sun, C., Chen, J. J., Jen, H. J., Kang, X. L., Kao, C. C., &amp; Chou, K. R. (2021). A large-scale survey on trauma, burnout, and posttraumatic growth among nurses during the COVID-19 pandemic. </w:t>
      </w:r>
      <w:r w:rsidRPr="45D0B409">
        <w:rPr>
          <w:rFonts w:ascii="Times New Roman" w:hAnsi="Times New Roman" w:cs="Times New Roman"/>
          <w:i/>
          <w:iCs/>
          <w:color w:val="000000" w:themeColor="text1"/>
          <w:sz w:val="24"/>
          <w:szCs w:val="24"/>
        </w:rPr>
        <w:t>International journal of mental health nursing, 30(1)</w:t>
      </w:r>
      <w:r w:rsidRPr="45D0B409">
        <w:rPr>
          <w:rFonts w:ascii="Times New Roman" w:hAnsi="Times New Roman" w:cs="Times New Roman"/>
          <w:color w:val="000000" w:themeColor="text1"/>
          <w:sz w:val="24"/>
          <w:szCs w:val="24"/>
        </w:rPr>
        <w:t xml:space="preserve">, 102-116. doi:10.1111/inm.12796 </w:t>
      </w:r>
    </w:p>
    <w:p w14:paraId="1D4AAA08" w14:textId="533C4DF6" w:rsidR="00FE2182" w:rsidRPr="00866506" w:rsidRDefault="65EB5652" w:rsidP="45D0B409">
      <w:pPr>
        <w:pStyle w:val="ListParagraph"/>
        <w:numPr>
          <w:ilvl w:val="0"/>
          <w:numId w:val="51"/>
        </w:numPr>
        <w:spacing w:after="0" w:line="360" w:lineRule="auto"/>
        <w:rPr>
          <w:rFonts w:ascii="Times New Roman" w:hAnsi="Times New Roman" w:cs="Times New Roman"/>
          <w:color w:val="000000" w:themeColor="text1"/>
          <w:sz w:val="24"/>
          <w:szCs w:val="24"/>
        </w:rPr>
      </w:pPr>
      <w:r w:rsidRPr="45D0B409">
        <w:rPr>
          <w:rFonts w:ascii="Times New Roman" w:hAnsi="Times New Roman" w:cs="Times New Roman"/>
          <w:color w:val="000000" w:themeColor="text1"/>
          <w:sz w:val="24"/>
          <w:szCs w:val="24"/>
          <w:highlight w:val="yellow"/>
        </w:rPr>
        <w:t xml:space="preserve">Das, K., Qureshi, S., Haider, A., Tarique, M., &amp; </w:t>
      </w:r>
      <w:proofErr w:type="spellStart"/>
      <w:r w:rsidRPr="45D0B409">
        <w:rPr>
          <w:rFonts w:ascii="Times New Roman" w:hAnsi="Times New Roman" w:cs="Times New Roman"/>
          <w:color w:val="000000" w:themeColor="text1"/>
          <w:sz w:val="24"/>
          <w:szCs w:val="24"/>
          <w:highlight w:val="yellow"/>
        </w:rPr>
        <w:t>Bhatija</w:t>
      </w:r>
      <w:proofErr w:type="spellEnd"/>
      <w:r w:rsidRPr="45D0B409">
        <w:rPr>
          <w:rFonts w:ascii="Times New Roman" w:hAnsi="Times New Roman" w:cs="Times New Roman"/>
          <w:color w:val="000000" w:themeColor="text1"/>
          <w:sz w:val="24"/>
          <w:szCs w:val="24"/>
          <w:highlight w:val="yellow"/>
        </w:rPr>
        <w:t>, R. R.</w:t>
      </w:r>
      <w:r w:rsidRPr="00866506">
        <w:rPr>
          <w:rFonts w:ascii="Times New Roman" w:hAnsi="Times New Roman" w:cs="Times New Roman"/>
          <w:sz w:val="24"/>
          <w:szCs w:val="24"/>
          <w:highlight w:val="yellow"/>
        </w:rPr>
        <w:t xml:space="preserve"> </w:t>
      </w:r>
      <w:r w:rsidRPr="00866506">
        <w:rPr>
          <w:rFonts w:ascii="Times New Roman" w:hAnsi="Times New Roman" w:cs="Times New Roman"/>
          <w:sz w:val="24"/>
          <w:szCs w:val="24"/>
        </w:rPr>
        <w:t xml:space="preserve">(2023). Post-traumatic growth among frontline doctors fighting against COVID-19 at a tertiary care public hospital in Karachi, Pakistan. The Journal of the Pakistan Medical Association, 73(8), 1653–1657. https://doi.org/10.47391/JPMA.7813 </w:t>
      </w:r>
      <w:r w:rsidR="63A46C06" w:rsidRPr="00866506">
        <w:rPr>
          <w:rFonts w:ascii="Times New Roman" w:hAnsi="Times New Roman" w:cs="Times New Roman"/>
          <w:sz w:val="24"/>
          <w:szCs w:val="24"/>
        </w:rPr>
        <w:t xml:space="preserve"> </w:t>
      </w:r>
    </w:p>
    <w:p w14:paraId="2B29193E" w14:textId="47BE7D4E" w:rsidR="00FE2182" w:rsidRPr="00866506" w:rsidRDefault="3491F7B3" w:rsidP="45D0B409">
      <w:pPr>
        <w:pStyle w:val="ListParagraph"/>
        <w:numPr>
          <w:ilvl w:val="0"/>
          <w:numId w:val="51"/>
        </w:numPr>
        <w:spacing w:after="0" w:line="360" w:lineRule="auto"/>
        <w:rPr>
          <w:rFonts w:ascii="Times New Roman" w:hAnsi="Times New Roman" w:cs="Times New Roman"/>
          <w:color w:val="000000" w:themeColor="text1"/>
          <w:sz w:val="24"/>
          <w:szCs w:val="24"/>
        </w:rPr>
      </w:pPr>
      <w:r w:rsidRPr="00866506">
        <w:rPr>
          <w:rFonts w:ascii="Times New Roman" w:hAnsi="Times New Roman" w:cs="Times New Roman"/>
          <w:color w:val="000000" w:themeColor="text1"/>
          <w:sz w:val="24"/>
          <w:szCs w:val="24"/>
          <w:highlight w:val="yellow"/>
        </w:rPr>
        <w:t>El Khoury-</w:t>
      </w:r>
      <w:proofErr w:type="spellStart"/>
      <w:r w:rsidRPr="00866506">
        <w:rPr>
          <w:rFonts w:ascii="Times New Roman" w:hAnsi="Times New Roman" w:cs="Times New Roman"/>
          <w:color w:val="000000" w:themeColor="text1"/>
          <w:sz w:val="24"/>
          <w:szCs w:val="24"/>
          <w:highlight w:val="yellow"/>
        </w:rPr>
        <w:t>Malhame</w:t>
      </w:r>
      <w:proofErr w:type="spellEnd"/>
      <w:r w:rsidRPr="00866506">
        <w:rPr>
          <w:rFonts w:ascii="Times New Roman" w:hAnsi="Times New Roman" w:cs="Times New Roman"/>
          <w:color w:val="000000" w:themeColor="text1"/>
          <w:sz w:val="24"/>
          <w:szCs w:val="24"/>
          <w:highlight w:val="yellow"/>
        </w:rPr>
        <w:t xml:space="preserve">, M., Sfeir, M., </w:t>
      </w:r>
      <w:proofErr w:type="spellStart"/>
      <w:r w:rsidRPr="00866506">
        <w:rPr>
          <w:rFonts w:ascii="Times New Roman" w:hAnsi="Times New Roman" w:cs="Times New Roman"/>
          <w:color w:val="000000" w:themeColor="text1"/>
          <w:sz w:val="24"/>
          <w:szCs w:val="24"/>
          <w:highlight w:val="yellow"/>
        </w:rPr>
        <w:t>Hallit</w:t>
      </w:r>
      <w:proofErr w:type="spellEnd"/>
      <w:r w:rsidRPr="00866506">
        <w:rPr>
          <w:rFonts w:ascii="Times New Roman" w:hAnsi="Times New Roman" w:cs="Times New Roman"/>
          <w:color w:val="000000" w:themeColor="text1"/>
          <w:sz w:val="24"/>
          <w:szCs w:val="24"/>
          <w:highlight w:val="yellow"/>
        </w:rPr>
        <w:t xml:space="preserve">, S., &amp; </w:t>
      </w:r>
      <w:proofErr w:type="spellStart"/>
      <w:r w:rsidRPr="00866506">
        <w:rPr>
          <w:rFonts w:ascii="Times New Roman" w:hAnsi="Times New Roman" w:cs="Times New Roman"/>
          <w:color w:val="000000" w:themeColor="text1"/>
          <w:sz w:val="24"/>
          <w:szCs w:val="24"/>
          <w:highlight w:val="yellow"/>
        </w:rPr>
        <w:t>Sawma</w:t>
      </w:r>
      <w:proofErr w:type="spellEnd"/>
      <w:r w:rsidRPr="00866506">
        <w:rPr>
          <w:rFonts w:ascii="Times New Roman" w:hAnsi="Times New Roman" w:cs="Times New Roman"/>
          <w:color w:val="000000" w:themeColor="text1"/>
          <w:sz w:val="24"/>
          <w:szCs w:val="24"/>
          <w:highlight w:val="yellow"/>
        </w:rPr>
        <w:t>, T.</w:t>
      </w:r>
      <w:r w:rsidRPr="45D0B409">
        <w:rPr>
          <w:rFonts w:ascii="Times New Roman" w:hAnsi="Times New Roman" w:cs="Times New Roman"/>
          <w:color w:val="000000" w:themeColor="text1"/>
          <w:sz w:val="24"/>
          <w:szCs w:val="24"/>
        </w:rPr>
        <w:t xml:space="preserve"> (2023). Factors associated with posttraumatic growth: Gratitude, PTSD and distress; one year into the COVID-19 pandemic in Lebanon. Current psychology (New Brunswick, N.J.), 1–10. https://doi.org/10.1007/s12144-022-04159-8</w:t>
      </w:r>
      <w:r w:rsidR="63A46C06" w:rsidRPr="45D0B409">
        <w:rPr>
          <w:rFonts w:ascii="Times New Roman" w:hAnsi="Times New Roman" w:cs="Times New Roman"/>
          <w:color w:val="000000" w:themeColor="text1"/>
          <w:sz w:val="24"/>
          <w:szCs w:val="24"/>
        </w:rPr>
        <w:t xml:space="preserve">  </w:t>
      </w:r>
    </w:p>
    <w:p w14:paraId="62BA34F1" w14:textId="77777777" w:rsidR="00FE2182" w:rsidRDefault="63A46C06">
      <w:pPr>
        <w:pStyle w:val="ListParagraph"/>
        <w:numPr>
          <w:ilvl w:val="0"/>
          <w:numId w:val="51"/>
        </w:numPr>
        <w:spacing w:after="0" w:line="360" w:lineRule="auto"/>
        <w:rPr>
          <w:rStyle w:val="Hyperlink"/>
          <w:rFonts w:ascii="Times New Roman" w:hAnsi="Times New Roman" w:cs="Times New Roman"/>
          <w:color w:val="000000" w:themeColor="text1"/>
          <w:sz w:val="24"/>
          <w:szCs w:val="24"/>
          <w:u w:val="none"/>
        </w:rPr>
      </w:pPr>
      <w:r w:rsidRPr="45D0B409">
        <w:rPr>
          <w:rFonts w:ascii="Times New Roman" w:hAnsi="Times New Roman" w:cs="Times New Roman"/>
          <w:color w:val="000000" w:themeColor="text1"/>
          <w:sz w:val="24"/>
          <w:szCs w:val="24"/>
          <w:highlight w:val="yellow"/>
        </w:rPr>
        <w:lastRenderedPageBreak/>
        <w:t>Gul, H., Ehsan,</w:t>
      </w:r>
      <w:r w:rsidRPr="45D0B409">
        <w:rPr>
          <w:rFonts w:ascii="Times New Roman" w:hAnsi="Times New Roman" w:cs="Times New Roman"/>
          <w:color w:val="000000" w:themeColor="text1"/>
          <w:sz w:val="24"/>
          <w:szCs w:val="24"/>
        </w:rPr>
        <w:t xml:space="preserve"> N., Iqbal, N., &amp; Hassan, B. (2023). Illness perception, social isolation, psychological distress, and posttraumatic growth in the aftermath of Covid-19. </w:t>
      </w:r>
      <w:r w:rsidRPr="45D0B409">
        <w:rPr>
          <w:rFonts w:ascii="Times New Roman" w:hAnsi="Times New Roman" w:cs="Times New Roman"/>
          <w:i/>
          <w:iCs/>
          <w:color w:val="000000" w:themeColor="text1"/>
          <w:sz w:val="24"/>
          <w:szCs w:val="24"/>
        </w:rPr>
        <w:t>Pakistan Journal of Psychological Research</w:t>
      </w:r>
      <w:r w:rsidRPr="45D0B409">
        <w:rPr>
          <w:rFonts w:ascii="Times New Roman" w:hAnsi="Times New Roman" w:cs="Times New Roman"/>
          <w:color w:val="000000" w:themeColor="text1"/>
          <w:sz w:val="24"/>
          <w:szCs w:val="24"/>
        </w:rPr>
        <w:t>, </w:t>
      </w:r>
      <w:r w:rsidRPr="45D0B409">
        <w:rPr>
          <w:rFonts w:ascii="Times New Roman" w:hAnsi="Times New Roman" w:cs="Times New Roman"/>
          <w:i/>
          <w:iCs/>
          <w:color w:val="000000" w:themeColor="text1"/>
          <w:sz w:val="24"/>
          <w:szCs w:val="24"/>
        </w:rPr>
        <w:t>38</w:t>
      </w:r>
      <w:r w:rsidRPr="45D0B409">
        <w:rPr>
          <w:rFonts w:ascii="Times New Roman" w:hAnsi="Times New Roman" w:cs="Times New Roman"/>
          <w:color w:val="000000" w:themeColor="text1"/>
          <w:sz w:val="24"/>
          <w:szCs w:val="24"/>
        </w:rPr>
        <w:t>(</w:t>
      </w:r>
      <w:r w:rsidRPr="45D0B409">
        <w:rPr>
          <w:rFonts w:ascii="Times New Roman" w:hAnsi="Times New Roman" w:cs="Times New Roman"/>
          <w:i/>
          <w:iCs/>
          <w:color w:val="000000" w:themeColor="text1"/>
          <w:sz w:val="24"/>
          <w:szCs w:val="24"/>
        </w:rPr>
        <w:t>2</w:t>
      </w:r>
      <w:r w:rsidRPr="45D0B409">
        <w:rPr>
          <w:rFonts w:ascii="Times New Roman" w:hAnsi="Times New Roman" w:cs="Times New Roman"/>
          <w:color w:val="000000" w:themeColor="text1"/>
          <w:sz w:val="24"/>
          <w:szCs w:val="24"/>
        </w:rPr>
        <w:t xml:space="preserve">), 309–327. </w:t>
      </w:r>
      <w:hyperlink r:id="rId18">
        <w:r w:rsidRPr="45D0B409">
          <w:rPr>
            <w:rStyle w:val="Hyperlink"/>
            <w:rFonts w:ascii="Times New Roman" w:hAnsi="Times New Roman" w:cs="Times New Roman"/>
            <w:color w:val="000000" w:themeColor="text1"/>
            <w:sz w:val="24"/>
            <w:szCs w:val="24"/>
            <w:u w:val="none"/>
          </w:rPr>
          <w:t>https://doi.org/10.33824/pjpr.2023.38.2.19</w:t>
        </w:r>
      </w:hyperlink>
    </w:p>
    <w:p w14:paraId="1C8DDE17" w14:textId="77777777" w:rsidR="00FE2182" w:rsidRDefault="63A46C06">
      <w:pPr>
        <w:pStyle w:val="ListParagraph"/>
        <w:numPr>
          <w:ilvl w:val="0"/>
          <w:numId w:val="51"/>
        </w:numPr>
        <w:spacing w:after="0" w:line="360" w:lineRule="auto"/>
        <w:rPr>
          <w:rStyle w:val="Hyperlink"/>
          <w:rFonts w:ascii="Times New Roman" w:hAnsi="Times New Roman" w:cs="Times New Roman"/>
          <w:color w:val="000000" w:themeColor="text1"/>
          <w:sz w:val="24"/>
          <w:szCs w:val="24"/>
          <w:u w:val="none"/>
        </w:rPr>
      </w:pPr>
      <w:proofErr w:type="spellStart"/>
      <w:r w:rsidRPr="45D0B409">
        <w:rPr>
          <w:rFonts w:ascii="Times New Roman" w:hAnsi="Times New Roman" w:cs="Times New Roman"/>
          <w:color w:val="000000" w:themeColor="text1"/>
          <w:sz w:val="24"/>
          <w:szCs w:val="24"/>
          <w:highlight w:val="yellow"/>
        </w:rPr>
        <w:t>Kalaitzaki</w:t>
      </w:r>
      <w:proofErr w:type="spellEnd"/>
      <w:r w:rsidRPr="45D0B409">
        <w:rPr>
          <w:rFonts w:ascii="Times New Roman" w:hAnsi="Times New Roman" w:cs="Times New Roman"/>
          <w:color w:val="000000" w:themeColor="text1"/>
          <w:sz w:val="24"/>
          <w:szCs w:val="24"/>
          <w:highlight w:val="yellow"/>
        </w:rPr>
        <w:t xml:space="preserve">, A., </w:t>
      </w:r>
      <w:proofErr w:type="spellStart"/>
      <w:r w:rsidRPr="45D0B409">
        <w:rPr>
          <w:rFonts w:ascii="Times New Roman" w:hAnsi="Times New Roman" w:cs="Times New Roman"/>
          <w:color w:val="000000" w:themeColor="text1"/>
          <w:sz w:val="24"/>
          <w:szCs w:val="24"/>
          <w:highlight w:val="yellow"/>
        </w:rPr>
        <w:t>Tsouvelas</w:t>
      </w:r>
      <w:proofErr w:type="spellEnd"/>
      <w:r w:rsidRPr="45D0B409">
        <w:rPr>
          <w:rFonts w:ascii="Times New Roman" w:hAnsi="Times New Roman" w:cs="Times New Roman"/>
          <w:color w:val="000000" w:themeColor="text1"/>
          <w:sz w:val="24"/>
          <w:szCs w:val="24"/>
          <w:highlight w:val="yellow"/>
        </w:rPr>
        <w:t>, G.,</w:t>
      </w:r>
      <w:r w:rsidRPr="45D0B409">
        <w:rPr>
          <w:rFonts w:ascii="Times New Roman" w:hAnsi="Times New Roman" w:cs="Times New Roman"/>
          <w:color w:val="000000" w:themeColor="text1"/>
          <w:sz w:val="24"/>
          <w:szCs w:val="24"/>
        </w:rPr>
        <w:t xml:space="preserve"> &amp; </w:t>
      </w:r>
      <w:proofErr w:type="spellStart"/>
      <w:r w:rsidRPr="45D0B409">
        <w:rPr>
          <w:rFonts w:ascii="Times New Roman" w:hAnsi="Times New Roman" w:cs="Times New Roman"/>
          <w:color w:val="000000" w:themeColor="text1"/>
          <w:sz w:val="24"/>
          <w:szCs w:val="24"/>
        </w:rPr>
        <w:t>Tamiolaki</w:t>
      </w:r>
      <w:proofErr w:type="spellEnd"/>
      <w:r w:rsidRPr="45D0B409">
        <w:rPr>
          <w:rFonts w:ascii="Times New Roman" w:hAnsi="Times New Roman" w:cs="Times New Roman"/>
          <w:color w:val="000000" w:themeColor="text1"/>
          <w:sz w:val="24"/>
          <w:szCs w:val="24"/>
        </w:rPr>
        <w:t xml:space="preserve">, A. (2022). Perceived posttraumatic growth and its psychosocial predictors during two consecutive Covid-19 lockdowns. </w:t>
      </w:r>
      <w:r w:rsidRPr="45D0B409">
        <w:rPr>
          <w:rFonts w:ascii="Times New Roman" w:hAnsi="Times New Roman" w:cs="Times New Roman"/>
          <w:i/>
          <w:iCs/>
          <w:color w:val="000000" w:themeColor="text1"/>
          <w:sz w:val="24"/>
          <w:szCs w:val="24"/>
        </w:rPr>
        <w:t>International Journal of Stress Management.</w:t>
      </w:r>
      <w:r w:rsidRPr="45D0B409">
        <w:rPr>
          <w:rFonts w:ascii="Times New Roman" w:hAnsi="Times New Roman" w:cs="Times New Roman"/>
          <w:color w:val="000000" w:themeColor="text1"/>
          <w:sz w:val="24"/>
          <w:szCs w:val="24"/>
        </w:rPr>
        <w:t xml:space="preserve"> </w:t>
      </w:r>
      <w:hyperlink r:id="rId19">
        <w:r w:rsidRPr="45D0B409">
          <w:rPr>
            <w:rStyle w:val="Hyperlink"/>
            <w:rFonts w:ascii="Times New Roman" w:hAnsi="Times New Roman" w:cs="Times New Roman"/>
            <w:color w:val="000000" w:themeColor="text1"/>
            <w:sz w:val="24"/>
            <w:szCs w:val="24"/>
            <w:u w:val="none"/>
          </w:rPr>
          <w:t>https://doi.org/10.1037/str0000273</w:t>
        </w:r>
      </w:hyperlink>
      <w:r w:rsidRPr="45D0B409">
        <w:rPr>
          <w:rStyle w:val="Hyperlink"/>
          <w:rFonts w:ascii="Times New Roman" w:hAnsi="Times New Roman" w:cs="Times New Roman"/>
          <w:color w:val="000000" w:themeColor="text1"/>
          <w:sz w:val="24"/>
          <w:szCs w:val="24"/>
          <w:u w:val="none"/>
        </w:rPr>
        <w:t xml:space="preserve">  </w:t>
      </w:r>
    </w:p>
    <w:p w14:paraId="47B159E4" w14:textId="1F5147E2" w:rsidR="196567B2" w:rsidRPr="00866506" w:rsidRDefault="196567B2" w:rsidP="45D0B409">
      <w:pPr>
        <w:pStyle w:val="ListParagraph"/>
        <w:numPr>
          <w:ilvl w:val="0"/>
          <w:numId w:val="51"/>
        </w:numPr>
        <w:spacing w:after="0" w:line="360" w:lineRule="auto"/>
        <w:rPr>
          <w:rStyle w:val="Hyperlink"/>
          <w:rFonts w:ascii="Times New Roman" w:hAnsi="Times New Roman" w:cs="Times New Roman"/>
          <w:color w:val="000000" w:themeColor="text1"/>
          <w:sz w:val="24"/>
          <w:szCs w:val="24"/>
          <w:u w:val="none"/>
        </w:rPr>
      </w:pPr>
      <w:proofErr w:type="spellStart"/>
      <w:r w:rsidRPr="00866506">
        <w:rPr>
          <w:rStyle w:val="Hyperlink"/>
          <w:rFonts w:ascii="Times New Roman" w:hAnsi="Times New Roman" w:cs="Times New Roman"/>
          <w:color w:val="000000" w:themeColor="text1"/>
          <w:sz w:val="24"/>
          <w:szCs w:val="24"/>
          <w:highlight w:val="yellow"/>
          <w:u w:val="none"/>
        </w:rPr>
        <w:t>Kalaitzaki</w:t>
      </w:r>
      <w:proofErr w:type="spellEnd"/>
      <w:r w:rsidRPr="00866506">
        <w:rPr>
          <w:rStyle w:val="Hyperlink"/>
          <w:rFonts w:ascii="Times New Roman" w:hAnsi="Times New Roman" w:cs="Times New Roman"/>
          <w:color w:val="000000" w:themeColor="text1"/>
          <w:sz w:val="24"/>
          <w:szCs w:val="24"/>
          <w:highlight w:val="yellow"/>
          <w:u w:val="none"/>
        </w:rPr>
        <w:t xml:space="preserve">, A. E., </w:t>
      </w:r>
      <w:proofErr w:type="spellStart"/>
      <w:r w:rsidRPr="00866506">
        <w:rPr>
          <w:rStyle w:val="Hyperlink"/>
          <w:rFonts w:ascii="Times New Roman" w:hAnsi="Times New Roman" w:cs="Times New Roman"/>
          <w:color w:val="000000" w:themeColor="text1"/>
          <w:sz w:val="24"/>
          <w:szCs w:val="24"/>
          <w:highlight w:val="yellow"/>
          <w:u w:val="none"/>
        </w:rPr>
        <w:t>Tamiolaki</w:t>
      </w:r>
      <w:proofErr w:type="spellEnd"/>
      <w:r w:rsidRPr="00866506">
        <w:rPr>
          <w:rStyle w:val="Hyperlink"/>
          <w:rFonts w:ascii="Times New Roman" w:hAnsi="Times New Roman" w:cs="Times New Roman"/>
          <w:color w:val="000000" w:themeColor="text1"/>
          <w:sz w:val="24"/>
          <w:szCs w:val="24"/>
          <w:highlight w:val="yellow"/>
          <w:u w:val="none"/>
        </w:rPr>
        <w:t>, A.</w:t>
      </w:r>
      <w:r w:rsidRPr="00866506">
        <w:rPr>
          <w:rStyle w:val="Hyperlink"/>
          <w:rFonts w:ascii="Times New Roman" w:hAnsi="Times New Roman" w:cs="Times New Roman"/>
          <w:color w:val="000000" w:themeColor="text1"/>
          <w:sz w:val="24"/>
          <w:szCs w:val="24"/>
          <w:u w:val="none"/>
        </w:rPr>
        <w:t xml:space="preserve">, </w:t>
      </w:r>
      <w:proofErr w:type="spellStart"/>
      <w:r w:rsidRPr="00866506">
        <w:rPr>
          <w:rStyle w:val="Hyperlink"/>
          <w:rFonts w:ascii="Times New Roman" w:hAnsi="Times New Roman" w:cs="Times New Roman"/>
          <w:color w:val="000000" w:themeColor="text1"/>
          <w:sz w:val="24"/>
          <w:szCs w:val="24"/>
          <w:u w:val="none"/>
        </w:rPr>
        <w:t>Tsouvelas</w:t>
      </w:r>
      <w:proofErr w:type="spellEnd"/>
      <w:r w:rsidRPr="00866506">
        <w:rPr>
          <w:rStyle w:val="Hyperlink"/>
          <w:rFonts w:ascii="Times New Roman" w:hAnsi="Times New Roman" w:cs="Times New Roman"/>
          <w:color w:val="000000" w:themeColor="text1"/>
          <w:sz w:val="24"/>
          <w:szCs w:val="24"/>
          <w:u w:val="none"/>
        </w:rPr>
        <w:t xml:space="preserve">, G., </w:t>
      </w:r>
      <w:proofErr w:type="spellStart"/>
      <w:r w:rsidRPr="00866506">
        <w:rPr>
          <w:rStyle w:val="Hyperlink"/>
          <w:rFonts w:ascii="Times New Roman" w:hAnsi="Times New Roman" w:cs="Times New Roman"/>
          <w:color w:val="000000" w:themeColor="text1"/>
          <w:sz w:val="24"/>
          <w:szCs w:val="24"/>
          <w:u w:val="none"/>
        </w:rPr>
        <w:t>Theodoratou</w:t>
      </w:r>
      <w:proofErr w:type="spellEnd"/>
      <w:r w:rsidRPr="00866506">
        <w:rPr>
          <w:rStyle w:val="Hyperlink"/>
          <w:rFonts w:ascii="Times New Roman" w:hAnsi="Times New Roman" w:cs="Times New Roman"/>
          <w:color w:val="000000" w:themeColor="text1"/>
          <w:sz w:val="24"/>
          <w:szCs w:val="24"/>
          <w:u w:val="none"/>
        </w:rPr>
        <w:t xml:space="preserve">, M., &amp; </w:t>
      </w:r>
      <w:proofErr w:type="spellStart"/>
      <w:r w:rsidRPr="00866506">
        <w:rPr>
          <w:rStyle w:val="Hyperlink"/>
          <w:rFonts w:ascii="Times New Roman" w:hAnsi="Times New Roman" w:cs="Times New Roman"/>
          <w:color w:val="000000" w:themeColor="text1"/>
          <w:sz w:val="24"/>
          <w:szCs w:val="24"/>
          <w:u w:val="none"/>
        </w:rPr>
        <w:t>Konstantakopoulos</w:t>
      </w:r>
      <w:proofErr w:type="spellEnd"/>
      <w:r w:rsidRPr="00866506">
        <w:rPr>
          <w:rStyle w:val="Hyperlink"/>
          <w:rFonts w:ascii="Times New Roman" w:hAnsi="Times New Roman" w:cs="Times New Roman"/>
          <w:color w:val="000000" w:themeColor="text1"/>
          <w:sz w:val="24"/>
          <w:szCs w:val="24"/>
          <w:u w:val="none"/>
        </w:rPr>
        <w:t xml:space="preserve">, G. (2023). Gain from pain: Exploring vicarious posttraumatic growth and its facilitators among health care workers across two consecutive lockdowns during the COVID-19 pandemic. International Journal of Stress Management. </w:t>
      </w:r>
      <w:hyperlink r:id="rId20" w:history="1">
        <w:r w:rsidRPr="45D0B409">
          <w:rPr>
            <w:rStyle w:val="Hyperlink"/>
            <w:rFonts w:ascii="Times New Roman" w:hAnsi="Times New Roman" w:cs="Times New Roman"/>
          </w:rPr>
          <w:t>https://doi.org/10.1037/str0000314</w:t>
        </w:r>
      </w:hyperlink>
    </w:p>
    <w:p w14:paraId="10EEBDEF" w14:textId="36EC9C37" w:rsidR="0C4300A9" w:rsidRPr="00866506" w:rsidRDefault="0C4300A9" w:rsidP="45D0B409">
      <w:pPr>
        <w:pStyle w:val="ListParagraph"/>
        <w:numPr>
          <w:ilvl w:val="0"/>
          <w:numId w:val="51"/>
        </w:numPr>
        <w:spacing w:after="0" w:line="360" w:lineRule="auto"/>
        <w:rPr>
          <w:rStyle w:val="Hyperlink"/>
          <w:rFonts w:ascii="Times New Roman" w:hAnsi="Times New Roman" w:cs="Times New Roman"/>
          <w:color w:val="000000" w:themeColor="text1"/>
          <w:sz w:val="24"/>
          <w:szCs w:val="24"/>
          <w:u w:val="none"/>
        </w:rPr>
      </w:pPr>
      <w:r w:rsidRPr="00866506">
        <w:rPr>
          <w:rStyle w:val="Hyperlink"/>
          <w:rFonts w:ascii="Times New Roman" w:hAnsi="Times New Roman" w:cs="Times New Roman"/>
          <w:color w:val="000000" w:themeColor="text1"/>
          <w:sz w:val="24"/>
          <w:szCs w:val="24"/>
          <w:highlight w:val="yellow"/>
          <w:u w:val="none"/>
        </w:rPr>
        <w:t>Lan, H., Suo, X., Zuo,</w:t>
      </w:r>
      <w:r w:rsidRPr="00866506">
        <w:rPr>
          <w:rStyle w:val="Hyperlink"/>
          <w:rFonts w:ascii="Times New Roman" w:hAnsi="Times New Roman" w:cs="Times New Roman"/>
          <w:color w:val="000000" w:themeColor="text1"/>
          <w:sz w:val="24"/>
          <w:szCs w:val="24"/>
          <w:u w:val="none"/>
        </w:rPr>
        <w:t xml:space="preserve"> C., Pan, N., Zhang, X., Kemp, G. J., Gong, Q., &amp; Wang, S. (2023). Distinct pre-COVID brain structural signatures in COVID-19-related post-traumatic stress symptoms and post-traumatic growth. Cerebral cortex (New York, N.Y. : 1991), 33(23), 11373–11383. https://doi.org/10.1093/cercor/bhad372</w:t>
      </w:r>
    </w:p>
    <w:p w14:paraId="098DD859" w14:textId="77777777" w:rsidR="00FE2182" w:rsidRDefault="63A46C06">
      <w:pPr>
        <w:pStyle w:val="ListParagraph"/>
        <w:numPr>
          <w:ilvl w:val="0"/>
          <w:numId w:val="51"/>
        </w:numPr>
        <w:spacing w:after="0" w:line="360" w:lineRule="auto"/>
        <w:rPr>
          <w:rFonts w:ascii="Times New Roman" w:hAnsi="Times New Roman" w:cs="Times New Roman"/>
          <w:color w:val="000000" w:themeColor="text1"/>
          <w:sz w:val="24"/>
          <w:szCs w:val="24"/>
        </w:rPr>
      </w:pPr>
      <w:r w:rsidRPr="45D0B409">
        <w:rPr>
          <w:rFonts w:ascii="Times New Roman" w:hAnsi="Times New Roman" w:cs="Times New Roman"/>
          <w:color w:val="000000" w:themeColor="text1"/>
          <w:sz w:val="24"/>
          <w:szCs w:val="24"/>
          <w:highlight w:val="yellow"/>
        </w:rPr>
        <w:t>Lau, B. H. P.,</w:t>
      </w:r>
      <w:r w:rsidRPr="45D0B409">
        <w:rPr>
          <w:rFonts w:ascii="Times New Roman" w:hAnsi="Times New Roman" w:cs="Times New Roman"/>
          <w:color w:val="000000" w:themeColor="text1"/>
          <w:sz w:val="24"/>
          <w:szCs w:val="24"/>
        </w:rPr>
        <w:t xml:space="preserve"> Chan, C. L. W., &amp; Ng, S. M. (2021). Post-traumatic growth in the first Covid outbreak in Hong Kong</w:t>
      </w:r>
      <w:r w:rsidRPr="45D0B409">
        <w:rPr>
          <w:rFonts w:ascii="Times New Roman" w:hAnsi="Times New Roman" w:cs="Times New Roman"/>
          <w:i/>
          <w:iCs/>
          <w:color w:val="000000" w:themeColor="text1"/>
          <w:sz w:val="24"/>
          <w:szCs w:val="24"/>
        </w:rPr>
        <w:t xml:space="preserve">. Frontiers in psychology, 12, </w:t>
      </w:r>
      <w:r w:rsidRPr="45D0B409">
        <w:rPr>
          <w:rFonts w:ascii="Times New Roman" w:hAnsi="Times New Roman" w:cs="Times New Roman"/>
          <w:color w:val="000000" w:themeColor="text1"/>
          <w:sz w:val="24"/>
          <w:szCs w:val="24"/>
        </w:rPr>
        <w:t xml:space="preserve">675132. </w:t>
      </w:r>
      <w:hyperlink r:id="rId21">
        <w:r w:rsidRPr="45D0B409">
          <w:rPr>
            <w:rStyle w:val="Hyperlink"/>
            <w:rFonts w:ascii="Times New Roman" w:hAnsi="Times New Roman" w:cs="Times New Roman"/>
            <w:color w:val="000000" w:themeColor="text1"/>
            <w:sz w:val="24"/>
            <w:szCs w:val="24"/>
            <w:u w:val="none"/>
          </w:rPr>
          <w:t>https://doi.org/10.3389/fpsyg.2021.675132</w:t>
        </w:r>
      </w:hyperlink>
    </w:p>
    <w:p w14:paraId="21B18675" w14:textId="77777777" w:rsidR="00FE2182" w:rsidRDefault="63A46C06">
      <w:pPr>
        <w:pStyle w:val="ListParagraph"/>
        <w:numPr>
          <w:ilvl w:val="0"/>
          <w:numId w:val="51"/>
        </w:numPr>
        <w:spacing w:after="0" w:line="360" w:lineRule="auto"/>
        <w:rPr>
          <w:rFonts w:ascii="Times New Roman" w:hAnsi="Times New Roman" w:cs="Times New Roman"/>
          <w:color w:val="000000" w:themeColor="text1"/>
          <w:sz w:val="24"/>
          <w:szCs w:val="24"/>
        </w:rPr>
      </w:pPr>
      <w:r w:rsidRPr="45D0B409">
        <w:rPr>
          <w:rFonts w:ascii="Times New Roman" w:hAnsi="Times New Roman" w:cs="Times New Roman"/>
          <w:color w:val="000000" w:themeColor="text1"/>
          <w:sz w:val="24"/>
          <w:szCs w:val="24"/>
          <w:highlight w:val="yellow"/>
        </w:rPr>
        <w:t>Lewis, C., Lewis, K.,</w:t>
      </w:r>
      <w:r w:rsidRPr="45D0B409">
        <w:rPr>
          <w:rFonts w:ascii="Times New Roman" w:hAnsi="Times New Roman" w:cs="Times New Roman"/>
          <w:color w:val="000000" w:themeColor="text1"/>
          <w:sz w:val="24"/>
          <w:szCs w:val="24"/>
        </w:rPr>
        <w:t xml:space="preserve"> Edwards, B., Evison, C., John, A., Pearce, H., Raisanen, L., Richards, N., Roberts, A., Jones, I., &amp; Bisson, J. I. (2022). Posttraumatic growth related to the Covid-19 pandemic among individuals with lived experience of psychiatric disorder. </w:t>
      </w:r>
      <w:r w:rsidRPr="45D0B409">
        <w:rPr>
          <w:rFonts w:ascii="Times New Roman" w:hAnsi="Times New Roman" w:cs="Times New Roman"/>
          <w:i/>
          <w:iCs/>
          <w:color w:val="000000" w:themeColor="text1"/>
          <w:sz w:val="24"/>
          <w:szCs w:val="24"/>
        </w:rPr>
        <w:t>Journal of traumatic stress, 35(6)</w:t>
      </w:r>
      <w:r w:rsidRPr="45D0B409">
        <w:rPr>
          <w:rFonts w:ascii="Times New Roman" w:hAnsi="Times New Roman" w:cs="Times New Roman"/>
          <w:color w:val="000000" w:themeColor="text1"/>
          <w:sz w:val="24"/>
          <w:szCs w:val="24"/>
        </w:rPr>
        <w:t xml:space="preserve">, 1756–1768. https://doi.org/10.1002/jts.22884 </w:t>
      </w:r>
    </w:p>
    <w:p w14:paraId="327FEBDB" w14:textId="77777777" w:rsidR="00FE2182" w:rsidRDefault="63A46C06">
      <w:pPr>
        <w:pStyle w:val="ListParagraph"/>
        <w:numPr>
          <w:ilvl w:val="0"/>
          <w:numId w:val="51"/>
        </w:numPr>
        <w:spacing w:after="0" w:line="360" w:lineRule="auto"/>
        <w:rPr>
          <w:rFonts w:ascii="Times New Roman" w:hAnsi="Times New Roman" w:cs="Times New Roman"/>
          <w:color w:val="000000" w:themeColor="text1"/>
          <w:sz w:val="24"/>
          <w:szCs w:val="24"/>
        </w:rPr>
      </w:pPr>
      <w:r w:rsidRPr="45D0B409">
        <w:rPr>
          <w:rFonts w:ascii="Times New Roman" w:hAnsi="Times New Roman" w:cs="Times New Roman"/>
          <w:color w:val="000000" w:themeColor="text1"/>
          <w:sz w:val="24"/>
          <w:szCs w:val="24"/>
          <w:highlight w:val="yellow"/>
        </w:rPr>
        <w:t>Lyu, Y., Yu, Y., Chen</w:t>
      </w:r>
      <w:r w:rsidRPr="45D0B409">
        <w:rPr>
          <w:rFonts w:ascii="Times New Roman" w:hAnsi="Times New Roman" w:cs="Times New Roman"/>
          <w:color w:val="000000" w:themeColor="text1"/>
          <w:sz w:val="24"/>
          <w:szCs w:val="24"/>
        </w:rPr>
        <w:t xml:space="preserve">, S., Lu, S., &amp; Ni, S. (2021). Positive functioning at work during Covid‐19: Posttraumatic growth, resilience, and emotional exhaustion in Chinese frontline healthcare workers. </w:t>
      </w:r>
      <w:r w:rsidRPr="45D0B409">
        <w:rPr>
          <w:rFonts w:ascii="Times New Roman" w:hAnsi="Times New Roman" w:cs="Times New Roman"/>
          <w:i/>
          <w:iCs/>
          <w:color w:val="000000" w:themeColor="text1"/>
          <w:sz w:val="24"/>
          <w:szCs w:val="24"/>
        </w:rPr>
        <w:t>Applied Psychology: Health and Well-Being.</w:t>
      </w:r>
      <w:r w:rsidRPr="45D0B409">
        <w:rPr>
          <w:rFonts w:ascii="Times New Roman" w:hAnsi="Times New Roman" w:cs="Times New Roman"/>
          <w:color w:val="000000" w:themeColor="text1"/>
          <w:sz w:val="24"/>
          <w:szCs w:val="24"/>
        </w:rPr>
        <w:t xml:space="preserve"> </w:t>
      </w:r>
      <w:hyperlink r:id="rId22">
        <w:r w:rsidRPr="45D0B409">
          <w:rPr>
            <w:rStyle w:val="Hyperlink"/>
            <w:rFonts w:ascii="Times New Roman" w:hAnsi="Times New Roman" w:cs="Times New Roman"/>
            <w:color w:val="000000" w:themeColor="text1"/>
            <w:sz w:val="24"/>
            <w:szCs w:val="24"/>
            <w:u w:val="none"/>
          </w:rPr>
          <w:t>https://doi.org/10.1111/aphw.12276</w:t>
        </w:r>
      </w:hyperlink>
    </w:p>
    <w:p w14:paraId="7087F09F" w14:textId="77777777" w:rsidR="00FE2182" w:rsidRDefault="63A46C06">
      <w:pPr>
        <w:pStyle w:val="ListParagraph"/>
        <w:numPr>
          <w:ilvl w:val="0"/>
          <w:numId w:val="51"/>
        </w:numPr>
        <w:spacing w:after="0" w:line="360" w:lineRule="auto"/>
        <w:rPr>
          <w:rFonts w:ascii="Times New Roman" w:hAnsi="Times New Roman" w:cs="Times New Roman"/>
          <w:color w:val="000000" w:themeColor="text1"/>
          <w:sz w:val="24"/>
          <w:szCs w:val="24"/>
        </w:rPr>
      </w:pPr>
      <w:r w:rsidRPr="45D0B409">
        <w:rPr>
          <w:rFonts w:ascii="Times New Roman" w:hAnsi="Times New Roman" w:cs="Times New Roman"/>
          <w:color w:val="000000" w:themeColor="text1"/>
          <w:sz w:val="24"/>
          <w:szCs w:val="24"/>
          <w:highlight w:val="yellow"/>
        </w:rPr>
        <w:t xml:space="preserve">Mo, </w:t>
      </w:r>
      <w:proofErr w:type="spellStart"/>
      <w:r w:rsidRPr="45D0B409">
        <w:rPr>
          <w:rFonts w:ascii="Times New Roman" w:hAnsi="Times New Roman" w:cs="Times New Roman"/>
          <w:color w:val="000000" w:themeColor="text1"/>
          <w:sz w:val="24"/>
          <w:szCs w:val="24"/>
          <w:highlight w:val="yellow"/>
        </w:rPr>
        <w:t>Y.,Tao</w:t>
      </w:r>
      <w:proofErr w:type="spellEnd"/>
      <w:r w:rsidRPr="45D0B409">
        <w:rPr>
          <w:rFonts w:ascii="Times New Roman" w:hAnsi="Times New Roman" w:cs="Times New Roman"/>
          <w:color w:val="000000" w:themeColor="text1"/>
          <w:sz w:val="24"/>
          <w:szCs w:val="24"/>
        </w:rPr>
        <w:t xml:space="preserve">, P., Liu, G., Chen, L., Li, G., Lu, S., Zhang, G., Liang, R., &amp; Huang, H. (2022). Post-traumatic growth of nurses who faced the Covid-19 epidemic and its correlation with professional self-identity and social support. </w:t>
      </w:r>
      <w:r w:rsidRPr="45D0B409">
        <w:rPr>
          <w:rFonts w:ascii="Times New Roman" w:hAnsi="Times New Roman" w:cs="Times New Roman"/>
          <w:i/>
          <w:iCs/>
          <w:color w:val="000000" w:themeColor="text1"/>
          <w:sz w:val="24"/>
          <w:szCs w:val="24"/>
        </w:rPr>
        <w:t>Frontiers in psychiatry, 12</w:t>
      </w:r>
      <w:r w:rsidRPr="45D0B409">
        <w:rPr>
          <w:rFonts w:ascii="Times New Roman" w:hAnsi="Times New Roman" w:cs="Times New Roman"/>
          <w:color w:val="000000" w:themeColor="text1"/>
          <w:sz w:val="24"/>
          <w:szCs w:val="24"/>
        </w:rPr>
        <w:t xml:space="preserve">, 562938. https://doi.org/10.3389/fpsyt.2021.562938 </w:t>
      </w:r>
    </w:p>
    <w:p w14:paraId="33C22B2F" w14:textId="2A7E0FC7" w:rsidR="3FDF1604" w:rsidRPr="00866506" w:rsidRDefault="3FDF1604" w:rsidP="45D0B409">
      <w:pPr>
        <w:pStyle w:val="ListParagraph"/>
        <w:numPr>
          <w:ilvl w:val="0"/>
          <w:numId w:val="51"/>
        </w:numPr>
        <w:spacing w:after="0" w:line="360" w:lineRule="auto"/>
        <w:rPr>
          <w:rFonts w:ascii="Times New Roman" w:hAnsi="Times New Roman" w:cs="Times New Roman"/>
          <w:color w:val="000000" w:themeColor="text1"/>
          <w:sz w:val="24"/>
          <w:szCs w:val="24"/>
        </w:rPr>
      </w:pPr>
      <w:r w:rsidRPr="00866506">
        <w:rPr>
          <w:rFonts w:ascii="Times New Roman" w:hAnsi="Times New Roman" w:cs="Times New Roman"/>
          <w:color w:val="000000" w:themeColor="text1"/>
          <w:sz w:val="24"/>
          <w:szCs w:val="24"/>
          <w:highlight w:val="yellow"/>
        </w:rPr>
        <w:lastRenderedPageBreak/>
        <w:t xml:space="preserve">Morales, D. X., </w:t>
      </w:r>
      <w:proofErr w:type="spellStart"/>
      <w:r w:rsidRPr="00866506">
        <w:rPr>
          <w:rFonts w:ascii="Times New Roman" w:hAnsi="Times New Roman" w:cs="Times New Roman"/>
          <w:color w:val="000000" w:themeColor="text1"/>
          <w:sz w:val="24"/>
          <w:szCs w:val="24"/>
          <w:highlight w:val="yellow"/>
        </w:rPr>
        <w:t>Grineski</w:t>
      </w:r>
      <w:proofErr w:type="spellEnd"/>
      <w:r w:rsidRPr="00866506">
        <w:rPr>
          <w:rFonts w:ascii="Times New Roman" w:hAnsi="Times New Roman" w:cs="Times New Roman"/>
          <w:color w:val="000000" w:themeColor="text1"/>
          <w:sz w:val="24"/>
          <w:szCs w:val="24"/>
          <w:highlight w:val="yellow"/>
        </w:rPr>
        <w:t>, S. E., &amp; Collins,</w:t>
      </w:r>
      <w:r w:rsidRPr="00866506">
        <w:rPr>
          <w:rFonts w:ascii="Times New Roman" w:hAnsi="Times New Roman" w:cs="Times New Roman"/>
          <w:color w:val="000000" w:themeColor="text1"/>
          <w:sz w:val="24"/>
          <w:szCs w:val="24"/>
        </w:rPr>
        <w:t xml:space="preserve"> T. W. (2023). The silver lining of the COVID-19 pandemic: Undergraduate research experiences, mentorship, and posttraumatic growth. Research in Higher Education. https://doi.org/10.1007/s11162-023-09763-6</w:t>
      </w:r>
    </w:p>
    <w:p w14:paraId="2A26E937" w14:textId="77777777" w:rsidR="00FE2182" w:rsidRDefault="63A46C06">
      <w:pPr>
        <w:pStyle w:val="ListParagraph"/>
        <w:numPr>
          <w:ilvl w:val="0"/>
          <w:numId w:val="51"/>
        </w:numPr>
        <w:spacing w:after="0" w:line="360" w:lineRule="auto"/>
        <w:rPr>
          <w:rFonts w:ascii="Times New Roman" w:hAnsi="Times New Roman" w:cs="Times New Roman"/>
          <w:color w:val="000000" w:themeColor="text1"/>
          <w:sz w:val="24"/>
          <w:szCs w:val="24"/>
        </w:rPr>
      </w:pPr>
      <w:r w:rsidRPr="45D0B409">
        <w:rPr>
          <w:rFonts w:ascii="Times New Roman" w:hAnsi="Times New Roman" w:cs="Times New Roman"/>
          <w:color w:val="000000" w:themeColor="text1"/>
          <w:sz w:val="24"/>
          <w:szCs w:val="24"/>
          <w:highlight w:val="yellow"/>
        </w:rPr>
        <w:t>Northfield, E.-L., &amp; Johnston,</w:t>
      </w:r>
      <w:r w:rsidRPr="45D0B409">
        <w:rPr>
          <w:rFonts w:ascii="Times New Roman" w:hAnsi="Times New Roman" w:cs="Times New Roman"/>
          <w:color w:val="000000" w:themeColor="text1"/>
          <w:sz w:val="24"/>
          <w:szCs w:val="24"/>
        </w:rPr>
        <w:t xml:space="preserve"> K. L. (2022). I get by with a little help from my friends: Posttraumatic growth in the Covid-19 pandemic. </w:t>
      </w:r>
      <w:r w:rsidRPr="45D0B409">
        <w:rPr>
          <w:rFonts w:ascii="Times New Roman" w:hAnsi="Times New Roman" w:cs="Times New Roman"/>
          <w:i/>
          <w:iCs/>
          <w:color w:val="000000" w:themeColor="text1"/>
          <w:sz w:val="24"/>
          <w:szCs w:val="24"/>
        </w:rPr>
        <w:t>Traumatology, 28(1)</w:t>
      </w:r>
      <w:r w:rsidRPr="45D0B409">
        <w:rPr>
          <w:rFonts w:ascii="Times New Roman" w:hAnsi="Times New Roman" w:cs="Times New Roman"/>
          <w:color w:val="000000" w:themeColor="text1"/>
          <w:sz w:val="24"/>
          <w:szCs w:val="24"/>
        </w:rPr>
        <w:t xml:space="preserve">, 195–201.  </w:t>
      </w:r>
    </w:p>
    <w:p w14:paraId="3BB56DEF" w14:textId="0F8DB5FF" w:rsidR="70230764" w:rsidRPr="00866506" w:rsidRDefault="70230764" w:rsidP="45D0B409">
      <w:pPr>
        <w:pStyle w:val="ListParagraph"/>
        <w:numPr>
          <w:ilvl w:val="0"/>
          <w:numId w:val="51"/>
        </w:numPr>
        <w:spacing w:after="0" w:line="360" w:lineRule="auto"/>
        <w:rPr>
          <w:rFonts w:ascii="Times New Roman" w:hAnsi="Times New Roman" w:cs="Times New Roman"/>
          <w:color w:val="000000" w:themeColor="text1"/>
          <w:sz w:val="24"/>
          <w:szCs w:val="24"/>
        </w:rPr>
      </w:pPr>
      <w:r w:rsidRPr="00866506">
        <w:rPr>
          <w:rFonts w:ascii="Times New Roman" w:hAnsi="Times New Roman" w:cs="Times New Roman"/>
          <w:color w:val="000000" w:themeColor="text1"/>
          <w:sz w:val="24"/>
          <w:szCs w:val="24"/>
          <w:highlight w:val="yellow"/>
        </w:rPr>
        <w:t>Tu, A. K., Restivo Haney, J., O'Neill, K.,</w:t>
      </w:r>
      <w:r w:rsidRPr="00866506">
        <w:rPr>
          <w:rFonts w:ascii="Times New Roman" w:hAnsi="Times New Roman" w:cs="Times New Roman"/>
          <w:color w:val="000000" w:themeColor="text1"/>
          <w:sz w:val="24"/>
          <w:szCs w:val="24"/>
        </w:rPr>
        <w:t xml:space="preserve"> Swaminathan, A., Choi, K. W., Lee, H., Smoller, J. W., Patel, V., Barreira, P. J., Liu, C. H., &amp; Naslund, J. A. (2023). Post-traumatic growth in PhD students during the COVID-19 pandemic. Psychiatry research communications, 3(1), 100104. https://doi.org/10.1016/j.psycom.2023.100104</w:t>
      </w:r>
    </w:p>
    <w:p w14:paraId="3FBF42D2" w14:textId="77777777" w:rsidR="00FE2182" w:rsidRDefault="63A46C06">
      <w:pPr>
        <w:pStyle w:val="ListParagraph"/>
        <w:numPr>
          <w:ilvl w:val="0"/>
          <w:numId w:val="51"/>
        </w:numPr>
        <w:spacing w:after="0" w:line="360" w:lineRule="auto"/>
        <w:rPr>
          <w:rFonts w:ascii="Times New Roman" w:hAnsi="Times New Roman" w:cs="Times New Roman"/>
          <w:color w:val="000000" w:themeColor="text1"/>
          <w:sz w:val="24"/>
          <w:szCs w:val="24"/>
        </w:rPr>
      </w:pPr>
      <w:r w:rsidRPr="45D0B409">
        <w:rPr>
          <w:rFonts w:ascii="Times New Roman" w:hAnsi="Times New Roman" w:cs="Times New Roman"/>
          <w:color w:val="000000" w:themeColor="text1"/>
          <w:sz w:val="24"/>
          <w:szCs w:val="24"/>
          <w:highlight w:val="yellow"/>
        </w:rPr>
        <w:t>Ulset, V. S., &amp; von Soest, T</w:t>
      </w:r>
      <w:r w:rsidRPr="45D0B409">
        <w:rPr>
          <w:rFonts w:ascii="Times New Roman" w:hAnsi="Times New Roman" w:cs="Times New Roman"/>
          <w:color w:val="000000" w:themeColor="text1"/>
          <w:sz w:val="24"/>
          <w:szCs w:val="24"/>
        </w:rPr>
        <w:t xml:space="preserve">. (2022). Posttraumatic growth during the Covid-19 lockdown: A large-scale population-based study among Norwegian adolescents. </w:t>
      </w:r>
      <w:r w:rsidRPr="45D0B409">
        <w:rPr>
          <w:rFonts w:ascii="Times New Roman" w:hAnsi="Times New Roman" w:cs="Times New Roman"/>
          <w:i/>
          <w:iCs/>
          <w:color w:val="000000" w:themeColor="text1"/>
          <w:sz w:val="24"/>
          <w:szCs w:val="24"/>
        </w:rPr>
        <w:t>Journal of traumatic stress, 35(3),</w:t>
      </w:r>
      <w:r w:rsidRPr="45D0B409">
        <w:rPr>
          <w:rFonts w:ascii="Times New Roman" w:hAnsi="Times New Roman" w:cs="Times New Roman"/>
          <w:color w:val="000000" w:themeColor="text1"/>
          <w:sz w:val="24"/>
          <w:szCs w:val="24"/>
        </w:rPr>
        <w:t xml:space="preserve"> 941-954. doi:10.1002/jts.22801</w:t>
      </w:r>
    </w:p>
    <w:p w14:paraId="27733607" w14:textId="77777777" w:rsidR="00FE2182" w:rsidRDefault="63A46C06">
      <w:pPr>
        <w:pStyle w:val="ListParagraph"/>
        <w:numPr>
          <w:ilvl w:val="0"/>
          <w:numId w:val="51"/>
        </w:numPr>
        <w:spacing w:after="0" w:line="360" w:lineRule="auto"/>
        <w:rPr>
          <w:rFonts w:ascii="Times New Roman" w:hAnsi="Times New Roman" w:cs="Times New Roman"/>
          <w:color w:val="000000" w:themeColor="text1"/>
          <w:sz w:val="24"/>
          <w:szCs w:val="24"/>
        </w:rPr>
      </w:pPr>
      <w:r w:rsidRPr="45D0B409">
        <w:rPr>
          <w:rFonts w:ascii="Times New Roman" w:hAnsi="Times New Roman" w:cs="Times New Roman"/>
          <w:color w:val="000000" w:themeColor="text1"/>
          <w:sz w:val="24"/>
          <w:szCs w:val="24"/>
          <w:highlight w:val="yellow"/>
        </w:rPr>
        <w:t>Vazquez, C., Valiente, C.,</w:t>
      </w:r>
      <w:r w:rsidRPr="45D0B409">
        <w:rPr>
          <w:rFonts w:ascii="Times New Roman" w:hAnsi="Times New Roman" w:cs="Times New Roman"/>
          <w:color w:val="000000" w:themeColor="text1"/>
          <w:sz w:val="24"/>
          <w:szCs w:val="24"/>
        </w:rPr>
        <w:t xml:space="preserve"> García, F. E., Contreras, A., Peinado, V., Trucharte, A., &amp; Bentall, R. P. (2021). Post-traumatic growth and stress-related responses during the Covid-19 pandemic in a national representative sample: The role of positive core beliefs about the world and others. </w:t>
      </w:r>
      <w:r w:rsidRPr="45D0B409">
        <w:rPr>
          <w:rFonts w:ascii="Times New Roman" w:hAnsi="Times New Roman" w:cs="Times New Roman"/>
          <w:i/>
          <w:iCs/>
          <w:color w:val="000000" w:themeColor="text1"/>
          <w:sz w:val="24"/>
          <w:szCs w:val="24"/>
        </w:rPr>
        <w:t>Journal of Happiness Studies</w:t>
      </w:r>
      <w:r w:rsidRPr="45D0B409">
        <w:rPr>
          <w:rFonts w:ascii="Times New Roman" w:hAnsi="Times New Roman" w:cs="Times New Roman"/>
          <w:color w:val="000000" w:themeColor="text1"/>
          <w:sz w:val="24"/>
          <w:szCs w:val="24"/>
        </w:rPr>
        <w:t xml:space="preserve">. https://doi.org/10.1007/s10902-020-00352-3  </w:t>
      </w:r>
    </w:p>
    <w:p w14:paraId="0E24632A" w14:textId="428A32F3" w:rsidR="2128618F" w:rsidRPr="00866506" w:rsidRDefault="2128618F" w:rsidP="45D0B409">
      <w:pPr>
        <w:pStyle w:val="ListParagraph"/>
        <w:numPr>
          <w:ilvl w:val="0"/>
          <w:numId w:val="51"/>
        </w:numPr>
        <w:spacing w:after="0" w:line="360" w:lineRule="auto"/>
        <w:rPr>
          <w:rFonts w:ascii="Times New Roman" w:hAnsi="Times New Roman" w:cs="Times New Roman"/>
          <w:color w:val="000000" w:themeColor="text1"/>
          <w:sz w:val="24"/>
          <w:szCs w:val="24"/>
        </w:rPr>
      </w:pPr>
      <w:r w:rsidRPr="00866506">
        <w:rPr>
          <w:rFonts w:ascii="Times New Roman" w:hAnsi="Times New Roman" w:cs="Times New Roman"/>
          <w:color w:val="000000" w:themeColor="text1"/>
          <w:sz w:val="24"/>
          <w:szCs w:val="24"/>
          <w:highlight w:val="yellow"/>
        </w:rPr>
        <w:t>Wang, S., Zhao, Y., &amp; Li, J.</w:t>
      </w:r>
      <w:r w:rsidRPr="00866506">
        <w:rPr>
          <w:rFonts w:ascii="Times New Roman" w:hAnsi="Times New Roman" w:cs="Times New Roman"/>
          <w:color w:val="000000" w:themeColor="text1"/>
          <w:sz w:val="24"/>
          <w:szCs w:val="24"/>
        </w:rPr>
        <w:t xml:space="preserve"> (2023). True grit and brain: Trait grit mediates the connection of DLPFC functional connectivity density to posttraumatic growth following COVID-19. Journal of affective disorders, 325, 313–320. https://doi.org/10.1016/j.jad.2023.01.022</w:t>
      </w:r>
    </w:p>
    <w:p w14:paraId="09EC65D1" w14:textId="77777777" w:rsidR="00FE2182" w:rsidRDefault="63A46C06">
      <w:pPr>
        <w:pStyle w:val="ListParagraph"/>
        <w:numPr>
          <w:ilvl w:val="0"/>
          <w:numId w:val="51"/>
        </w:numPr>
        <w:spacing w:after="0" w:line="360" w:lineRule="auto"/>
        <w:rPr>
          <w:rFonts w:ascii="Times New Roman" w:hAnsi="Times New Roman" w:cs="Times New Roman"/>
          <w:color w:val="000000" w:themeColor="text1"/>
          <w:sz w:val="24"/>
          <w:szCs w:val="24"/>
        </w:rPr>
      </w:pPr>
      <w:r w:rsidRPr="45D0B409">
        <w:rPr>
          <w:rFonts w:ascii="Times New Roman" w:hAnsi="Times New Roman" w:cs="Times New Roman"/>
          <w:color w:val="000000" w:themeColor="text1"/>
          <w:sz w:val="24"/>
          <w:szCs w:val="24"/>
          <w:highlight w:val="yellow"/>
        </w:rPr>
        <w:t>Willey, B.,</w:t>
      </w:r>
      <w:r w:rsidRPr="45D0B409">
        <w:rPr>
          <w:rFonts w:ascii="Times New Roman" w:hAnsi="Times New Roman" w:cs="Times New Roman"/>
          <w:color w:val="000000" w:themeColor="text1"/>
          <w:sz w:val="24"/>
          <w:szCs w:val="24"/>
        </w:rPr>
        <w:t xml:space="preserve"> </w:t>
      </w:r>
      <w:proofErr w:type="spellStart"/>
      <w:r w:rsidRPr="45D0B409">
        <w:rPr>
          <w:rFonts w:ascii="Times New Roman" w:hAnsi="Times New Roman" w:cs="Times New Roman"/>
          <w:color w:val="000000" w:themeColor="text1"/>
          <w:sz w:val="24"/>
          <w:szCs w:val="24"/>
        </w:rPr>
        <w:t>Mimmack</w:t>
      </w:r>
      <w:proofErr w:type="spellEnd"/>
      <w:r w:rsidRPr="45D0B409">
        <w:rPr>
          <w:rFonts w:ascii="Times New Roman" w:hAnsi="Times New Roman" w:cs="Times New Roman"/>
          <w:color w:val="000000" w:themeColor="text1"/>
          <w:sz w:val="24"/>
          <w:szCs w:val="24"/>
        </w:rPr>
        <w:t xml:space="preserve">, K., Gagliardi, G., Dossett, M. L., Wang, S., Udeogu, O. J., Donovan, N. J., Gatchel, J. R., Quiroz, Y. T., </w:t>
      </w:r>
      <w:proofErr w:type="spellStart"/>
      <w:r w:rsidRPr="45D0B409">
        <w:rPr>
          <w:rFonts w:ascii="Times New Roman" w:hAnsi="Times New Roman" w:cs="Times New Roman"/>
          <w:color w:val="000000" w:themeColor="text1"/>
          <w:sz w:val="24"/>
          <w:szCs w:val="24"/>
        </w:rPr>
        <w:t>Amariglio</w:t>
      </w:r>
      <w:proofErr w:type="spellEnd"/>
      <w:r w:rsidRPr="45D0B409">
        <w:rPr>
          <w:rFonts w:ascii="Times New Roman" w:hAnsi="Times New Roman" w:cs="Times New Roman"/>
          <w:color w:val="000000" w:themeColor="text1"/>
          <w:sz w:val="24"/>
          <w:szCs w:val="24"/>
        </w:rPr>
        <w:t xml:space="preserve">, R., Liu, C. H., Hyun, S., </w:t>
      </w:r>
      <w:proofErr w:type="spellStart"/>
      <w:r w:rsidRPr="45D0B409">
        <w:rPr>
          <w:rFonts w:ascii="Times New Roman" w:hAnsi="Times New Roman" w:cs="Times New Roman"/>
          <w:color w:val="000000" w:themeColor="text1"/>
          <w:sz w:val="24"/>
          <w:szCs w:val="24"/>
        </w:rPr>
        <w:t>ElTohamy</w:t>
      </w:r>
      <w:proofErr w:type="spellEnd"/>
      <w:r w:rsidRPr="45D0B409">
        <w:rPr>
          <w:rFonts w:ascii="Times New Roman" w:hAnsi="Times New Roman" w:cs="Times New Roman"/>
          <w:color w:val="000000" w:themeColor="text1"/>
          <w:sz w:val="24"/>
          <w:szCs w:val="24"/>
        </w:rPr>
        <w:t xml:space="preserve">, A., Rentz, D., Sperling, R. A., Marshall, G. A., &amp; Vannini, P. (2022). Racial and socioeconomic status differences in stress, posttraumatic growth, and mental health in an older adult cohort during the Covid-19 pandemic. </w:t>
      </w:r>
      <w:proofErr w:type="spellStart"/>
      <w:r w:rsidRPr="45D0B409">
        <w:rPr>
          <w:rFonts w:ascii="Times New Roman" w:hAnsi="Times New Roman" w:cs="Times New Roman"/>
          <w:i/>
          <w:iCs/>
          <w:color w:val="000000" w:themeColor="text1"/>
          <w:sz w:val="24"/>
          <w:szCs w:val="24"/>
        </w:rPr>
        <w:t>EclinicalMedicine</w:t>
      </w:r>
      <w:proofErr w:type="spellEnd"/>
      <w:r w:rsidRPr="45D0B409">
        <w:rPr>
          <w:rFonts w:ascii="Times New Roman" w:hAnsi="Times New Roman" w:cs="Times New Roman"/>
          <w:i/>
          <w:iCs/>
          <w:color w:val="000000" w:themeColor="text1"/>
          <w:sz w:val="24"/>
          <w:szCs w:val="24"/>
        </w:rPr>
        <w:t>, (45)</w:t>
      </w:r>
      <w:r w:rsidRPr="45D0B409">
        <w:rPr>
          <w:rFonts w:ascii="Times New Roman" w:hAnsi="Times New Roman" w:cs="Times New Roman"/>
          <w:color w:val="000000" w:themeColor="text1"/>
          <w:sz w:val="24"/>
          <w:szCs w:val="24"/>
        </w:rPr>
        <w:t xml:space="preserve">, 101343. </w:t>
      </w:r>
      <w:hyperlink r:id="rId23">
        <w:r w:rsidRPr="45D0B409">
          <w:rPr>
            <w:rStyle w:val="Hyperlink"/>
            <w:rFonts w:ascii="Times New Roman" w:hAnsi="Times New Roman" w:cs="Times New Roman"/>
            <w:color w:val="000000" w:themeColor="text1"/>
            <w:sz w:val="24"/>
            <w:szCs w:val="24"/>
            <w:u w:val="none"/>
          </w:rPr>
          <w:t>https://doi.org/10.1016/j.eclinm.2022.101343</w:t>
        </w:r>
      </w:hyperlink>
      <w:r w:rsidRPr="45D0B409">
        <w:rPr>
          <w:rFonts w:ascii="Times New Roman" w:hAnsi="Times New Roman" w:cs="Times New Roman"/>
          <w:color w:val="000000" w:themeColor="text1"/>
          <w:sz w:val="24"/>
          <w:szCs w:val="24"/>
        </w:rPr>
        <w:t xml:space="preserve">. </w:t>
      </w:r>
    </w:p>
    <w:p w14:paraId="108E813A" w14:textId="57F47CDE" w:rsidR="7A413BF1" w:rsidRPr="00866506" w:rsidRDefault="7A413BF1" w:rsidP="45D0B409">
      <w:pPr>
        <w:pStyle w:val="ListParagraph"/>
        <w:numPr>
          <w:ilvl w:val="0"/>
          <w:numId w:val="51"/>
        </w:numPr>
        <w:spacing w:after="0" w:line="360" w:lineRule="auto"/>
        <w:rPr>
          <w:rFonts w:ascii="Times New Roman" w:hAnsi="Times New Roman" w:cs="Times New Roman"/>
          <w:color w:val="000000" w:themeColor="text1"/>
          <w:sz w:val="24"/>
          <w:szCs w:val="24"/>
        </w:rPr>
      </w:pPr>
      <w:r w:rsidRPr="00866506">
        <w:rPr>
          <w:rFonts w:ascii="Times New Roman" w:hAnsi="Times New Roman" w:cs="Times New Roman"/>
          <w:color w:val="000000" w:themeColor="text1"/>
          <w:sz w:val="24"/>
          <w:szCs w:val="24"/>
          <w:highlight w:val="yellow"/>
        </w:rPr>
        <w:t>Yao, X., Wang, J., Yang, Y., &amp; Zhang, H.</w:t>
      </w:r>
      <w:r w:rsidRPr="00866506">
        <w:rPr>
          <w:rFonts w:ascii="Times New Roman" w:hAnsi="Times New Roman" w:cs="Times New Roman"/>
          <w:color w:val="000000" w:themeColor="text1"/>
          <w:sz w:val="24"/>
          <w:szCs w:val="24"/>
        </w:rPr>
        <w:t xml:space="preserve"> (2023). Factors influencing nurses' post-traumatic growth during the COVID-19 pandemic: Bayesian network analysis. Frontiers in psychiatry, 14, 1163956. https://doi.org/10.3389/fpsyt.2023.1163956</w:t>
      </w:r>
    </w:p>
    <w:p w14:paraId="4D0AAA0A" w14:textId="77777777" w:rsidR="00FE2182" w:rsidRDefault="63A46C06">
      <w:pPr>
        <w:pStyle w:val="ListParagraph"/>
        <w:numPr>
          <w:ilvl w:val="0"/>
          <w:numId w:val="51"/>
        </w:numPr>
        <w:spacing w:after="0" w:line="360" w:lineRule="auto"/>
        <w:rPr>
          <w:rFonts w:ascii="Times New Roman" w:hAnsi="Times New Roman" w:cs="Times New Roman"/>
          <w:color w:val="000000" w:themeColor="text1"/>
          <w:sz w:val="24"/>
          <w:szCs w:val="24"/>
        </w:rPr>
      </w:pPr>
      <w:r w:rsidRPr="45D0B409">
        <w:rPr>
          <w:rFonts w:ascii="Times New Roman" w:hAnsi="Times New Roman" w:cs="Times New Roman"/>
          <w:color w:val="000000" w:themeColor="text1"/>
          <w:sz w:val="24"/>
          <w:szCs w:val="24"/>
          <w:highlight w:val="yellow"/>
        </w:rPr>
        <w:t>Yeung, N. C. Y., Wong, E. L.-Y.,</w:t>
      </w:r>
      <w:r w:rsidRPr="45D0B409">
        <w:rPr>
          <w:rFonts w:ascii="Times New Roman" w:hAnsi="Times New Roman" w:cs="Times New Roman"/>
          <w:color w:val="000000" w:themeColor="text1"/>
          <w:sz w:val="24"/>
          <w:szCs w:val="24"/>
        </w:rPr>
        <w:t xml:space="preserve"> Cheung, A. W.-L., Leung, C. S.-Y., Yeoh, E.-K., &amp; Wong, S. Y.-S. (2022). Finding the positives from the Covid-19 pandemic: factors associated with </w:t>
      </w:r>
      <w:r w:rsidRPr="45D0B409">
        <w:rPr>
          <w:rFonts w:ascii="Times New Roman" w:hAnsi="Times New Roman" w:cs="Times New Roman"/>
          <w:color w:val="000000" w:themeColor="text1"/>
          <w:sz w:val="24"/>
          <w:szCs w:val="24"/>
        </w:rPr>
        <w:lastRenderedPageBreak/>
        <w:t xml:space="preserve">posttraumatic growth among nurses in Hong Kong. </w:t>
      </w:r>
      <w:r w:rsidRPr="45D0B409">
        <w:rPr>
          <w:rFonts w:ascii="Times New Roman" w:hAnsi="Times New Roman" w:cs="Times New Roman"/>
          <w:i/>
          <w:iCs/>
          <w:color w:val="000000" w:themeColor="text1"/>
          <w:sz w:val="24"/>
          <w:szCs w:val="24"/>
        </w:rPr>
        <w:t xml:space="preserve">European Journal of </w:t>
      </w:r>
      <w:proofErr w:type="spellStart"/>
      <w:r w:rsidRPr="45D0B409">
        <w:rPr>
          <w:rFonts w:ascii="Times New Roman" w:hAnsi="Times New Roman" w:cs="Times New Roman"/>
          <w:i/>
          <w:iCs/>
          <w:color w:val="000000" w:themeColor="text1"/>
          <w:sz w:val="24"/>
          <w:szCs w:val="24"/>
        </w:rPr>
        <w:t>Psychotraumatology</w:t>
      </w:r>
      <w:proofErr w:type="spellEnd"/>
      <w:r w:rsidRPr="45D0B409">
        <w:rPr>
          <w:rFonts w:ascii="Times New Roman" w:hAnsi="Times New Roman" w:cs="Times New Roman"/>
          <w:i/>
          <w:iCs/>
          <w:color w:val="000000" w:themeColor="text1"/>
          <w:sz w:val="24"/>
          <w:szCs w:val="24"/>
        </w:rPr>
        <w:t>, 13(1)</w:t>
      </w:r>
      <w:r w:rsidRPr="45D0B409">
        <w:rPr>
          <w:rFonts w:ascii="Times New Roman" w:hAnsi="Times New Roman" w:cs="Times New Roman"/>
          <w:color w:val="000000" w:themeColor="text1"/>
          <w:sz w:val="24"/>
          <w:szCs w:val="24"/>
        </w:rPr>
        <w:t xml:space="preserve">. https://doi.org/10.1080/20008198.2021.2005346  </w:t>
      </w:r>
    </w:p>
    <w:p w14:paraId="2D2A146E" w14:textId="77777777" w:rsidR="00FE2182" w:rsidRDefault="63A46C06">
      <w:pPr>
        <w:pStyle w:val="ListParagraph"/>
        <w:numPr>
          <w:ilvl w:val="0"/>
          <w:numId w:val="51"/>
        </w:numPr>
        <w:spacing w:after="0" w:line="360" w:lineRule="auto"/>
        <w:rPr>
          <w:rFonts w:ascii="Times New Roman" w:hAnsi="Times New Roman" w:cs="Times New Roman"/>
          <w:color w:val="000000" w:themeColor="text1"/>
          <w:sz w:val="24"/>
          <w:szCs w:val="24"/>
        </w:rPr>
      </w:pPr>
      <w:r w:rsidRPr="45D0B409">
        <w:rPr>
          <w:rFonts w:ascii="Times New Roman" w:hAnsi="Times New Roman" w:cs="Times New Roman"/>
          <w:color w:val="000000" w:themeColor="text1"/>
          <w:sz w:val="24"/>
          <w:szCs w:val="24"/>
          <w:highlight w:val="yellow"/>
        </w:rPr>
        <w:t>Yıldız, E. (2021).</w:t>
      </w:r>
      <w:r w:rsidRPr="45D0B409">
        <w:rPr>
          <w:rFonts w:ascii="Times New Roman" w:hAnsi="Times New Roman" w:cs="Times New Roman"/>
          <w:color w:val="000000" w:themeColor="text1"/>
          <w:sz w:val="24"/>
          <w:szCs w:val="24"/>
        </w:rPr>
        <w:t xml:space="preserve"> Posttraumatic growth and positive determinants in nursing students after Covid‐19 alarm status: A descriptive cross‐sectional study. </w:t>
      </w:r>
      <w:r w:rsidRPr="45D0B409">
        <w:rPr>
          <w:rFonts w:ascii="Times New Roman" w:hAnsi="Times New Roman" w:cs="Times New Roman"/>
          <w:i/>
          <w:iCs/>
          <w:color w:val="000000" w:themeColor="text1"/>
          <w:sz w:val="24"/>
          <w:szCs w:val="24"/>
        </w:rPr>
        <w:t>Perspectives in Psychiatric Care</w:t>
      </w:r>
      <w:r w:rsidRPr="45D0B409">
        <w:rPr>
          <w:rFonts w:ascii="Times New Roman" w:hAnsi="Times New Roman" w:cs="Times New Roman"/>
          <w:color w:val="000000" w:themeColor="text1"/>
          <w:sz w:val="24"/>
          <w:szCs w:val="24"/>
        </w:rPr>
        <w:t xml:space="preserve">. </w:t>
      </w:r>
      <w:hyperlink r:id="rId24">
        <w:r w:rsidRPr="45D0B409">
          <w:rPr>
            <w:rStyle w:val="Hyperlink"/>
            <w:rFonts w:ascii="Times New Roman" w:hAnsi="Times New Roman" w:cs="Times New Roman"/>
            <w:color w:val="000000" w:themeColor="text1"/>
            <w:sz w:val="24"/>
            <w:szCs w:val="24"/>
            <w:u w:val="none"/>
          </w:rPr>
          <w:t>https://doi.org/10.1111/ppc.12761</w:t>
        </w:r>
      </w:hyperlink>
    </w:p>
    <w:p w14:paraId="40989228" w14:textId="77777777" w:rsidR="00FE2182" w:rsidRDefault="63A46C06">
      <w:pPr>
        <w:pStyle w:val="ListParagraph"/>
        <w:numPr>
          <w:ilvl w:val="0"/>
          <w:numId w:val="51"/>
        </w:numPr>
        <w:spacing w:after="0" w:line="360" w:lineRule="auto"/>
        <w:rPr>
          <w:rStyle w:val="Hyperlink"/>
          <w:rFonts w:ascii="Times New Roman" w:hAnsi="Times New Roman" w:cs="Times New Roman"/>
          <w:color w:val="000000" w:themeColor="text1"/>
          <w:sz w:val="24"/>
          <w:szCs w:val="24"/>
          <w:u w:val="none"/>
        </w:rPr>
      </w:pPr>
      <w:r w:rsidRPr="45D0B409">
        <w:rPr>
          <w:rFonts w:ascii="Times New Roman" w:hAnsi="Times New Roman" w:cs="Times New Roman"/>
          <w:color w:val="000000" w:themeColor="text1"/>
          <w:sz w:val="24"/>
          <w:szCs w:val="24"/>
          <w:highlight w:val="yellow"/>
        </w:rPr>
        <w:t>Zhang, X. T., Shi, S. S., Ren</w:t>
      </w:r>
      <w:r w:rsidRPr="45D0B409">
        <w:rPr>
          <w:rFonts w:ascii="Times New Roman" w:hAnsi="Times New Roman" w:cs="Times New Roman"/>
          <w:color w:val="000000" w:themeColor="text1"/>
          <w:sz w:val="24"/>
          <w:szCs w:val="24"/>
        </w:rPr>
        <w:t>, Y. Q., &amp; Wang, L. (2021). The traumatic experience of clinical nurses during the Covid-19 pandemic: Which factors are related to post-traumatic growth? </w:t>
      </w:r>
      <w:r w:rsidRPr="45D0B409">
        <w:rPr>
          <w:rFonts w:ascii="Times New Roman" w:hAnsi="Times New Roman" w:cs="Times New Roman"/>
          <w:i/>
          <w:iCs/>
          <w:color w:val="000000" w:themeColor="text1"/>
          <w:sz w:val="24"/>
          <w:szCs w:val="24"/>
        </w:rPr>
        <w:t>Risk Management and Healthcare Policy</w:t>
      </w:r>
      <w:r w:rsidRPr="45D0B409">
        <w:rPr>
          <w:rFonts w:ascii="Times New Roman" w:hAnsi="Times New Roman" w:cs="Times New Roman"/>
          <w:color w:val="000000" w:themeColor="text1"/>
          <w:sz w:val="24"/>
          <w:szCs w:val="24"/>
        </w:rPr>
        <w:t>, (</w:t>
      </w:r>
      <w:r w:rsidRPr="45D0B409">
        <w:rPr>
          <w:rFonts w:ascii="Times New Roman" w:hAnsi="Times New Roman" w:cs="Times New Roman"/>
          <w:i/>
          <w:iCs/>
          <w:color w:val="000000" w:themeColor="text1"/>
          <w:sz w:val="24"/>
          <w:szCs w:val="24"/>
        </w:rPr>
        <w:t>14)</w:t>
      </w:r>
      <w:r w:rsidRPr="45D0B409">
        <w:rPr>
          <w:rFonts w:ascii="Times New Roman" w:hAnsi="Times New Roman" w:cs="Times New Roman"/>
          <w:color w:val="000000" w:themeColor="text1"/>
          <w:sz w:val="24"/>
          <w:szCs w:val="24"/>
        </w:rPr>
        <w:t xml:space="preserve">, 2145–2151. </w:t>
      </w:r>
      <w:hyperlink r:id="rId25">
        <w:r w:rsidRPr="45D0B409">
          <w:rPr>
            <w:rStyle w:val="Hyperlink"/>
            <w:rFonts w:ascii="Times New Roman" w:hAnsi="Times New Roman" w:cs="Times New Roman"/>
            <w:color w:val="000000" w:themeColor="text1"/>
            <w:sz w:val="24"/>
            <w:szCs w:val="24"/>
            <w:u w:val="none"/>
          </w:rPr>
          <w:t>https://doi.org/10.2147/rmhp.s307294</w:t>
        </w:r>
      </w:hyperlink>
    </w:p>
    <w:p w14:paraId="382BD9E7" w14:textId="77777777" w:rsidR="00FE2182" w:rsidRDefault="63A46C06">
      <w:pPr>
        <w:pStyle w:val="ListParagraph"/>
        <w:numPr>
          <w:ilvl w:val="0"/>
          <w:numId w:val="51"/>
        </w:numPr>
        <w:spacing w:after="0" w:line="360" w:lineRule="auto"/>
        <w:rPr>
          <w:rFonts w:ascii="Times New Roman" w:hAnsi="Times New Roman" w:cs="Times New Roman"/>
          <w:color w:val="000000" w:themeColor="text1"/>
          <w:sz w:val="24"/>
          <w:szCs w:val="24"/>
        </w:rPr>
      </w:pPr>
      <w:r w:rsidRPr="45D0B409">
        <w:rPr>
          <w:rFonts w:ascii="Times New Roman" w:hAnsi="Times New Roman" w:cs="Times New Roman"/>
          <w:color w:val="000000" w:themeColor="text1"/>
          <w:sz w:val="24"/>
          <w:szCs w:val="24"/>
          <w:highlight w:val="yellow"/>
        </w:rPr>
        <w:t>Zhou, Y., MacGeorge, E. L., &amp;</w:t>
      </w:r>
      <w:r w:rsidRPr="45D0B409">
        <w:rPr>
          <w:rFonts w:ascii="Times New Roman" w:hAnsi="Times New Roman" w:cs="Times New Roman"/>
          <w:color w:val="000000" w:themeColor="text1"/>
          <w:sz w:val="24"/>
          <w:szCs w:val="24"/>
        </w:rPr>
        <w:t xml:space="preserve"> Myrick, J. G. (2020). Mental health and its predictors during the early months of the Covid-19 pandemic experience in the United States. </w:t>
      </w:r>
      <w:r w:rsidRPr="45D0B409">
        <w:rPr>
          <w:rFonts w:ascii="Times New Roman" w:hAnsi="Times New Roman" w:cs="Times New Roman"/>
          <w:i/>
          <w:iCs/>
          <w:color w:val="000000" w:themeColor="text1"/>
          <w:sz w:val="24"/>
          <w:szCs w:val="24"/>
        </w:rPr>
        <w:t>International Journal of Environmental Research and Public Health, 17(17),</w:t>
      </w:r>
      <w:r w:rsidRPr="45D0B409">
        <w:rPr>
          <w:rFonts w:ascii="Times New Roman" w:hAnsi="Times New Roman" w:cs="Times New Roman"/>
          <w:color w:val="000000" w:themeColor="text1"/>
          <w:sz w:val="24"/>
          <w:szCs w:val="24"/>
        </w:rPr>
        <w:t xml:space="preserve"> 6315. https://doi.org/10.3390/ijerph17176315 </w:t>
      </w:r>
    </w:p>
    <w:p w14:paraId="055356CD" w14:textId="77777777" w:rsidR="00FE2182" w:rsidRDefault="00FE2182">
      <w:pPr>
        <w:spacing w:line="360" w:lineRule="auto"/>
        <w:rPr>
          <w:rFonts w:ascii="Times New Roman" w:hAnsi="Times New Roman" w:cs="Times New Roman"/>
          <w:color w:val="000000" w:themeColor="text1"/>
          <w:sz w:val="24"/>
          <w:szCs w:val="24"/>
        </w:rPr>
      </w:pPr>
    </w:p>
    <w:p w14:paraId="0637344E" w14:textId="77777777" w:rsidR="00FF7F0E" w:rsidRPr="00C33C0E" w:rsidRDefault="00FF7F0E" w:rsidP="00FF7F0E">
      <w:pPr>
        <w:pStyle w:val="ListParagraph"/>
        <w:numPr>
          <w:ilvl w:val="0"/>
          <w:numId w:val="52"/>
        </w:numPr>
        <w:suppressAutoHyphens w:val="0"/>
        <w:spacing w:line="256" w:lineRule="auto"/>
        <w:rPr>
          <w:rFonts w:ascii="Times New Roman" w:hAnsi="Times New Roman" w:cs="Times New Roman"/>
          <w:highlight w:val="yellow"/>
        </w:rPr>
      </w:pPr>
      <w:r w:rsidRPr="00C33C0E">
        <w:rPr>
          <w:rFonts w:ascii="Times New Roman" w:hAnsi="Times New Roman" w:cs="Times New Roman"/>
          <w:highlight w:val="yellow"/>
        </w:rPr>
        <w:t xml:space="preserve">Kocatürk, Emek, et al. “The Global Impact of the COVID-19 Pandemic on the Management and Course of Chronic Urticaria.” Allergy, vol. 76, no. 3, 1 Mar. 2021, pp. 816–830, pubmed.ncbi.nlm.nih.gov/33284457/, </w:t>
      </w:r>
      <w:hyperlink r:id="rId26" w:history="1">
        <w:r w:rsidRPr="00C33C0E">
          <w:rPr>
            <w:rStyle w:val="Hyperlink"/>
            <w:rFonts w:ascii="Times New Roman" w:hAnsi="Times New Roman" w:cs="Times New Roman"/>
            <w:highlight w:val="yellow"/>
          </w:rPr>
          <w:t>https://doi.org/10.1111/all.14687</w:t>
        </w:r>
      </w:hyperlink>
      <w:r w:rsidRPr="00C33C0E">
        <w:rPr>
          <w:rFonts w:ascii="Times New Roman" w:hAnsi="Times New Roman" w:cs="Times New Roman"/>
          <w:highlight w:val="yellow"/>
        </w:rPr>
        <w:t>.</w:t>
      </w:r>
    </w:p>
    <w:p w14:paraId="0EDE36BB" w14:textId="77777777" w:rsidR="00FF7F0E" w:rsidRPr="00C33C0E" w:rsidRDefault="00FF7F0E" w:rsidP="00FF7F0E">
      <w:pPr>
        <w:pStyle w:val="ListParagraph"/>
        <w:numPr>
          <w:ilvl w:val="0"/>
          <w:numId w:val="52"/>
        </w:numPr>
        <w:suppressAutoHyphens w:val="0"/>
        <w:spacing w:line="256" w:lineRule="auto"/>
        <w:rPr>
          <w:rFonts w:ascii="Times New Roman" w:hAnsi="Times New Roman" w:cs="Times New Roman"/>
          <w:highlight w:val="yellow"/>
        </w:rPr>
      </w:pPr>
      <w:proofErr w:type="spellStart"/>
      <w:r w:rsidRPr="00C33C0E">
        <w:rPr>
          <w:rFonts w:ascii="Times New Roman" w:hAnsi="Times New Roman" w:cs="Times New Roman"/>
          <w:highlight w:val="yellow"/>
        </w:rPr>
        <w:t>Parums</w:t>
      </w:r>
      <w:proofErr w:type="spellEnd"/>
      <w:r w:rsidRPr="00C33C0E">
        <w:rPr>
          <w:rFonts w:ascii="Times New Roman" w:hAnsi="Times New Roman" w:cs="Times New Roman"/>
          <w:highlight w:val="yellow"/>
        </w:rPr>
        <w:t xml:space="preserve">, Dinah V. “Editorial: Long COVID, or Post-COVID Syndrome, and the Global Impact on Health Care.” Medical Science Monitor, vol. 27, 7 June 2021, </w:t>
      </w:r>
      <w:hyperlink r:id="rId27" w:history="1">
        <w:r w:rsidRPr="00C33C0E">
          <w:rPr>
            <w:rStyle w:val="Hyperlink"/>
            <w:rFonts w:ascii="Times New Roman" w:hAnsi="Times New Roman" w:cs="Times New Roman"/>
            <w:highlight w:val="yellow"/>
          </w:rPr>
          <w:t>https://doi.org/10.12659/msm.933446</w:t>
        </w:r>
      </w:hyperlink>
      <w:r w:rsidRPr="00C33C0E">
        <w:rPr>
          <w:rFonts w:ascii="Times New Roman" w:hAnsi="Times New Roman" w:cs="Times New Roman"/>
          <w:highlight w:val="yellow"/>
        </w:rPr>
        <w:t>.</w:t>
      </w:r>
    </w:p>
    <w:p w14:paraId="7DE665B8" w14:textId="77777777" w:rsidR="00FF7F0E" w:rsidRPr="00C33C0E" w:rsidRDefault="00FF7F0E" w:rsidP="00FF7F0E">
      <w:pPr>
        <w:pStyle w:val="ListParagraph"/>
        <w:numPr>
          <w:ilvl w:val="0"/>
          <w:numId w:val="52"/>
        </w:numPr>
        <w:suppressAutoHyphens w:val="0"/>
        <w:spacing w:line="256" w:lineRule="auto"/>
        <w:rPr>
          <w:rFonts w:ascii="Times New Roman" w:hAnsi="Times New Roman" w:cs="Times New Roman"/>
          <w:highlight w:val="yellow"/>
        </w:rPr>
      </w:pPr>
      <w:r w:rsidRPr="00C33C0E">
        <w:rPr>
          <w:rFonts w:ascii="Times New Roman" w:hAnsi="Times New Roman" w:cs="Times New Roman"/>
          <w:highlight w:val="yellow"/>
        </w:rPr>
        <w:t>Khattab, Mohamed Fawzy, et al. “The Short-Term Impact of COVID-19 Pandemic on Spine Surgeons: A Cross-Sectional Global Study.” European Spine Journal, vol. 29, no. 8, 26 June 2020, pp. 1806–1812, https://doi.org/10.1007/s00586-020-06517-1. Accessed 20 Jan. 2021</w:t>
      </w:r>
    </w:p>
    <w:p w14:paraId="59E50458" w14:textId="77777777" w:rsidR="00FF7F0E" w:rsidRPr="00FF7F0E" w:rsidRDefault="00FF7F0E">
      <w:pPr>
        <w:spacing w:line="360" w:lineRule="auto"/>
        <w:rPr>
          <w:rFonts w:ascii="Times New Roman" w:hAnsi="Times New Roman" w:cs="Times New Roman"/>
          <w:color w:val="000000" w:themeColor="text1"/>
          <w:sz w:val="24"/>
          <w:szCs w:val="24"/>
        </w:rPr>
      </w:pPr>
    </w:p>
    <w:p w14:paraId="6935AED1" w14:textId="77777777" w:rsidR="00FE2182" w:rsidRDefault="00E81BC5">
      <w:pPr>
        <w:spacing w:line="360" w:lineRule="auto"/>
        <w:rPr>
          <w:rFonts w:ascii="Times New Roman" w:hAnsi="Times New Roman" w:cs="Times New Roman"/>
          <w:color w:val="000000" w:themeColor="text1"/>
          <w:sz w:val="24"/>
          <w:szCs w:val="24"/>
        </w:rPr>
      </w:pPr>
      <w:r>
        <w:rPr>
          <w:rFonts w:ascii="Arial" w:hAnsi="Arial" w:cs="Arial"/>
          <w:color w:val="333333"/>
          <w:sz w:val="21"/>
          <w:szCs w:val="21"/>
          <w:shd w:val="clear" w:color="auto" w:fill="FFFFFF"/>
        </w:rPr>
        <w:t>Moreland, M. L., Rickman, S. R. M., &amp; Yalch, M. M. (2023). Influence of trauma and personality on posttraumatic cognitions in military veterans. </w:t>
      </w:r>
      <w:r>
        <w:rPr>
          <w:rStyle w:val="Emphasis"/>
          <w:rFonts w:ascii="Arial" w:hAnsi="Arial" w:cs="Arial"/>
          <w:color w:val="333333"/>
          <w:sz w:val="21"/>
          <w:szCs w:val="21"/>
          <w:shd w:val="clear" w:color="auto" w:fill="FFFFFF"/>
        </w:rPr>
        <w:t>Traumatology.</w:t>
      </w:r>
      <w:r>
        <w:rPr>
          <w:rFonts w:ascii="Arial" w:hAnsi="Arial" w:cs="Arial"/>
          <w:color w:val="333333"/>
          <w:sz w:val="21"/>
          <w:szCs w:val="21"/>
          <w:shd w:val="clear" w:color="auto" w:fill="FFFFFF"/>
        </w:rPr>
        <w:t> Advance online publication. </w:t>
      </w:r>
      <w:hyperlink r:id="rId28" w:tgtFrame="_blank">
        <w:r>
          <w:rPr>
            <w:rStyle w:val="Hyperlink"/>
            <w:rFonts w:ascii="Arial" w:hAnsi="Arial" w:cs="Arial"/>
            <w:color w:val="2C72B7"/>
            <w:sz w:val="21"/>
            <w:szCs w:val="21"/>
            <w:shd w:val="clear" w:color="auto" w:fill="FFFFFF"/>
          </w:rPr>
          <w:t>https://doi.org/10.1037/trm0000469</w:t>
        </w:r>
      </w:hyperlink>
    </w:p>
    <w:p w14:paraId="4B80788B" w14:textId="77777777" w:rsidR="00FE2182" w:rsidRDefault="00E81BC5">
      <w:pPr>
        <w:spacing w:line="360" w:lineRule="auto"/>
        <w:rPr>
          <w:rFonts w:ascii="Times New Roman" w:hAnsi="Times New Roman" w:cs="Times New Roman"/>
          <w:sz w:val="24"/>
          <w:szCs w:val="24"/>
        </w:rPr>
      </w:pPr>
      <w:r>
        <w:rPr>
          <w:rFonts w:ascii="Open Sans" w:hAnsi="Open Sans" w:cs="Open Sans"/>
          <w:color w:val="333333"/>
          <w:sz w:val="21"/>
          <w:szCs w:val="21"/>
        </w:rPr>
        <w:br/>
      </w:r>
      <w:r>
        <w:rPr>
          <w:rFonts w:ascii="Open Sans" w:hAnsi="Open Sans" w:cs="Open Sans"/>
          <w:color w:val="333333"/>
          <w:sz w:val="21"/>
          <w:szCs w:val="21"/>
          <w:shd w:val="clear" w:color="auto" w:fill="FFFFFF"/>
        </w:rPr>
        <w:t xml:space="preserve">2. Sohrabi, C., Alsafi, Z., </w:t>
      </w:r>
      <w:proofErr w:type="spellStart"/>
      <w:r>
        <w:rPr>
          <w:rFonts w:ascii="Open Sans" w:hAnsi="Open Sans" w:cs="Open Sans"/>
          <w:color w:val="333333"/>
          <w:sz w:val="21"/>
          <w:szCs w:val="21"/>
          <w:shd w:val="clear" w:color="auto" w:fill="FFFFFF"/>
        </w:rPr>
        <w:t>O'neill</w:t>
      </w:r>
      <w:proofErr w:type="spellEnd"/>
      <w:r>
        <w:rPr>
          <w:rFonts w:ascii="Open Sans" w:hAnsi="Open Sans" w:cs="Open Sans"/>
          <w:color w:val="333333"/>
          <w:sz w:val="21"/>
          <w:szCs w:val="21"/>
          <w:shd w:val="clear" w:color="auto" w:fill="FFFFFF"/>
        </w:rPr>
        <w:t>, N., Khan, M., Kerwan, A., Al-Jabir, A., Iosifidis, C., &amp; Agha, R. (2020). World Health Organization declares global emergency: A review of the 2019 novel coronavirus (COVID-19). International Journal of Surgery, 76, 71-76. https://doi.org/10.1016/j.ijsu.2020.02.034</w:t>
      </w:r>
    </w:p>
    <w:p w14:paraId="1A9D4690" w14:textId="77777777" w:rsidR="00FE2182" w:rsidRDefault="00E81BC5">
      <w:pPr>
        <w:shd w:val="clear" w:color="auto" w:fill="FFFFFF"/>
        <w:spacing w:after="0" w:line="480" w:lineRule="auto"/>
        <w:ind w:left="360" w:hanging="360"/>
        <w:rPr>
          <w:rFonts w:ascii="Times New Roman" w:eastAsia="Times New Roman" w:hAnsi="Times New Roman" w:cs="Times New Roman"/>
          <w:sz w:val="24"/>
          <w:szCs w:val="24"/>
        </w:rPr>
      </w:pPr>
      <w:r>
        <w:rPr>
          <w:rFonts w:ascii="Times New Roman" w:hAnsi="Times New Roman" w:cs="Times New Roman"/>
          <w:sz w:val="24"/>
          <w:szCs w:val="24"/>
          <w:shd w:val="clear" w:color="auto" w:fill="FFFFFF"/>
        </w:rPr>
        <w:lastRenderedPageBreak/>
        <w:t>Li T, Qi X, Li Q, et al. A systematic review and meta-analysis of seasonal Influenza vaccination of health workers.</w:t>
      </w:r>
      <w:r>
        <w:rPr>
          <w:rFonts w:ascii="Times New Roman" w:hAnsi="Times New Roman" w:cs="Times New Roman"/>
          <w:i/>
          <w:iCs/>
          <w:sz w:val="24"/>
          <w:szCs w:val="24"/>
          <w:shd w:val="clear" w:color="auto" w:fill="FFFFFF"/>
        </w:rPr>
        <w:t> Vaccines (Basel)</w:t>
      </w:r>
      <w:r>
        <w:rPr>
          <w:rFonts w:ascii="Times New Roman" w:hAnsi="Times New Roman" w:cs="Times New Roman"/>
          <w:sz w:val="24"/>
          <w:szCs w:val="24"/>
          <w:shd w:val="clear" w:color="auto" w:fill="FFFFFF"/>
        </w:rPr>
        <w:t>. 2021;9(10):1104. Published 2021 Sep 29. doi:10.3390/vaccines9101104 </w:t>
      </w:r>
    </w:p>
    <w:p w14:paraId="1EA8C287" w14:textId="77777777" w:rsidR="00FE2182" w:rsidRDefault="00E81BC5">
      <w:pPr>
        <w:shd w:val="clear" w:color="auto" w:fill="FFFFFF"/>
        <w:spacing w:after="0"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Metz MBC, Olufemi OT, Daly JM, Barba M. Systematic review and meta-analysis of seroprevalence studies of West Nile virus in equids in Europe between 2001 and 2018.</w:t>
      </w:r>
      <w:r>
        <w:rPr>
          <w:rFonts w:ascii="Times New Roman" w:eastAsia="Times New Roman" w:hAnsi="Times New Roman" w:cs="Times New Roman"/>
          <w:i/>
          <w:iCs/>
          <w:sz w:val="24"/>
          <w:szCs w:val="24"/>
        </w:rPr>
        <w:t> </w:t>
      </w:r>
      <w:proofErr w:type="spellStart"/>
      <w:r>
        <w:rPr>
          <w:rFonts w:ascii="Times New Roman" w:eastAsia="Times New Roman" w:hAnsi="Times New Roman" w:cs="Times New Roman"/>
          <w:i/>
          <w:iCs/>
          <w:sz w:val="24"/>
          <w:szCs w:val="24"/>
        </w:rPr>
        <w:t>Transbound</w:t>
      </w:r>
      <w:proofErr w:type="spellEnd"/>
      <w:r>
        <w:rPr>
          <w:rFonts w:ascii="Times New Roman" w:eastAsia="Times New Roman" w:hAnsi="Times New Roman" w:cs="Times New Roman"/>
          <w:i/>
          <w:iCs/>
          <w:sz w:val="24"/>
          <w:szCs w:val="24"/>
        </w:rPr>
        <w:t xml:space="preserve"> </w:t>
      </w:r>
      <w:proofErr w:type="spellStart"/>
      <w:r>
        <w:rPr>
          <w:rFonts w:ascii="Times New Roman" w:eastAsia="Times New Roman" w:hAnsi="Times New Roman" w:cs="Times New Roman"/>
          <w:i/>
          <w:iCs/>
          <w:sz w:val="24"/>
          <w:szCs w:val="24"/>
        </w:rPr>
        <w:t>Emerg</w:t>
      </w:r>
      <w:proofErr w:type="spellEnd"/>
      <w:r>
        <w:rPr>
          <w:rFonts w:ascii="Times New Roman" w:eastAsia="Times New Roman" w:hAnsi="Times New Roman" w:cs="Times New Roman"/>
          <w:i/>
          <w:iCs/>
          <w:sz w:val="24"/>
          <w:szCs w:val="24"/>
        </w:rPr>
        <w:t xml:space="preserve"> Dis</w:t>
      </w:r>
      <w:r>
        <w:rPr>
          <w:rFonts w:ascii="Times New Roman" w:eastAsia="Times New Roman" w:hAnsi="Times New Roman" w:cs="Times New Roman"/>
          <w:sz w:val="24"/>
          <w:szCs w:val="24"/>
        </w:rPr>
        <w:t>. 2021;68(4):1814-1823. doi:10.1111/tbed.13866</w:t>
      </w:r>
    </w:p>
    <w:p w14:paraId="4B3B8212" w14:textId="77777777" w:rsidR="00FE2182" w:rsidRDefault="00E81BC5">
      <w:pPr>
        <w:shd w:val="clear" w:color="auto" w:fill="FFFFFF"/>
        <w:spacing w:after="0"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Sawyer A, Ayers S, Field AP. Posttraumatic growth and adjustment among individuals with cancer or HIV/AIDS: a meta-analysis. </w:t>
      </w:r>
      <w:r>
        <w:rPr>
          <w:rFonts w:ascii="Times New Roman" w:eastAsia="Times New Roman" w:hAnsi="Times New Roman" w:cs="Times New Roman"/>
          <w:i/>
          <w:iCs/>
          <w:sz w:val="24"/>
          <w:szCs w:val="24"/>
        </w:rPr>
        <w:t>Clin Psychol Rev</w:t>
      </w:r>
      <w:r>
        <w:rPr>
          <w:rFonts w:ascii="Times New Roman" w:eastAsia="Times New Roman" w:hAnsi="Times New Roman" w:cs="Times New Roman"/>
          <w:sz w:val="24"/>
          <w:szCs w:val="24"/>
        </w:rPr>
        <w:t>. 2010;30(4):436-447. doi:10.1016/j.cpr.2010.02.004</w:t>
      </w:r>
      <w:bookmarkEnd w:id="155"/>
    </w:p>
    <w:p w14:paraId="44F9BBE3" w14:textId="77777777" w:rsidR="00FE2182" w:rsidRDefault="00E81BC5">
      <w:pPr>
        <w:shd w:val="clear" w:color="auto" w:fill="FFFFFF"/>
        <w:spacing w:after="0" w:line="480" w:lineRule="auto"/>
        <w:ind w:left="360" w:hanging="3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Pięta</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Rzeszutek</w:t>
      </w:r>
      <w:proofErr w:type="spellEnd"/>
      <w:r>
        <w:rPr>
          <w:rFonts w:ascii="Times New Roman" w:eastAsia="Times New Roman" w:hAnsi="Times New Roman" w:cs="Times New Roman"/>
          <w:sz w:val="24"/>
          <w:szCs w:val="24"/>
        </w:rPr>
        <w:t xml:space="preserve"> M. Posttraumatic growth and well-being among people living with HIV: A systematic review and meta-analysis in recognition of 40 years of HIV/AIDS. </w:t>
      </w:r>
      <w:r>
        <w:rPr>
          <w:rFonts w:ascii="Times New Roman" w:eastAsia="Times New Roman" w:hAnsi="Times New Roman" w:cs="Times New Roman"/>
          <w:i/>
          <w:iCs/>
          <w:sz w:val="24"/>
          <w:szCs w:val="24"/>
        </w:rPr>
        <w:t>Qual Life Res</w:t>
      </w:r>
      <w:r>
        <w:rPr>
          <w:rFonts w:ascii="Times New Roman" w:eastAsia="Times New Roman" w:hAnsi="Times New Roman" w:cs="Times New Roman"/>
          <w:sz w:val="24"/>
          <w:szCs w:val="24"/>
        </w:rPr>
        <w:t>. 2022;31(5):1269-1288. doi:10.1007/s11136-021-02990-3</w:t>
      </w:r>
    </w:p>
    <w:p w14:paraId="3BA9DB04" w14:textId="77777777" w:rsidR="00FE2182" w:rsidRDefault="00E81BC5">
      <w:pPr>
        <w:shd w:val="clear" w:color="auto" w:fill="FFFFFF"/>
        <w:spacing w:after="0"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Shand LK, Cowlishaw S, Brooker JE, Burney S, Ricciardelli LA. Correlates of post-traumatic stress symptoms and growth in cancer patients: a systematic review and meta-analysis. </w:t>
      </w:r>
      <w:proofErr w:type="spellStart"/>
      <w:r>
        <w:rPr>
          <w:rFonts w:ascii="Times New Roman" w:eastAsia="Times New Roman" w:hAnsi="Times New Roman" w:cs="Times New Roman"/>
          <w:i/>
          <w:iCs/>
          <w:sz w:val="24"/>
          <w:szCs w:val="24"/>
        </w:rPr>
        <w:t>Psychooncology</w:t>
      </w:r>
      <w:proofErr w:type="spellEnd"/>
      <w:r>
        <w:rPr>
          <w:rFonts w:ascii="Times New Roman" w:eastAsia="Times New Roman" w:hAnsi="Times New Roman" w:cs="Times New Roman"/>
          <w:sz w:val="24"/>
          <w:szCs w:val="24"/>
        </w:rPr>
        <w:t>. 2015;24(6):624-634. doi:10.1002/pon.3719 </w:t>
      </w:r>
    </w:p>
    <w:p w14:paraId="7E440356" w14:textId="77777777" w:rsidR="00FE2182" w:rsidRDefault="00E81BC5">
      <w:pPr>
        <w:shd w:val="clear" w:color="auto" w:fill="FFFFFF"/>
        <w:spacing w:after="0"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Wan X, Huang H, Peng Q, et al. A meta-analysis on the relationship between posttraumatic growth and resilience in people with breast cancer.</w:t>
      </w:r>
      <w:r>
        <w:rPr>
          <w:rFonts w:ascii="Times New Roman" w:eastAsia="Times New Roman" w:hAnsi="Times New Roman" w:cs="Times New Roman"/>
          <w:i/>
          <w:iCs/>
          <w:sz w:val="24"/>
          <w:szCs w:val="24"/>
        </w:rPr>
        <w:t> </w:t>
      </w:r>
      <w:proofErr w:type="spellStart"/>
      <w:r>
        <w:rPr>
          <w:rFonts w:ascii="Times New Roman" w:eastAsia="Times New Roman" w:hAnsi="Times New Roman" w:cs="Times New Roman"/>
          <w:i/>
          <w:iCs/>
          <w:sz w:val="24"/>
          <w:szCs w:val="24"/>
        </w:rPr>
        <w:t>Nurs</w:t>
      </w:r>
      <w:proofErr w:type="spellEnd"/>
      <w:r>
        <w:rPr>
          <w:rFonts w:ascii="Times New Roman" w:eastAsia="Times New Roman" w:hAnsi="Times New Roman" w:cs="Times New Roman"/>
          <w:i/>
          <w:iCs/>
          <w:sz w:val="24"/>
          <w:szCs w:val="24"/>
        </w:rPr>
        <w:t xml:space="preserve"> Open.</w:t>
      </w:r>
      <w:r>
        <w:rPr>
          <w:rFonts w:ascii="Times New Roman" w:eastAsia="Times New Roman" w:hAnsi="Times New Roman" w:cs="Times New Roman"/>
          <w:sz w:val="24"/>
          <w:szCs w:val="24"/>
        </w:rPr>
        <w:t> 2023;10(5):2734-2745. doi:10.1002/nop2.1540</w:t>
      </w:r>
    </w:p>
    <w:p w14:paraId="1241071C" w14:textId="77777777" w:rsidR="00FE2182" w:rsidRDefault="00E81BC5">
      <w:pPr>
        <w:shd w:val="clear" w:color="auto" w:fill="FFFFFF"/>
        <w:spacing w:after="0"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Ma X, Wan X, Chen C. The correlation between posttraumatic growth and social support in people with breast cancer: A meta-analysis [published correction appears in Front Psychol. 2023 Feb 14;14:1129481].</w:t>
      </w:r>
      <w:r>
        <w:rPr>
          <w:rFonts w:ascii="Times New Roman" w:eastAsia="Times New Roman" w:hAnsi="Times New Roman" w:cs="Times New Roman"/>
          <w:i/>
          <w:iCs/>
          <w:sz w:val="24"/>
          <w:szCs w:val="24"/>
        </w:rPr>
        <w:t> Front Psychol</w:t>
      </w:r>
      <w:r>
        <w:rPr>
          <w:rFonts w:ascii="Times New Roman" w:eastAsia="Times New Roman" w:hAnsi="Times New Roman" w:cs="Times New Roman"/>
          <w:sz w:val="24"/>
          <w:szCs w:val="24"/>
        </w:rPr>
        <w:t>. 2022;13:1060150. Published 2022 Dec 15. doi:10.3389/fpsyg.2022.1060150</w:t>
      </w:r>
    </w:p>
    <w:p w14:paraId="63BA833A" w14:textId="77777777" w:rsidR="00FE2182" w:rsidRDefault="00FE2182">
      <w:pPr>
        <w:shd w:val="clear" w:color="auto" w:fill="FFFFFF"/>
        <w:spacing w:after="0" w:line="480" w:lineRule="auto"/>
        <w:ind w:left="360" w:hanging="360"/>
        <w:rPr>
          <w:rFonts w:ascii="Times New Roman" w:eastAsia="Times New Roman" w:hAnsi="Times New Roman" w:cs="Times New Roman"/>
          <w:sz w:val="24"/>
          <w:szCs w:val="24"/>
        </w:rPr>
      </w:pPr>
    </w:p>
    <w:p w14:paraId="054941E8" w14:textId="77777777" w:rsidR="00FE2182" w:rsidRDefault="00E81BC5">
      <w:pPr>
        <w:spacing w:after="0" w:line="480" w:lineRule="auto"/>
        <w:ind w:left="360" w:hanging="360"/>
        <w:rPr>
          <w:rFonts w:ascii="Times New Roman" w:hAnsi="Times New Roman" w:cs="Times New Roman"/>
          <w:sz w:val="24"/>
          <w:szCs w:val="24"/>
          <w:lang w:val="it-IT"/>
        </w:rPr>
      </w:pPr>
      <w:r>
        <w:rPr>
          <w:rFonts w:ascii="Times New Roman" w:hAnsi="Times New Roman" w:cs="Times New Roman"/>
          <w:sz w:val="24"/>
          <w:szCs w:val="24"/>
          <w:lang w:val="it-IT"/>
        </w:rPr>
        <w:lastRenderedPageBreak/>
        <w:t xml:space="preserve">Dell'Osso, L., Carpita, B., Nardi, B., Bonelli, C., Calvaruso, M., &amp; Cremone, I. M. (2023). </w:t>
      </w:r>
    </w:p>
    <w:p w14:paraId="66722218" w14:textId="77777777" w:rsidR="00FE2182" w:rsidRDefault="00E81BC5">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Biological correlates of post-traumatic growth (PTG): A literature review. </w:t>
      </w:r>
      <w:r>
        <w:rPr>
          <w:rFonts w:ascii="Times New Roman" w:hAnsi="Times New Roman" w:cs="Times New Roman"/>
          <w:i/>
          <w:iCs/>
          <w:sz w:val="24"/>
          <w:szCs w:val="24"/>
        </w:rPr>
        <w:t>Brain Sciences, 13</w:t>
      </w:r>
      <w:r>
        <w:rPr>
          <w:rFonts w:ascii="Times New Roman" w:hAnsi="Times New Roman" w:cs="Times New Roman"/>
          <w:sz w:val="24"/>
          <w:szCs w:val="24"/>
        </w:rPr>
        <w:t xml:space="preserve">(2), 305. </w:t>
      </w:r>
      <w:hyperlink r:id="rId29">
        <w:r>
          <w:rPr>
            <w:rStyle w:val="Hyperlink"/>
            <w:rFonts w:ascii="Times New Roman" w:hAnsi="Times New Roman" w:cs="Times New Roman"/>
            <w:color w:val="auto"/>
            <w:sz w:val="24"/>
            <w:szCs w:val="24"/>
            <w:u w:val="none"/>
          </w:rPr>
          <w:t>https://doi.org/10.3390/brainsci13020305</w:t>
        </w:r>
      </w:hyperlink>
    </w:p>
    <w:p w14:paraId="4392D121" w14:textId="77777777" w:rsidR="00FE2182" w:rsidRDefault="00E81BC5">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Diaz, M., Aldridge-Gerry, A., &amp; Spiegel, D. (2014). Posttraumatic growth and diurnal cortisol </w:t>
      </w:r>
    </w:p>
    <w:p w14:paraId="726DB3BB" w14:textId="77777777" w:rsidR="00FE2182" w:rsidRDefault="00E81BC5">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slope among women with metastatic breast cancer. </w:t>
      </w:r>
      <w:proofErr w:type="spellStart"/>
      <w:r>
        <w:rPr>
          <w:rFonts w:ascii="Times New Roman" w:hAnsi="Times New Roman" w:cs="Times New Roman"/>
          <w:i/>
          <w:iCs/>
          <w:sz w:val="24"/>
          <w:szCs w:val="24"/>
        </w:rPr>
        <w:t>Psychoneuroendocrinology</w:t>
      </w:r>
      <w:proofErr w:type="spellEnd"/>
      <w:r>
        <w:rPr>
          <w:rFonts w:ascii="Times New Roman" w:hAnsi="Times New Roman" w:cs="Times New Roman"/>
          <w:sz w:val="24"/>
          <w:szCs w:val="24"/>
        </w:rPr>
        <w:t xml:space="preserve">, 44, 83-87. </w:t>
      </w:r>
      <w:hyperlink r:id="rId30">
        <w:r>
          <w:rPr>
            <w:rStyle w:val="Hyperlink"/>
            <w:rFonts w:ascii="Times New Roman" w:hAnsi="Times New Roman" w:cs="Times New Roman"/>
            <w:color w:val="auto"/>
            <w:sz w:val="24"/>
            <w:szCs w:val="24"/>
            <w:u w:val="none"/>
          </w:rPr>
          <w:t>https://doi.org/10.1016/j.psyneuen.2014.03.001</w:t>
        </w:r>
      </w:hyperlink>
    </w:p>
    <w:p w14:paraId="7594F77B" w14:textId="77777777" w:rsidR="00FE2182" w:rsidRDefault="00E81BC5">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Dunn, E. C., </w:t>
      </w:r>
      <w:proofErr w:type="spellStart"/>
      <w:r>
        <w:rPr>
          <w:rFonts w:ascii="Times New Roman" w:hAnsi="Times New Roman" w:cs="Times New Roman"/>
          <w:sz w:val="24"/>
          <w:szCs w:val="24"/>
        </w:rPr>
        <w:t>Solovieff</w:t>
      </w:r>
      <w:proofErr w:type="spellEnd"/>
      <w:r>
        <w:rPr>
          <w:rFonts w:ascii="Times New Roman" w:hAnsi="Times New Roman" w:cs="Times New Roman"/>
          <w:sz w:val="24"/>
          <w:szCs w:val="24"/>
        </w:rPr>
        <w:t xml:space="preserve">, N., Lowe, S. R., Gallagher, P. J., </w:t>
      </w:r>
      <w:proofErr w:type="spellStart"/>
      <w:r>
        <w:rPr>
          <w:rFonts w:ascii="Times New Roman" w:hAnsi="Times New Roman" w:cs="Times New Roman"/>
          <w:sz w:val="24"/>
          <w:szCs w:val="24"/>
        </w:rPr>
        <w:t>Chaponis</w:t>
      </w:r>
      <w:proofErr w:type="spellEnd"/>
      <w:r>
        <w:rPr>
          <w:rFonts w:ascii="Times New Roman" w:hAnsi="Times New Roman" w:cs="Times New Roman"/>
          <w:sz w:val="24"/>
          <w:szCs w:val="24"/>
        </w:rPr>
        <w:t xml:space="preserve">, J., Rosand, J., Koenen, K. C., </w:t>
      </w:r>
    </w:p>
    <w:p w14:paraId="6EE70EE9" w14:textId="77777777" w:rsidR="00FE2182" w:rsidRDefault="00E81BC5">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Waters, M. C., Rhodes, J. E., &amp; Smoller, J. W. (2014). Interaction between genetic variants and exposure to Hurricane Katrina on post-traumatic stress and post-traumatic growth: A prospective analysis of low-income adults. </w:t>
      </w:r>
      <w:r>
        <w:rPr>
          <w:rFonts w:ascii="Times New Roman" w:hAnsi="Times New Roman" w:cs="Times New Roman"/>
          <w:i/>
          <w:iCs/>
          <w:sz w:val="24"/>
          <w:szCs w:val="24"/>
        </w:rPr>
        <w:t>Journal of Affective Disorders</w:t>
      </w:r>
      <w:r>
        <w:rPr>
          <w:rFonts w:ascii="Times New Roman" w:hAnsi="Times New Roman" w:cs="Times New Roman"/>
          <w:sz w:val="24"/>
          <w:szCs w:val="24"/>
        </w:rPr>
        <w:t xml:space="preserve">, 152–154, 243–249. </w:t>
      </w:r>
      <w:hyperlink r:id="rId31">
        <w:r>
          <w:rPr>
            <w:rStyle w:val="Hyperlink"/>
            <w:rFonts w:ascii="Times New Roman" w:hAnsi="Times New Roman" w:cs="Times New Roman"/>
            <w:color w:val="auto"/>
            <w:sz w:val="24"/>
            <w:szCs w:val="24"/>
            <w:u w:val="none"/>
          </w:rPr>
          <w:t>https://doi.org/10.1016/j.jad.2013.09.018</w:t>
        </w:r>
      </w:hyperlink>
    </w:p>
    <w:p w14:paraId="3133E9C5" w14:textId="77777777" w:rsidR="00FE2182" w:rsidRDefault="00E81BC5">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Rabe, S., Zoellner, T., </w:t>
      </w:r>
      <w:proofErr w:type="spellStart"/>
      <w:r>
        <w:rPr>
          <w:rFonts w:ascii="Times New Roman" w:hAnsi="Times New Roman" w:cs="Times New Roman"/>
          <w:sz w:val="24"/>
          <w:szCs w:val="24"/>
        </w:rPr>
        <w:t>Maercker</w:t>
      </w:r>
      <w:proofErr w:type="spellEnd"/>
      <w:r>
        <w:rPr>
          <w:rFonts w:ascii="Times New Roman" w:hAnsi="Times New Roman" w:cs="Times New Roman"/>
          <w:sz w:val="24"/>
          <w:szCs w:val="24"/>
        </w:rPr>
        <w:t xml:space="preserve">, A., &amp; Karl, A. (2006). Neural correlates of posttraumatic </w:t>
      </w:r>
    </w:p>
    <w:p w14:paraId="2F9BFE6A" w14:textId="77777777" w:rsidR="00FE2182" w:rsidRDefault="00E81BC5">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growth after severe motor vehicle accidents. </w:t>
      </w:r>
      <w:r>
        <w:rPr>
          <w:rFonts w:ascii="Times New Roman" w:hAnsi="Times New Roman" w:cs="Times New Roman"/>
          <w:i/>
          <w:iCs/>
          <w:sz w:val="24"/>
          <w:szCs w:val="24"/>
        </w:rPr>
        <w:t>Journal of Consulting and Clinical Psychology, 74(</w:t>
      </w:r>
      <w:r>
        <w:rPr>
          <w:rFonts w:ascii="Times New Roman" w:hAnsi="Times New Roman" w:cs="Times New Roman"/>
          <w:sz w:val="24"/>
          <w:szCs w:val="24"/>
        </w:rPr>
        <w:t>5), 880–886. https://doi.org/10.1037/0022-006X.74.5.880</w:t>
      </w:r>
    </w:p>
    <w:p w14:paraId="0E7BE5CD" w14:textId="77777777" w:rsidR="00FE2182" w:rsidRDefault="00E81BC5">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Smyth, J. M., Hockemeyer, J. R., &amp; Tulloch, H. (2008). Expressive writing and post-traumatic </w:t>
      </w:r>
    </w:p>
    <w:p w14:paraId="422BB347" w14:textId="77777777" w:rsidR="00FE2182" w:rsidRDefault="00E81BC5">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stress disorder: Effects on trauma symptoms, mood states, and cortisol reactivity. </w:t>
      </w:r>
      <w:r>
        <w:rPr>
          <w:rFonts w:ascii="Times New Roman" w:hAnsi="Times New Roman" w:cs="Times New Roman"/>
          <w:i/>
          <w:iCs/>
          <w:sz w:val="24"/>
          <w:szCs w:val="24"/>
        </w:rPr>
        <w:t>British Journal of Health Psychology</w:t>
      </w:r>
      <w:r>
        <w:rPr>
          <w:rFonts w:ascii="Times New Roman" w:hAnsi="Times New Roman" w:cs="Times New Roman"/>
          <w:sz w:val="24"/>
          <w:szCs w:val="24"/>
        </w:rPr>
        <w:t xml:space="preserve">, 13(1), 85–93. </w:t>
      </w:r>
      <w:hyperlink r:id="rId32">
        <w:r>
          <w:rPr>
            <w:rStyle w:val="Hyperlink"/>
            <w:rFonts w:ascii="Times New Roman" w:hAnsi="Times New Roman" w:cs="Times New Roman"/>
            <w:color w:val="auto"/>
            <w:sz w:val="24"/>
            <w:szCs w:val="24"/>
            <w:u w:val="none"/>
          </w:rPr>
          <w:t>https://doi.org/10.1348/135910707X250866</w:t>
        </w:r>
      </w:hyperlink>
    </w:p>
    <w:p w14:paraId="2189816A" w14:textId="77777777" w:rsidR="00FE2182" w:rsidRDefault="00E81BC5">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lang w:val="it-IT"/>
        </w:rPr>
        <w:t xml:space="preserve">Wei, C., Han, J., Zhang, Y., Hannak, W., Dai, Y., &amp; Liu, Z. (2017). </w:t>
      </w:r>
      <w:r>
        <w:rPr>
          <w:rFonts w:ascii="Times New Roman" w:hAnsi="Times New Roman" w:cs="Times New Roman"/>
          <w:sz w:val="24"/>
          <w:szCs w:val="24"/>
        </w:rPr>
        <w:t xml:space="preserve">Affective emotion increases </w:t>
      </w:r>
    </w:p>
    <w:p w14:paraId="33367216" w14:textId="77777777" w:rsidR="00FE2182" w:rsidRDefault="00E81BC5">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heart rate variability and activates left dorsolateral prefrontal cortex in post-traumatic growth. </w:t>
      </w:r>
      <w:r>
        <w:rPr>
          <w:rFonts w:ascii="Times New Roman" w:hAnsi="Times New Roman" w:cs="Times New Roman"/>
          <w:i/>
          <w:iCs/>
          <w:sz w:val="24"/>
          <w:szCs w:val="24"/>
        </w:rPr>
        <w:t>Scientific Reports</w:t>
      </w:r>
      <w:r>
        <w:rPr>
          <w:rFonts w:ascii="Times New Roman" w:hAnsi="Times New Roman" w:cs="Times New Roman"/>
          <w:sz w:val="24"/>
          <w:szCs w:val="24"/>
        </w:rPr>
        <w:t xml:space="preserve">, 7(1), 16667. </w:t>
      </w:r>
      <w:hyperlink r:id="rId33">
        <w:r>
          <w:rPr>
            <w:rStyle w:val="Hyperlink"/>
            <w:rFonts w:ascii="Times New Roman" w:hAnsi="Times New Roman" w:cs="Times New Roman"/>
            <w:color w:val="auto"/>
            <w:sz w:val="24"/>
            <w:szCs w:val="24"/>
            <w:u w:val="none"/>
          </w:rPr>
          <w:t>https://doi.org/10.1038/s41598-017-16890-5</w:t>
        </w:r>
      </w:hyperlink>
    </w:p>
    <w:p w14:paraId="4AC380C5" w14:textId="77777777" w:rsidR="00FE2182" w:rsidRDefault="00FE2182">
      <w:pPr>
        <w:shd w:val="clear" w:color="auto" w:fill="FFFFFF"/>
        <w:spacing w:after="0" w:line="480" w:lineRule="auto"/>
        <w:ind w:left="360" w:hanging="360"/>
        <w:rPr>
          <w:rFonts w:ascii="Times New Roman" w:eastAsia="Times New Roman" w:hAnsi="Times New Roman" w:cs="Times New Roman"/>
          <w:sz w:val="24"/>
          <w:szCs w:val="24"/>
        </w:rPr>
      </w:pPr>
    </w:p>
    <w:p w14:paraId="492FEA0C" w14:textId="77777777" w:rsidR="00FE2182" w:rsidRDefault="00E81BC5">
      <w:pPr>
        <w:shd w:val="clear" w:color="auto" w:fill="FFFFFF"/>
        <w:spacing w:after="0" w:line="480" w:lineRule="auto"/>
        <w:ind w:left="360" w:hanging="360"/>
        <w:rPr>
          <w:rFonts w:ascii="Times New Roman" w:eastAsia="Times New Roman" w:hAnsi="Times New Roman" w:cs="Times New Roman"/>
          <w:sz w:val="24"/>
          <w:szCs w:val="24"/>
        </w:rPr>
      </w:pPr>
      <w:r>
        <w:rPr>
          <w:rFonts w:ascii="Times New Roman" w:hAnsi="Times New Roman" w:cs="Times New Roman"/>
          <w:sz w:val="24"/>
          <w:szCs w:val="24"/>
          <w:shd w:val="clear" w:color="auto" w:fill="FFFFFF"/>
        </w:rPr>
        <w:t xml:space="preserve">Wang, S., Quan, L., Chavarro, J. E., </w:t>
      </w:r>
      <w:proofErr w:type="spellStart"/>
      <w:r>
        <w:rPr>
          <w:rFonts w:ascii="Times New Roman" w:hAnsi="Times New Roman" w:cs="Times New Roman"/>
          <w:sz w:val="24"/>
          <w:szCs w:val="24"/>
          <w:shd w:val="clear" w:color="auto" w:fill="FFFFFF"/>
        </w:rPr>
        <w:t>Slopen</w:t>
      </w:r>
      <w:proofErr w:type="spellEnd"/>
      <w:r>
        <w:rPr>
          <w:rFonts w:ascii="Times New Roman" w:hAnsi="Times New Roman" w:cs="Times New Roman"/>
          <w:sz w:val="24"/>
          <w:szCs w:val="24"/>
          <w:shd w:val="clear" w:color="auto" w:fill="FFFFFF"/>
        </w:rPr>
        <w:t xml:space="preserve">, N., </w:t>
      </w:r>
      <w:proofErr w:type="spellStart"/>
      <w:r>
        <w:rPr>
          <w:rFonts w:ascii="Times New Roman" w:hAnsi="Times New Roman" w:cs="Times New Roman"/>
          <w:sz w:val="24"/>
          <w:szCs w:val="24"/>
          <w:shd w:val="clear" w:color="auto" w:fill="FFFFFF"/>
        </w:rPr>
        <w:t>Kubzansky</w:t>
      </w:r>
      <w:proofErr w:type="spellEnd"/>
      <w:r>
        <w:rPr>
          <w:rFonts w:ascii="Times New Roman" w:hAnsi="Times New Roman" w:cs="Times New Roman"/>
          <w:sz w:val="24"/>
          <w:szCs w:val="24"/>
          <w:shd w:val="clear" w:color="auto" w:fill="FFFFFF"/>
        </w:rPr>
        <w:t xml:space="preserve">, L. D., Koenen, K. C., Kang, J. H., Weisskopf, M. G., Branch-Elliman, W., &amp; Roberts, A. L. (2022). Associations of </w:t>
      </w:r>
      <w:r>
        <w:rPr>
          <w:rFonts w:ascii="Times New Roman" w:hAnsi="Times New Roman" w:cs="Times New Roman"/>
          <w:sz w:val="24"/>
          <w:szCs w:val="24"/>
          <w:shd w:val="clear" w:color="auto" w:fill="FFFFFF"/>
        </w:rPr>
        <w:lastRenderedPageBreak/>
        <w:t xml:space="preserve">Depression, Anxiety, Worry, Perceived Stress, and Loneliness Prior to Infection </w:t>
      </w:r>
      <w:proofErr w:type="gramStart"/>
      <w:r>
        <w:rPr>
          <w:rFonts w:ascii="Times New Roman" w:hAnsi="Times New Roman" w:cs="Times New Roman"/>
          <w:sz w:val="24"/>
          <w:szCs w:val="24"/>
          <w:shd w:val="clear" w:color="auto" w:fill="FFFFFF"/>
        </w:rPr>
        <w:t>With</w:t>
      </w:r>
      <w:proofErr w:type="gramEnd"/>
      <w:r>
        <w:rPr>
          <w:rFonts w:ascii="Times New Roman" w:hAnsi="Times New Roman" w:cs="Times New Roman"/>
          <w:sz w:val="24"/>
          <w:szCs w:val="24"/>
          <w:shd w:val="clear" w:color="auto" w:fill="FFFFFF"/>
        </w:rPr>
        <w:t xml:space="preserve"> Risk of Post-COVID-19 Conditions. </w:t>
      </w:r>
      <w:r>
        <w:rPr>
          <w:rFonts w:ascii="Times New Roman" w:hAnsi="Times New Roman" w:cs="Times New Roman"/>
          <w:i/>
          <w:iCs/>
          <w:sz w:val="24"/>
          <w:szCs w:val="24"/>
          <w:shd w:val="clear" w:color="auto" w:fill="FFFFFF"/>
        </w:rPr>
        <w:t>JAMA psychiatry</w:t>
      </w:r>
      <w:r>
        <w:rPr>
          <w:rFonts w:ascii="Times New Roman" w:hAnsi="Times New Roman" w:cs="Times New Roman"/>
          <w:sz w:val="24"/>
          <w:szCs w:val="24"/>
          <w:shd w:val="clear" w:color="auto" w:fill="FFFFFF"/>
        </w:rPr>
        <w:t>, 79(11), 1081–1091. </w:t>
      </w:r>
      <w:hyperlink r:id="rId34" w:tgtFrame="_blank">
        <w:r>
          <w:rPr>
            <w:rStyle w:val="Hyperlink"/>
            <w:rFonts w:ascii="Times New Roman" w:hAnsi="Times New Roman" w:cs="Times New Roman"/>
            <w:color w:val="000000"/>
            <w:sz w:val="24"/>
            <w:szCs w:val="24"/>
            <w:u w:val="none"/>
            <w:shd w:val="clear" w:color="auto" w:fill="FFFFFF"/>
          </w:rPr>
          <w:t>https://doi.org/10.1001/jamapsychiatry.2022.2640</w:t>
        </w:r>
      </w:hyperlink>
    </w:p>
    <w:p w14:paraId="69C611B0" w14:textId="77777777" w:rsidR="00FE2182" w:rsidRDefault="00FE2182">
      <w:pPr>
        <w:spacing w:after="0" w:line="480" w:lineRule="auto"/>
        <w:jc w:val="center"/>
        <w:rPr>
          <w:rFonts w:ascii="Times New Roman" w:hAnsi="Times New Roman" w:cs="Times New Roman"/>
          <w:b/>
          <w:bCs/>
          <w:sz w:val="24"/>
          <w:szCs w:val="24"/>
        </w:rPr>
      </w:pPr>
    </w:p>
    <w:p w14:paraId="31840101" w14:textId="7BB159AB" w:rsidR="00296DB7" w:rsidRDefault="00296DB7">
      <w:pPr>
        <w:spacing w:after="0" w:line="480" w:lineRule="auto"/>
        <w:jc w:val="center"/>
        <w:rPr>
          <w:rFonts w:ascii="Times New Roman" w:hAnsi="Times New Roman" w:cs="Times New Roman"/>
          <w:b/>
          <w:bCs/>
          <w:sz w:val="24"/>
          <w:szCs w:val="24"/>
        </w:rPr>
        <w:sectPr w:rsidR="00296DB7" w:rsidSect="00346F78">
          <w:headerReference w:type="default" r:id="rId35"/>
          <w:pgSz w:w="12240" w:h="15840"/>
          <w:pgMar w:top="1440" w:right="1440" w:bottom="1440" w:left="1440" w:header="720" w:footer="0" w:gutter="0"/>
          <w:pgNumType w:start="1"/>
          <w:cols w:space="720"/>
          <w:formProt w:val="0"/>
          <w:docGrid w:linePitch="360" w:charSpace="4096"/>
        </w:sectPr>
      </w:pPr>
      <w:r>
        <w:rPr>
          <w:rFonts w:ascii="Arial" w:hAnsi="Arial" w:cs="Arial"/>
          <w:color w:val="222222"/>
          <w:sz w:val="20"/>
          <w:szCs w:val="20"/>
          <w:shd w:val="clear" w:color="auto" w:fill="FFFFFF"/>
        </w:rPr>
        <w:t xml:space="preserve">Van </w:t>
      </w:r>
      <w:proofErr w:type="spellStart"/>
      <w:r>
        <w:rPr>
          <w:rFonts w:ascii="Arial" w:hAnsi="Arial" w:cs="Arial"/>
          <w:color w:val="222222"/>
          <w:sz w:val="20"/>
          <w:szCs w:val="20"/>
          <w:shd w:val="clear" w:color="auto" w:fill="FFFFFF"/>
        </w:rPr>
        <w:t>Zuuren</w:t>
      </w:r>
      <w:proofErr w:type="spellEnd"/>
      <w:r>
        <w:rPr>
          <w:rFonts w:ascii="Arial" w:hAnsi="Arial" w:cs="Arial"/>
          <w:color w:val="222222"/>
          <w:sz w:val="20"/>
          <w:szCs w:val="20"/>
          <w:shd w:val="clear" w:color="auto" w:fill="FFFFFF"/>
        </w:rPr>
        <w:t>, E. J., and Z. Fedorowicz. "Moose on the loose: checklist for meta</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analyses of observational studies." </w:t>
      </w:r>
      <w:r>
        <w:rPr>
          <w:rFonts w:ascii="Arial" w:hAnsi="Arial" w:cs="Arial"/>
          <w:i/>
          <w:iCs/>
          <w:color w:val="222222"/>
          <w:sz w:val="20"/>
          <w:szCs w:val="20"/>
          <w:shd w:val="clear" w:color="auto" w:fill="FFFFFF"/>
        </w:rPr>
        <w:t>British Journal of Dermatology</w:t>
      </w:r>
      <w:r>
        <w:rPr>
          <w:rFonts w:ascii="Arial" w:hAnsi="Arial" w:cs="Arial"/>
          <w:color w:val="222222"/>
          <w:sz w:val="20"/>
          <w:szCs w:val="20"/>
          <w:shd w:val="clear" w:color="auto" w:fill="FFFFFF"/>
        </w:rPr>
        <w:t> 175.5 (2016): 853-854.</w:t>
      </w:r>
    </w:p>
    <w:p w14:paraId="30274501" w14:textId="77777777" w:rsidR="00FE2182" w:rsidRDefault="00E81BC5">
      <w:pPr>
        <w:spacing w:after="0" w:line="480" w:lineRule="auto"/>
        <w:jc w:val="center"/>
        <w:rPr>
          <w:rFonts w:ascii="Times New Roman" w:hAnsi="Times New Roman" w:cs="Times New Roman"/>
          <w:sz w:val="24"/>
          <w:szCs w:val="24"/>
        </w:rPr>
      </w:pPr>
      <w:r>
        <w:rPr>
          <w:rFonts w:ascii="Times New Roman" w:hAnsi="Times New Roman" w:cs="Times New Roman"/>
          <w:b/>
          <w:bCs/>
          <w:sz w:val="24"/>
          <w:szCs w:val="24"/>
        </w:rPr>
        <w:lastRenderedPageBreak/>
        <w:t xml:space="preserve">Figure 1: Flowchart of Study Selection </w:t>
      </w:r>
    </w:p>
    <w:p w14:paraId="6D8F0656" w14:textId="77777777" w:rsidR="00FE2182" w:rsidRDefault="00FE2182">
      <w:pPr>
        <w:spacing w:after="0" w:line="240" w:lineRule="auto"/>
      </w:pPr>
    </w:p>
    <w:p w14:paraId="22F2FC51" w14:textId="77777777" w:rsidR="00FE2182" w:rsidRDefault="00FE2182">
      <w:pPr>
        <w:spacing w:after="0" w:line="240" w:lineRule="auto"/>
        <w:rPr>
          <w:lang w:val="en-AU"/>
        </w:rPr>
      </w:pPr>
    </w:p>
    <w:p w14:paraId="5EC678A1" w14:textId="77777777" w:rsidR="00FE2182" w:rsidRDefault="00E81BC5">
      <w:pPr>
        <w:spacing w:after="0" w:line="240" w:lineRule="auto"/>
        <w:rPr>
          <w:lang w:val="en-AU"/>
        </w:rPr>
      </w:pPr>
      <w:r>
        <w:rPr>
          <w:noProof/>
          <w:lang w:val="en-AU"/>
        </w:rPr>
        <mc:AlternateContent>
          <mc:Choice Requires="wps">
            <w:drawing>
              <wp:anchor distT="0" distB="0" distL="114300" distR="114300" simplePos="0" relativeHeight="251659264" behindDoc="0" locked="0" layoutInCell="1" allowOverlap="1" wp14:anchorId="45B19103" wp14:editId="4814F309">
                <wp:simplePos x="0" y="0"/>
                <wp:positionH relativeFrom="column">
                  <wp:posOffset>559435</wp:posOffset>
                </wp:positionH>
                <wp:positionV relativeFrom="paragraph">
                  <wp:posOffset>76835</wp:posOffset>
                </wp:positionV>
                <wp:extent cx="1887220" cy="1243330"/>
                <wp:effectExtent l="0" t="0" r="17780" b="13970"/>
                <wp:wrapNone/>
                <wp:docPr id="1" name="Rectangle 1"/>
                <wp:cNvGraphicFramePr/>
                <a:graphic xmlns:a="http://schemas.openxmlformats.org/drawingml/2006/main">
                  <a:graphicData uri="http://schemas.microsoft.com/office/word/2010/wordprocessingShape">
                    <wps:wsp>
                      <wps:cNvSpPr/>
                      <wps:spPr>
                        <a:xfrm>
                          <a:off x="0" y="0"/>
                          <a:ext cx="1887220" cy="124358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ACD73E"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from databases/registers (n=60)</w:t>
                            </w:r>
                          </w:p>
                          <w:p w14:paraId="1DCA3D7E" w14:textId="77777777" w:rsidR="00FE2182" w:rsidRDefault="00FE2182">
                            <w:pPr>
                              <w:spacing w:after="0" w:line="240" w:lineRule="auto"/>
                              <w:rPr>
                                <w:rFonts w:ascii="Arial" w:hAnsi="Arial" w:cs="Arial"/>
                                <w:color w:val="000000" w:themeColor="text1"/>
                                <w:sz w:val="18"/>
                                <w:szCs w:val="20"/>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5B19103" id="Rectangle 1" o:spid="_x0000_s1026" style="position:absolute;margin-left:44.05pt;margin-top:6.05pt;width:148.6pt;height:97.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" filled="f" strokecolor="black [3213]" strokeweight="1pt">
                <v:textbox>
                  <w:txbxContent>
                    <w:p w14:paraId="4CACD73E"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from databases/registers (n=60)</w:t>
                      </w:r>
                    </w:p>
                    <w:p w14:paraId="1DCA3D7E" w14:textId="77777777" w:rsidR="00FE2182" w:rsidRDefault="00FE2182">
                      <w:pPr>
                        <w:spacing w:after="0" w:line="240" w:lineRule="auto"/>
                        <w:rPr>
                          <w:rFonts w:ascii="Arial" w:hAnsi="Arial" w:cs="Arial"/>
                          <w:color w:val="000000" w:themeColor="text1"/>
                          <w:sz w:val="18"/>
                          <w:szCs w:val="20"/>
                        </w:rPr>
                      </w:pPr>
                    </w:p>
                  </w:txbxContent>
                </v:textbox>
              </v:rect>
            </w:pict>
          </mc:Fallback>
        </mc:AlternateContent>
      </w:r>
    </w:p>
    <w:p w14:paraId="72A5C7B0" w14:textId="77777777" w:rsidR="00FE2182" w:rsidRDefault="00FE2182">
      <w:pPr>
        <w:spacing w:after="0" w:line="240" w:lineRule="auto"/>
        <w:rPr>
          <w:lang w:val="en-AU"/>
        </w:rPr>
      </w:pPr>
    </w:p>
    <w:p w14:paraId="5CEA9EA0" w14:textId="77777777" w:rsidR="00FE2182" w:rsidRDefault="00E81BC5">
      <w:pPr>
        <w:spacing w:after="0" w:line="240" w:lineRule="auto"/>
        <w:rPr>
          <w:lang w:val="en-AU"/>
        </w:rPr>
      </w:pPr>
      <w:r>
        <w:rPr>
          <w:noProof/>
          <w:lang w:val="en-AU"/>
        </w:rPr>
        <mc:AlternateContent>
          <mc:Choice Requires="wps">
            <w:drawing>
              <wp:anchor distT="0" distB="0" distL="114300" distR="114300" simplePos="0" relativeHeight="251671552" behindDoc="0" locked="0" layoutInCell="1" allowOverlap="1" wp14:anchorId="66BC7D07" wp14:editId="681570CC">
                <wp:simplePos x="0" y="0"/>
                <wp:positionH relativeFrom="column">
                  <wp:posOffset>-403225</wp:posOffset>
                </wp:positionH>
                <wp:positionV relativeFrom="paragraph">
                  <wp:posOffset>222250</wp:posOffset>
                </wp:positionV>
                <wp:extent cx="1276985" cy="262890"/>
                <wp:effectExtent l="0" t="7302" r="11112" b="11113"/>
                <wp:wrapNone/>
                <wp:docPr id="31" name="Flowchart: Alternate Process 31"/>
                <wp:cNvGraphicFramePr/>
                <a:graphic xmlns:a="http://schemas.openxmlformats.org/drawingml/2006/main">
                  <a:graphicData uri="http://schemas.microsoft.com/office/word/2010/wordprocessingShape">
                    <wps:wsp>
                      <wps:cNvSpPr/>
                      <wps:spPr>
                        <a:xfrm rot="16200000">
                          <a:off x="0" y="0"/>
                          <a:ext cx="127698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145A6172" w14:textId="77777777" w:rsidR="00FE2182" w:rsidRDefault="00E81BC5">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Identification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66BC7D07"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1" o:spid="_x0000_s1027" type="#_x0000_t176" style="position:absolute;margin-left:-31.75pt;margin-top:17.5pt;width:100.55pt;height:20.7pt;rotation:-90;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" fillcolor="#9cc2e5 [1944]" strokecolor="black [3213]" strokeweight="1pt">
                <v:textbox>
                  <w:txbxContent>
                    <w:p w14:paraId="145A6172" w14:textId="77777777" w:rsidR="00FE2182" w:rsidRDefault="00E81BC5">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Identification</w:t>
                      </w:r>
                    </w:p>
                  </w:txbxContent>
                </v:textbox>
              </v:shape>
            </w:pict>
          </mc:Fallback>
        </mc:AlternateContent>
      </w:r>
    </w:p>
    <w:p w14:paraId="6A59048A" w14:textId="77777777" w:rsidR="00FE2182" w:rsidRDefault="00FE2182">
      <w:pPr>
        <w:spacing w:after="0" w:line="240" w:lineRule="auto"/>
        <w:rPr>
          <w:lang w:val="en-AU"/>
        </w:rPr>
      </w:pPr>
    </w:p>
    <w:p w14:paraId="74100FD3" w14:textId="77777777" w:rsidR="00FE2182" w:rsidRDefault="00E81BC5">
      <w:pPr>
        <w:spacing w:after="0" w:line="240" w:lineRule="auto"/>
        <w:rPr>
          <w:lang w:val="en-AU"/>
        </w:rPr>
      </w:pPr>
      <w:r>
        <w:rPr>
          <w:noProof/>
          <w:lang w:val="en-AU"/>
        </w:rPr>
        <mc:AlternateContent>
          <mc:Choice Requires="wps">
            <w:drawing>
              <wp:anchor distT="0" distB="0" distL="114300" distR="114300" simplePos="0" relativeHeight="251667456" behindDoc="0" locked="0" layoutInCell="1" allowOverlap="1" wp14:anchorId="19953A99" wp14:editId="0CF5B60F">
                <wp:simplePos x="0" y="0"/>
                <wp:positionH relativeFrom="column">
                  <wp:posOffset>2453640</wp:posOffset>
                </wp:positionH>
                <wp:positionV relativeFrom="paragraph">
                  <wp:posOffset>9525</wp:posOffset>
                </wp:positionV>
                <wp:extent cx="563245" cy="0"/>
                <wp:effectExtent l="0" t="76200" r="27305" b="95250"/>
                <wp:wrapNone/>
                <wp:docPr id="14" name="Straight Arrow Connector 14"/>
                <wp:cNvGraphicFramePr/>
                <a:graphic xmlns:a="http://schemas.openxmlformats.org/drawingml/2006/main">
                  <a:graphicData uri="http://schemas.microsoft.com/office/word/2010/wordprocessingShape">
                    <wps:wsp>
                      <wps:cNvCnPr/>
                      <wps:spPr>
                        <a:xfrm>
                          <a:off x="0" y="0"/>
                          <a:ext cx="5632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wpsCustomData="http://www.wps.cn/officeDocument/2013/wpsCustomData">
            <w:pict w14:anchorId="539C9C6C">
              <v:shape id="_x0000_s1026" style="position:absolute;left:0pt;margin-left:193.2pt;margin-top:0.75pt;height:0pt;width:44.35pt;z-index:251667456;mso-width-relative:page;mso-height-relative:page;" coordsize="21600,21600" o:spid="_x0000_s1026" filled="f" stroked="t" o:spt="32" type="#_x0000_t32" o:gfxdata="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BYAAABkcnMvUEsBAhQAFAAAAAgAh07iQJIWJo3TAAAABwEA&#10;AA8AAAAAAAAAAQAgAAAAOAAAAGRycy9kb3ducmV2LnhtbFBLAQIUABQAAAAIAIdO4kCYnzr80AEA&#10;AJcDAAAOAAAAAAAAAAEAIAAAADgBAABkcnMvZTJvRG9jLnhtbFBLBQYAAAAABgAGAFkBAAB6BQAA&#10;AAA=&#10;">
                <v:fill on="f" focussize="0,0"/>
                <v:stroke weight="0.5pt" color="#000000 [3213]" miterlimit="8" joinstyle="miter" endarrow="block"/>
                <v:imagedata o:title=""/>
                <o:lock v:ext="edit" aspectratio="f"/>
              </v:shape>
            </w:pict>
          </mc:Fallback>
        </mc:AlternateContent>
      </w:r>
    </w:p>
    <w:p w14:paraId="273C0EDC" w14:textId="77777777" w:rsidR="00FE2182" w:rsidRDefault="00FE2182">
      <w:pPr>
        <w:spacing w:after="0" w:line="240" w:lineRule="auto"/>
        <w:rPr>
          <w:lang w:val="en-AU"/>
        </w:rPr>
      </w:pPr>
    </w:p>
    <w:p w14:paraId="4612D57A" w14:textId="77777777" w:rsidR="00FE2182" w:rsidRDefault="00E81BC5">
      <w:pPr>
        <w:spacing w:after="0" w:line="240" w:lineRule="auto"/>
        <w:rPr>
          <w:lang w:val="en-AU"/>
        </w:rPr>
      </w:pPr>
      <w:r>
        <w:rPr>
          <w:noProof/>
          <w:lang w:val="en-AU"/>
        </w:rPr>
        <mc:AlternateContent>
          <mc:Choice Requires="wps">
            <w:drawing>
              <wp:anchor distT="0" distB="0" distL="114300" distR="114300" simplePos="0" relativeHeight="251679744" behindDoc="0" locked="0" layoutInCell="1" allowOverlap="1" wp14:anchorId="495612F3" wp14:editId="0621C248">
                <wp:simplePos x="0" y="0"/>
                <wp:positionH relativeFrom="column">
                  <wp:posOffset>3122295</wp:posOffset>
                </wp:positionH>
                <wp:positionV relativeFrom="paragraph">
                  <wp:posOffset>52070</wp:posOffset>
                </wp:positionV>
                <wp:extent cx="1809115" cy="422275"/>
                <wp:effectExtent l="0" t="0" r="6985" b="10160"/>
                <wp:wrapNone/>
                <wp:docPr id="876546547" name="Process 2"/>
                <wp:cNvGraphicFramePr/>
                <a:graphic xmlns:a="http://schemas.openxmlformats.org/drawingml/2006/main">
                  <a:graphicData uri="http://schemas.microsoft.com/office/word/2010/wordprocessingShape">
                    <wps:wsp>
                      <wps:cNvSpPr/>
                      <wps:spPr>
                        <a:xfrm>
                          <a:off x="0" y="0"/>
                          <a:ext cx="1809398" cy="422086"/>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E98A8EE" w14:textId="77777777" w:rsidR="00FE2182" w:rsidRDefault="00E81BC5">
                            <w:pPr>
                              <w:rPr>
                                <w:rFonts w:ascii="Arial" w:hAnsi="Arial" w:cs="Arial"/>
                                <w:color w:val="000000" w:themeColor="text1"/>
                                <w:sz w:val="18"/>
                                <w:szCs w:val="18"/>
                              </w:rPr>
                            </w:pPr>
                            <w:r>
                              <w:rPr>
                                <w:rFonts w:ascii="Arial" w:hAnsi="Arial" w:cs="Arial"/>
                                <w:color w:val="000000" w:themeColor="text1"/>
                                <w:sz w:val="18"/>
                                <w:szCs w:val="18"/>
                              </w:rPr>
                              <w:t>Duplicates removed. (n=10)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495612F3" id="_x0000_t109" coordsize="21600,21600" o:spt="109" path="m,l,21600r21600,l21600,xe">
                <v:stroke joinstyle="miter"/>
                <v:path gradientshapeok="t" o:connecttype="rect"/>
              </v:shapetype>
              <v:shape id="Process 2" o:spid="_x0000_s1028" type="#_x0000_t109" style="position:absolute;margin-left:245.85pt;margin-top:4.1pt;width:142.45pt;height:33.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" fillcolor="white [3212]" strokecolor="black [3213]" strokeweight="1pt">
                <v:textbox>
                  <w:txbxContent>
                    <w:p w14:paraId="7E98A8EE" w14:textId="77777777" w:rsidR="00FE2182" w:rsidRDefault="00E81BC5">
                      <w:pPr>
                        <w:rPr>
                          <w:rFonts w:ascii="Arial" w:hAnsi="Arial" w:cs="Arial"/>
                          <w:color w:val="000000" w:themeColor="text1"/>
                          <w:sz w:val="18"/>
                          <w:szCs w:val="18"/>
                        </w:rPr>
                      </w:pPr>
                      <w:r>
                        <w:rPr>
                          <w:rFonts w:ascii="Arial" w:hAnsi="Arial" w:cs="Arial"/>
                          <w:color w:val="000000" w:themeColor="text1"/>
                          <w:sz w:val="18"/>
                          <w:szCs w:val="18"/>
                        </w:rPr>
                        <w:t>Duplicates removed. (n=10)</w:t>
                      </w:r>
                    </w:p>
                  </w:txbxContent>
                </v:textbox>
              </v:shape>
            </w:pict>
          </mc:Fallback>
        </mc:AlternateContent>
      </w:r>
      <w:r>
        <w:rPr>
          <w:noProof/>
          <w:lang w:val="en-AU"/>
        </w:rPr>
        <mc:AlternateContent>
          <mc:Choice Requires="wps">
            <w:drawing>
              <wp:anchor distT="0" distB="0" distL="114300" distR="114300" simplePos="0" relativeHeight="251678720" behindDoc="0" locked="0" layoutInCell="1" allowOverlap="1" wp14:anchorId="5826FB01" wp14:editId="6A782DB4">
                <wp:simplePos x="0" y="0"/>
                <wp:positionH relativeFrom="column">
                  <wp:posOffset>2480310</wp:posOffset>
                </wp:positionH>
                <wp:positionV relativeFrom="paragraph">
                  <wp:posOffset>164465</wp:posOffset>
                </wp:positionV>
                <wp:extent cx="564515" cy="0"/>
                <wp:effectExtent l="0" t="63500" r="0" b="76200"/>
                <wp:wrapNone/>
                <wp:docPr id="1376044072" name="Straight Arrow Connector 1"/>
                <wp:cNvGraphicFramePr/>
                <a:graphic xmlns:a="http://schemas.openxmlformats.org/drawingml/2006/main">
                  <a:graphicData uri="http://schemas.microsoft.com/office/word/2010/wordprocessingShape">
                    <wps:wsp>
                      <wps:cNvCnPr/>
                      <wps:spPr>
                        <a:xfrm>
                          <a:off x="0" y="0"/>
                          <a:ext cx="56420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wpsCustomData="http://www.wps.cn/officeDocument/2013/wpsCustomData">
            <w:pict w14:anchorId="2BE0CCA4">
              <v:shape id="Straight Arrow Connector 1" style="position:absolute;left:0pt;margin-left:195.3pt;margin-top:12.95pt;height:0pt;width:44.45pt;z-index:251678720;mso-width-relative:page;mso-height-relative:page;" coordsize="21600,21600" o:spid="_x0000_s1026" filled="f" stroked="t" o:spt="32" type="#_x0000_t32" o:gfxdata="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FgAAAGRycy9QSwECFAAUAAAACACHTuJA&#10;vYhDsdYAAAAJAQAADwAAAAAAAAABACAAAAA4AAAAZHJzL2Rvd25yZXYueG1sUEsBAhQAFAAAAAgA&#10;h07iQJLQnx/YAQAAngMAAA4AAAAAAAAAAQAgAAAAOwEAAGRycy9lMm9Eb2MueG1sUEsFBgAAAAAG&#10;AAYAWQEAAIUFAAAAAA==&#10;">
                <v:fill on="f" focussize="0,0"/>
                <v:stroke weight="0.5pt" color="#000000 [3213]" miterlimit="8" joinstyle="miter" endarrow="block"/>
                <v:imagedata o:title=""/>
                <o:lock v:ext="edit" aspectratio="f"/>
              </v:shape>
            </w:pict>
          </mc:Fallback>
        </mc:AlternateContent>
      </w:r>
    </w:p>
    <w:p w14:paraId="4195B3DD" w14:textId="77777777" w:rsidR="00FE2182" w:rsidRDefault="00E81BC5">
      <w:pPr>
        <w:spacing w:after="0" w:line="240" w:lineRule="auto"/>
        <w:rPr>
          <w:lang w:val="en-AU"/>
        </w:rPr>
      </w:pPr>
      <w:r>
        <w:rPr>
          <w:noProof/>
          <w:lang w:val="en-AU"/>
        </w:rPr>
        <mc:AlternateContent>
          <mc:Choice Requires="wps">
            <w:drawing>
              <wp:anchor distT="0" distB="0" distL="114300" distR="114300" simplePos="0" relativeHeight="251674624" behindDoc="0" locked="0" layoutInCell="1" allowOverlap="1" wp14:anchorId="1F7E3227" wp14:editId="4756BAE3">
                <wp:simplePos x="0" y="0"/>
                <wp:positionH relativeFrom="column">
                  <wp:posOffset>1400175</wp:posOffset>
                </wp:positionH>
                <wp:positionV relativeFrom="paragraph">
                  <wp:posOffset>128905</wp:posOffset>
                </wp:positionV>
                <wp:extent cx="0" cy="281305"/>
                <wp:effectExtent l="76200" t="0" r="57150" b="61595"/>
                <wp:wrapNone/>
                <wp:docPr id="27" name="Straight Arrow Connector 27"/>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wpsCustomData="http://www.wps.cn/officeDocument/2013/wpsCustomData">
            <w:pict w14:anchorId="36C7F40F">
              <v:shape id="_x0000_s1026" style="position:absolute;left:0pt;margin-left:110.25pt;margin-top:10.15pt;height:22.15pt;width:0pt;z-index:251674624;mso-width-relative:page;mso-height-relative:page;" coordsize="21600,21600" o:spid="_x0000_s1026" filled="f" stroked="t" o:spt="32" type="#_x0000_t32" o:gfxdata="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BYAAABkcnMvUEsBAhQAFAAAAAgAh07iQDelFYTUAAAACQEA&#10;AA8AAAAAAAAAAQAgAAAAOAAAAGRycy9kb3ducmV2LnhtbFBLAQIUABQAAAAIAIdO4kDXUi9fzwEA&#10;AJcDAAAOAAAAAAAAAAEAIAAAADkBAABkcnMvZTJvRG9jLnhtbFBLBQYAAAAABgAGAFkBAAB6BQAA&#10;AAA=&#10;">
                <v:fill on="f" focussize="0,0"/>
                <v:stroke weight="0.5pt" color="#000000 [3213]" miterlimit="8" joinstyle="miter" endarrow="block"/>
                <v:imagedata o:title=""/>
                <o:lock v:ext="edit" aspectratio="f"/>
              </v:shape>
            </w:pict>
          </mc:Fallback>
        </mc:AlternateContent>
      </w:r>
    </w:p>
    <w:p w14:paraId="2721F370" w14:textId="77777777" w:rsidR="00FE2182" w:rsidRDefault="00FE2182">
      <w:pPr>
        <w:spacing w:after="0" w:line="240" w:lineRule="auto"/>
        <w:rPr>
          <w:lang w:val="en-AU"/>
        </w:rPr>
      </w:pPr>
    </w:p>
    <w:p w14:paraId="5C84D478" w14:textId="77777777" w:rsidR="00FE2182" w:rsidRDefault="00E81BC5">
      <w:pPr>
        <w:spacing w:after="0" w:line="240" w:lineRule="auto"/>
        <w:rPr>
          <w:lang w:val="en-AU"/>
        </w:rPr>
      </w:pPr>
      <w:r>
        <w:rPr>
          <w:noProof/>
          <w:lang w:val="en-AU"/>
        </w:rPr>
        <mc:AlternateContent>
          <mc:Choice Requires="wps">
            <w:drawing>
              <wp:anchor distT="0" distB="0" distL="114300" distR="114300" simplePos="0" relativeHeight="251668480" behindDoc="0" locked="0" layoutInCell="1" allowOverlap="1" wp14:anchorId="654C838F" wp14:editId="435FF0C5">
                <wp:simplePos x="0" y="0"/>
                <wp:positionH relativeFrom="column">
                  <wp:posOffset>2453640</wp:posOffset>
                </wp:positionH>
                <wp:positionV relativeFrom="paragraph">
                  <wp:posOffset>328295</wp:posOffset>
                </wp:positionV>
                <wp:extent cx="563245" cy="0"/>
                <wp:effectExtent l="0" t="76200" r="27305" b="95250"/>
                <wp:wrapNone/>
                <wp:docPr id="15" name="Straight Arrow Connector 15"/>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wpsCustomData="http://www.wps.cn/officeDocument/2013/wpsCustomData">
            <w:pict w14:anchorId="7E77EDBF">
              <v:shape id="_x0000_s1026" style="position:absolute;left:0pt;margin-left:193.2pt;margin-top:25.85pt;height:0pt;width:44.35pt;z-index:251668480;mso-width-relative:page;mso-height-relative:page;" coordsize="21600,21600" o:spid="_x0000_s1026" filled="f" stroked="t" o:spt="32" type="#_x0000_t32" o:gfxdata="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BYAAABkcnMvUEsBAhQAFAAAAAgAh07iQM9/af3WAAAA&#10;CQEAAA8AAAAAAAAAAQAgAAAAOAAAAGRycy9kb3ducmV2LnhtbFBLAQIUABQAAAAIAIdO4kAHWmJY&#10;0AEAAJcDAAAOAAAAAAAAAAEAIAAAADsBAABkcnMvZTJvRG9jLnhtbFBLBQYAAAAABgAGAFkBAAB9&#10;BQAAAAA=&#10;">
                <v:fill on="f" focussize="0,0"/>
                <v:stroke weight="0.5pt" color="#000000 [3213]" miterlimit="8" joinstyle="miter" endarrow="block"/>
                <v:imagedata o:title=""/>
                <o:lock v:ext="edit" aspectratio="f"/>
              </v:shape>
            </w:pict>
          </mc:Fallback>
        </mc:AlternateContent>
      </w:r>
      <w:r>
        <w:rPr>
          <w:noProof/>
          <w:lang w:val="en-AU"/>
        </w:rPr>
        <mc:AlternateContent>
          <mc:Choice Requires="wps">
            <w:drawing>
              <wp:anchor distT="0" distB="0" distL="114300" distR="114300" simplePos="0" relativeHeight="251660288" behindDoc="0" locked="0" layoutInCell="1" allowOverlap="1" wp14:anchorId="52A49E04" wp14:editId="104EE13D">
                <wp:simplePos x="0" y="0"/>
                <wp:positionH relativeFrom="column">
                  <wp:posOffset>559435</wp:posOffset>
                </wp:positionH>
                <wp:positionV relativeFrom="paragraph">
                  <wp:posOffset>74930</wp:posOffset>
                </wp:positionV>
                <wp:extent cx="1887220" cy="526415"/>
                <wp:effectExtent l="0" t="0" r="17780" b="26035"/>
                <wp:wrapNone/>
                <wp:docPr id="231617844" name="Rectangle 231617844"/>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B83A43"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Records screened.</w:t>
                            </w:r>
                          </w:p>
                          <w:p w14:paraId="789FE04C"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(n = 42)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2A49E04" id="Rectangle 231617844" o:spid="_x0000_s1029" style="position:absolute;margin-left:44.05pt;margin-top:5.9pt;width:148.6pt;height:41.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" filled="f" strokecolor="black [3213]" strokeweight="1pt">
                <v:textbox>
                  <w:txbxContent>
                    <w:p w14:paraId="2AB83A43"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Records screened.</w:t>
                      </w:r>
                    </w:p>
                    <w:p w14:paraId="789FE04C"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(n = 42)</w:t>
                      </w:r>
                    </w:p>
                  </w:txbxContent>
                </v:textbox>
              </v:rect>
            </w:pict>
          </mc:Fallback>
        </mc:AlternateContent>
      </w:r>
    </w:p>
    <w:p w14:paraId="286CBA26" w14:textId="77777777" w:rsidR="00FE2182" w:rsidRDefault="00E81BC5">
      <w:pPr>
        <w:spacing w:after="0" w:line="240" w:lineRule="auto"/>
        <w:rPr>
          <w:lang w:val="en-AU"/>
        </w:rPr>
      </w:pPr>
      <w:r>
        <w:rPr>
          <w:noProof/>
          <w:lang w:val="en-AU"/>
        </w:rPr>
        <mc:AlternateContent>
          <mc:Choice Requires="wps">
            <w:drawing>
              <wp:anchor distT="0" distB="0" distL="114300" distR="114300" simplePos="0" relativeHeight="251661312" behindDoc="0" locked="0" layoutInCell="1" allowOverlap="1" wp14:anchorId="3D239636" wp14:editId="1946602C">
                <wp:simplePos x="0" y="0"/>
                <wp:positionH relativeFrom="column">
                  <wp:posOffset>3046730</wp:posOffset>
                </wp:positionH>
                <wp:positionV relativeFrom="paragraph">
                  <wp:posOffset>59690</wp:posOffset>
                </wp:positionV>
                <wp:extent cx="1887220" cy="526415"/>
                <wp:effectExtent l="0" t="0" r="17780" b="26035"/>
                <wp:wrapNone/>
                <wp:docPr id="424160993" name="Rectangle 424160993"/>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CFF86F"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Records excluded**</w:t>
                            </w:r>
                          </w:p>
                          <w:p w14:paraId="757AB521"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(n = 30)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D239636" id="Rectangle 424160993" o:spid="_x0000_s1030" style="position:absolute;margin-left:239.9pt;margin-top:4.7pt;width:148.6pt;height:41.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" filled="f" strokecolor="black [3213]" strokeweight="1pt">
                <v:textbox>
                  <w:txbxContent>
                    <w:p w14:paraId="70CFF86F"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Records excluded**</w:t>
                      </w:r>
                    </w:p>
                    <w:p w14:paraId="757AB521"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(n = 30)</w:t>
                      </w:r>
                    </w:p>
                  </w:txbxContent>
                </v:textbox>
              </v:rect>
            </w:pict>
          </mc:Fallback>
        </mc:AlternateContent>
      </w:r>
    </w:p>
    <w:p w14:paraId="7F83A819" w14:textId="77777777" w:rsidR="00FE2182" w:rsidRDefault="00FE2182">
      <w:pPr>
        <w:spacing w:after="0" w:line="240" w:lineRule="auto"/>
        <w:rPr>
          <w:lang w:val="en-AU"/>
        </w:rPr>
      </w:pPr>
    </w:p>
    <w:p w14:paraId="78D4C3AF" w14:textId="77777777" w:rsidR="00FE2182" w:rsidRDefault="00E81BC5">
      <w:pPr>
        <w:spacing w:after="0" w:line="240" w:lineRule="auto"/>
        <w:rPr>
          <w:lang w:val="en-AU"/>
        </w:rPr>
      </w:pPr>
      <w:r>
        <w:rPr>
          <w:noProof/>
          <w:lang w:val="en-AU"/>
        </w:rPr>
        <mc:AlternateContent>
          <mc:Choice Requires="wps">
            <w:drawing>
              <wp:anchor distT="0" distB="0" distL="114300" distR="114300" simplePos="0" relativeHeight="251675648" behindDoc="0" locked="0" layoutInCell="1" allowOverlap="1" wp14:anchorId="3BE4478F" wp14:editId="3F9A0F0B">
                <wp:simplePos x="0" y="0"/>
                <wp:positionH relativeFrom="column">
                  <wp:posOffset>1400175</wp:posOffset>
                </wp:positionH>
                <wp:positionV relativeFrom="paragraph">
                  <wp:posOffset>99695</wp:posOffset>
                </wp:positionV>
                <wp:extent cx="0" cy="281305"/>
                <wp:effectExtent l="76200" t="0" r="57150" b="61595"/>
                <wp:wrapNone/>
                <wp:docPr id="35" name="Straight Arrow Connector 35"/>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wpsCustomData="http://www.wps.cn/officeDocument/2013/wpsCustomData">
            <w:pict w14:anchorId="4579C5A7">
              <v:shape id="_x0000_s1026" style="position:absolute;left:0pt;margin-left:110.25pt;margin-top:7.85pt;height:22.15pt;width:0pt;z-index:251675648;mso-width-relative:page;mso-height-relative:page;" coordsize="21600,21600" o:spid="_x0000_s1026" filled="f" stroked="t" o:spt="32" type="#_x0000_t32" o:gfxdata="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WAAAAZHJzL1BLAQIUABQAAAAIAIdO4kAtXD/M1QAAAAkB&#10;AAAPAAAAAAAAAAEAIAAAADgAAABkcnMvZG93bnJldi54bWxQSwECFAAUAAAACACHTuJAz7hhDc8B&#10;AACXAwAADgAAAAAAAAABACAAAAA6AQAAZHJzL2Uyb0RvYy54bWxQSwUGAAAAAAYABgBZAQAAewUA&#10;AAAA&#10;">
                <v:fill on="f" focussize="0,0"/>
                <v:stroke weight="0.5pt" color="#000000 [3213]" miterlimit="8" joinstyle="miter" endarrow="block"/>
                <v:imagedata o:title=""/>
                <o:lock v:ext="edit" aspectratio="f"/>
              </v:shape>
            </w:pict>
          </mc:Fallback>
        </mc:AlternateContent>
      </w:r>
    </w:p>
    <w:p w14:paraId="1564137A" w14:textId="77777777" w:rsidR="00FE2182" w:rsidRDefault="00FE2182">
      <w:pPr>
        <w:spacing w:after="0" w:line="240" w:lineRule="auto"/>
        <w:rPr>
          <w:lang w:val="en-AU"/>
        </w:rPr>
      </w:pPr>
    </w:p>
    <w:p w14:paraId="3B4BEF62" w14:textId="77777777" w:rsidR="00FE2182" w:rsidRDefault="00E81BC5">
      <w:pPr>
        <w:spacing w:after="0" w:line="240" w:lineRule="auto"/>
        <w:rPr>
          <w:lang w:val="en-AU"/>
        </w:rPr>
      </w:pPr>
      <w:r>
        <w:rPr>
          <w:noProof/>
          <w:lang w:val="en-AU"/>
        </w:rPr>
        <mc:AlternateContent>
          <mc:Choice Requires="wps">
            <w:drawing>
              <wp:anchor distT="0" distB="0" distL="114300" distR="114300" simplePos="0" relativeHeight="251663360" behindDoc="0" locked="0" layoutInCell="1" allowOverlap="1" wp14:anchorId="143FE786" wp14:editId="72A1C0F1">
                <wp:simplePos x="0" y="0"/>
                <wp:positionH relativeFrom="column">
                  <wp:posOffset>3049270</wp:posOffset>
                </wp:positionH>
                <wp:positionV relativeFrom="paragraph">
                  <wp:posOffset>173355</wp:posOffset>
                </wp:positionV>
                <wp:extent cx="1887220" cy="526415"/>
                <wp:effectExtent l="0" t="0" r="17780" b="26035"/>
                <wp:wrapNone/>
                <wp:docPr id="6" name="Rectangle 6"/>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10ABB9"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not retrieved.</w:t>
                            </w:r>
                          </w:p>
                          <w:p w14:paraId="4A98C12E"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(n =0)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43FE786" id="Rectangle 6" o:spid="_x0000_s1031" style="position:absolute;margin-left:240.1pt;margin-top:13.65pt;width:148.6pt;height:41.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" filled="f" strokecolor="black [3213]" strokeweight="1pt">
                <v:textbox>
                  <w:txbxContent>
                    <w:p w14:paraId="7010ABB9"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not retrieved.</w:t>
                      </w:r>
                    </w:p>
                    <w:p w14:paraId="4A98C12E"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(n =0)</w:t>
                      </w:r>
                    </w:p>
                  </w:txbxContent>
                </v:textbox>
              </v:rect>
            </w:pict>
          </mc:Fallback>
        </mc:AlternateContent>
      </w:r>
      <w:r>
        <w:rPr>
          <w:noProof/>
          <w:lang w:val="en-AU"/>
        </w:rPr>
        <mc:AlternateContent>
          <mc:Choice Requires="wps">
            <w:drawing>
              <wp:anchor distT="0" distB="0" distL="114300" distR="114300" simplePos="0" relativeHeight="251662336" behindDoc="0" locked="0" layoutInCell="1" allowOverlap="1" wp14:anchorId="4273BF68" wp14:editId="6D82DB4F">
                <wp:simplePos x="0" y="0"/>
                <wp:positionH relativeFrom="column">
                  <wp:posOffset>560705</wp:posOffset>
                </wp:positionH>
                <wp:positionV relativeFrom="paragraph">
                  <wp:posOffset>47625</wp:posOffset>
                </wp:positionV>
                <wp:extent cx="1887220" cy="526415"/>
                <wp:effectExtent l="0" t="0" r="17780" b="26035"/>
                <wp:wrapNone/>
                <wp:docPr id="5" name="Rectangle 5"/>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A3C8AE"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sought for retrieval.</w:t>
                            </w:r>
                          </w:p>
                          <w:p w14:paraId="1C56BF3D"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(n = 35)</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273BF68" id="Rectangle 5" o:spid="_x0000_s1032" style="position:absolute;margin-left:44.15pt;margin-top:3.75pt;width:148.6pt;height:41.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" filled="f" strokecolor="black [3213]" strokeweight="1pt">
                <v:textbox>
                  <w:txbxContent>
                    <w:p w14:paraId="6EA3C8AE"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sought for retrieval.</w:t>
                      </w:r>
                    </w:p>
                    <w:p w14:paraId="1C56BF3D"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(n = 35)</w:t>
                      </w:r>
                    </w:p>
                  </w:txbxContent>
                </v:textbox>
              </v:rect>
            </w:pict>
          </mc:Fallback>
        </mc:AlternateContent>
      </w:r>
      <w:r>
        <w:rPr>
          <w:noProof/>
          <w:lang w:val="en-AU"/>
        </w:rPr>
        <mc:AlternateContent>
          <mc:Choice Requires="wps">
            <w:drawing>
              <wp:anchor distT="0" distB="0" distL="114300" distR="114300" simplePos="0" relativeHeight="251669504" behindDoc="0" locked="0" layoutInCell="1" allowOverlap="1" wp14:anchorId="5024606E" wp14:editId="1E944A2F">
                <wp:simplePos x="0" y="0"/>
                <wp:positionH relativeFrom="column">
                  <wp:posOffset>2463165</wp:posOffset>
                </wp:positionH>
                <wp:positionV relativeFrom="paragraph">
                  <wp:posOffset>320675</wp:posOffset>
                </wp:positionV>
                <wp:extent cx="563245" cy="0"/>
                <wp:effectExtent l="0" t="76200" r="27305" b="95250"/>
                <wp:wrapNone/>
                <wp:docPr id="16" name="Straight Arrow Connector 16"/>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wpsCustomData="http://www.wps.cn/officeDocument/2013/wpsCustomData">
            <w:pict w14:anchorId="007F2AC7">
              <v:shape id="_x0000_s1026" style="position:absolute;left:0pt;margin-left:193.95pt;margin-top:25.25pt;height:0pt;width:44.35pt;z-index:251669504;mso-width-relative:page;mso-height-relative:page;" coordsize="21600,21600" o:spid="_x0000_s1026" filled="f" stroked="t" o:spt="32" type="#_x0000_t32" o:gfxdata="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BYAAABkcnMvUEsBAhQAFAAAAAgAh07iQFqP/+bWAAAA&#10;CQEAAA8AAAAAAAAAAQAgAAAAOAAAAGRycy9kb3ducmV2LnhtbFBLAQIUABQAAAAIAIdO4kDFap4Z&#10;0AEAAJcDAAAOAAAAAAAAAAEAIAAAADsBAABkcnMvZTJvRG9jLnhtbFBLBQYAAAAABgAGAFkBAAB9&#10;BQAAAAA=&#10;">
                <v:fill on="f" focussize="0,0"/>
                <v:stroke weight="0.5pt" color="#000000 [3213]" miterlimit="8" joinstyle="miter" endarrow="block"/>
                <v:imagedata o:title=""/>
                <o:lock v:ext="edit" aspectratio="f"/>
              </v:shape>
            </w:pict>
          </mc:Fallback>
        </mc:AlternateContent>
      </w:r>
    </w:p>
    <w:p w14:paraId="46F33CBC" w14:textId="77777777" w:rsidR="00FE2182" w:rsidRDefault="00FE2182">
      <w:pPr>
        <w:spacing w:after="0" w:line="240" w:lineRule="auto"/>
        <w:rPr>
          <w:lang w:val="en-AU"/>
        </w:rPr>
      </w:pPr>
    </w:p>
    <w:p w14:paraId="7C6DCD43" w14:textId="77777777" w:rsidR="00FE2182" w:rsidRDefault="00E81BC5">
      <w:pPr>
        <w:spacing w:after="0" w:line="240" w:lineRule="auto"/>
        <w:rPr>
          <w:lang w:val="en-AU"/>
        </w:rPr>
      </w:pPr>
      <w:r>
        <w:rPr>
          <w:noProof/>
          <w:lang w:val="en-AU"/>
        </w:rPr>
        <mc:AlternateContent>
          <mc:Choice Requires="wps">
            <w:drawing>
              <wp:anchor distT="0" distB="0" distL="114300" distR="114300" simplePos="0" relativeHeight="251672576" behindDoc="0" locked="0" layoutInCell="1" allowOverlap="1" wp14:anchorId="39EEA7F8" wp14:editId="13AEA618">
                <wp:simplePos x="0" y="0"/>
                <wp:positionH relativeFrom="column">
                  <wp:posOffset>-1160780</wp:posOffset>
                </wp:positionH>
                <wp:positionV relativeFrom="paragraph">
                  <wp:posOffset>140335</wp:posOffset>
                </wp:positionV>
                <wp:extent cx="2787650" cy="262890"/>
                <wp:effectExtent l="4763" t="0" r="18097" b="18098"/>
                <wp:wrapNone/>
                <wp:docPr id="32" name="Flowchart: Alternate Process 32"/>
                <wp:cNvGraphicFramePr/>
                <a:graphic xmlns:a="http://schemas.openxmlformats.org/drawingml/2006/main">
                  <a:graphicData uri="http://schemas.microsoft.com/office/word/2010/wordprocessingShape">
                    <wps:wsp>
                      <wps:cNvSpPr/>
                      <wps:spPr>
                        <a:xfrm rot="16200000">
                          <a:off x="0" y="0"/>
                          <a:ext cx="278733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10F930FA" w14:textId="77777777" w:rsidR="00FE2182" w:rsidRDefault="00E81BC5">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42D8AD2E" w14:textId="77777777" w:rsidR="00FE2182" w:rsidRDefault="00FE2182">
                            <w:pPr>
                              <w:spacing w:after="0" w:line="240" w:lineRule="auto"/>
                              <w:rPr>
                                <w:rFonts w:ascii="Arial" w:hAnsi="Arial" w:cs="Arial"/>
                                <w:b/>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39EEA7F8" id="Flowchart: Alternate Process 32" o:spid="_x0000_s1033" type="#_x0000_t176" style="position:absolute;margin-left:-91.4pt;margin-top:11.05pt;width:219.5pt;height:20.7pt;rotation:-90;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" fillcolor="#9cc2e5 [1944]" strokecolor="black [3213]" strokeweight="1pt">
                <v:textbox>
                  <w:txbxContent>
                    <w:p w14:paraId="10F930FA" w14:textId="77777777" w:rsidR="00FE2182" w:rsidRDefault="00E81BC5">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42D8AD2E" w14:textId="77777777" w:rsidR="00FE2182" w:rsidRDefault="00FE2182">
                      <w:pPr>
                        <w:spacing w:after="0" w:line="240" w:lineRule="auto"/>
                        <w:rPr>
                          <w:rFonts w:ascii="Arial" w:hAnsi="Arial" w:cs="Arial"/>
                          <w:b/>
                          <w:color w:val="000000" w:themeColor="text1"/>
                          <w:sz w:val="18"/>
                          <w:szCs w:val="18"/>
                        </w:rPr>
                      </w:pPr>
                    </w:p>
                  </w:txbxContent>
                </v:textbox>
              </v:shape>
            </w:pict>
          </mc:Fallback>
        </mc:AlternateContent>
      </w:r>
    </w:p>
    <w:p w14:paraId="0D7886B2" w14:textId="77777777" w:rsidR="00FE2182" w:rsidRDefault="00E81BC5">
      <w:pPr>
        <w:spacing w:after="0" w:line="240" w:lineRule="auto"/>
        <w:rPr>
          <w:lang w:val="en-AU"/>
        </w:rPr>
      </w:pPr>
      <w:r>
        <w:rPr>
          <w:noProof/>
          <w:lang w:val="en-AU"/>
        </w:rPr>
        <mc:AlternateContent>
          <mc:Choice Requires="wps">
            <w:drawing>
              <wp:anchor distT="0" distB="0" distL="114300" distR="114300" simplePos="0" relativeHeight="251676672" behindDoc="0" locked="0" layoutInCell="1" allowOverlap="1" wp14:anchorId="2E26A7C2" wp14:editId="1BFE8A6E">
                <wp:simplePos x="0" y="0"/>
                <wp:positionH relativeFrom="column">
                  <wp:posOffset>1409700</wp:posOffset>
                </wp:positionH>
                <wp:positionV relativeFrom="paragraph">
                  <wp:posOffset>56515</wp:posOffset>
                </wp:positionV>
                <wp:extent cx="0" cy="281305"/>
                <wp:effectExtent l="76200" t="0" r="57150" b="61595"/>
                <wp:wrapNone/>
                <wp:docPr id="36" name="Straight Arrow Connector 36"/>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wpsCustomData="http://www.wps.cn/officeDocument/2013/wpsCustomData">
            <w:pict w14:anchorId="194C9DAB">
              <v:shape id="_x0000_s1026" style="position:absolute;left:0pt;margin-left:111pt;margin-top:4.45pt;height:22.15pt;width:0pt;z-index:251676672;mso-width-relative:page;mso-height-relative:page;" coordsize="21600,21600" o:spid="_x0000_s1026" filled="f" stroked="t" o:spt="32" type="#_x0000_t32" o:gfxdata="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BYAAABkcnMvUEsBAhQAFAAAAAgAh07iQKRTWbfUAAAACAEA&#10;AA8AAAAAAAAAAQAgAAAAOAAAAGRycy9kb3ducmV2LnhtbFBLAQIUABQAAAAIAIdO4kANiJ1MzwEA&#10;AJcDAAAOAAAAAAAAAAEAIAAAADkBAABkcnMvZTJvRG9jLnhtbFBLBQYAAAAABgAGAFkBAAB6BQAA&#10;AAA=&#10;">
                <v:fill on="f" focussize="0,0"/>
                <v:stroke weight="0.5pt" color="#000000 [3213]" miterlimit="8" joinstyle="miter" endarrow="block"/>
                <v:imagedata o:title=""/>
                <o:lock v:ext="edit" aspectratio="f"/>
              </v:shape>
            </w:pict>
          </mc:Fallback>
        </mc:AlternateContent>
      </w:r>
    </w:p>
    <w:p w14:paraId="63D40AFE" w14:textId="77777777" w:rsidR="00FE2182" w:rsidRDefault="00FE2182">
      <w:pPr>
        <w:spacing w:after="0" w:line="240" w:lineRule="auto"/>
        <w:rPr>
          <w:lang w:val="en-AU"/>
        </w:rPr>
      </w:pPr>
    </w:p>
    <w:p w14:paraId="58B6922E" w14:textId="77777777" w:rsidR="00FE2182" w:rsidRDefault="00E81BC5">
      <w:pPr>
        <w:spacing w:after="0" w:line="240" w:lineRule="auto"/>
        <w:rPr>
          <w:lang w:val="en-AU"/>
        </w:rPr>
      </w:pPr>
      <w:r>
        <w:rPr>
          <w:noProof/>
          <w:lang w:val="en-AU"/>
        </w:rPr>
        <mc:AlternateContent>
          <mc:Choice Requires="wps">
            <w:drawing>
              <wp:anchor distT="0" distB="0" distL="114300" distR="114300" simplePos="0" relativeHeight="251665408" behindDoc="0" locked="0" layoutInCell="1" allowOverlap="1" wp14:anchorId="0F116658" wp14:editId="29900347">
                <wp:simplePos x="0" y="0"/>
                <wp:positionH relativeFrom="column">
                  <wp:posOffset>3047365</wp:posOffset>
                </wp:positionH>
                <wp:positionV relativeFrom="paragraph">
                  <wp:posOffset>154940</wp:posOffset>
                </wp:positionV>
                <wp:extent cx="1887220" cy="1133475"/>
                <wp:effectExtent l="0" t="0" r="17780" b="28575"/>
                <wp:wrapNone/>
                <wp:docPr id="9" name="Rectangle 9"/>
                <wp:cNvGraphicFramePr/>
                <a:graphic xmlns:a="http://schemas.openxmlformats.org/drawingml/2006/main">
                  <a:graphicData uri="http://schemas.microsoft.com/office/word/2010/wordprocessingShape">
                    <wps:wsp>
                      <wps:cNvSpPr/>
                      <wps:spPr>
                        <a:xfrm>
                          <a:off x="0" y="0"/>
                          <a:ext cx="1887220" cy="11334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4100BE"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excluded:</w:t>
                            </w:r>
                          </w:p>
                          <w:p w14:paraId="62C64200"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(n=30)</w:t>
                            </w:r>
                          </w:p>
                          <w:p w14:paraId="6ADEF70E"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Wrong scale: (n= 10)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F116658" id="Rectangle 9" o:spid="_x0000_s1034" style="position:absolute;margin-left:239.95pt;margin-top:12.2pt;width:148.6pt;height:89.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" filled="f" strokecolor="black [3213]" strokeweight="1pt">
                <v:textbox>
                  <w:txbxContent>
                    <w:p w14:paraId="124100BE"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excluded:</w:t>
                      </w:r>
                    </w:p>
                    <w:p w14:paraId="62C64200"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(n=30)</w:t>
                      </w:r>
                    </w:p>
                    <w:p w14:paraId="6ADEF70E"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Wrong scale: (n= 10)</w:t>
                      </w:r>
                    </w:p>
                  </w:txbxContent>
                </v:textbox>
              </v:rect>
            </w:pict>
          </mc:Fallback>
        </mc:AlternateContent>
      </w:r>
      <w:r>
        <w:rPr>
          <w:noProof/>
          <w:lang w:val="en-AU"/>
        </w:rPr>
        <mc:AlternateContent>
          <mc:Choice Requires="wps">
            <w:drawing>
              <wp:anchor distT="0" distB="0" distL="114300" distR="114300" simplePos="0" relativeHeight="251670528" behindDoc="0" locked="0" layoutInCell="1" allowOverlap="1" wp14:anchorId="14DA954F" wp14:editId="209EBB5D">
                <wp:simplePos x="0" y="0"/>
                <wp:positionH relativeFrom="column">
                  <wp:posOffset>2476500</wp:posOffset>
                </wp:positionH>
                <wp:positionV relativeFrom="paragraph">
                  <wp:posOffset>294640</wp:posOffset>
                </wp:positionV>
                <wp:extent cx="563245" cy="0"/>
                <wp:effectExtent l="0" t="76200" r="27305" b="95250"/>
                <wp:wrapNone/>
                <wp:docPr id="17" name="Straight Arrow Connector 17"/>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wpsCustomData="http://www.wps.cn/officeDocument/2013/wpsCustomData">
            <w:pict w14:anchorId="19E92BAE">
              <v:shape id="_x0000_s1026" style="position:absolute;left:0pt;margin-left:195pt;margin-top:23.2pt;height:0pt;width:44.35pt;z-index:251670528;mso-width-relative:page;mso-height-relative:page;" coordsize="21600,21600" o:spid="_x0000_s1026" filled="f" stroked="t" o:spt="32" type="#_x0000_t32" o:gfxdata="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WAAAAZHJzL1BLAQIUABQAAAAIAIdO4kDfCJDj1gAA&#10;AAkBAAAPAAAAAAAAAAEAIAAAADgAAABkcnMvZG93bnJldi54bWxQSwECFAAUAAAACACHTuJARIca&#10;kNEBAACXAwAADgAAAAAAAAABACAAAAA7AQAAZHJzL2Uyb0RvYy54bWxQSwUGAAAAAAYABgBZAQAA&#10;fgUAAAAA&#10;">
                <v:fill on="f" focussize="0,0"/>
                <v:stroke weight="0.5pt" color="#000000 [3213]" miterlimit="8" joinstyle="miter" endarrow="block"/>
                <v:imagedata o:title=""/>
                <o:lock v:ext="edit" aspectratio="f"/>
              </v:shape>
            </w:pict>
          </mc:Fallback>
        </mc:AlternateContent>
      </w:r>
      <w:r>
        <w:rPr>
          <w:noProof/>
          <w:lang w:val="en-AU"/>
        </w:rPr>
        <mc:AlternateContent>
          <mc:Choice Requires="wps">
            <w:drawing>
              <wp:anchor distT="0" distB="0" distL="114300" distR="114300" simplePos="0" relativeHeight="251664384" behindDoc="0" locked="0" layoutInCell="1" allowOverlap="1" wp14:anchorId="04869317" wp14:editId="39C58497">
                <wp:simplePos x="0" y="0"/>
                <wp:positionH relativeFrom="column">
                  <wp:posOffset>561975</wp:posOffset>
                </wp:positionH>
                <wp:positionV relativeFrom="paragraph">
                  <wp:posOffset>13335</wp:posOffset>
                </wp:positionV>
                <wp:extent cx="1887220" cy="526415"/>
                <wp:effectExtent l="0" t="0" r="17780" b="26035"/>
                <wp:wrapNone/>
                <wp:docPr id="8" name="Rectangle 8"/>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57961A"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assessed for eligibility.</w:t>
                            </w:r>
                          </w:p>
                          <w:p w14:paraId="412629CE"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(n = 35)</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4869317" id="Rectangle 8" o:spid="_x0000_s1035" style="position:absolute;margin-left:44.25pt;margin-top:1.05pt;width:148.6pt;height:41.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" filled="f" strokecolor="black [3213]" strokeweight="1pt">
                <v:textbox>
                  <w:txbxContent>
                    <w:p w14:paraId="3E57961A"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assessed for eligibility.</w:t>
                      </w:r>
                    </w:p>
                    <w:p w14:paraId="412629CE"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(n = 35)</w:t>
                      </w:r>
                    </w:p>
                  </w:txbxContent>
                </v:textbox>
              </v:rect>
            </w:pict>
          </mc:Fallback>
        </mc:AlternateContent>
      </w:r>
    </w:p>
    <w:p w14:paraId="701E8CD0" w14:textId="77777777" w:rsidR="00FE2182" w:rsidRDefault="00FE2182">
      <w:pPr>
        <w:spacing w:after="0" w:line="240" w:lineRule="auto"/>
        <w:rPr>
          <w:lang w:val="en-AU"/>
        </w:rPr>
      </w:pPr>
    </w:p>
    <w:p w14:paraId="5F0D049E" w14:textId="77777777" w:rsidR="00FE2182" w:rsidRDefault="00FE2182">
      <w:pPr>
        <w:spacing w:after="0" w:line="240" w:lineRule="auto"/>
        <w:rPr>
          <w:lang w:val="en-AU"/>
        </w:rPr>
      </w:pPr>
    </w:p>
    <w:p w14:paraId="11770162" w14:textId="77777777" w:rsidR="00FE2182" w:rsidRDefault="00E81BC5">
      <w:pPr>
        <w:spacing w:after="0" w:line="240" w:lineRule="auto"/>
        <w:rPr>
          <w:lang w:val="en-AU"/>
        </w:rPr>
      </w:pPr>
      <w:r>
        <w:rPr>
          <w:noProof/>
          <w:lang w:val="en-AU"/>
        </w:rPr>
        <mc:AlternateContent>
          <mc:Choice Requires="wps">
            <w:drawing>
              <wp:anchor distT="0" distB="0" distL="114300" distR="114300" simplePos="0" relativeHeight="251677696" behindDoc="0" locked="0" layoutInCell="1" allowOverlap="1" wp14:anchorId="697C6746" wp14:editId="6492E123">
                <wp:simplePos x="0" y="0"/>
                <wp:positionH relativeFrom="column">
                  <wp:posOffset>1400810</wp:posOffset>
                </wp:positionH>
                <wp:positionV relativeFrom="paragraph">
                  <wp:posOffset>29210</wp:posOffset>
                </wp:positionV>
                <wp:extent cx="0" cy="746125"/>
                <wp:effectExtent l="76200" t="0" r="57150" b="53975"/>
                <wp:wrapNone/>
                <wp:docPr id="19" name="Straight Arrow Connector 19"/>
                <wp:cNvGraphicFramePr/>
                <a:graphic xmlns:a="http://schemas.openxmlformats.org/drawingml/2006/main">
                  <a:graphicData uri="http://schemas.microsoft.com/office/word/2010/wordprocessingShape">
                    <wps:wsp>
                      <wps:cNvCnPr/>
                      <wps:spPr>
                        <a:xfrm>
                          <a:off x="0" y="0"/>
                          <a:ext cx="0" cy="7461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wpsCustomData="http://www.wps.cn/officeDocument/2013/wpsCustomData">
            <w:pict w14:anchorId="7CAEC96D">
              <v:shape id="_x0000_s1026" style="position:absolute;left:0pt;margin-left:110.3pt;margin-top:2.3pt;height:58.75pt;width:0pt;z-index:251677696;mso-width-relative:page;mso-height-relative:page;" coordsize="21600,21600" o:spid="_x0000_s1026" filled="f" stroked="t" o:spt="32" type="#_x0000_t32" o:gfxdata="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WAAAAZHJzL1BLAQIUABQAAAAIAIdO4kAJ5JF61AAAAAkB&#10;AAAPAAAAAAAAAAEAIAAAADgAAABkcnMvZG93bnJldi54bWxQSwECFAAUAAAACACHTuJAHD5bnNAB&#10;AACXAwAADgAAAAAAAAABACAAAAA5AQAAZHJzL2Uyb0RvYy54bWxQSwUGAAAAAAYABgBZAQAAewUA&#10;AAAA&#10;">
                <v:fill on="f" focussize="0,0"/>
                <v:stroke weight="0.5pt" color="#000000 [3213]" miterlimit="8" joinstyle="miter" endarrow="block"/>
                <v:imagedata o:title=""/>
                <o:lock v:ext="edit" aspectratio="f"/>
              </v:shape>
            </w:pict>
          </mc:Fallback>
        </mc:AlternateContent>
      </w:r>
    </w:p>
    <w:p w14:paraId="1D7CDA3B" w14:textId="77777777" w:rsidR="00FE2182" w:rsidRDefault="00FE2182">
      <w:pPr>
        <w:spacing w:after="0" w:line="240" w:lineRule="auto"/>
        <w:rPr>
          <w:lang w:val="en-AU"/>
        </w:rPr>
      </w:pPr>
    </w:p>
    <w:p w14:paraId="59CCC3CD" w14:textId="77777777" w:rsidR="00FE2182" w:rsidRDefault="00FE2182">
      <w:pPr>
        <w:spacing w:after="0" w:line="240" w:lineRule="auto"/>
        <w:rPr>
          <w:lang w:val="en-AU"/>
        </w:rPr>
      </w:pPr>
    </w:p>
    <w:p w14:paraId="1F807C6C" w14:textId="77777777" w:rsidR="00FE2182" w:rsidRDefault="00FE2182">
      <w:pPr>
        <w:spacing w:after="0" w:line="240" w:lineRule="auto"/>
        <w:rPr>
          <w:lang w:val="en-AU"/>
        </w:rPr>
      </w:pPr>
    </w:p>
    <w:p w14:paraId="1F31F2C2" w14:textId="77777777" w:rsidR="00FE2182" w:rsidRDefault="00E81BC5">
      <w:pPr>
        <w:spacing w:after="0" w:line="240" w:lineRule="auto"/>
        <w:rPr>
          <w:lang w:val="en-AU"/>
        </w:rPr>
      </w:pPr>
      <w:r>
        <w:rPr>
          <w:noProof/>
          <w:lang w:val="en-AU"/>
        </w:rPr>
        <mc:AlternateContent>
          <mc:Choice Requires="wps">
            <w:drawing>
              <wp:anchor distT="0" distB="0" distL="114300" distR="114300" simplePos="0" relativeHeight="251666432" behindDoc="0" locked="0" layoutInCell="1" allowOverlap="1" wp14:anchorId="71D3ED74" wp14:editId="6A497100">
                <wp:simplePos x="0" y="0"/>
                <wp:positionH relativeFrom="column">
                  <wp:posOffset>540385</wp:posOffset>
                </wp:positionH>
                <wp:positionV relativeFrom="paragraph">
                  <wp:posOffset>110490</wp:posOffset>
                </wp:positionV>
                <wp:extent cx="1887220" cy="723900"/>
                <wp:effectExtent l="0" t="0" r="17780" b="19050"/>
                <wp:wrapNone/>
                <wp:docPr id="13" name="Rectangle 13"/>
                <wp:cNvGraphicFramePr/>
                <a:graphic xmlns:a="http://schemas.openxmlformats.org/drawingml/2006/main">
                  <a:graphicData uri="http://schemas.microsoft.com/office/word/2010/wordprocessingShape">
                    <wps:wsp>
                      <wps:cNvSpPr/>
                      <wps:spPr>
                        <a:xfrm>
                          <a:off x="0" y="0"/>
                          <a:ext cx="1887220" cy="723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C0001A"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14:paraId="56D0D935"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(n = 30)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1D3ED74" id="Rectangle 13" o:spid="_x0000_s1036" style="position:absolute;margin-left:42.55pt;margin-top:8.7pt;width:148.6pt;height:57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" filled="f" strokecolor="black [3213]" strokeweight="1pt">
                <v:textbox>
                  <w:txbxContent>
                    <w:p w14:paraId="6EC0001A"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14:paraId="56D0D935" w14:textId="77777777" w:rsidR="00FE2182" w:rsidRDefault="00E81BC5">
                      <w:pPr>
                        <w:spacing w:after="0" w:line="240" w:lineRule="auto"/>
                        <w:rPr>
                          <w:rFonts w:ascii="Arial" w:hAnsi="Arial" w:cs="Arial"/>
                          <w:color w:val="000000" w:themeColor="text1"/>
                          <w:sz w:val="18"/>
                          <w:szCs w:val="20"/>
                        </w:rPr>
                      </w:pPr>
                      <w:r>
                        <w:rPr>
                          <w:rFonts w:ascii="Arial" w:hAnsi="Arial" w:cs="Arial"/>
                          <w:color w:val="000000" w:themeColor="text1"/>
                          <w:sz w:val="18"/>
                          <w:szCs w:val="20"/>
                        </w:rPr>
                        <w:t>(n = 30)</w:t>
                      </w:r>
                    </w:p>
                  </w:txbxContent>
                </v:textbox>
              </v:rect>
            </w:pict>
          </mc:Fallback>
        </mc:AlternateContent>
      </w:r>
    </w:p>
    <w:p w14:paraId="2529B886" w14:textId="77777777" w:rsidR="00FE2182" w:rsidRDefault="00E81BC5">
      <w:pPr>
        <w:spacing w:after="0" w:line="240" w:lineRule="auto"/>
        <w:rPr>
          <w:lang w:val="en-AU"/>
        </w:rPr>
      </w:pPr>
      <w:r>
        <w:rPr>
          <w:noProof/>
          <w:lang w:val="en-AU"/>
        </w:rPr>
        <mc:AlternateContent>
          <mc:Choice Requires="wps">
            <w:drawing>
              <wp:anchor distT="0" distB="0" distL="114300" distR="114300" simplePos="0" relativeHeight="251673600" behindDoc="0" locked="0" layoutInCell="1" allowOverlap="1" wp14:anchorId="1E810291" wp14:editId="564C27ED">
                <wp:simplePos x="0" y="0"/>
                <wp:positionH relativeFrom="column">
                  <wp:posOffset>-133350</wp:posOffset>
                </wp:positionH>
                <wp:positionV relativeFrom="paragraph">
                  <wp:posOffset>170180</wp:posOffset>
                </wp:positionV>
                <wp:extent cx="764540" cy="262890"/>
                <wp:effectExtent l="2858" t="0" r="20002" b="20003"/>
                <wp:wrapNone/>
                <wp:docPr id="33" name="Flowchart: Alternate Process 33"/>
                <wp:cNvGraphicFramePr/>
                <a:graphic xmlns:a="http://schemas.openxmlformats.org/drawingml/2006/main">
                  <a:graphicData uri="http://schemas.microsoft.com/office/word/2010/wordprocessingShape">
                    <wps:wsp>
                      <wps:cNvSpPr/>
                      <wps:spPr>
                        <a:xfrm rot="16200000">
                          <a:off x="0" y="0"/>
                          <a:ext cx="764223"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5C063E2B" w14:textId="77777777" w:rsidR="00FE2182" w:rsidRDefault="00E81BC5">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1E810291" id="Flowchart: Alternate Process 33" o:spid="_x0000_s1037" type="#_x0000_t176" style="position:absolute;margin-left:-10.5pt;margin-top:13.4pt;width:60.2pt;height:20.7pt;rotation:-90;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" fillcolor="#9cc2e5 [1944]" strokecolor="black [3213]" strokeweight="1pt">
                <v:textbox>
                  <w:txbxContent>
                    <w:p w14:paraId="5C063E2B" w14:textId="77777777" w:rsidR="00FE2182" w:rsidRDefault="00E81BC5">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v:textbox>
              </v:shape>
            </w:pict>
          </mc:Fallback>
        </mc:AlternateContent>
      </w:r>
    </w:p>
    <w:p w14:paraId="768BEC95" w14:textId="77777777" w:rsidR="00FE2182" w:rsidRDefault="00FE2182">
      <w:pPr>
        <w:spacing w:after="0" w:line="240" w:lineRule="auto"/>
        <w:rPr>
          <w:lang w:val="en-AU"/>
        </w:rPr>
      </w:pPr>
    </w:p>
    <w:p w14:paraId="70FFFEB8" w14:textId="77777777" w:rsidR="00FE2182" w:rsidRDefault="00FE2182">
      <w:pPr>
        <w:spacing w:after="0" w:line="240" w:lineRule="auto"/>
        <w:rPr>
          <w:lang w:val="en-AU"/>
        </w:rPr>
      </w:pPr>
    </w:p>
    <w:p w14:paraId="27DBDCF2" w14:textId="77777777" w:rsidR="00FE2182" w:rsidRDefault="00FE2182">
      <w:pPr>
        <w:spacing w:after="0" w:line="240" w:lineRule="auto"/>
      </w:pPr>
    </w:p>
    <w:p w14:paraId="38B7EC62" w14:textId="77777777" w:rsidR="00FE2182" w:rsidRDefault="00FE2182">
      <w:pPr>
        <w:spacing w:after="0" w:line="480" w:lineRule="auto"/>
        <w:rPr>
          <w:rFonts w:ascii="Times New Roman" w:hAnsi="Times New Roman" w:cs="Times New Roman"/>
          <w:sz w:val="24"/>
          <w:szCs w:val="24"/>
        </w:rPr>
      </w:pPr>
    </w:p>
    <w:p w14:paraId="02F4357C" w14:textId="77777777" w:rsidR="00FE2182" w:rsidRDefault="00E81BC5">
      <w:pPr>
        <w:jc w:val="center"/>
        <w:rPr>
          <w:rFonts w:ascii="Times New Roman" w:eastAsiaTheme="minorEastAsia" w:hAnsi="Times New Roman" w:cs="Times New Roman"/>
          <w:b/>
          <w:bCs/>
          <w:sz w:val="24"/>
          <w:szCs w:val="24"/>
          <w:lang w:eastAsia="zh-CN"/>
        </w:rPr>
      </w:pPr>
      <w:r>
        <w:rPr>
          <w:rFonts w:ascii="Times New Roman" w:eastAsiaTheme="minorEastAsia" w:hAnsi="Times New Roman" w:cs="Times New Roman"/>
          <w:b/>
          <w:bCs/>
          <w:sz w:val="24"/>
          <w:szCs w:val="24"/>
          <w:lang w:eastAsia="zh-CN"/>
        </w:rPr>
        <w:t>Table 1: Overview of the selected studies (k=30) for main analysis</w:t>
      </w:r>
    </w:p>
    <w:tbl>
      <w:tblPr>
        <w:tblStyle w:val="ListTable3-Accent31"/>
        <w:tblW w:w="11970" w:type="dxa"/>
        <w:tblInd w:w="-1175" w:type="dxa"/>
        <w:tblLayout w:type="fixed"/>
        <w:tblLook w:val="04A0" w:firstRow="1" w:lastRow="0" w:firstColumn="1" w:lastColumn="0" w:noHBand="0" w:noVBand="1"/>
      </w:tblPr>
      <w:tblGrid>
        <w:gridCol w:w="2340"/>
        <w:gridCol w:w="1080"/>
        <w:gridCol w:w="1620"/>
        <w:gridCol w:w="236"/>
        <w:gridCol w:w="934"/>
        <w:gridCol w:w="56"/>
        <w:gridCol w:w="1204"/>
        <w:gridCol w:w="443"/>
        <w:gridCol w:w="547"/>
        <w:gridCol w:w="146"/>
        <w:gridCol w:w="1204"/>
        <w:gridCol w:w="1175"/>
        <w:gridCol w:w="56"/>
        <w:gridCol w:w="929"/>
      </w:tblGrid>
      <w:tr w:rsidR="00FE2182" w14:paraId="23F90732" w14:textId="77777777" w:rsidTr="00FE2182">
        <w:trPr>
          <w:cnfStyle w:val="100000000000" w:firstRow="1" w:lastRow="0" w:firstColumn="0" w:lastColumn="0" w:oddVBand="0" w:evenVBand="0" w:oddHBand="0" w:evenHBand="0" w:firstRowFirstColumn="0" w:firstRowLastColumn="0" w:lastRowFirstColumn="0" w:lastRowLastColumn="0"/>
          <w:trHeight w:val="681"/>
        </w:trPr>
        <w:tc>
          <w:tcPr>
            <w:cnfStyle w:val="001000000100" w:firstRow="0" w:lastRow="0" w:firstColumn="1" w:lastColumn="0" w:oddVBand="0" w:evenVBand="0" w:oddHBand="0" w:evenHBand="0" w:firstRowFirstColumn="1" w:firstRowLastColumn="0" w:lastRowFirstColumn="0" w:lastRowLastColumn="0"/>
            <w:tcW w:w="2340" w:type="dxa"/>
            <w:shd w:val="clear" w:color="auto" w:fill="FFF2CC" w:themeFill="accent4" w:themeFillTint="33"/>
          </w:tcPr>
          <w:p w14:paraId="6DB48D44" w14:textId="77777777" w:rsidR="00FE2182" w:rsidRDefault="00E81BC5">
            <w:pPr>
              <w:rPr>
                <w:rFonts w:ascii="Times New Roman" w:eastAsia="Calibri" w:hAnsi="Times New Roman" w:cs="Times New Roman"/>
                <w:color w:val="000000" w:themeColor="text1"/>
                <w:sz w:val="21"/>
                <w:szCs w:val="21"/>
              </w:rPr>
            </w:pPr>
            <w:r>
              <w:rPr>
                <w:rFonts w:ascii="Times New Roman" w:eastAsia="Calibri" w:hAnsi="Times New Roman" w:cs="Times New Roman"/>
                <w:b w:val="0"/>
                <w:bCs w:val="0"/>
                <w:color w:val="000000" w:themeColor="text1"/>
                <w:sz w:val="21"/>
                <w:szCs w:val="21"/>
              </w:rPr>
              <w:t xml:space="preserve">Source </w:t>
            </w:r>
          </w:p>
        </w:tc>
        <w:tc>
          <w:tcPr>
            <w:tcW w:w="1080" w:type="dxa"/>
            <w:shd w:val="clear" w:color="auto" w:fill="FFF2CC" w:themeFill="accent4" w:themeFillTint="33"/>
          </w:tcPr>
          <w:p w14:paraId="429C64E3" w14:textId="77777777" w:rsidR="00FE2182" w:rsidRDefault="00E81BC5">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themeColor="text1"/>
                <w:sz w:val="21"/>
                <w:szCs w:val="21"/>
              </w:rPr>
            </w:pPr>
            <w:r>
              <w:rPr>
                <w:rFonts w:ascii="Times New Roman" w:eastAsia="Calibri" w:hAnsi="Times New Roman" w:cs="Times New Roman"/>
                <w:b w:val="0"/>
                <w:bCs w:val="0"/>
                <w:color w:val="000000" w:themeColor="text1"/>
                <w:sz w:val="21"/>
                <w:szCs w:val="21"/>
              </w:rPr>
              <w:t>Year</w:t>
            </w:r>
          </w:p>
        </w:tc>
        <w:tc>
          <w:tcPr>
            <w:tcW w:w="1620" w:type="dxa"/>
            <w:shd w:val="clear" w:color="auto" w:fill="FFF2CC" w:themeFill="accent4" w:themeFillTint="33"/>
          </w:tcPr>
          <w:p w14:paraId="04D73AB3" w14:textId="77777777" w:rsidR="00FE2182" w:rsidRDefault="00E81BC5">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themeColor="text1"/>
                <w:sz w:val="21"/>
                <w:szCs w:val="21"/>
              </w:rPr>
            </w:pPr>
            <w:r>
              <w:rPr>
                <w:rFonts w:ascii="Times New Roman" w:eastAsia="Calibri" w:hAnsi="Times New Roman" w:cs="Times New Roman"/>
                <w:b w:val="0"/>
                <w:bCs w:val="0"/>
                <w:color w:val="000000" w:themeColor="text1"/>
                <w:sz w:val="21"/>
                <w:szCs w:val="21"/>
              </w:rPr>
              <w:t>Sample Size</w:t>
            </w:r>
          </w:p>
        </w:tc>
        <w:tc>
          <w:tcPr>
            <w:tcW w:w="1170" w:type="dxa"/>
            <w:gridSpan w:val="2"/>
            <w:shd w:val="clear" w:color="auto" w:fill="FFF2CC" w:themeFill="accent4" w:themeFillTint="33"/>
          </w:tcPr>
          <w:p w14:paraId="4FF39D86" w14:textId="77777777" w:rsidR="00FE2182" w:rsidRDefault="00E81BC5">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themeColor="text1"/>
                <w:sz w:val="21"/>
                <w:szCs w:val="21"/>
              </w:rPr>
            </w:pPr>
            <w:r>
              <w:rPr>
                <w:rFonts w:ascii="Times New Roman" w:eastAsia="Calibri" w:hAnsi="Times New Roman" w:cs="Times New Roman"/>
                <w:b w:val="0"/>
                <w:bCs w:val="0"/>
                <w:color w:val="000000" w:themeColor="text1"/>
                <w:sz w:val="21"/>
                <w:szCs w:val="21"/>
              </w:rPr>
              <w:t>Male %</w:t>
            </w:r>
          </w:p>
        </w:tc>
        <w:tc>
          <w:tcPr>
            <w:tcW w:w="1260" w:type="dxa"/>
            <w:gridSpan w:val="2"/>
            <w:shd w:val="clear" w:color="auto" w:fill="FFF2CC" w:themeFill="accent4" w:themeFillTint="33"/>
          </w:tcPr>
          <w:p w14:paraId="4FEEF5DF" w14:textId="77777777" w:rsidR="00FE2182" w:rsidRDefault="00E81BC5">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themeColor="text1"/>
                <w:sz w:val="21"/>
                <w:szCs w:val="21"/>
              </w:rPr>
            </w:pPr>
            <w:r>
              <w:rPr>
                <w:rFonts w:ascii="Times New Roman" w:eastAsia="Calibri" w:hAnsi="Times New Roman" w:cs="Times New Roman"/>
                <w:b w:val="0"/>
                <w:bCs w:val="0"/>
                <w:color w:val="000000" w:themeColor="text1"/>
                <w:sz w:val="21"/>
                <w:szCs w:val="21"/>
              </w:rPr>
              <w:t>Age (Mean)</w:t>
            </w:r>
          </w:p>
        </w:tc>
        <w:tc>
          <w:tcPr>
            <w:tcW w:w="990" w:type="dxa"/>
            <w:gridSpan w:val="2"/>
            <w:shd w:val="clear" w:color="auto" w:fill="FFF2CC" w:themeFill="accent4" w:themeFillTint="33"/>
          </w:tcPr>
          <w:p w14:paraId="1D5B3DD6" w14:textId="77777777" w:rsidR="00FE2182" w:rsidRDefault="00E81BC5">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themeColor="text1"/>
                <w:sz w:val="21"/>
                <w:szCs w:val="21"/>
              </w:rPr>
            </w:pPr>
            <w:r>
              <w:rPr>
                <w:rFonts w:ascii="Times New Roman" w:eastAsia="Calibri" w:hAnsi="Times New Roman" w:cs="Times New Roman"/>
                <w:b w:val="0"/>
                <w:bCs w:val="0"/>
                <w:color w:val="000000" w:themeColor="text1"/>
                <w:sz w:val="21"/>
                <w:szCs w:val="21"/>
              </w:rPr>
              <w:t>Endpoint</w:t>
            </w:r>
          </w:p>
        </w:tc>
        <w:tc>
          <w:tcPr>
            <w:tcW w:w="1350" w:type="dxa"/>
            <w:gridSpan w:val="2"/>
            <w:shd w:val="clear" w:color="auto" w:fill="FFF2CC" w:themeFill="accent4" w:themeFillTint="33"/>
          </w:tcPr>
          <w:p w14:paraId="505FFBB4" w14:textId="77777777" w:rsidR="00FE2182" w:rsidRDefault="00E81BC5">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themeColor="text1"/>
                <w:sz w:val="21"/>
                <w:szCs w:val="21"/>
              </w:rPr>
            </w:pPr>
            <w:r>
              <w:rPr>
                <w:rFonts w:ascii="Times New Roman" w:eastAsia="Calibri" w:hAnsi="Times New Roman" w:cs="Times New Roman"/>
                <w:b w:val="0"/>
                <w:bCs w:val="0"/>
                <w:color w:val="000000" w:themeColor="text1"/>
                <w:sz w:val="21"/>
                <w:szCs w:val="21"/>
              </w:rPr>
              <w:t>Follow up, y</w:t>
            </w:r>
          </w:p>
        </w:tc>
        <w:tc>
          <w:tcPr>
            <w:tcW w:w="1175" w:type="dxa"/>
            <w:shd w:val="clear" w:color="auto" w:fill="FFF2CC" w:themeFill="accent4" w:themeFillTint="33"/>
          </w:tcPr>
          <w:p w14:paraId="0D4814BE" w14:textId="77777777" w:rsidR="00FE2182" w:rsidRDefault="00E81BC5">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themeColor="text1"/>
                <w:sz w:val="21"/>
                <w:szCs w:val="21"/>
              </w:rPr>
            </w:pPr>
            <w:r>
              <w:rPr>
                <w:rFonts w:ascii="Times New Roman" w:eastAsia="Calibri" w:hAnsi="Times New Roman" w:cs="Times New Roman"/>
                <w:b w:val="0"/>
                <w:bCs w:val="0"/>
                <w:color w:val="000000" w:themeColor="text1"/>
                <w:sz w:val="21"/>
                <w:szCs w:val="21"/>
              </w:rPr>
              <w:t>PTG Mean</w:t>
            </w:r>
          </w:p>
        </w:tc>
        <w:tc>
          <w:tcPr>
            <w:tcW w:w="985" w:type="dxa"/>
            <w:gridSpan w:val="2"/>
            <w:shd w:val="clear" w:color="auto" w:fill="FFF2CC" w:themeFill="accent4" w:themeFillTint="33"/>
          </w:tcPr>
          <w:p w14:paraId="2150632A" w14:textId="77777777" w:rsidR="00FE2182" w:rsidRDefault="00E81BC5">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themeColor="text1"/>
                <w:sz w:val="21"/>
                <w:szCs w:val="21"/>
              </w:rPr>
            </w:pPr>
            <w:r>
              <w:rPr>
                <w:rFonts w:ascii="Times New Roman" w:eastAsia="Calibri" w:hAnsi="Times New Roman" w:cs="Times New Roman"/>
                <w:b w:val="0"/>
                <w:bCs w:val="0"/>
                <w:color w:val="000000" w:themeColor="text1"/>
                <w:sz w:val="21"/>
                <w:szCs w:val="21"/>
              </w:rPr>
              <w:t>PTG SD</w:t>
            </w:r>
          </w:p>
        </w:tc>
      </w:tr>
      <w:tr w:rsidR="00FE2182" w14:paraId="56A6D536" w14:textId="77777777" w:rsidTr="00FE2182">
        <w:trPr>
          <w:trHeight w:val="322"/>
        </w:trPr>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5A5A5" w:themeColor="accent3"/>
              <w:bottom w:val="single" w:sz="4" w:space="0" w:color="A5A5A5" w:themeColor="accent3"/>
            </w:tcBorders>
            <w:shd w:val="clear" w:color="auto" w:fill="FFF2CC" w:themeFill="accent4" w:themeFillTint="33"/>
          </w:tcPr>
          <w:p w14:paraId="2395C0D6" w14:textId="77777777" w:rsidR="00FE2182" w:rsidRDefault="00E81BC5">
            <w:pPr>
              <w:rPr>
                <w:rFonts w:ascii="Times New Roman" w:eastAsia="Calibri" w:hAnsi="Times New Roman" w:cs="Times New Roman"/>
                <w:sz w:val="18"/>
                <w:szCs w:val="18"/>
              </w:rPr>
            </w:pPr>
            <w:proofErr w:type="spellStart"/>
            <w:r>
              <w:rPr>
                <w:rFonts w:ascii="Times New Roman" w:eastAsia="Calibri" w:hAnsi="Times New Roman" w:cs="Times New Roman"/>
                <w:b w:val="0"/>
                <w:bCs w:val="0"/>
                <w:sz w:val="18"/>
                <w:szCs w:val="18"/>
              </w:rPr>
              <w:t>Adjorlolo</w:t>
            </w:r>
            <w:proofErr w:type="spellEnd"/>
            <w:r>
              <w:rPr>
                <w:rFonts w:ascii="Times New Roman" w:eastAsia="Calibri" w:hAnsi="Times New Roman" w:cs="Times New Roman"/>
                <w:b w:val="0"/>
                <w:bCs w:val="0"/>
                <w:sz w:val="18"/>
                <w:szCs w:val="18"/>
              </w:rPr>
              <w:t xml:space="preserve"> et al. </w:t>
            </w:r>
          </w:p>
        </w:tc>
        <w:tc>
          <w:tcPr>
            <w:tcW w:w="1080" w:type="dxa"/>
            <w:tcBorders>
              <w:top w:val="single" w:sz="4" w:space="0" w:color="A5A5A5" w:themeColor="accent3"/>
              <w:bottom w:val="single" w:sz="4" w:space="0" w:color="A5A5A5" w:themeColor="accent3"/>
            </w:tcBorders>
            <w:shd w:val="clear" w:color="auto" w:fill="FFF2CC" w:themeFill="accent4" w:themeFillTint="33"/>
          </w:tcPr>
          <w:p w14:paraId="4313AA02"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2022</w:t>
            </w:r>
          </w:p>
        </w:tc>
        <w:tc>
          <w:tcPr>
            <w:tcW w:w="1620" w:type="dxa"/>
            <w:tcBorders>
              <w:top w:val="single" w:sz="4" w:space="0" w:color="A5A5A5" w:themeColor="accent3"/>
              <w:bottom w:val="single" w:sz="4" w:space="0" w:color="A5A5A5" w:themeColor="accent3"/>
            </w:tcBorders>
            <w:shd w:val="clear" w:color="auto" w:fill="FFF2CC" w:themeFill="accent4" w:themeFillTint="33"/>
          </w:tcPr>
          <w:p w14:paraId="646DE784"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381</w:t>
            </w:r>
          </w:p>
        </w:tc>
        <w:tc>
          <w:tcPr>
            <w:tcW w:w="236" w:type="dxa"/>
            <w:tcBorders>
              <w:top w:val="single" w:sz="4" w:space="0" w:color="A5A5A5" w:themeColor="accent3"/>
              <w:bottom w:val="single" w:sz="4" w:space="0" w:color="A5A5A5" w:themeColor="accent3"/>
            </w:tcBorders>
            <w:shd w:val="clear" w:color="auto" w:fill="FFF2CC" w:themeFill="accent4" w:themeFillTint="33"/>
          </w:tcPr>
          <w:p w14:paraId="67579628"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tcBorders>
              <w:top w:val="single" w:sz="4" w:space="0" w:color="A5A5A5" w:themeColor="accent3"/>
              <w:bottom w:val="single" w:sz="4" w:space="0" w:color="A5A5A5" w:themeColor="accent3"/>
            </w:tcBorders>
            <w:shd w:val="clear" w:color="auto" w:fill="FFF2CC" w:themeFill="accent4" w:themeFillTint="33"/>
          </w:tcPr>
          <w:p w14:paraId="26286941"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59.3</w:t>
            </w:r>
          </w:p>
        </w:tc>
        <w:tc>
          <w:tcPr>
            <w:tcW w:w="1647" w:type="dxa"/>
            <w:gridSpan w:val="2"/>
            <w:tcBorders>
              <w:top w:val="single" w:sz="4" w:space="0" w:color="A5A5A5" w:themeColor="accent3"/>
              <w:bottom w:val="single" w:sz="4" w:space="0" w:color="A5A5A5" w:themeColor="accent3"/>
            </w:tcBorders>
            <w:shd w:val="clear" w:color="auto" w:fill="FFF2CC" w:themeFill="accent4" w:themeFillTint="33"/>
          </w:tcPr>
          <w:p w14:paraId="775AAB97"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43.1</w:t>
            </w:r>
          </w:p>
        </w:tc>
        <w:tc>
          <w:tcPr>
            <w:tcW w:w="693" w:type="dxa"/>
            <w:gridSpan w:val="2"/>
            <w:tcBorders>
              <w:top w:val="single" w:sz="4" w:space="0" w:color="A5A5A5" w:themeColor="accent3"/>
              <w:bottom w:val="single" w:sz="4" w:space="0" w:color="A5A5A5" w:themeColor="accent3"/>
            </w:tcBorders>
            <w:shd w:val="clear" w:color="auto" w:fill="FFF2CC" w:themeFill="accent4" w:themeFillTint="33"/>
          </w:tcPr>
          <w:p w14:paraId="6C75BCE9"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tcBorders>
              <w:top w:val="single" w:sz="4" w:space="0" w:color="A5A5A5" w:themeColor="accent3"/>
              <w:bottom w:val="single" w:sz="4" w:space="0" w:color="A5A5A5" w:themeColor="accent3"/>
            </w:tcBorders>
            <w:shd w:val="clear" w:color="auto" w:fill="FFF2CC" w:themeFill="accent4" w:themeFillTint="33"/>
          </w:tcPr>
          <w:p w14:paraId="7BDD16A0"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3-months</w:t>
            </w:r>
          </w:p>
        </w:tc>
        <w:tc>
          <w:tcPr>
            <w:tcW w:w="929" w:type="dxa"/>
            <w:tcBorders>
              <w:top w:val="single" w:sz="4" w:space="0" w:color="A5A5A5" w:themeColor="accent3"/>
              <w:bottom w:val="single" w:sz="4" w:space="0" w:color="A5A5A5" w:themeColor="accent3"/>
            </w:tcBorders>
            <w:shd w:val="clear" w:color="auto" w:fill="FFF2CC" w:themeFill="accent4" w:themeFillTint="33"/>
          </w:tcPr>
          <w:p w14:paraId="6BB9EC30"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48347968" w14:textId="77777777" w:rsidTr="00FE2182">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594E687C" w14:textId="77777777" w:rsidR="00FE2182" w:rsidRDefault="00E81BC5">
            <w:pPr>
              <w:rPr>
                <w:rFonts w:ascii="Times New Roman" w:eastAsia="Calibri" w:hAnsi="Times New Roman" w:cs="Times New Roman"/>
                <w:sz w:val="18"/>
                <w:szCs w:val="18"/>
              </w:rPr>
            </w:pPr>
            <w:proofErr w:type="spellStart"/>
            <w:r>
              <w:rPr>
                <w:rFonts w:ascii="Times New Roman" w:eastAsia="Calibri" w:hAnsi="Times New Roman" w:cs="Times New Roman"/>
                <w:b w:val="0"/>
                <w:bCs w:val="0"/>
                <w:sz w:val="18"/>
                <w:szCs w:val="18"/>
              </w:rPr>
              <w:t>Arnout</w:t>
            </w:r>
            <w:proofErr w:type="spellEnd"/>
            <w:r>
              <w:rPr>
                <w:rFonts w:ascii="Times New Roman" w:eastAsia="Calibri" w:hAnsi="Times New Roman" w:cs="Times New Roman"/>
                <w:b w:val="0"/>
                <w:bCs w:val="0"/>
                <w:sz w:val="18"/>
                <w:szCs w:val="18"/>
              </w:rPr>
              <w:t xml:space="preserve"> &amp; Al-</w:t>
            </w:r>
            <w:proofErr w:type="spellStart"/>
            <w:r>
              <w:rPr>
                <w:rFonts w:ascii="Times New Roman" w:eastAsia="Calibri" w:hAnsi="Times New Roman" w:cs="Times New Roman"/>
                <w:b w:val="0"/>
                <w:bCs w:val="0"/>
                <w:sz w:val="18"/>
                <w:szCs w:val="18"/>
              </w:rPr>
              <w:t>Sufyani</w:t>
            </w:r>
            <w:proofErr w:type="spellEnd"/>
          </w:p>
        </w:tc>
        <w:tc>
          <w:tcPr>
            <w:tcW w:w="1080" w:type="dxa"/>
            <w:shd w:val="clear" w:color="auto" w:fill="FFF2CC" w:themeFill="accent4" w:themeFillTint="33"/>
          </w:tcPr>
          <w:p w14:paraId="300B3E28"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2021</w:t>
            </w:r>
          </w:p>
        </w:tc>
        <w:tc>
          <w:tcPr>
            <w:tcW w:w="1620" w:type="dxa"/>
            <w:shd w:val="clear" w:color="auto" w:fill="FFF2CC" w:themeFill="accent4" w:themeFillTint="33"/>
          </w:tcPr>
          <w:p w14:paraId="3A5C4798"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365</w:t>
            </w:r>
          </w:p>
        </w:tc>
        <w:tc>
          <w:tcPr>
            <w:tcW w:w="236" w:type="dxa"/>
            <w:shd w:val="clear" w:color="auto" w:fill="FFF2CC" w:themeFill="accent4" w:themeFillTint="33"/>
          </w:tcPr>
          <w:p w14:paraId="01335B81"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2A4A09B4"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31.8</w:t>
            </w:r>
          </w:p>
        </w:tc>
        <w:tc>
          <w:tcPr>
            <w:tcW w:w="1647" w:type="dxa"/>
            <w:gridSpan w:val="2"/>
            <w:shd w:val="clear" w:color="auto" w:fill="FFF2CC" w:themeFill="accent4" w:themeFillTint="33"/>
          </w:tcPr>
          <w:p w14:paraId="75630DD0"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693" w:type="dxa"/>
            <w:gridSpan w:val="2"/>
            <w:shd w:val="clear" w:color="auto" w:fill="FFF2CC" w:themeFill="accent4" w:themeFillTint="33"/>
          </w:tcPr>
          <w:p w14:paraId="7415DE95"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0608DFA9"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shd w:val="clear" w:color="auto" w:fill="FFF2CC" w:themeFill="accent4" w:themeFillTint="33"/>
          </w:tcPr>
          <w:p w14:paraId="1D790EAB"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25765976" w14:textId="77777777" w:rsidTr="00FE2182">
        <w:trPr>
          <w:trHeight w:val="425"/>
        </w:trPr>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5A5A5" w:themeColor="accent3"/>
              <w:bottom w:val="single" w:sz="4" w:space="0" w:color="A5A5A5" w:themeColor="accent3"/>
            </w:tcBorders>
            <w:shd w:val="clear" w:color="auto" w:fill="FFF2CC" w:themeFill="accent4" w:themeFillTint="33"/>
          </w:tcPr>
          <w:p w14:paraId="202268F8"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Chasson et al.</w:t>
            </w:r>
          </w:p>
        </w:tc>
        <w:tc>
          <w:tcPr>
            <w:tcW w:w="1080" w:type="dxa"/>
            <w:tcBorders>
              <w:top w:val="single" w:sz="4" w:space="0" w:color="A5A5A5" w:themeColor="accent3"/>
              <w:bottom w:val="single" w:sz="4" w:space="0" w:color="A5A5A5" w:themeColor="accent3"/>
            </w:tcBorders>
            <w:shd w:val="clear" w:color="auto" w:fill="FFF2CC" w:themeFill="accent4" w:themeFillTint="33"/>
          </w:tcPr>
          <w:p w14:paraId="6321B1EE"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2022</w:t>
            </w:r>
          </w:p>
        </w:tc>
        <w:tc>
          <w:tcPr>
            <w:tcW w:w="1620" w:type="dxa"/>
            <w:tcBorders>
              <w:top w:val="single" w:sz="4" w:space="0" w:color="A5A5A5" w:themeColor="accent3"/>
              <w:bottom w:val="single" w:sz="4" w:space="0" w:color="A5A5A5" w:themeColor="accent3"/>
            </w:tcBorders>
            <w:shd w:val="clear" w:color="auto" w:fill="FFF2CC" w:themeFill="accent4" w:themeFillTint="33"/>
          </w:tcPr>
          <w:p w14:paraId="1EB3EE60"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916</w:t>
            </w:r>
          </w:p>
        </w:tc>
        <w:tc>
          <w:tcPr>
            <w:tcW w:w="236" w:type="dxa"/>
            <w:tcBorders>
              <w:top w:val="single" w:sz="4" w:space="0" w:color="A5A5A5" w:themeColor="accent3"/>
              <w:bottom w:val="single" w:sz="4" w:space="0" w:color="A5A5A5" w:themeColor="accent3"/>
            </w:tcBorders>
            <w:shd w:val="clear" w:color="auto" w:fill="FFF2CC" w:themeFill="accent4" w:themeFillTint="33"/>
          </w:tcPr>
          <w:p w14:paraId="77CC9677"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tcBorders>
              <w:top w:val="single" w:sz="4" w:space="0" w:color="A5A5A5" w:themeColor="accent3"/>
              <w:bottom w:val="single" w:sz="4" w:space="0" w:color="A5A5A5" w:themeColor="accent3"/>
            </w:tcBorders>
            <w:shd w:val="clear" w:color="auto" w:fill="FFF2CC" w:themeFill="accent4" w:themeFillTint="33"/>
          </w:tcPr>
          <w:p w14:paraId="7EB538E8"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1647" w:type="dxa"/>
            <w:gridSpan w:val="2"/>
            <w:tcBorders>
              <w:top w:val="single" w:sz="4" w:space="0" w:color="A5A5A5" w:themeColor="accent3"/>
              <w:bottom w:val="single" w:sz="4" w:space="0" w:color="A5A5A5" w:themeColor="accent3"/>
            </w:tcBorders>
            <w:shd w:val="clear" w:color="auto" w:fill="FFF2CC" w:themeFill="accent4" w:themeFillTint="33"/>
          </w:tcPr>
          <w:p w14:paraId="095508DB"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28.16</w:t>
            </w:r>
          </w:p>
        </w:tc>
        <w:tc>
          <w:tcPr>
            <w:tcW w:w="693" w:type="dxa"/>
            <w:gridSpan w:val="2"/>
            <w:tcBorders>
              <w:top w:val="single" w:sz="4" w:space="0" w:color="A5A5A5" w:themeColor="accent3"/>
              <w:bottom w:val="single" w:sz="4" w:space="0" w:color="A5A5A5" w:themeColor="accent3"/>
            </w:tcBorders>
            <w:shd w:val="clear" w:color="auto" w:fill="FFF2CC" w:themeFill="accent4" w:themeFillTint="33"/>
          </w:tcPr>
          <w:p w14:paraId="1E4174AE"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tcBorders>
              <w:top w:val="single" w:sz="4" w:space="0" w:color="A5A5A5" w:themeColor="accent3"/>
              <w:bottom w:val="single" w:sz="4" w:space="0" w:color="A5A5A5" w:themeColor="accent3"/>
            </w:tcBorders>
            <w:shd w:val="clear" w:color="auto" w:fill="FFF2CC" w:themeFill="accent4" w:themeFillTint="33"/>
          </w:tcPr>
          <w:p w14:paraId="5025F6C0"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tcBorders>
              <w:top w:val="single" w:sz="4" w:space="0" w:color="A5A5A5" w:themeColor="accent3"/>
              <w:bottom w:val="single" w:sz="4" w:space="0" w:color="A5A5A5" w:themeColor="accent3"/>
            </w:tcBorders>
            <w:shd w:val="clear" w:color="auto" w:fill="FFF2CC" w:themeFill="accent4" w:themeFillTint="33"/>
          </w:tcPr>
          <w:p w14:paraId="5B77FEC9"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6AA25440" w14:textId="77777777" w:rsidTr="00FE2182">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4852C1AF"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Chen &amp; Tang</w:t>
            </w:r>
          </w:p>
        </w:tc>
        <w:tc>
          <w:tcPr>
            <w:tcW w:w="1080" w:type="dxa"/>
            <w:shd w:val="clear" w:color="auto" w:fill="FFF2CC" w:themeFill="accent4" w:themeFillTint="33"/>
          </w:tcPr>
          <w:p w14:paraId="29DD2ACC"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2021</w:t>
            </w:r>
          </w:p>
        </w:tc>
        <w:tc>
          <w:tcPr>
            <w:tcW w:w="1620" w:type="dxa"/>
            <w:shd w:val="clear" w:color="auto" w:fill="FFF2CC" w:themeFill="accent4" w:themeFillTint="33"/>
          </w:tcPr>
          <w:p w14:paraId="24BF8DE2"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476</w:t>
            </w:r>
          </w:p>
        </w:tc>
        <w:tc>
          <w:tcPr>
            <w:tcW w:w="236" w:type="dxa"/>
            <w:shd w:val="clear" w:color="auto" w:fill="FFF2CC" w:themeFill="accent4" w:themeFillTint="33"/>
          </w:tcPr>
          <w:p w14:paraId="63B2CC4C"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5D547E76"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55.50</w:t>
            </w:r>
          </w:p>
        </w:tc>
        <w:tc>
          <w:tcPr>
            <w:tcW w:w="1647" w:type="dxa"/>
            <w:gridSpan w:val="2"/>
            <w:shd w:val="clear" w:color="auto" w:fill="FFF2CC" w:themeFill="accent4" w:themeFillTint="33"/>
          </w:tcPr>
          <w:p w14:paraId="0D846291"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32.7</w:t>
            </w:r>
          </w:p>
        </w:tc>
        <w:tc>
          <w:tcPr>
            <w:tcW w:w="693" w:type="dxa"/>
            <w:gridSpan w:val="2"/>
            <w:shd w:val="clear" w:color="auto" w:fill="FFF2CC" w:themeFill="accent4" w:themeFillTint="33"/>
          </w:tcPr>
          <w:p w14:paraId="2AC60528"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09C09704"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January 20</w:t>
            </w:r>
            <w:r>
              <w:rPr>
                <w:rFonts w:ascii="Times New Roman" w:eastAsia="Calibri" w:hAnsi="Times New Roman" w:cs="Times New Roman"/>
                <w:sz w:val="18"/>
                <w:szCs w:val="18"/>
                <w:vertAlign w:val="superscript"/>
              </w:rPr>
              <w:t>th</w:t>
            </w:r>
            <w:r>
              <w:rPr>
                <w:rFonts w:ascii="Times New Roman" w:eastAsia="Calibri" w:hAnsi="Times New Roman" w:cs="Times New Roman"/>
                <w:sz w:val="18"/>
                <w:szCs w:val="18"/>
              </w:rPr>
              <w:t xml:space="preserve"> </w:t>
            </w:r>
          </w:p>
        </w:tc>
        <w:tc>
          <w:tcPr>
            <w:tcW w:w="929" w:type="dxa"/>
            <w:shd w:val="clear" w:color="auto" w:fill="FFF2CC" w:themeFill="accent4" w:themeFillTint="33"/>
          </w:tcPr>
          <w:p w14:paraId="3C6E32DE"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29D69CEB" w14:textId="77777777" w:rsidTr="00FE2182">
        <w:trPr>
          <w:trHeight w:val="425"/>
        </w:trPr>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5A5A5" w:themeColor="accent3"/>
              <w:bottom w:val="single" w:sz="4" w:space="0" w:color="A5A5A5" w:themeColor="accent3"/>
            </w:tcBorders>
            <w:shd w:val="clear" w:color="auto" w:fill="FFF2CC" w:themeFill="accent4" w:themeFillTint="33"/>
          </w:tcPr>
          <w:p w14:paraId="708700C6"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lastRenderedPageBreak/>
              <w:t>Chen et al.</w:t>
            </w:r>
          </w:p>
        </w:tc>
        <w:tc>
          <w:tcPr>
            <w:tcW w:w="1080" w:type="dxa"/>
            <w:tcBorders>
              <w:top w:val="single" w:sz="4" w:space="0" w:color="A5A5A5" w:themeColor="accent3"/>
              <w:bottom w:val="single" w:sz="4" w:space="0" w:color="A5A5A5" w:themeColor="accent3"/>
            </w:tcBorders>
            <w:shd w:val="clear" w:color="auto" w:fill="FFF2CC" w:themeFill="accent4" w:themeFillTint="33"/>
          </w:tcPr>
          <w:p w14:paraId="0635B0DB"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2020</w:t>
            </w:r>
          </w:p>
        </w:tc>
        <w:tc>
          <w:tcPr>
            <w:tcW w:w="1620" w:type="dxa"/>
            <w:tcBorders>
              <w:top w:val="single" w:sz="4" w:space="0" w:color="A5A5A5" w:themeColor="accent3"/>
              <w:bottom w:val="single" w:sz="4" w:space="0" w:color="A5A5A5" w:themeColor="accent3"/>
            </w:tcBorders>
            <w:shd w:val="clear" w:color="auto" w:fill="FFF2CC" w:themeFill="accent4" w:themeFillTint="33"/>
          </w:tcPr>
          <w:p w14:paraId="54CE7E06"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12,596</w:t>
            </w:r>
          </w:p>
        </w:tc>
        <w:tc>
          <w:tcPr>
            <w:tcW w:w="236" w:type="dxa"/>
            <w:tcBorders>
              <w:top w:val="single" w:sz="4" w:space="0" w:color="A5A5A5" w:themeColor="accent3"/>
              <w:bottom w:val="single" w:sz="4" w:space="0" w:color="A5A5A5" w:themeColor="accent3"/>
            </w:tcBorders>
            <w:shd w:val="clear" w:color="auto" w:fill="FFF2CC" w:themeFill="accent4" w:themeFillTint="33"/>
          </w:tcPr>
          <w:p w14:paraId="10C59C6D"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tcBorders>
              <w:top w:val="single" w:sz="4" w:space="0" w:color="A5A5A5" w:themeColor="accent3"/>
              <w:bottom w:val="single" w:sz="4" w:space="0" w:color="A5A5A5" w:themeColor="accent3"/>
            </w:tcBorders>
            <w:shd w:val="clear" w:color="auto" w:fill="FFF2CC" w:themeFill="accent4" w:themeFillTint="33"/>
          </w:tcPr>
          <w:p w14:paraId="080EB8D3"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4.40</w:t>
            </w:r>
          </w:p>
        </w:tc>
        <w:tc>
          <w:tcPr>
            <w:tcW w:w="1647" w:type="dxa"/>
            <w:gridSpan w:val="2"/>
            <w:tcBorders>
              <w:top w:val="single" w:sz="4" w:space="0" w:color="A5A5A5" w:themeColor="accent3"/>
              <w:bottom w:val="single" w:sz="4" w:space="0" w:color="A5A5A5" w:themeColor="accent3"/>
            </w:tcBorders>
            <w:shd w:val="clear" w:color="auto" w:fill="FFF2CC" w:themeFill="accent4" w:themeFillTint="33"/>
          </w:tcPr>
          <w:p w14:paraId="37D5251C"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32.7</w:t>
            </w:r>
          </w:p>
        </w:tc>
        <w:tc>
          <w:tcPr>
            <w:tcW w:w="693" w:type="dxa"/>
            <w:gridSpan w:val="2"/>
            <w:tcBorders>
              <w:top w:val="single" w:sz="4" w:space="0" w:color="A5A5A5" w:themeColor="accent3"/>
              <w:bottom w:val="single" w:sz="4" w:space="0" w:color="A5A5A5" w:themeColor="accent3"/>
            </w:tcBorders>
            <w:shd w:val="clear" w:color="auto" w:fill="FFF2CC" w:themeFill="accent4" w:themeFillTint="33"/>
          </w:tcPr>
          <w:p w14:paraId="06FD6E54"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tcBorders>
              <w:top w:val="single" w:sz="4" w:space="0" w:color="A5A5A5" w:themeColor="accent3"/>
              <w:bottom w:val="single" w:sz="4" w:space="0" w:color="A5A5A5" w:themeColor="accent3"/>
            </w:tcBorders>
            <w:shd w:val="clear" w:color="auto" w:fill="FFF2CC" w:themeFill="accent4" w:themeFillTint="33"/>
          </w:tcPr>
          <w:p w14:paraId="437E471C"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tcBorders>
              <w:top w:val="single" w:sz="4" w:space="0" w:color="A5A5A5" w:themeColor="accent3"/>
              <w:bottom w:val="single" w:sz="4" w:space="0" w:color="A5A5A5" w:themeColor="accent3"/>
            </w:tcBorders>
            <w:shd w:val="clear" w:color="auto" w:fill="FFF2CC" w:themeFill="accent4" w:themeFillTint="33"/>
          </w:tcPr>
          <w:p w14:paraId="5E7AD8A8"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3327D6A8" w14:textId="77777777" w:rsidTr="00FE2182">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294EAED3"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Das et al.</w:t>
            </w:r>
          </w:p>
        </w:tc>
        <w:tc>
          <w:tcPr>
            <w:tcW w:w="1080" w:type="dxa"/>
            <w:shd w:val="clear" w:color="auto" w:fill="FFF2CC" w:themeFill="accent4" w:themeFillTint="33"/>
          </w:tcPr>
          <w:p w14:paraId="4A95AB1F"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2023</w:t>
            </w:r>
          </w:p>
        </w:tc>
        <w:tc>
          <w:tcPr>
            <w:tcW w:w="1620" w:type="dxa"/>
            <w:shd w:val="clear" w:color="auto" w:fill="FFF2CC" w:themeFill="accent4" w:themeFillTint="33"/>
          </w:tcPr>
          <w:p w14:paraId="6AD28F43"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166</w:t>
            </w:r>
          </w:p>
        </w:tc>
        <w:tc>
          <w:tcPr>
            <w:tcW w:w="236" w:type="dxa"/>
            <w:shd w:val="clear" w:color="auto" w:fill="FFF2CC" w:themeFill="accent4" w:themeFillTint="33"/>
          </w:tcPr>
          <w:p w14:paraId="2ACEF6BA"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60DBFAEF"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61.62</w:t>
            </w:r>
          </w:p>
        </w:tc>
        <w:tc>
          <w:tcPr>
            <w:tcW w:w="1647" w:type="dxa"/>
            <w:gridSpan w:val="2"/>
            <w:shd w:val="clear" w:color="auto" w:fill="FFF2CC" w:themeFill="accent4" w:themeFillTint="33"/>
          </w:tcPr>
          <w:p w14:paraId="723699F5"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36.7</w:t>
            </w:r>
          </w:p>
        </w:tc>
        <w:tc>
          <w:tcPr>
            <w:tcW w:w="693" w:type="dxa"/>
            <w:gridSpan w:val="2"/>
            <w:shd w:val="clear" w:color="auto" w:fill="FFF2CC" w:themeFill="accent4" w:themeFillTint="33"/>
          </w:tcPr>
          <w:p w14:paraId="33BD44DD"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7F07ABAC"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shd w:val="clear" w:color="auto" w:fill="FFF2CC" w:themeFill="accent4" w:themeFillTint="33"/>
          </w:tcPr>
          <w:p w14:paraId="6451DA12"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0F3B199D" w14:textId="77777777" w:rsidTr="00FE2182">
        <w:trPr>
          <w:trHeight w:val="425"/>
        </w:trPr>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5A5A5" w:themeColor="accent3"/>
              <w:bottom w:val="single" w:sz="4" w:space="0" w:color="A5A5A5" w:themeColor="accent3"/>
            </w:tcBorders>
            <w:shd w:val="clear" w:color="auto" w:fill="FFF2CC" w:themeFill="accent4" w:themeFillTint="33"/>
          </w:tcPr>
          <w:p w14:paraId="1A62B703"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Dominick &amp; Elam</w:t>
            </w:r>
          </w:p>
        </w:tc>
        <w:tc>
          <w:tcPr>
            <w:tcW w:w="1080" w:type="dxa"/>
            <w:tcBorders>
              <w:top w:val="single" w:sz="4" w:space="0" w:color="A5A5A5" w:themeColor="accent3"/>
              <w:bottom w:val="single" w:sz="4" w:space="0" w:color="A5A5A5" w:themeColor="accent3"/>
            </w:tcBorders>
            <w:shd w:val="clear" w:color="auto" w:fill="FFF2CC" w:themeFill="accent4" w:themeFillTint="33"/>
          </w:tcPr>
          <w:p w14:paraId="5813A89C"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2023</w:t>
            </w:r>
          </w:p>
        </w:tc>
        <w:tc>
          <w:tcPr>
            <w:tcW w:w="1620" w:type="dxa"/>
            <w:tcBorders>
              <w:top w:val="single" w:sz="4" w:space="0" w:color="A5A5A5" w:themeColor="accent3"/>
              <w:bottom w:val="single" w:sz="4" w:space="0" w:color="A5A5A5" w:themeColor="accent3"/>
            </w:tcBorders>
            <w:shd w:val="clear" w:color="auto" w:fill="FFF2CC" w:themeFill="accent4" w:themeFillTint="33"/>
          </w:tcPr>
          <w:p w14:paraId="05383D32"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201</w:t>
            </w:r>
          </w:p>
        </w:tc>
        <w:tc>
          <w:tcPr>
            <w:tcW w:w="236" w:type="dxa"/>
            <w:tcBorders>
              <w:top w:val="single" w:sz="4" w:space="0" w:color="A5A5A5" w:themeColor="accent3"/>
              <w:bottom w:val="single" w:sz="4" w:space="0" w:color="A5A5A5" w:themeColor="accent3"/>
            </w:tcBorders>
            <w:shd w:val="clear" w:color="auto" w:fill="FFF2CC" w:themeFill="accent4" w:themeFillTint="33"/>
          </w:tcPr>
          <w:p w14:paraId="59905671"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tcBorders>
              <w:top w:val="single" w:sz="4" w:space="0" w:color="A5A5A5" w:themeColor="accent3"/>
              <w:bottom w:val="single" w:sz="4" w:space="0" w:color="A5A5A5" w:themeColor="accent3"/>
            </w:tcBorders>
            <w:shd w:val="clear" w:color="auto" w:fill="FFF2CC" w:themeFill="accent4" w:themeFillTint="33"/>
          </w:tcPr>
          <w:p w14:paraId="11511E7F"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22.40</w:t>
            </w:r>
          </w:p>
        </w:tc>
        <w:tc>
          <w:tcPr>
            <w:tcW w:w="1647" w:type="dxa"/>
            <w:gridSpan w:val="2"/>
            <w:tcBorders>
              <w:top w:val="single" w:sz="4" w:space="0" w:color="A5A5A5" w:themeColor="accent3"/>
              <w:bottom w:val="single" w:sz="4" w:space="0" w:color="A5A5A5" w:themeColor="accent3"/>
            </w:tcBorders>
            <w:shd w:val="clear" w:color="auto" w:fill="FFF2CC" w:themeFill="accent4" w:themeFillTint="33"/>
          </w:tcPr>
          <w:p w14:paraId="700BA1C2"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35.39</w:t>
            </w:r>
          </w:p>
        </w:tc>
        <w:tc>
          <w:tcPr>
            <w:tcW w:w="693" w:type="dxa"/>
            <w:gridSpan w:val="2"/>
            <w:tcBorders>
              <w:top w:val="single" w:sz="4" w:space="0" w:color="A5A5A5" w:themeColor="accent3"/>
              <w:bottom w:val="single" w:sz="4" w:space="0" w:color="A5A5A5" w:themeColor="accent3"/>
            </w:tcBorders>
            <w:shd w:val="clear" w:color="auto" w:fill="FFF2CC" w:themeFill="accent4" w:themeFillTint="33"/>
          </w:tcPr>
          <w:p w14:paraId="09499574"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tcBorders>
              <w:top w:val="single" w:sz="4" w:space="0" w:color="A5A5A5" w:themeColor="accent3"/>
              <w:bottom w:val="single" w:sz="4" w:space="0" w:color="A5A5A5" w:themeColor="accent3"/>
            </w:tcBorders>
            <w:shd w:val="clear" w:color="auto" w:fill="FFF2CC" w:themeFill="accent4" w:themeFillTint="33"/>
          </w:tcPr>
          <w:p w14:paraId="66F72DEC"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4/30/20-9/30/20</w:t>
            </w:r>
          </w:p>
        </w:tc>
        <w:tc>
          <w:tcPr>
            <w:tcW w:w="929" w:type="dxa"/>
            <w:tcBorders>
              <w:top w:val="single" w:sz="4" w:space="0" w:color="A5A5A5" w:themeColor="accent3"/>
              <w:bottom w:val="single" w:sz="4" w:space="0" w:color="A5A5A5" w:themeColor="accent3"/>
            </w:tcBorders>
            <w:shd w:val="clear" w:color="auto" w:fill="FFF2CC" w:themeFill="accent4" w:themeFillTint="33"/>
          </w:tcPr>
          <w:p w14:paraId="33A9AC13"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2D8AA4E8" w14:textId="77777777" w:rsidTr="00FE2182">
        <w:trPr>
          <w:trHeight w:val="65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6952652A"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 xml:space="preserve">El-Khoury </w:t>
            </w:r>
            <w:proofErr w:type="spellStart"/>
            <w:r>
              <w:rPr>
                <w:rFonts w:ascii="Times New Roman" w:eastAsia="Calibri" w:hAnsi="Times New Roman" w:cs="Times New Roman"/>
                <w:b w:val="0"/>
                <w:bCs w:val="0"/>
                <w:sz w:val="18"/>
                <w:szCs w:val="18"/>
              </w:rPr>
              <w:t>Malhame</w:t>
            </w:r>
            <w:proofErr w:type="spellEnd"/>
            <w:r>
              <w:rPr>
                <w:rFonts w:ascii="Times New Roman" w:eastAsia="Calibri" w:hAnsi="Times New Roman" w:cs="Times New Roman"/>
                <w:b w:val="0"/>
                <w:bCs w:val="0"/>
                <w:sz w:val="18"/>
                <w:szCs w:val="18"/>
              </w:rPr>
              <w:t xml:space="preserve"> et al.</w:t>
            </w:r>
          </w:p>
        </w:tc>
        <w:tc>
          <w:tcPr>
            <w:tcW w:w="1080" w:type="dxa"/>
            <w:shd w:val="clear" w:color="auto" w:fill="FFF2CC" w:themeFill="accent4" w:themeFillTint="33"/>
          </w:tcPr>
          <w:p w14:paraId="18FFE0E4"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2023</w:t>
            </w:r>
          </w:p>
        </w:tc>
        <w:tc>
          <w:tcPr>
            <w:tcW w:w="1620" w:type="dxa"/>
            <w:shd w:val="clear" w:color="auto" w:fill="FFF2CC" w:themeFill="accent4" w:themeFillTint="33"/>
          </w:tcPr>
          <w:p w14:paraId="2B633C22"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252</w:t>
            </w:r>
          </w:p>
        </w:tc>
        <w:tc>
          <w:tcPr>
            <w:tcW w:w="236" w:type="dxa"/>
            <w:shd w:val="clear" w:color="auto" w:fill="FFF2CC" w:themeFill="accent4" w:themeFillTint="33"/>
          </w:tcPr>
          <w:p w14:paraId="1906ABC3"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2FF80F4A"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71(28.3)</w:t>
            </w:r>
          </w:p>
        </w:tc>
        <w:tc>
          <w:tcPr>
            <w:tcW w:w="1647" w:type="dxa"/>
            <w:gridSpan w:val="2"/>
            <w:shd w:val="clear" w:color="auto" w:fill="FFF2CC" w:themeFill="accent4" w:themeFillTint="33"/>
          </w:tcPr>
          <w:p w14:paraId="5A6F4D3E"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25.00</w:t>
            </w:r>
          </w:p>
        </w:tc>
        <w:tc>
          <w:tcPr>
            <w:tcW w:w="693" w:type="dxa"/>
            <w:gridSpan w:val="2"/>
            <w:shd w:val="clear" w:color="auto" w:fill="FFF2CC" w:themeFill="accent4" w:themeFillTint="33"/>
          </w:tcPr>
          <w:p w14:paraId="7AF328AC"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5D6C56ED"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shd w:val="clear" w:color="auto" w:fill="FFF2CC" w:themeFill="accent4" w:themeFillTint="33"/>
          </w:tcPr>
          <w:p w14:paraId="204FB976"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01F83DF0" w14:textId="77777777" w:rsidTr="00FE2182">
        <w:trPr>
          <w:trHeight w:val="425"/>
        </w:trPr>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5A5A5" w:themeColor="accent3"/>
              <w:bottom w:val="single" w:sz="4" w:space="0" w:color="A5A5A5" w:themeColor="accent3"/>
            </w:tcBorders>
            <w:shd w:val="clear" w:color="auto" w:fill="FFF2CC" w:themeFill="accent4" w:themeFillTint="33"/>
          </w:tcPr>
          <w:p w14:paraId="3AE5253C"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Gul</w:t>
            </w:r>
          </w:p>
        </w:tc>
        <w:tc>
          <w:tcPr>
            <w:tcW w:w="1080" w:type="dxa"/>
            <w:tcBorders>
              <w:top w:val="single" w:sz="4" w:space="0" w:color="A5A5A5" w:themeColor="accent3"/>
              <w:bottom w:val="single" w:sz="4" w:space="0" w:color="A5A5A5" w:themeColor="accent3"/>
            </w:tcBorders>
            <w:shd w:val="clear" w:color="auto" w:fill="FFF2CC" w:themeFill="accent4" w:themeFillTint="33"/>
          </w:tcPr>
          <w:p w14:paraId="03D2372E"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2023</w:t>
            </w:r>
          </w:p>
        </w:tc>
        <w:tc>
          <w:tcPr>
            <w:tcW w:w="1620" w:type="dxa"/>
            <w:tcBorders>
              <w:top w:val="single" w:sz="4" w:space="0" w:color="A5A5A5" w:themeColor="accent3"/>
              <w:bottom w:val="single" w:sz="4" w:space="0" w:color="A5A5A5" w:themeColor="accent3"/>
            </w:tcBorders>
            <w:shd w:val="clear" w:color="auto" w:fill="FFF2CC" w:themeFill="accent4" w:themeFillTint="33"/>
          </w:tcPr>
          <w:p w14:paraId="329BA505"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300</w:t>
            </w:r>
          </w:p>
        </w:tc>
        <w:tc>
          <w:tcPr>
            <w:tcW w:w="236" w:type="dxa"/>
            <w:tcBorders>
              <w:top w:val="single" w:sz="4" w:space="0" w:color="A5A5A5" w:themeColor="accent3"/>
              <w:bottom w:val="single" w:sz="4" w:space="0" w:color="A5A5A5" w:themeColor="accent3"/>
            </w:tcBorders>
            <w:shd w:val="clear" w:color="auto" w:fill="FFF2CC" w:themeFill="accent4" w:themeFillTint="33"/>
          </w:tcPr>
          <w:p w14:paraId="18168B55"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tcBorders>
              <w:top w:val="single" w:sz="4" w:space="0" w:color="A5A5A5" w:themeColor="accent3"/>
              <w:bottom w:val="single" w:sz="4" w:space="0" w:color="A5A5A5" w:themeColor="accent3"/>
            </w:tcBorders>
            <w:shd w:val="clear" w:color="auto" w:fill="FFF2CC" w:themeFill="accent4" w:themeFillTint="33"/>
          </w:tcPr>
          <w:p w14:paraId="33EBFF8A"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50</w:t>
            </w:r>
          </w:p>
        </w:tc>
        <w:tc>
          <w:tcPr>
            <w:tcW w:w="1647" w:type="dxa"/>
            <w:gridSpan w:val="2"/>
            <w:tcBorders>
              <w:top w:val="single" w:sz="4" w:space="0" w:color="A5A5A5" w:themeColor="accent3"/>
              <w:bottom w:val="single" w:sz="4" w:space="0" w:color="A5A5A5" w:themeColor="accent3"/>
            </w:tcBorders>
            <w:shd w:val="clear" w:color="auto" w:fill="FFF2CC" w:themeFill="accent4" w:themeFillTint="33"/>
          </w:tcPr>
          <w:p w14:paraId="7FB72BCB"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693" w:type="dxa"/>
            <w:gridSpan w:val="2"/>
            <w:tcBorders>
              <w:top w:val="single" w:sz="4" w:space="0" w:color="A5A5A5" w:themeColor="accent3"/>
              <w:bottom w:val="single" w:sz="4" w:space="0" w:color="A5A5A5" w:themeColor="accent3"/>
            </w:tcBorders>
            <w:shd w:val="clear" w:color="auto" w:fill="FFF2CC" w:themeFill="accent4" w:themeFillTint="33"/>
          </w:tcPr>
          <w:p w14:paraId="311802B5"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tcBorders>
              <w:top w:val="single" w:sz="4" w:space="0" w:color="A5A5A5" w:themeColor="accent3"/>
              <w:bottom w:val="single" w:sz="4" w:space="0" w:color="A5A5A5" w:themeColor="accent3"/>
            </w:tcBorders>
            <w:shd w:val="clear" w:color="auto" w:fill="FFF2CC" w:themeFill="accent4" w:themeFillTint="33"/>
          </w:tcPr>
          <w:p w14:paraId="012CAC41"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tcBorders>
              <w:top w:val="single" w:sz="4" w:space="0" w:color="A5A5A5" w:themeColor="accent3"/>
              <w:bottom w:val="single" w:sz="4" w:space="0" w:color="A5A5A5" w:themeColor="accent3"/>
            </w:tcBorders>
            <w:shd w:val="clear" w:color="auto" w:fill="FFF2CC" w:themeFill="accent4" w:themeFillTint="33"/>
          </w:tcPr>
          <w:p w14:paraId="29D8EC91"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306FBC5F" w14:textId="77777777" w:rsidTr="00FE2182">
        <w:trPr>
          <w:trHeight w:val="65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2B6CD533" w14:textId="77777777" w:rsidR="00FE2182" w:rsidRDefault="00E81BC5">
            <w:pPr>
              <w:rPr>
                <w:rFonts w:ascii="Times New Roman" w:eastAsia="Calibri" w:hAnsi="Times New Roman" w:cs="Times New Roman"/>
                <w:sz w:val="18"/>
                <w:szCs w:val="18"/>
              </w:rPr>
            </w:pPr>
            <w:proofErr w:type="spellStart"/>
            <w:r>
              <w:rPr>
                <w:rFonts w:ascii="Times New Roman" w:eastAsia="Calibri" w:hAnsi="Times New Roman" w:cs="Times New Roman"/>
                <w:b w:val="0"/>
                <w:bCs w:val="0"/>
                <w:sz w:val="18"/>
                <w:szCs w:val="18"/>
              </w:rPr>
              <w:t>Kalaitzaki</w:t>
            </w:r>
            <w:proofErr w:type="spellEnd"/>
            <w:r>
              <w:rPr>
                <w:rFonts w:ascii="Times New Roman" w:eastAsia="Calibri" w:hAnsi="Times New Roman" w:cs="Times New Roman"/>
                <w:b w:val="0"/>
                <w:bCs w:val="0"/>
                <w:sz w:val="18"/>
                <w:szCs w:val="18"/>
              </w:rPr>
              <w:t xml:space="preserve"> et al.</w:t>
            </w:r>
          </w:p>
        </w:tc>
        <w:tc>
          <w:tcPr>
            <w:tcW w:w="1080" w:type="dxa"/>
            <w:shd w:val="clear" w:color="auto" w:fill="FFF2CC" w:themeFill="accent4" w:themeFillTint="33"/>
          </w:tcPr>
          <w:p w14:paraId="093BDFC9"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2022</w:t>
            </w:r>
          </w:p>
        </w:tc>
        <w:tc>
          <w:tcPr>
            <w:tcW w:w="1620" w:type="dxa"/>
            <w:shd w:val="clear" w:color="auto" w:fill="FFF2CC" w:themeFill="accent4" w:themeFillTint="33"/>
          </w:tcPr>
          <w:p w14:paraId="5904D11C"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1,361</w:t>
            </w:r>
          </w:p>
        </w:tc>
        <w:tc>
          <w:tcPr>
            <w:tcW w:w="236" w:type="dxa"/>
            <w:shd w:val="clear" w:color="auto" w:fill="FFF2CC" w:themeFill="accent4" w:themeFillTint="33"/>
          </w:tcPr>
          <w:p w14:paraId="28D71260"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5DE8BDF2"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24.2,17.3</w:t>
            </w:r>
          </w:p>
        </w:tc>
        <w:tc>
          <w:tcPr>
            <w:tcW w:w="1647" w:type="dxa"/>
            <w:gridSpan w:val="2"/>
            <w:shd w:val="clear" w:color="auto" w:fill="FFF2CC" w:themeFill="accent4" w:themeFillTint="33"/>
          </w:tcPr>
          <w:p w14:paraId="44CBDB49"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35.36</w:t>
            </w:r>
          </w:p>
        </w:tc>
        <w:tc>
          <w:tcPr>
            <w:tcW w:w="693" w:type="dxa"/>
            <w:gridSpan w:val="2"/>
            <w:shd w:val="clear" w:color="auto" w:fill="FFF2CC" w:themeFill="accent4" w:themeFillTint="33"/>
          </w:tcPr>
          <w:p w14:paraId="5BA84859"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61EC6D73"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Second Lockdown</w:t>
            </w:r>
          </w:p>
        </w:tc>
        <w:tc>
          <w:tcPr>
            <w:tcW w:w="929" w:type="dxa"/>
            <w:shd w:val="clear" w:color="auto" w:fill="FFF2CC" w:themeFill="accent4" w:themeFillTint="33"/>
          </w:tcPr>
          <w:p w14:paraId="462FBCED"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723A74CE" w14:textId="77777777" w:rsidTr="00FE2182">
        <w:trPr>
          <w:trHeight w:val="437"/>
        </w:trPr>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5A5A5" w:themeColor="accent3"/>
              <w:bottom w:val="single" w:sz="4" w:space="0" w:color="A5A5A5" w:themeColor="accent3"/>
            </w:tcBorders>
            <w:shd w:val="clear" w:color="auto" w:fill="FFF2CC" w:themeFill="accent4" w:themeFillTint="33"/>
          </w:tcPr>
          <w:p w14:paraId="499A4E0B"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 xml:space="preserve">Lan et al. </w:t>
            </w:r>
          </w:p>
        </w:tc>
        <w:tc>
          <w:tcPr>
            <w:tcW w:w="1080" w:type="dxa"/>
            <w:tcBorders>
              <w:top w:val="single" w:sz="4" w:space="0" w:color="A5A5A5" w:themeColor="accent3"/>
              <w:bottom w:val="single" w:sz="4" w:space="0" w:color="A5A5A5" w:themeColor="accent3"/>
            </w:tcBorders>
            <w:shd w:val="clear" w:color="auto" w:fill="FFF2CC" w:themeFill="accent4" w:themeFillTint="33"/>
          </w:tcPr>
          <w:p w14:paraId="3FB0EB6A"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2023</w:t>
            </w:r>
          </w:p>
        </w:tc>
        <w:tc>
          <w:tcPr>
            <w:tcW w:w="1620" w:type="dxa"/>
            <w:tcBorders>
              <w:top w:val="single" w:sz="4" w:space="0" w:color="A5A5A5" w:themeColor="accent3"/>
              <w:bottom w:val="single" w:sz="4" w:space="0" w:color="A5A5A5" w:themeColor="accent3"/>
            </w:tcBorders>
            <w:shd w:val="clear" w:color="auto" w:fill="FFF2CC" w:themeFill="accent4" w:themeFillTint="33"/>
          </w:tcPr>
          <w:p w14:paraId="01441F2C"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115</w:t>
            </w:r>
          </w:p>
        </w:tc>
        <w:tc>
          <w:tcPr>
            <w:tcW w:w="236" w:type="dxa"/>
            <w:tcBorders>
              <w:top w:val="single" w:sz="4" w:space="0" w:color="A5A5A5" w:themeColor="accent3"/>
              <w:bottom w:val="single" w:sz="4" w:space="0" w:color="A5A5A5" w:themeColor="accent3"/>
            </w:tcBorders>
            <w:shd w:val="clear" w:color="auto" w:fill="FFF2CC" w:themeFill="accent4" w:themeFillTint="33"/>
          </w:tcPr>
          <w:p w14:paraId="2D6C9069"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tcBorders>
              <w:top w:val="single" w:sz="4" w:space="0" w:color="A5A5A5" w:themeColor="accent3"/>
              <w:bottom w:val="single" w:sz="4" w:space="0" w:color="A5A5A5" w:themeColor="accent3"/>
            </w:tcBorders>
            <w:shd w:val="clear" w:color="auto" w:fill="FFF2CC" w:themeFill="accent4" w:themeFillTint="33"/>
          </w:tcPr>
          <w:p w14:paraId="38ECD32E"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49</w:t>
            </w:r>
          </w:p>
        </w:tc>
        <w:tc>
          <w:tcPr>
            <w:tcW w:w="1647" w:type="dxa"/>
            <w:gridSpan w:val="2"/>
            <w:tcBorders>
              <w:top w:val="single" w:sz="4" w:space="0" w:color="A5A5A5" w:themeColor="accent3"/>
              <w:bottom w:val="single" w:sz="4" w:space="0" w:color="A5A5A5" w:themeColor="accent3"/>
            </w:tcBorders>
            <w:shd w:val="clear" w:color="auto" w:fill="FFF2CC" w:themeFill="accent4" w:themeFillTint="33"/>
          </w:tcPr>
          <w:p w14:paraId="706E522E"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22.37</w:t>
            </w:r>
          </w:p>
        </w:tc>
        <w:tc>
          <w:tcPr>
            <w:tcW w:w="693" w:type="dxa"/>
            <w:gridSpan w:val="2"/>
            <w:tcBorders>
              <w:top w:val="single" w:sz="4" w:space="0" w:color="A5A5A5" w:themeColor="accent3"/>
              <w:bottom w:val="single" w:sz="4" w:space="0" w:color="A5A5A5" w:themeColor="accent3"/>
            </w:tcBorders>
            <w:shd w:val="clear" w:color="auto" w:fill="FFF2CC" w:themeFill="accent4" w:themeFillTint="33"/>
          </w:tcPr>
          <w:p w14:paraId="5353955D"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tcBorders>
              <w:top w:val="single" w:sz="4" w:space="0" w:color="A5A5A5" w:themeColor="accent3"/>
              <w:bottom w:val="single" w:sz="4" w:space="0" w:color="A5A5A5" w:themeColor="accent3"/>
            </w:tcBorders>
            <w:shd w:val="clear" w:color="auto" w:fill="FFF2CC" w:themeFill="accent4" w:themeFillTint="33"/>
          </w:tcPr>
          <w:p w14:paraId="4895E4EE"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February-April 2020</w:t>
            </w:r>
          </w:p>
        </w:tc>
        <w:tc>
          <w:tcPr>
            <w:tcW w:w="929" w:type="dxa"/>
            <w:tcBorders>
              <w:top w:val="single" w:sz="4" w:space="0" w:color="A5A5A5" w:themeColor="accent3"/>
              <w:bottom w:val="single" w:sz="4" w:space="0" w:color="A5A5A5" w:themeColor="accent3"/>
            </w:tcBorders>
            <w:shd w:val="clear" w:color="auto" w:fill="FFF2CC" w:themeFill="accent4" w:themeFillTint="33"/>
          </w:tcPr>
          <w:p w14:paraId="397C57A0"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133C61A1" w14:textId="77777777" w:rsidTr="00FE2182">
        <w:trPr>
          <w:trHeight w:val="425"/>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47A00151"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 xml:space="preserve">Lau et al. </w:t>
            </w:r>
          </w:p>
        </w:tc>
        <w:tc>
          <w:tcPr>
            <w:tcW w:w="1080" w:type="dxa"/>
            <w:shd w:val="clear" w:color="auto" w:fill="FFF2CC" w:themeFill="accent4" w:themeFillTint="33"/>
          </w:tcPr>
          <w:p w14:paraId="605F4B47"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2021</w:t>
            </w:r>
          </w:p>
        </w:tc>
        <w:tc>
          <w:tcPr>
            <w:tcW w:w="1620" w:type="dxa"/>
            <w:shd w:val="clear" w:color="auto" w:fill="FFF2CC" w:themeFill="accent4" w:themeFillTint="33"/>
          </w:tcPr>
          <w:p w14:paraId="42D7CE3E"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327</w:t>
            </w:r>
          </w:p>
        </w:tc>
        <w:tc>
          <w:tcPr>
            <w:tcW w:w="236" w:type="dxa"/>
            <w:shd w:val="clear" w:color="auto" w:fill="FFF2CC" w:themeFill="accent4" w:themeFillTint="33"/>
          </w:tcPr>
          <w:p w14:paraId="6C0FE621"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38FC7660"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28.10</w:t>
            </w:r>
          </w:p>
        </w:tc>
        <w:tc>
          <w:tcPr>
            <w:tcW w:w="1647" w:type="dxa"/>
            <w:gridSpan w:val="2"/>
            <w:shd w:val="clear" w:color="auto" w:fill="FFF2CC" w:themeFill="accent4" w:themeFillTint="33"/>
          </w:tcPr>
          <w:p w14:paraId="48561A6A"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35</w:t>
            </w:r>
          </w:p>
        </w:tc>
        <w:tc>
          <w:tcPr>
            <w:tcW w:w="693" w:type="dxa"/>
            <w:gridSpan w:val="2"/>
            <w:shd w:val="clear" w:color="auto" w:fill="FFF2CC" w:themeFill="accent4" w:themeFillTint="33"/>
          </w:tcPr>
          <w:p w14:paraId="2A4030AC"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7B97F9FE"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4/24/20-5/12/20</w:t>
            </w:r>
          </w:p>
        </w:tc>
        <w:tc>
          <w:tcPr>
            <w:tcW w:w="929" w:type="dxa"/>
            <w:shd w:val="clear" w:color="auto" w:fill="FFF2CC" w:themeFill="accent4" w:themeFillTint="33"/>
          </w:tcPr>
          <w:p w14:paraId="105E785E"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6B5E9386" w14:textId="77777777" w:rsidTr="00FE2182">
        <w:trPr>
          <w:trHeight w:val="425"/>
        </w:trPr>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5A5A5" w:themeColor="accent3"/>
              <w:bottom w:val="single" w:sz="4" w:space="0" w:color="A5A5A5" w:themeColor="accent3"/>
            </w:tcBorders>
            <w:shd w:val="clear" w:color="auto" w:fill="FFF2CC" w:themeFill="accent4" w:themeFillTint="33"/>
          </w:tcPr>
          <w:p w14:paraId="0E7A08CD"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Lewis et al.</w:t>
            </w:r>
          </w:p>
        </w:tc>
        <w:tc>
          <w:tcPr>
            <w:tcW w:w="1080" w:type="dxa"/>
            <w:tcBorders>
              <w:top w:val="single" w:sz="4" w:space="0" w:color="A5A5A5" w:themeColor="accent3"/>
              <w:bottom w:val="single" w:sz="4" w:space="0" w:color="A5A5A5" w:themeColor="accent3"/>
            </w:tcBorders>
            <w:shd w:val="clear" w:color="auto" w:fill="FFF2CC" w:themeFill="accent4" w:themeFillTint="33"/>
          </w:tcPr>
          <w:p w14:paraId="7AB0537F"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2022</w:t>
            </w:r>
          </w:p>
        </w:tc>
        <w:tc>
          <w:tcPr>
            <w:tcW w:w="1620" w:type="dxa"/>
            <w:tcBorders>
              <w:top w:val="single" w:sz="4" w:space="0" w:color="A5A5A5" w:themeColor="accent3"/>
              <w:bottom w:val="single" w:sz="4" w:space="0" w:color="A5A5A5" w:themeColor="accent3"/>
            </w:tcBorders>
            <w:shd w:val="clear" w:color="auto" w:fill="FFF2CC" w:themeFill="accent4" w:themeFillTint="33"/>
          </w:tcPr>
          <w:p w14:paraId="598023B9"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1,424</w:t>
            </w:r>
          </w:p>
        </w:tc>
        <w:tc>
          <w:tcPr>
            <w:tcW w:w="236" w:type="dxa"/>
            <w:tcBorders>
              <w:top w:val="single" w:sz="4" w:space="0" w:color="A5A5A5" w:themeColor="accent3"/>
              <w:bottom w:val="single" w:sz="4" w:space="0" w:color="A5A5A5" w:themeColor="accent3"/>
            </w:tcBorders>
            <w:shd w:val="clear" w:color="auto" w:fill="FFF2CC" w:themeFill="accent4" w:themeFillTint="33"/>
          </w:tcPr>
          <w:p w14:paraId="23E76253"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tcBorders>
              <w:top w:val="single" w:sz="4" w:space="0" w:color="A5A5A5" w:themeColor="accent3"/>
              <w:bottom w:val="single" w:sz="4" w:space="0" w:color="A5A5A5" w:themeColor="accent3"/>
            </w:tcBorders>
            <w:shd w:val="clear" w:color="auto" w:fill="FFF2CC" w:themeFill="accent4" w:themeFillTint="33"/>
          </w:tcPr>
          <w:p w14:paraId="7EB3D620"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21.90</w:t>
            </w:r>
          </w:p>
        </w:tc>
        <w:tc>
          <w:tcPr>
            <w:tcW w:w="1647" w:type="dxa"/>
            <w:gridSpan w:val="2"/>
            <w:tcBorders>
              <w:top w:val="single" w:sz="4" w:space="0" w:color="A5A5A5" w:themeColor="accent3"/>
              <w:bottom w:val="single" w:sz="4" w:space="0" w:color="A5A5A5" w:themeColor="accent3"/>
            </w:tcBorders>
            <w:shd w:val="clear" w:color="auto" w:fill="FFF2CC" w:themeFill="accent4" w:themeFillTint="33"/>
          </w:tcPr>
          <w:p w14:paraId="542A90DF"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46.7</w:t>
            </w:r>
          </w:p>
        </w:tc>
        <w:tc>
          <w:tcPr>
            <w:tcW w:w="693" w:type="dxa"/>
            <w:gridSpan w:val="2"/>
            <w:tcBorders>
              <w:top w:val="single" w:sz="4" w:space="0" w:color="A5A5A5" w:themeColor="accent3"/>
              <w:bottom w:val="single" w:sz="4" w:space="0" w:color="A5A5A5" w:themeColor="accent3"/>
            </w:tcBorders>
            <w:shd w:val="clear" w:color="auto" w:fill="FFF2CC" w:themeFill="accent4" w:themeFillTint="33"/>
          </w:tcPr>
          <w:p w14:paraId="00048F9C"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tcBorders>
              <w:top w:val="single" w:sz="4" w:space="0" w:color="A5A5A5" w:themeColor="accent3"/>
              <w:bottom w:val="single" w:sz="4" w:space="0" w:color="A5A5A5" w:themeColor="accent3"/>
            </w:tcBorders>
            <w:shd w:val="clear" w:color="auto" w:fill="FFF2CC" w:themeFill="accent4" w:themeFillTint="33"/>
          </w:tcPr>
          <w:p w14:paraId="4A0609EB"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November 20</w:t>
            </w:r>
            <w:r>
              <w:rPr>
                <w:rFonts w:ascii="Times New Roman" w:eastAsia="Calibri" w:hAnsi="Times New Roman" w:cs="Times New Roman"/>
                <w:sz w:val="18"/>
                <w:szCs w:val="18"/>
                <w:vertAlign w:val="superscript"/>
              </w:rPr>
              <w:t>th</w:t>
            </w:r>
            <w:r>
              <w:rPr>
                <w:rFonts w:ascii="Times New Roman" w:eastAsia="Calibri" w:hAnsi="Times New Roman" w:cs="Times New Roman"/>
                <w:sz w:val="18"/>
                <w:szCs w:val="18"/>
              </w:rPr>
              <w:t xml:space="preserve"> </w:t>
            </w:r>
          </w:p>
        </w:tc>
        <w:tc>
          <w:tcPr>
            <w:tcW w:w="929" w:type="dxa"/>
            <w:tcBorders>
              <w:top w:val="single" w:sz="4" w:space="0" w:color="A5A5A5" w:themeColor="accent3"/>
              <w:bottom w:val="single" w:sz="4" w:space="0" w:color="A5A5A5" w:themeColor="accent3"/>
            </w:tcBorders>
            <w:shd w:val="clear" w:color="auto" w:fill="FFF2CC" w:themeFill="accent4" w:themeFillTint="33"/>
          </w:tcPr>
          <w:p w14:paraId="64B769B1"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7F659F60" w14:textId="77777777" w:rsidTr="00FE2182">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264E6EEC"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Lyu et al.</w:t>
            </w:r>
          </w:p>
        </w:tc>
        <w:tc>
          <w:tcPr>
            <w:tcW w:w="1080" w:type="dxa"/>
            <w:shd w:val="clear" w:color="auto" w:fill="FFF2CC" w:themeFill="accent4" w:themeFillTint="33"/>
          </w:tcPr>
          <w:p w14:paraId="2A02154C"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2021</w:t>
            </w:r>
          </w:p>
        </w:tc>
        <w:tc>
          <w:tcPr>
            <w:tcW w:w="1620" w:type="dxa"/>
            <w:shd w:val="clear" w:color="auto" w:fill="FFF2CC" w:themeFill="accent4" w:themeFillTint="33"/>
          </w:tcPr>
          <w:p w14:paraId="2CF7DBFA"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535</w:t>
            </w:r>
          </w:p>
        </w:tc>
        <w:tc>
          <w:tcPr>
            <w:tcW w:w="236" w:type="dxa"/>
            <w:shd w:val="clear" w:color="auto" w:fill="FFF2CC" w:themeFill="accent4" w:themeFillTint="33"/>
          </w:tcPr>
          <w:p w14:paraId="3BBED7B8"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236675C7"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45.79</w:t>
            </w:r>
          </w:p>
        </w:tc>
        <w:tc>
          <w:tcPr>
            <w:tcW w:w="1647" w:type="dxa"/>
            <w:gridSpan w:val="2"/>
            <w:shd w:val="clear" w:color="auto" w:fill="FFF2CC" w:themeFill="accent4" w:themeFillTint="33"/>
          </w:tcPr>
          <w:p w14:paraId="2CC11528"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35.41</w:t>
            </w:r>
          </w:p>
        </w:tc>
        <w:tc>
          <w:tcPr>
            <w:tcW w:w="693" w:type="dxa"/>
            <w:gridSpan w:val="2"/>
            <w:shd w:val="clear" w:color="auto" w:fill="FFF2CC" w:themeFill="accent4" w:themeFillTint="33"/>
          </w:tcPr>
          <w:p w14:paraId="06556C69"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162CB98F"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May 20</w:t>
            </w:r>
            <w:r>
              <w:rPr>
                <w:rFonts w:ascii="Times New Roman" w:eastAsia="Calibri" w:hAnsi="Times New Roman" w:cs="Times New Roman"/>
                <w:sz w:val="18"/>
                <w:szCs w:val="18"/>
                <w:vertAlign w:val="superscript"/>
              </w:rPr>
              <w:t>th</w:t>
            </w:r>
            <w:r>
              <w:rPr>
                <w:rFonts w:ascii="Times New Roman" w:eastAsia="Calibri" w:hAnsi="Times New Roman" w:cs="Times New Roman"/>
                <w:sz w:val="18"/>
                <w:szCs w:val="18"/>
              </w:rPr>
              <w:t xml:space="preserve"> </w:t>
            </w:r>
          </w:p>
        </w:tc>
        <w:tc>
          <w:tcPr>
            <w:tcW w:w="929" w:type="dxa"/>
            <w:shd w:val="clear" w:color="auto" w:fill="FFF2CC" w:themeFill="accent4" w:themeFillTint="33"/>
          </w:tcPr>
          <w:p w14:paraId="4CD76C61"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6BC86295" w14:textId="77777777" w:rsidTr="00FE2182">
        <w:trPr>
          <w:trHeight w:val="425"/>
        </w:trPr>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5A5A5" w:themeColor="accent3"/>
              <w:bottom w:val="single" w:sz="4" w:space="0" w:color="A5A5A5" w:themeColor="accent3"/>
            </w:tcBorders>
            <w:shd w:val="clear" w:color="auto" w:fill="FFF2CC" w:themeFill="accent4" w:themeFillTint="33"/>
          </w:tcPr>
          <w:p w14:paraId="78A0136B"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Mo</w:t>
            </w:r>
          </w:p>
        </w:tc>
        <w:tc>
          <w:tcPr>
            <w:tcW w:w="1080" w:type="dxa"/>
            <w:tcBorders>
              <w:top w:val="single" w:sz="4" w:space="0" w:color="A5A5A5" w:themeColor="accent3"/>
              <w:bottom w:val="single" w:sz="4" w:space="0" w:color="A5A5A5" w:themeColor="accent3"/>
            </w:tcBorders>
            <w:shd w:val="clear" w:color="auto" w:fill="FFF2CC" w:themeFill="accent4" w:themeFillTint="33"/>
          </w:tcPr>
          <w:p w14:paraId="3015DF4A"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2022</w:t>
            </w:r>
          </w:p>
        </w:tc>
        <w:tc>
          <w:tcPr>
            <w:tcW w:w="1620" w:type="dxa"/>
            <w:tcBorders>
              <w:top w:val="single" w:sz="4" w:space="0" w:color="A5A5A5" w:themeColor="accent3"/>
              <w:bottom w:val="single" w:sz="4" w:space="0" w:color="A5A5A5" w:themeColor="accent3"/>
            </w:tcBorders>
            <w:shd w:val="clear" w:color="auto" w:fill="FFF2CC" w:themeFill="accent4" w:themeFillTint="33"/>
          </w:tcPr>
          <w:p w14:paraId="5223F79E"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266</w:t>
            </w:r>
          </w:p>
        </w:tc>
        <w:tc>
          <w:tcPr>
            <w:tcW w:w="236" w:type="dxa"/>
            <w:tcBorders>
              <w:top w:val="single" w:sz="4" w:space="0" w:color="A5A5A5" w:themeColor="accent3"/>
              <w:bottom w:val="single" w:sz="4" w:space="0" w:color="A5A5A5" w:themeColor="accent3"/>
            </w:tcBorders>
            <w:shd w:val="clear" w:color="auto" w:fill="FFF2CC" w:themeFill="accent4" w:themeFillTint="33"/>
          </w:tcPr>
          <w:p w14:paraId="48DF4B27"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tcBorders>
              <w:top w:val="single" w:sz="4" w:space="0" w:color="A5A5A5" w:themeColor="accent3"/>
              <w:bottom w:val="single" w:sz="4" w:space="0" w:color="A5A5A5" w:themeColor="accent3"/>
            </w:tcBorders>
            <w:shd w:val="clear" w:color="auto" w:fill="FFF2CC" w:themeFill="accent4" w:themeFillTint="33"/>
          </w:tcPr>
          <w:p w14:paraId="39530071"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24</w:t>
            </w:r>
          </w:p>
        </w:tc>
        <w:tc>
          <w:tcPr>
            <w:tcW w:w="1647" w:type="dxa"/>
            <w:gridSpan w:val="2"/>
            <w:tcBorders>
              <w:top w:val="single" w:sz="4" w:space="0" w:color="A5A5A5" w:themeColor="accent3"/>
              <w:bottom w:val="single" w:sz="4" w:space="0" w:color="A5A5A5" w:themeColor="accent3"/>
            </w:tcBorders>
            <w:shd w:val="clear" w:color="auto" w:fill="FFF2CC" w:themeFill="accent4" w:themeFillTint="33"/>
          </w:tcPr>
          <w:p w14:paraId="4044D0C2"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32.34</w:t>
            </w:r>
          </w:p>
        </w:tc>
        <w:tc>
          <w:tcPr>
            <w:tcW w:w="693" w:type="dxa"/>
            <w:gridSpan w:val="2"/>
            <w:tcBorders>
              <w:top w:val="single" w:sz="4" w:space="0" w:color="A5A5A5" w:themeColor="accent3"/>
              <w:bottom w:val="single" w:sz="4" w:space="0" w:color="A5A5A5" w:themeColor="accent3"/>
            </w:tcBorders>
            <w:shd w:val="clear" w:color="auto" w:fill="FFF2CC" w:themeFill="accent4" w:themeFillTint="33"/>
          </w:tcPr>
          <w:p w14:paraId="2B0976EC"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tcBorders>
              <w:top w:val="single" w:sz="4" w:space="0" w:color="A5A5A5" w:themeColor="accent3"/>
              <w:bottom w:val="single" w:sz="4" w:space="0" w:color="A5A5A5" w:themeColor="accent3"/>
            </w:tcBorders>
            <w:shd w:val="clear" w:color="auto" w:fill="FFF2CC" w:themeFill="accent4" w:themeFillTint="33"/>
          </w:tcPr>
          <w:p w14:paraId="25240A69"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tcBorders>
              <w:top w:val="single" w:sz="4" w:space="0" w:color="A5A5A5" w:themeColor="accent3"/>
              <w:bottom w:val="single" w:sz="4" w:space="0" w:color="A5A5A5" w:themeColor="accent3"/>
            </w:tcBorders>
            <w:shd w:val="clear" w:color="auto" w:fill="FFF2CC" w:themeFill="accent4" w:themeFillTint="33"/>
          </w:tcPr>
          <w:p w14:paraId="72B02D57"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1DB5C0E5" w14:textId="77777777" w:rsidTr="00FE2182">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017AD143"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Morales et al.</w:t>
            </w:r>
          </w:p>
        </w:tc>
        <w:tc>
          <w:tcPr>
            <w:tcW w:w="1080" w:type="dxa"/>
            <w:shd w:val="clear" w:color="auto" w:fill="FFF2CC" w:themeFill="accent4" w:themeFillTint="33"/>
          </w:tcPr>
          <w:p w14:paraId="5FBAB6CD"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2023</w:t>
            </w:r>
          </w:p>
        </w:tc>
        <w:tc>
          <w:tcPr>
            <w:tcW w:w="1620" w:type="dxa"/>
            <w:shd w:val="clear" w:color="auto" w:fill="FFF2CC" w:themeFill="accent4" w:themeFillTint="33"/>
          </w:tcPr>
          <w:p w14:paraId="1903D0E9"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891</w:t>
            </w:r>
          </w:p>
        </w:tc>
        <w:tc>
          <w:tcPr>
            <w:tcW w:w="236" w:type="dxa"/>
            <w:shd w:val="clear" w:color="auto" w:fill="FFF2CC" w:themeFill="accent4" w:themeFillTint="33"/>
          </w:tcPr>
          <w:p w14:paraId="427231F1"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31F2C657"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310</w:t>
            </w:r>
          </w:p>
        </w:tc>
        <w:tc>
          <w:tcPr>
            <w:tcW w:w="1647" w:type="dxa"/>
            <w:gridSpan w:val="2"/>
            <w:shd w:val="clear" w:color="auto" w:fill="FFF2CC" w:themeFill="accent4" w:themeFillTint="33"/>
          </w:tcPr>
          <w:p w14:paraId="49AFBEA3"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693" w:type="dxa"/>
            <w:gridSpan w:val="2"/>
            <w:shd w:val="clear" w:color="auto" w:fill="FFF2CC" w:themeFill="accent4" w:themeFillTint="33"/>
          </w:tcPr>
          <w:p w14:paraId="7631548B"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5D8556D3"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shd w:val="clear" w:color="auto" w:fill="FFF2CC" w:themeFill="accent4" w:themeFillTint="33"/>
          </w:tcPr>
          <w:p w14:paraId="5F60C015"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5F43C010" w14:textId="77777777" w:rsidTr="00FE2182">
        <w:trPr>
          <w:trHeight w:val="425"/>
        </w:trPr>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5A5A5" w:themeColor="accent3"/>
              <w:bottom w:val="single" w:sz="4" w:space="0" w:color="A5A5A5" w:themeColor="accent3"/>
            </w:tcBorders>
            <w:shd w:val="clear" w:color="auto" w:fill="FFF2CC" w:themeFill="accent4" w:themeFillTint="33"/>
          </w:tcPr>
          <w:p w14:paraId="60B5CDCF"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Northfield &amp; Johnston</w:t>
            </w:r>
          </w:p>
        </w:tc>
        <w:tc>
          <w:tcPr>
            <w:tcW w:w="1080" w:type="dxa"/>
            <w:tcBorders>
              <w:top w:val="single" w:sz="4" w:space="0" w:color="A5A5A5" w:themeColor="accent3"/>
              <w:bottom w:val="single" w:sz="4" w:space="0" w:color="A5A5A5" w:themeColor="accent3"/>
            </w:tcBorders>
            <w:shd w:val="clear" w:color="auto" w:fill="FFF2CC" w:themeFill="accent4" w:themeFillTint="33"/>
          </w:tcPr>
          <w:p w14:paraId="39A55604"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2021</w:t>
            </w:r>
          </w:p>
        </w:tc>
        <w:tc>
          <w:tcPr>
            <w:tcW w:w="1620" w:type="dxa"/>
            <w:tcBorders>
              <w:top w:val="single" w:sz="4" w:space="0" w:color="A5A5A5" w:themeColor="accent3"/>
              <w:bottom w:val="single" w:sz="4" w:space="0" w:color="A5A5A5" w:themeColor="accent3"/>
            </w:tcBorders>
            <w:shd w:val="clear" w:color="auto" w:fill="FFF2CC" w:themeFill="accent4" w:themeFillTint="33"/>
          </w:tcPr>
          <w:p w14:paraId="16E1ACCD"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296</w:t>
            </w:r>
          </w:p>
        </w:tc>
        <w:tc>
          <w:tcPr>
            <w:tcW w:w="236" w:type="dxa"/>
            <w:tcBorders>
              <w:top w:val="single" w:sz="4" w:space="0" w:color="A5A5A5" w:themeColor="accent3"/>
              <w:bottom w:val="single" w:sz="4" w:space="0" w:color="A5A5A5" w:themeColor="accent3"/>
            </w:tcBorders>
            <w:shd w:val="clear" w:color="auto" w:fill="FFF2CC" w:themeFill="accent4" w:themeFillTint="33"/>
          </w:tcPr>
          <w:p w14:paraId="6AAEE3AD"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tcBorders>
              <w:top w:val="single" w:sz="4" w:space="0" w:color="A5A5A5" w:themeColor="accent3"/>
              <w:bottom w:val="single" w:sz="4" w:space="0" w:color="A5A5A5" w:themeColor="accent3"/>
            </w:tcBorders>
            <w:shd w:val="clear" w:color="auto" w:fill="FFF2CC" w:themeFill="accent4" w:themeFillTint="33"/>
          </w:tcPr>
          <w:p w14:paraId="52614E52"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41.20</w:t>
            </w:r>
          </w:p>
        </w:tc>
        <w:tc>
          <w:tcPr>
            <w:tcW w:w="1647" w:type="dxa"/>
            <w:gridSpan w:val="2"/>
            <w:tcBorders>
              <w:top w:val="single" w:sz="4" w:space="0" w:color="A5A5A5" w:themeColor="accent3"/>
              <w:bottom w:val="single" w:sz="4" w:space="0" w:color="A5A5A5" w:themeColor="accent3"/>
            </w:tcBorders>
            <w:shd w:val="clear" w:color="auto" w:fill="FFF2CC" w:themeFill="accent4" w:themeFillTint="33"/>
          </w:tcPr>
          <w:p w14:paraId="7A067DE5"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39.7</w:t>
            </w:r>
          </w:p>
        </w:tc>
        <w:tc>
          <w:tcPr>
            <w:tcW w:w="693" w:type="dxa"/>
            <w:gridSpan w:val="2"/>
            <w:tcBorders>
              <w:top w:val="single" w:sz="4" w:space="0" w:color="A5A5A5" w:themeColor="accent3"/>
              <w:bottom w:val="single" w:sz="4" w:space="0" w:color="A5A5A5" w:themeColor="accent3"/>
            </w:tcBorders>
            <w:shd w:val="clear" w:color="auto" w:fill="FFF2CC" w:themeFill="accent4" w:themeFillTint="33"/>
          </w:tcPr>
          <w:p w14:paraId="6618BFC9"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tcBorders>
              <w:top w:val="single" w:sz="4" w:space="0" w:color="A5A5A5" w:themeColor="accent3"/>
              <w:bottom w:val="single" w:sz="4" w:space="0" w:color="A5A5A5" w:themeColor="accent3"/>
            </w:tcBorders>
            <w:shd w:val="clear" w:color="auto" w:fill="FFF2CC" w:themeFill="accent4" w:themeFillTint="33"/>
          </w:tcPr>
          <w:p w14:paraId="5E827D20"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tcBorders>
              <w:top w:val="single" w:sz="4" w:space="0" w:color="A5A5A5" w:themeColor="accent3"/>
              <w:bottom w:val="single" w:sz="4" w:space="0" w:color="A5A5A5" w:themeColor="accent3"/>
            </w:tcBorders>
            <w:shd w:val="clear" w:color="auto" w:fill="FFF2CC" w:themeFill="accent4" w:themeFillTint="33"/>
          </w:tcPr>
          <w:p w14:paraId="4F071F2C"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26D12836" w14:textId="77777777" w:rsidTr="00FE2182">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452C00ED"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Pietrzak et al.</w:t>
            </w:r>
          </w:p>
        </w:tc>
        <w:tc>
          <w:tcPr>
            <w:tcW w:w="1080" w:type="dxa"/>
            <w:shd w:val="clear" w:color="auto" w:fill="FFF2CC" w:themeFill="accent4" w:themeFillTint="33"/>
          </w:tcPr>
          <w:p w14:paraId="442C5924"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2021</w:t>
            </w:r>
          </w:p>
        </w:tc>
        <w:tc>
          <w:tcPr>
            <w:tcW w:w="1620" w:type="dxa"/>
            <w:shd w:val="clear" w:color="auto" w:fill="FFF2CC" w:themeFill="accent4" w:themeFillTint="33"/>
          </w:tcPr>
          <w:p w14:paraId="74649A22"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7,860</w:t>
            </w:r>
          </w:p>
        </w:tc>
        <w:tc>
          <w:tcPr>
            <w:tcW w:w="236" w:type="dxa"/>
            <w:shd w:val="clear" w:color="auto" w:fill="FFF2CC" w:themeFill="accent4" w:themeFillTint="33"/>
          </w:tcPr>
          <w:p w14:paraId="527A054F"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2E2A8463"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91.60</w:t>
            </w:r>
          </w:p>
        </w:tc>
        <w:tc>
          <w:tcPr>
            <w:tcW w:w="1647" w:type="dxa"/>
            <w:gridSpan w:val="2"/>
            <w:shd w:val="clear" w:color="auto" w:fill="FFF2CC" w:themeFill="accent4" w:themeFillTint="33"/>
          </w:tcPr>
          <w:p w14:paraId="302597E4"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63.3</w:t>
            </w:r>
          </w:p>
        </w:tc>
        <w:tc>
          <w:tcPr>
            <w:tcW w:w="693" w:type="dxa"/>
            <w:gridSpan w:val="2"/>
            <w:shd w:val="clear" w:color="auto" w:fill="FFF2CC" w:themeFill="accent4" w:themeFillTint="33"/>
          </w:tcPr>
          <w:p w14:paraId="2D40DC12"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2C477B01"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11/9/20-12/19/20</w:t>
            </w:r>
          </w:p>
        </w:tc>
        <w:tc>
          <w:tcPr>
            <w:tcW w:w="929" w:type="dxa"/>
            <w:shd w:val="clear" w:color="auto" w:fill="FFF2CC" w:themeFill="accent4" w:themeFillTint="33"/>
          </w:tcPr>
          <w:p w14:paraId="4D468E62"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29439934" w14:textId="77777777" w:rsidTr="00FE2182">
        <w:trPr>
          <w:trHeight w:val="425"/>
        </w:trPr>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5A5A5" w:themeColor="accent3"/>
              <w:bottom w:val="single" w:sz="4" w:space="0" w:color="A5A5A5" w:themeColor="accent3"/>
            </w:tcBorders>
            <w:shd w:val="clear" w:color="auto" w:fill="FFF2CC" w:themeFill="accent4" w:themeFillTint="33"/>
          </w:tcPr>
          <w:p w14:paraId="41005497"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Prieto-</w:t>
            </w:r>
            <w:proofErr w:type="spellStart"/>
            <w:r>
              <w:rPr>
                <w:rFonts w:ascii="Times New Roman" w:eastAsia="Calibri" w:hAnsi="Times New Roman" w:cs="Times New Roman"/>
                <w:b w:val="0"/>
                <w:bCs w:val="0"/>
                <w:sz w:val="18"/>
                <w:szCs w:val="18"/>
              </w:rPr>
              <w:t>Ursua</w:t>
            </w:r>
            <w:proofErr w:type="spellEnd"/>
            <w:r>
              <w:rPr>
                <w:rFonts w:ascii="Times New Roman" w:eastAsia="Calibri" w:hAnsi="Times New Roman" w:cs="Times New Roman"/>
                <w:b w:val="0"/>
                <w:bCs w:val="0"/>
                <w:sz w:val="18"/>
                <w:szCs w:val="18"/>
              </w:rPr>
              <w:t xml:space="preserve"> &amp; </w:t>
            </w:r>
            <w:proofErr w:type="spellStart"/>
            <w:r>
              <w:rPr>
                <w:rFonts w:ascii="Times New Roman" w:eastAsia="Calibri" w:hAnsi="Times New Roman" w:cs="Times New Roman"/>
                <w:b w:val="0"/>
                <w:bCs w:val="0"/>
                <w:sz w:val="18"/>
                <w:szCs w:val="18"/>
              </w:rPr>
              <w:t>Jodar</w:t>
            </w:r>
            <w:proofErr w:type="spellEnd"/>
          </w:p>
        </w:tc>
        <w:tc>
          <w:tcPr>
            <w:tcW w:w="1080" w:type="dxa"/>
            <w:tcBorders>
              <w:top w:val="single" w:sz="4" w:space="0" w:color="A5A5A5" w:themeColor="accent3"/>
              <w:bottom w:val="single" w:sz="4" w:space="0" w:color="A5A5A5" w:themeColor="accent3"/>
            </w:tcBorders>
            <w:shd w:val="clear" w:color="auto" w:fill="FFF2CC" w:themeFill="accent4" w:themeFillTint="33"/>
          </w:tcPr>
          <w:p w14:paraId="44BA0ECE"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2020</w:t>
            </w:r>
          </w:p>
        </w:tc>
        <w:tc>
          <w:tcPr>
            <w:tcW w:w="1620" w:type="dxa"/>
            <w:tcBorders>
              <w:top w:val="single" w:sz="4" w:space="0" w:color="A5A5A5" w:themeColor="accent3"/>
              <w:bottom w:val="single" w:sz="4" w:space="0" w:color="A5A5A5" w:themeColor="accent3"/>
            </w:tcBorders>
            <w:shd w:val="clear" w:color="auto" w:fill="FFF2CC" w:themeFill="accent4" w:themeFillTint="33"/>
          </w:tcPr>
          <w:p w14:paraId="30D6C888"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1,091</w:t>
            </w:r>
          </w:p>
        </w:tc>
        <w:tc>
          <w:tcPr>
            <w:tcW w:w="236" w:type="dxa"/>
            <w:tcBorders>
              <w:top w:val="single" w:sz="4" w:space="0" w:color="A5A5A5" w:themeColor="accent3"/>
              <w:bottom w:val="single" w:sz="4" w:space="0" w:color="A5A5A5" w:themeColor="accent3"/>
            </w:tcBorders>
            <w:shd w:val="clear" w:color="auto" w:fill="FFF2CC" w:themeFill="accent4" w:themeFillTint="33"/>
          </w:tcPr>
          <w:p w14:paraId="3AD7DF20"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tcBorders>
              <w:top w:val="single" w:sz="4" w:space="0" w:color="A5A5A5" w:themeColor="accent3"/>
              <w:bottom w:val="single" w:sz="4" w:space="0" w:color="A5A5A5" w:themeColor="accent3"/>
            </w:tcBorders>
            <w:shd w:val="clear" w:color="auto" w:fill="FFF2CC" w:themeFill="accent4" w:themeFillTint="33"/>
          </w:tcPr>
          <w:p w14:paraId="0697A0AD"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30.60</w:t>
            </w:r>
          </w:p>
        </w:tc>
        <w:tc>
          <w:tcPr>
            <w:tcW w:w="1647" w:type="dxa"/>
            <w:gridSpan w:val="2"/>
            <w:tcBorders>
              <w:top w:val="single" w:sz="4" w:space="0" w:color="A5A5A5" w:themeColor="accent3"/>
              <w:bottom w:val="single" w:sz="4" w:space="0" w:color="A5A5A5" w:themeColor="accent3"/>
            </w:tcBorders>
            <w:shd w:val="clear" w:color="auto" w:fill="FFF2CC" w:themeFill="accent4" w:themeFillTint="33"/>
          </w:tcPr>
          <w:p w14:paraId="01FBBC5B"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693" w:type="dxa"/>
            <w:gridSpan w:val="2"/>
            <w:tcBorders>
              <w:top w:val="single" w:sz="4" w:space="0" w:color="A5A5A5" w:themeColor="accent3"/>
              <w:bottom w:val="single" w:sz="4" w:space="0" w:color="A5A5A5" w:themeColor="accent3"/>
            </w:tcBorders>
            <w:shd w:val="clear" w:color="auto" w:fill="FFF2CC" w:themeFill="accent4" w:themeFillTint="33"/>
          </w:tcPr>
          <w:p w14:paraId="3175A8AE"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tcBorders>
              <w:top w:val="single" w:sz="4" w:space="0" w:color="A5A5A5" w:themeColor="accent3"/>
              <w:bottom w:val="single" w:sz="4" w:space="0" w:color="A5A5A5" w:themeColor="accent3"/>
            </w:tcBorders>
            <w:shd w:val="clear" w:color="auto" w:fill="FFF2CC" w:themeFill="accent4" w:themeFillTint="33"/>
          </w:tcPr>
          <w:p w14:paraId="09D4E8D8"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tcBorders>
              <w:top w:val="single" w:sz="4" w:space="0" w:color="A5A5A5" w:themeColor="accent3"/>
              <w:bottom w:val="single" w:sz="4" w:space="0" w:color="A5A5A5" w:themeColor="accent3"/>
            </w:tcBorders>
            <w:shd w:val="clear" w:color="auto" w:fill="FFF2CC" w:themeFill="accent4" w:themeFillTint="33"/>
          </w:tcPr>
          <w:p w14:paraId="47F5517A"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349F04F0" w14:textId="77777777" w:rsidTr="00FE2182">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2159183D"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Tu et al.</w:t>
            </w:r>
          </w:p>
        </w:tc>
        <w:tc>
          <w:tcPr>
            <w:tcW w:w="1080" w:type="dxa"/>
            <w:shd w:val="clear" w:color="auto" w:fill="FFF2CC" w:themeFill="accent4" w:themeFillTint="33"/>
          </w:tcPr>
          <w:p w14:paraId="7203A669"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2023</w:t>
            </w:r>
          </w:p>
        </w:tc>
        <w:tc>
          <w:tcPr>
            <w:tcW w:w="1620" w:type="dxa"/>
            <w:shd w:val="clear" w:color="auto" w:fill="FFF2CC" w:themeFill="accent4" w:themeFillTint="33"/>
          </w:tcPr>
          <w:p w14:paraId="11140A93"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290</w:t>
            </w:r>
          </w:p>
        </w:tc>
        <w:tc>
          <w:tcPr>
            <w:tcW w:w="236" w:type="dxa"/>
            <w:shd w:val="clear" w:color="auto" w:fill="FFF2CC" w:themeFill="accent4" w:themeFillTint="33"/>
          </w:tcPr>
          <w:p w14:paraId="48E669C4"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4A745F2A"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123</w:t>
            </w:r>
          </w:p>
        </w:tc>
        <w:tc>
          <w:tcPr>
            <w:tcW w:w="1647" w:type="dxa"/>
            <w:gridSpan w:val="2"/>
            <w:shd w:val="clear" w:color="auto" w:fill="FFF2CC" w:themeFill="accent4" w:themeFillTint="33"/>
          </w:tcPr>
          <w:p w14:paraId="6D73BBBA"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25-29</w:t>
            </w:r>
          </w:p>
        </w:tc>
        <w:tc>
          <w:tcPr>
            <w:tcW w:w="693" w:type="dxa"/>
            <w:gridSpan w:val="2"/>
            <w:shd w:val="clear" w:color="auto" w:fill="FFF2CC" w:themeFill="accent4" w:themeFillTint="33"/>
          </w:tcPr>
          <w:p w14:paraId="0BF5B6E0"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6C755CDB"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shd w:val="clear" w:color="auto" w:fill="FFF2CC" w:themeFill="accent4" w:themeFillTint="33"/>
          </w:tcPr>
          <w:p w14:paraId="6D782136"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2144E28D" w14:textId="77777777" w:rsidTr="00FE2182">
        <w:trPr>
          <w:trHeight w:val="425"/>
        </w:trPr>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5A5A5" w:themeColor="accent3"/>
              <w:bottom w:val="single" w:sz="4" w:space="0" w:color="A5A5A5" w:themeColor="accent3"/>
            </w:tcBorders>
            <w:shd w:val="clear" w:color="auto" w:fill="FFF2CC" w:themeFill="accent4" w:themeFillTint="33"/>
          </w:tcPr>
          <w:p w14:paraId="538D2974"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Ulset &amp; Soest</w:t>
            </w:r>
          </w:p>
        </w:tc>
        <w:tc>
          <w:tcPr>
            <w:tcW w:w="1080" w:type="dxa"/>
            <w:tcBorders>
              <w:top w:val="single" w:sz="4" w:space="0" w:color="A5A5A5" w:themeColor="accent3"/>
              <w:bottom w:val="single" w:sz="4" w:space="0" w:color="A5A5A5" w:themeColor="accent3"/>
            </w:tcBorders>
            <w:shd w:val="clear" w:color="auto" w:fill="FFF2CC" w:themeFill="accent4" w:themeFillTint="33"/>
          </w:tcPr>
          <w:p w14:paraId="697C1ECE"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2022</w:t>
            </w:r>
          </w:p>
        </w:tc>
        <w:tc>
          <w:tcPr>
            <w:tcW w:w="1620" w:type="dxa"/>
            <w:tcBorders>
              <w:top w:val="single" w:sz="4" w:space="0" w:color="A5A5A5" w:themeColor="accent3"/>
              <w:bottom w:val="single" w:sz="4" w:space="0" w:color="A5A5A5" w:themeColor="accent3"/>
            </w:tcBorders>
            <w:shd w:val="clear" w:color="auto" w:fill="FFF2CC" w:themeFill="accent4" w:themeFillTint="33"/>
          </w:tcPr>
          <w:p w14:paraId="59B6B29B"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12,686</w:t>
            </w:r>
          </w:p>
        </w:tc>
        <w:tc>
          <w:tcPr>
            <w:tcW w:w="236" w:type="dxa"/>
            <w:tcBorders>
              <w:top w:val="single" w:sz="4" w:space="0" w:color="A5A5A5" w:themeColor="accent3"/>
              <w:bottom w:val="single" w:sz="4" w:space="0" w:color="A5A5A5" w:themeColor="accent3"/>
            </w:tcBorders>
            <w:shd w:val="clear" w:color="auto" w:fill="FFF2CC" w:themeFill="accent4" w:themeFillTint="33"/>
          </w:tcPr>
          <w:p w14:paraId="50EEC21E"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tcBorders>
              <w:top w:val="single" w:sz="4" w:space="0" w:color="A5A5A5" w:themeColor="accent3"/>
              <w:bottom w:val="single" w:sz="4" w:space="0" w:color="A5A5A5" w:themeColor="accent3"/>
            </w:tcBorders>
            <w:shd w:val="clear" w:color="auto" w:fill="FFF2CC" w:themeFill="accent4" w:themeFillTint="33"/>
          </w:tcPr>
          <w:p w14:paraId="7299E29F"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43.6</w:t>
            </w:r>
          </w:p>
        </w:tc>
        <w:tc>
          <w:tcPr>
            <w:tcW w:w="1647" w:type="dxa"/>
            <w:gridSpan w:val="2"/>
            <w:tcBorders>
              <w:top w:val="single" w:sz="4" w:space="0" w:color="A5A5A5" w:themeColor="accent3"/>
              <w:bottom w:val="single" w:sz="4" w:space="0" w:color="A5A5A5" w:themeColor="accent3"/>
            </w:tcBorders>
            <w:shd w:val="clear" w:color="auto" w:fill="FFF2CC" w:themeFill="accent4" w:themeFillTint="33"/>
          </w:tcPr>
          <w:p w14:paraId="1497D2EB"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693" w:type="dxa"/>
            <w:gridSpan w:val="2"/>
            <w:tcBorders>
              <w:top w:val="single" w:sz="4" w:space="0" w:color="A5A5A5" w:themeColor="accent3"/>
              <w:bottom w:val="single" w:sz="4" w:space="0" w:color="A5A5A5" w:themeColor="accent3"/>
            </w:tcBorders>
            <w:shd w:val="clear" w:color="auto" w:fill="FFF2CC" w:themeFill="accent4" w:themeFillTint="33"/>
          </w:tcPr>
          <w:p w14:paraId="1F833D3E"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tcBorders>
              <w:top w:val="single" w:sz="4" w:space="0" w:color="A5A5A5" w:themeColor="accent3"/>
              <w:bottom w:val="single" w:sz="4" w:space="0" w:color="A5A5A5" w:themeColor="accent3"/>
            </w:tcBorders>
            <w:shd w:val="clear" w:color="auto" w:fill="FFF2CC" w:themeFill="accent4" w:themeFillTint="33"/>
          </w:tcPr>
          <w:p w14:paraId="08D12C06"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tcBorders>
              <w:top w:val="single" w:sz="4" w:space="0" w:color="A5A5A5" w:themeColor="accent3"/>
              <w:bottom w:val="single" w:sz="4" w:space="0" w:color="A5A5A5" w:themeColor="accent3"/>
            </w:tcBorders>
            <w:shd w:val="clear" w:color="auto" w:fill="FFF2CC" w:themeFill="accent4" w:themeFillTint="33"/>
          </w:tcPr>
          <w:p w14:paraId="5B929401"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7DD4A6E3" w14:textId="77777777" w:rsidTr="00FE2182">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6AB3FC2F"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Vazquez et al.</w:t>
            </w:r>
          </w:p>
        </w:tc>
        <w:tc>
          <w:tcPr>
            <w:tcW w:w="1080" w:type="dxa"/>
            <w:shd w:val="clear" w:color="auto" w:fill="FFF2CC" w:themeFill="accent4" w:themeFillTint="33"/>
          </w:tcPr>
          <w:p w14:paraId="15DE836C"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2021</w:t>
            </w:r>
          </w:p>
        </w:tc>
        <w:tc>
          <w:tcPr>
            <w:tcW w:w="1620" w:type="dxa"/>
            <w:shd w:val="clear" w:color="auto" w:fill="FFF2CC" w:themeFill="accent4" w:themeFillTint="33"/>
          </w:tcPr>
          <w:p w14:paraId="146492BD"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1,951</w:t>
            </w:r>
          </w:p>
        </w:tc>
        <w:tc>
          <w:tcPr>
            <w:tcW w:w="236" w:type="dxa"/>
            <w:shd w:val="clear" w:color="auto" w:fill="FFF2CC" w:themeFill="accent4" w:themeFillTint="33"/>
          </w:tcPr>
          <w:p w14:paraId="715E2197"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433BA241"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918</w:t>
            </w:r>
          </w:p>
        </w:tc>
        <w:tc>
          <w:tcPr>
            <w:tcW w:w="1647" w:type="dxa"/>
            <w:gridSpan w:val="2"/>
            <w:shd w:val="clear" w:color="auto" w:fill="FFF2CC" w:themeFill="accent4" w:themeFillTint="33"/>
          </w:tcPr>
          <w:p w14:paraId="61CC6FF4"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45.16</w:t>
            </w:r>
          </w:p>
        </w:tc>
        <w:tc>
          <w:tcPr>
            <w:tcW w:w="693" w:type="dxa"/>
            <w:gridSpan w:val="2"/>
            <w:shd w:val="clear" w:color="auto" w:fill="FFF2CC" w:themeFill="accent4" w:themeFillTint="33"/>
          </w:tcPr>
          <w:p w14:paraId="7AEFC365"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5B27FF23"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shd w:val="clear" w:color="auto" w:fill="FFF2CC" w:themeFill="accent4" w:themeFillTint="33"/>
          </w:tcPr>
          <w:p w14:paraId="2873CEE3"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2833356F" w14:textId="77777777" w:rsidTr="00FE2182">
        <w:trPr>
          <w:trHeight w:val="425"/>
        </w:trPr>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5A5A5" w:themeColor="accent3"/>
              <w:bottom w:val="single" w:sz="4" w:space="0" w:color="A5A5A5" w:themeColor="accent3"/>
            </w:tcBorders>
            <w:shd w:val="clear" w:color="auto" w:fill="FFF2CC" w:themeFill="accent4" w:themeFillTint="33"/>
          </w:tcPr>
          <w:p w14:paraId="62135D28"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Wang et al.</w:t>
            </w:r>
          </w:p>
        </w:tc>
        <w:tc>
          <w:tcPr>
            <w:tcW w:w="1080" w:type="dxa"/>
            <w:tcBorders>
              <w:top w:val="single" w:sz="4" w:space="0" w:color="A5A5A5" w:themeColor="accent3"/>
              <w:bottom w:val="single" w:sz="4" w:space="0" w:color="A5A5A5" w:themeColor="accent3"/>
            </w:tcBorders>
            <w:shd w:val="clear" w:color="auto" w:fill="FFF2CC" w:themeFill="accent4" w:themeFillTint="33"/>
          </w:tcPr>
          <w:p w14:paraId="1BE9A9C4"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2023</w:t>
            </w:r>
          </w:p>
        </w:tc>
        <w:tc>
          <w:tcPr>
            <w:tcW w:w="1620" w:type="dxa"/>
            <w:tcBorders>
              <w:top w:val="single" w:sz="4" w:space="0" w:color="A5A5A5" w:themeColor="accent3"/>
              <w:bottom w:val="single" w:sz="4" w:space="0" w:color="A5A5A5" w:themeColor="accent3"/>
            </w:tcBorders>
            <w:shd w:val="clear" w:color="auto" w:fill="FFF2CC" w:themeFill="accent4" w:themeFillTint="33"/>
          </w:tcPr>
          <w:p w14:paraId="6E227CB2"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100</w:t>
            </w:r>
          </w:p>
        </w:tc>
        <w:tc>
          <w:tcPr>
            <w:tcW w:w="236" w:type="dxa"/>
            <w:tcBorders>
              <w:top w:val="single" w:sz="4" w:space="0" w:color="A5A5A5" w:themeColor="accent3"/>
              <w:bottom w:val="single" w:sz="4" w:space="0" w:color="A5A5A5" w:themeColor="accent3"/>
            </w:tcBorders>
            <w:shd w:val="clear" w:color="auto" w:fill="FFF2CC" w:themeFill="accent4" w:themeFillTint="33"/>
          </w:tcPr>
          <w:p w14:paraId="3C16B738"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tcBorders>
              <w:top w:val="single" w:sz="4" w:space="0" w:color="A5A5A5" w:themeColor="accent3"/>
              <w:bottom w:val="single" w:sz="4" w:space="0" w:color="A5A5A5" w:themeColor="accent3"/>
            </w:tcBorders>
            <w:shd w:val="clear" w:color="auto" w:fill="FFF2CC" w:themeFill="accent4" w:themeFillTint="33"/>
          </w:tcPr>
          <w:p w14:paraId="4E7FB13D"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1647" w:type="dxa"/>
            <w:gridSpan w:val="2"/>
            <w:tcBorders>
              <w:top w:val="single" w:sz="4" w:space="0" w:color="A5A5A5" w:themeColor="accent3"/>
              <w:bottom w:val="single" w:sz="4" w:space="0" w:color="A5A5A5" w:themeColor="accent3"/>
            </w:tcBorders>
            <w:shd w:val="clear" w:color="auto" w:fill="FFF2CC" w:themeFill="accent4" w:themeFillTint="33"/>
          </w:tcPr>
          <w:p w14:paraId="13BF5F75"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22.42</w:t>
            </w:r>
          </w:p>
        </w:tc>
        <w:tc>
          <w:tcPr>
            <w:tcW w:w="693" w:type="dxa"/>
            <w:gridSpan w:val="2"/>
            <w:tcBorders>
              <w:top w:val="single" w:sz="4" w:space="0" w:color="A5A5A5" w:themeColor="accent3"/>
              <w:bottom w:val="single" w:sz="4" w:space="0" w:color="A5A5A5" w:themeColor="accent3"/>
            </w:tcBorders>
            <w:shd w:val="clear" w:color="auto" w:fill="FFF2CC" w:themeFill="accent4" w:themeFillTint="33"/>
          </w:tcPr>
          <w:p w14:paraId="2FBDCD5E"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tcBorders>
              <w:top w:val="single" w:sz="4" w:space="0" w:color="A5A5A5" w:themeColor="accent3"/>
              <w:bottom w:val="single" w:sz="4" w:space="0" w:color="A5A5A5" w:themeColor="accent3"/>
            </w:tcBorders>
            <w:shd w:val="clear" w:color="auto" w:fill="FFF2CC" w:themeFill="accent4" w:themeFillTint="33"/>
          </w:tcPr>
          <w:p w14:paraId="1F7C5C07"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tcBorders>
              <w:top w:val="single" w:sz="4" w:space="0" w:color="A5A5A5" w:themeColor="accent3"/>
              <w:bottom w:val="single" w:sz="4" w:space="0" w:color="A5A5A5" w:themeColor="accent3"/>
            </w:tcBorders>
            <w:shd w:val="clear" w:color="auto" w:fill="FFF2CC" w:themeFill="accent4" w:themeFillTint="33"/>
          </w:tcPr>
          <w:p w14:paraId="00E339F6"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1FB77655" w14:textId="77777777" w:rsidTr="00FE2182">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4F95BD77"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Willey et al.</w:t>
            </w:r>
          </w:p>
        </w:tc>
        <w:tc>
          <w:tcPr>
            <w:tcW w:w="1080" w:type="dxa"/>
            <w:shd w:val="clear" w:color="auto" w:fill="FFF2CC" w:themeFill="accent4" w:themeFillTint="33"/>
          </w:tcPr>
          <w:p w14:paraId="3E9250EA"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2022</w:t>
            </w:r>
          </w:p>
        </w:tc>
        <w:tc>
          <w:tcPr>
            <w:tcW w:w="1620" w:type="dxa"/>
            <w:shd w:val="clear" w:color="auto" w:fill="FFF2CC" w:themeFill="accent4" w:themeFillTint="33"/>
          </w:tcPr>
          <w:p w14:paraId="0E36F887"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176</w:t>
            </w:r>
          </w:p>
        </w:tc>
        <w:tc>
          <w:tcPr>
            <w:tcW w:w="236" w:type="dxa"/>
            <w:shd w:val="clear" w:color="auto" w:fill="FFF2CC" w:themeFill="accent4" w:themeFillTint="33"/>
          </w:tcPr>
          <w:p w14:paraId="6DE90C83"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2091E3A5"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74</w:t>
            </w:r>
          </w:p>
        </w:tc>
        <w:tc>
          <w:tcPr>
            <w:tcW w:w="1647" w:type="dxa"/>
            <w:gridSpan w:val="2"/>
            <w:shd w:val="clear" w:color="auto" w:fill="FFF2CC" w:themeFill="accent4" w:themeFillTint="33"/>
          </w:tcPr>
          <w:p w14:paraId="17D6F3B5"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76.3</w:t>
            </w:r>
          </w:p>
        </w:tc>
        <w:tc>
          <w:tcPr>
            <w:tcW w:w="693" w:type="dxa"/>
            <w:gridSpan w:val="2"/>
            <w:shd w:val="clear" w:color="auto" w:fill="FFF2CC" w:themeFill="accent4" w:themeFillTint="33"/>
          </w:tcPr>
          <w:p w14:paraId="2C501429"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17224595"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shd w:val="clear" w:color="auto" w:fill="FFF2CC" w:themeFill="accent4" w:themeFillTint="33"/>
          </w:tcPr>
          <w:p w14:paraId="18D4330F"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6F4D2DB6" w14:textId="77777777" w:rsidTr="00FE2182">
        <w:trPr>
          <w:trHeight w:val="425"/>
        </w:trPr>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5A5A5" w:themeColor="accent3"/>
              <w:bottom w:val="single" w:sz="4" w:space="0" w:color="A5A5A5" w:themeColor="accent3"/>
            </w:tcBorders>
            <w:shd w:val="clear" w:color="auto" w:fill="FFF2CC" w:themeFill="accent4" w:themeFillTint="33"/>
          </w:tcPr>
          <w:p w14:paraId="5C4350FA"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Yao et al.</w:t>
            </w:r>
          </w:p>
        </w:tc>
        <w:tc>
          <w:tcPr>
            <w:tcW w:w="1080" w:type="dxa"/>
            <w:tcBorders>
              <w:top w:val="single" w:sz="4" w:space="0" w:color="A5A5A5" w:themeColor="accent3"/>
              <w:bottom w:val="single" w:sz="4" w:space="0" w:color="A5A5A5" w:themeColor="accent3"/>
            </w:tcBorders>
            <w:shd w:val="clear" w:color="auto" w:fill="FFF2CC" w:themeFill="accent4" w:themeFillTint="33"/>
          </w:tcPr>
          <w:p w14:paraId="1D866635"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2023</w:t>
            </w:r>
          </w:p>
        </w:tc>
        <w:tc>
          <w:tcPr>
            <w:tcW w:w="1620" w:type="dxa"/>
            <w:tcBorders>
              <w:top w:val="single" w:sz="4" w:space="0" w:color="A5A5A5" w:themeColor="accent3"/>
              <w:bottom w:val="single" w:sz="4" w:space="0" w:color="A5A5A5" w:themeColor="accent3"/>
            </w:tcBorders>
            <w:shd w:val="clear" w:color="auto" w:fill="FFF2CC" w:themeFill="accent4" w:themeFillTint="33"/>
          </w:tcPr>
          <w:p w14:paraId="480BBB7F"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1,512</w:t>
            </w:r>
          </w:p>
        </w:tc>
        <w:tc>
          <w:tcPr>
            <w:tcW w:w="236" w:type="dxa"/>
            <w:tcBorders>
              <w:top w:val="single" w:sz="4" w:space="0" w:color="A5A5A5" w:themeColor="accent3"/>
              <w:bottom w:val="single" w:sz="4" w:space="0" w:color="A5A5A5" w:themeColor="accent3"/>
            </w:tcBorders>
            <w:shd w:val="clear" w:color="auto" w:fill="FFF2CC" w:themeFill="accent4" w:themeFillTint="33"/>
          </w:tcPr>
          <w:p w14:paraId="0524D27A"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tcBorders>
              <w:top w:val="single" w:sz="4" w:space="0" w:color="A5A5A5" w:themeColor="accent3"/>
              <w:bottom w:val="single" w:sz="4" w:space="0" w:color="A5A5A5" w:themeColor="accent3"/>
            </w:tcBorders>
            <w:shd w:val="clear" w:color="auto" w:fill="FFF2CC" w:themeFill="accent4" w:themeFillTint="33"/>
          </w:tcPr>
          <w:p w14:paraId="70AB55E7"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6.20</w:t>
            </w:r>
          </w:p>
        </w:tc>
        <w:tc>
          <w:tcPr>
            <w:tcW w:w="1647" w:type="dxa"/>
            <w:gridSpan w:val="2"/>
            <w:tcBorders>
              <w:top w:val="single" w:sz="4" w:space="0" w:color="A5A5A5" w:themeColor="accent3"/>
              <w:bottom w:val="single" w:sz="4" w:space="0" w:color="A5A5A5" w:themeColor="accent3"/>
            </w:tcBorders>
            <w:shd w:val="clear" w:color="auto" w:fill="FFF2CC" w:themeFill="accent4" w:themeFillTint="33"/>
          </w:tcPr>
          <w:p w14:paraId="780B78F9"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32.46</w:t>
            </w:r>
          </w:p>
        </w:tc>
        <w:tc>
          <w:tcPr>
            <w:tcW w:w="693" w:type="dxa"/>
            <w:gridSpan w:val="2"/>
            <w:tcBorders>
              <w:top w:val="single" w:sz="4" w:space="0" w:color="A5A5A5" w:themeColor="accent3"/>
              <w:bottom w:val="single" w:sz="4" w:space="0" w:color="A5A5A5" w:themeColor="accent3"/>
            </w:tcBorders>
            <w:shd w:val="clear" w:color="auto" w:fill="FFF2CC" w:themeFill="accent4" w:themeFillTint="33"/>
          </w:tcPr>
          <w:p w14:paraId="6B2CE49C"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tcBorders>
              <w:top w:val="single" w:sz="4" w:space="0" w:color="A5A5A5" w:themeColor="accent3"/>
              <w:bottom w:val="single" w:sz="4" w:space="0" w:color="A5A5A5" w:themeColor="accent3"/>
            </w:tcBorders>
            <w:shd w:val="clear" w:color="auto" w:fill="FFF2CC" w:themeFill="accent4" w:themeFillTint="33"/>
          </w:tcPr>
          <w:p w14:paraId="344B3420"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tcBorders>
              <w:top w:val="single" w:sz="4" w:space="0" w:color="A5A5A5" w:themeColor="accent3"/>
              <w:bottom w:val="single" w:sz="4" w:space="0" w:color="A5A5A5" w:themeColor="accent3"/>
            </w:tcBorders>
            <w:shd w:val="clear" w:color="auto" w:fill="FFF2CC" w:themeFill="accent4" w:themeFillTint="33"/>
          </w:tcPr>
          <w:p w14:paraId="441B886A"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781EB6D3" w14:textId="77777777" w:rsidTr="00FE2182">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7EDF8BD6"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Yeung et al.</w:t>
            </w:r>
          </w:p>
        </w:tc>
        <w:tc>
          <w:tcPr>
            <w:tcW w:w="1080" w:type="dxa"/>
            <w:shd w:val="clear" w:color="auto" w:fill="FFF2CC" w:themeFill="accent4" w:themeFillTint="33"/>
          </w:tcPr>
          <w:p w14:paraId="61048029"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2022</w:t>
            </w:r>
          </w:p>
        </w:tc>
        <w:tc>
          <w:tcPr>
            <w:tcW w:w="1620" w:type="dxa"/>
            <w:shd w:val="clear" w:color="auto" w:fill="FFF2CC" w:themeFill="accent4" w:themeFillTint="33"/>
          </w:tcPr>
          <w:p w14:paraId="04B582A2"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1,510</w:t>
            </w:r>
          </w:p>
        </w:tc>
        <w:tc>
          <w:tcPr>
            <w:tcW w:w="236" w:type="dxa"/>
            <w:shd w:val="clear" w:color="auto" w:fill="FFF2CC" w:themeFill="accent4" w:themeFillTint="33"/>
          </w:tcPr>
          <w:p w14:paraId="42613D3E"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27775CCD"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1647" w:type="dxa"/>
            <w:gridSpan w:val="2"/>
            <w:shd w:val="clear" w:color="auto" w:fill="FFF2CC" w:themeFill="accent4" w:themeFillTint="33"/>
          </w:tcPr>
          <w:p w14:paraId="292FDFD1"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36.8</w:t>
            </w:r>
          </w:p>
        </w:tc>
        <w:tc>
          <w:tcPr>
            <w:tcW w:w="693" w:type="dxa"/>
            <w:gridSpan w:val="2"/>
            <w:shd w:val="clear" w:color="auto" w:fill="FFF2CC" w:themeFill="accent4" w:themeFillTint="33"/>
          </w:tcPr>
          <w:p w14:paraId="2CAA295F"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1701F030"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September 20</w:t>
            </w:r>
            <w:r>
              <w:rPr>
                <w:rFonts w:ascii="Times New Roman" w:eastAsia="Calibri" w:hAnsi="Times New Roman" w:cs="Times New Roman"/>
                <w:sz w:val="18"/>
                <w:szCs w:val="18"/>
                <w:vertAlign w:val="superscript"/>
              </w:rPr>
              <w:t>th</w:t>
            </w:r>
            <w:r>
              <w:rPr>
                <w:rFonts w:ascii="Times New Roman" w:eastAsia="Calibri" w:hAnsi="Times New Roman" w:cs="Times New Roman"/>
                <w:sz w:val="18"/>
                <w:szCs w:val="18"/>
              </w:rPr>
              <w:t xml:space="preserve"> </w:t>
            </w:r>
          </w:p>
        </w:tc>
        <w:tc>
          <w:tcPr>
            <w:tcW w:w="929" w:type="dxa"/>
            <w:shd w:val="clear" w:color="auto" w:fill="FFF2CC" w:themeFill="accent4" w:themeFillTint="33"/>
          </w:tcPr>
          <w:p w14:paraId="406830A3"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1E11845C" w14:textId="77777777" w:rsidTr="00FE2182">
        <w:trPr>
          <w:trHeight w:val="425"/>
        </w:trPr>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5A5A5" w:themeColor="accent3"/>
              <w:bottom w:val="single" w:sz="4" w:space="0" w:color="A5A5A5" w:themeColor="accent3"/>
            </w:tcBorders>
            <w:shd w:val="clear" w:color="auto" w:fill="FFF2CC" w:themeFill="accent4" w:themeFillTint="33"/>
          </w:tcPr>
          <w:p w14:paraId="4D58C625"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 xml:space="preserve">Yildiz </w:t>
            </w:r>
          </w:p>
        </w:tc>
        <w:tc>
          <w:tcPr>
            <w:tcW w:w="1080" w:type="dxa"/>
            <w:tcBorders>
              <w:top w:val="single" w:sz="4" w:space="0" w:color="A5A5A5" w:themeColor="accent3"/>
              <w:bottom w:val="single" w:sz="4" w:space="0" w:color="A5A5A5" w:themeColor="accent3"/>
            </w:tcBorders>
            <w:shd w:val="clear" w:color="auto" w:fill="FFF2CC" w:themeFill="accent4" w:themeFillTint="33"/>
          </w:tcPr>
          <w:p w14:paraId="61B65F44"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2021</w:t>
            </w:r>
          </w:p>
        </w:tc>
        <w:tc>
          <w:tcPr>
            <w:tcW w:w="1620" w:type="dxa"/>
            <w:tcBorders>
              <w:top w:val="single" w:sz="4" w:space="0" w:color="A5A5A5" w:themeColor="accent3"/>
              <w:bottom w:val="single" w:sz="4" w:space="0" w:color="A5A5A5" w:themeColor="accent3"/>
            </w:tcBorders>
            <w:shd w:val="clear" w:color="auto" w:fill="FFF2CC" w:themeFill="accent4" w:themeFillTint="33"/>
          </w:tcPr>
          <w:p w14:paraId="2C71AE23"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292</w:t>
            </w:r>
          </w:p>
        </w:tc>
        <w:tc>
          <w:tcPr>
            <w:tcW w:w="236" w:type="dxa"/>
            <w:tcBorders>
              <w:top w:val="single" w:sz="4" w:space="0" w:color="A5A5A5" w:themeColor="accent3"/>
              <w:bottom w:val="single" w:sz="4" w:space="0" w:color="A5A5A5" w:themeColor="accent3"/>
            </w:tcBorders>
            <w:shd w:val="clear" w:color="auto" w:fill="FFF2CC" w:themeFill="accent4" w:themeFillTint="33"/>
          </w:tcPr>
          <w:p w14:paraId="203246EA"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tcBorders>
              <w:top w:val="single" w:sz="4" w:space="0" w:color="A5A5A5" w:themeColor="accent3"/>
              <w:bottom w:val="single" w:sz="4" w:space="0" w:color="A5A5A5" w:themeColor="accent3"/>
            </w:tcBorders>
            <w:shd w:val="clear" w:color="auto" w:fill="FFF2CC" w:themeFill="accent4" w:themeFillTint="33"/>
          </w:tcPr>
          <w:p w14:paraId="43D73C73"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63</w:t>
            </w:r>
          </w:p>
        </w:tc>
        <w:tc>
          <w:tcPr>
            <w:tcW w:w="1647" w:type="dxa"/>
            <w:gridSpan w:val="2"/>
            <w:tcBorders>
              <w:top w:val="single" w:sz="4" w:space="0" w:color="A5A5A5" w:themeColor="accent3"/>
              <w:bottom w:val="single" w:sz="4" w:space="0" w:color="A5A5A5" w:themeColor="accent3"/>
            </w:tcBorders>
            <w:shd w:val="clear" w:color="auto" w:fill="FFF2CC" w:themeFill="accent4" w:themeFillTint="33"/>
          </w:tcPr>
          <w:p w14:paraId="3336DF85"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21.20</w:t>
            </w:r>
          </w:p>
        </w:tc>
        <w:tc>
          <w:tcPr>
            <w:tcW w:w="693" w:type="dxa"/>
            <w:gridSpan w:val="2"/>
            <w:tcBorders>
              <w:top w:val="single" w:sz="4" w:space="0" w:color="A5A5A5" w:themeColor="accent3"/>
              <w:bottom w:val="single" w:sz="4" w:space="0" w:color="A5A5A5" w:themeColor="accent3"/>
            </w:tcBorders>
            <w:shd w:val="clear" w:color="auto" w:fill="FFF2CC" w:themeFill="accent4" w:themeFillTint="33"/>
          </w:tcPr>
          <w:p w14:paraId="5B29BFB1"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tcBorders>
              <w:top w:val="single" w:sz="4" w:space="0" w:color="A5A5A5" w:themeColor="accent3"/>
              <w:bottom w:val="single" w:sz="4" w:space="0" w:color="A5A5A5" w:themeColor="accent3"/>
            </w:tcBorders>
            <w:shd w:val="clear" w:color="auto" w:fill="FFF2CC" w:themeFill="accent4" w:themeFillTint="33"/>
          </w:tcPr>
          <w:p w14:paraId="6BABC2FD"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tcBorders>
              <w:top w:val="single" w:sz="4" w:space="0" w:color="A5A5A5" w:themeColor="accent3"/>
              <w:bottom w:val="single" w:sz="4" w:space="0" w:color="A5A5A5" w:themeColor="accent3"/>
            </w:tcBorders>
            <w:shd w:val="clear" w:color="auto" w:fill="FFF2CC" w:themeFill="accent4" w:themeFillTint="33"/>
          </w:tcPr>
          <w:p w14:paraId="37644E02"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584D7E26" w14:textId="77777777" w:rsidTr="00FE2182">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210F8AE6"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Zhai et al.</w:t>
            </w:r>
          </w:p>
        </w:tc>
        <w:tc>
          <w:tcPr>
            <w:tcW w:w="1080" w:type="dxa"/>
            <w:shd w:val="clear" w:color="auto" w:fill="FFF2CC" w:themeFill="accent4" w:themeFillTint="33"/>
          </w:tcPr>
          <w:p w14:paraId="6C506C59"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2021</w:t>
            </w:r>
          </w:p>
        </w:tc>
        <w:tc>
          <w:tcPr>
            <w:tcW w:w="1620" w:type="dxa"/>
            <w:shd w:val="clear" w:color="auto" w:fill="FFF2CC" w:themeFill="accent4" w:themeFillTint="33"/>
          </w:tcPr>
          <w:p w14:paraId="64598785"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423</w:t>
            </w:r>
          </w:p>
        </w:tc>
        <w:tc>
          <w:tcPr>
            <w:tcW w:w="236" w:type="dxa"/>
            <w:shd w:val="clear" w:color="auto" w:fill="FFF2CC" w:themeFill="accent4" w:themeFillTint="33"/>
          </w:tcPr>
          <w:p w14:paraId="59B0D673"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701FF183"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157</w:t>
            </w:r>
          </w:p>
        </w:tc>
        <w:tc>
          <w:tcPr>
            <w:tcW w:w="1647" w:type="dxa"/>
            <w:gridSpan w:val="2"/>
            <w:shd w:val="clear" w:color="auto" w:fill="FFF2CC" w:themeFill="accent4" w:themeFillTint="33"/>
          </w:tcPr>
          <w:p w14:paraId="14811279"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24.96</w:t>
            </w:r>
          </w:p>
        </w:tc>
        <w:tc>
          <w:tcPr>
            <w:tcW w:w="693" w:type="dxa"/>
            <w:gridSpan w:val="2"/>
            <w:shd w:val="clear" w:color="auto" w:fill="FFF2CC" w:themeFill="accent4" w:themeFillTint="33"/>
          </w:tcPr>
          <w:p w14:paraId="36AE6461"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5B4DAE76"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shd w:val="clear" w:color="auto" w:fill="FFF2CC" w:themeFill="accent4" w:themeFillTint="33"/>
          </w:tcPr>
          <w:p w14:paraId="4E2ABACF"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3E2A5B32" w14:textId="77777777" w:rsidTr="00FE2182">
        <w:trPr>
          <w:trHeight w:val="425"/>
        </w:trPr>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5A5A5" w:themeColor="accent3"/>
              <w:bottom w:val="single" w:sz="4" w:space="0" w:color="A5A5A5" w:themeColor="accent3"/>
            </w:tcBorders>
            <w:shd w:val="clear" w:color="auto" w:fill="FFF2CC" w:themeFill="accent4" w:themeFillTint="33"/>
          </w:tcPr>
          <w:p w14:paraId="2FED67AD"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Zhang et al.</w:t>
            </w:r>
          </w:p>
        </w:tc>
        <w:tc>
          <w:tcPr>
            <w:tcW w:w="1080" w:type="dxa"/>
            <w:tcBorders>
              <w:top w:val="single" w:sz="4" w:space="0" w:color="A5A5A5" w:themeColor="accent3"/>
              <w:bottom w:val="single" w:sz="4" w:space="0" w:color="A5A5A5" w:themeColor="accent3"/>
            </w:tcBorders>
            <w:shd w:val="clear" w:color="auto" w:fill="FFF2CC" w:themeFill="accent4" w:themeFillTint="33"/>
          </w:tcPr>
          <w:p w14:paraId="41AF1297"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2021</w:t>
            </w:r>
          </w:p>
        </w:tc>
        <w:tc>
          <w:tcPr>
            <w:tcW w:w="1620" w:type="dxa"/>
            <w:tcBorders>
              <w:top w:val="single" w:sz="4" w:space="0" w:color="A5A5A5" w:themeColor="accent3"/>
              <w:bottom w:val="single" w:sz="4" w:space="0" w:color="A5A5A5" w:themeColor="accent3"/>
            </w:tcBorders>
            <w:shd w:val="clear" w:color="auto" w:fill="FFF2CC" w:themeFill="accent4" w:themeFillTint="33"/>
          </w:tcPr>
          <w:p w14:paraId="74691447"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1,790</w:t>
            </w:r>
          </w:p>
        </w:tc>
        <w:tc>
          <w:tcPr>
            <w:tcW w:w="236" w:type="dxa"/>
            <w:tcBorders>
              <w:top w:val="single" w:sz="4" w:space="0" w:color="A5A5A5" w:themeColor="accent3"/>
              <w:bottom w:val="single" w:sz="4" w:space="0" w:color="A5A5A5" w:themeColor="accent3"/>
            </w:tcBorders>
            <w:shd w:val="clear" w:color="auto" w:fill="FFF2CC" w:themeFill="accent4" w:themeFillTint="33"/>
          </w:tcPr>
          <w:p w14:paraId="7E3BD76F"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tcBorders>
              <w:top w:val="single" w:sz="4" w:space="0" w:color="A5A5A5" w:themeColor="accent3"/>
              <w:bottom w:val="single" w:sz="4" w:space="0" w:color="A5A5A5" w:themeColor="accent3"/>
            </w:tcBorders>
            <w:shd w:val="clear" w:color="auto" w:fill="FFF2CC" w:themeFill="accent4" w:themeFillTint="33"/>
          </w:tcPr>
          <w:p w14:paraId="58C4B00A"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11</w:t>
            </w:r>
          </w:p>
        </w:tc>
        <w:tc>
          <w:tcPr>
            <w:tcW w:w="1647" w:type="dxa"/>
            <w:gridSpan w:val="2"/>
            <w:tcBorders>
              <w:top w:val="single" w:sz="4" w:space="0" w:color="A5A5A5" w:themeColor="accent3"/>
              <w:bottom w:val="single" w:sz="4" w:space="0" w:color="A5A5A5" w:themeColor="accent3"/>
            </w:tcBorders>
            <w:shd w:val="clear" w:color="auto" w:fill="FFF2CC" w:themeFill="accent4" w:themeFillTint="33"/>
          </w:tcPr>
          <w:p w14:paraId="0CA24D12"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693" w:type="dxa"/>
            <w:gridSpan w:val="2"/>
            <w:tcBorders>
              <w:top w:val="single" w:sz="4" w:space="0" w:color="A5A5A5" w:themeColor="accent3"/>
              <w:bottom w:val="single" w:sz="4" w:space="0" w:color="A5A5A5" w:themeColor="accent3"/>
            </w:tcBorders>
            <w:shd w:val="clear" w:color="auto" w:fill="FFF2CC" w:themeFill="accent4" w:themeFillTint="33"/>
          </w:tcPr>
          <w:p w14:paraId="4973726C"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tcBorders>
              <w:top w:val="single" w:sz="4" w:space="0" w:color="A5A5A5" w:themeColor="accent3"/>
              <w:bottom w:val="single" w:sz="4" w:space="0" w:color="A5A5A5" w:themeColor="accent3"/>
            </w:tcBorders>
            <w:shd w:val="clear" w:color="auto" w:fill="FFF2CC" w:themeFill="accent4" w:themeFillTint="33"/>
          </w:tcPr>
          <w:p w14:paraId="6CF96CA1"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n/a</w:t>
            </w:r>
          </w:p>
        </w:tc>
        <w:tc>
          <w:tcPr>
            <w:tcW w:w="929" w:type="dxa"/>
            <w:tcBorders>
              <w:top w:val="single" w:sz="4" w:space="0" w:color="A5A5A5" w:themeColor="accent3"/>
              <w:bottom w:val="single" w:sz="4" w:space="0" w:color="A5A5A5" w:themeColor="accent3"/>
            </w:tcBorders>
            <w:shd w:val="clear" w:color="auto" w:fill="FFF2CC" w:themeFill="accent4" w:themeFillTint="33"/>
          </w:tcPr>
          <w:p w14:paraId="37C93CB2"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FE2182" w14:paraId="470DE27E" w14:textId="77777777" w:rsidTr="00FE2182">
        <w:trPr>
          <w:trHeight w:val="439"/>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79F96188" w14:textId="77777777" w:rsidR="00FE2182" w:rsidRDefault="00E81BC5">
            <w:pPr>
              <w:rPr>
                <w:rFonts w:ascii="Times New Roman" w:eastAsia="Calibri" w:hAnsi="Times New Roman" w:cs="Times New Roman"/>
                <w:sz w:val="18"/>
                <w:szCs w:val="18"/>
              </w:rPr>
            </w:pPr>
            <w:r>
              <w:rPr>
                <w:rFonts w:ascii="Times New Roman" w:eastAsia="Calibri" w:hAnsi="Times New Roman" w:cs="Times New Roman"/>
                <w:b w:val="0"/>
                <w:bCs w:val="0"/>
                <w:sz w:val="18"/>
                <w:szCs w:val="18"/>
              </w:rPr>
              <w:t>Zhou et al.</w:t>
            </w:r>
          </w:p>
        </w:tc>
        <w:tc>
          <w:tcPr>
            <w:tcW w:w="1080" w:type="dxa"/>
            <w:shd w:val="clear" w:color="auto" w:fill="FFF2CC" w:themeFill="accent4" w:themeFillTint="33"/>
          </w:tcPr>
          <w:p w14:paraId="6F1F8C79"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2020</w:t>
            </w:r>
          </w:p>
        </w:tc>
        <w:tc>
          <w:tcPr>
            <w:tcW w:w="1620" w:type="dxa"/>
            <w:shd w:val="clear" w:color="auto" w:fill="FFF2CC" w:themeFill="accent4" w:themeFillTint="33"/>
          </w:tcPr>
          <w:p w14:paraId="285CF7B8" w14:textId="77777777" w:rsidR="00FE2182" w:rsidRDefault="00E81BC5">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1,021</w:t>
            </w:r>
          </w:p>
        </w:tc>
        <w:tc>
          <w:tcPr>
            <w:tcW w:w="236" w:type="dxa"/>
            <w:shd w:val="clear" w:color="auto" w:fill="FFF2CC" w:themeFill="accent4" w:themeFillTint="33"/>
          </w:tcPr>
          <w:p w14:paraId="119807C4"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106EAD58"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47.31</w:t>
            </w:r>
          </w:p>
        </w:tc>
        <w:tc>
          <w:tcPr>
            <w:tcW w:w="1647" w:type="dxa"/>
            <w:gridSpan w:val="2"/>
            <w:shd w:val="clear" w:color="auto" w:fill="FFF2CC" w:themeFill="accent4" w:themeFillTint="33"/>
          </w:tcPr>
          <w:p w14:paraId="00FCB2DC"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45.3</w:t>
            </w:r>
          </w:p>
        </w:tc>
        <w:tc>
          <w:tcPr>
            <w:tcW w:w="693" w:type="dxa"/>
            <w:gridSpan w:val="2"/>
            <w:shd w:val="clear" w:color="auto" w:fill="FFF2CC" w:themeFill="accent4" w:themeFillTint="33"/>
          </w:tcPr>
          <w:p w14:paraId="796643A3"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633DBA60" w14:textId="77777777" w:rsidR="00FE2182" w:rsidRDefault="00E81BC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Pr>
                <w:rFonts w:ascii="Times New Roman" w:eastAsia="Calibri" w:hAnsi="Times New Roman" w:cs="Times New Roman"/>
                <w:sz w:val="18"/>
                <w:szCs w:val="18"/>
              </w:rPr>
              <w:t>5/4-5/8, 5/18-5/22</w:t>
            </w:r>
          </w:p>
        </w:tc>
        <w:tc>
          <w:tcPr>
            <w:tcW w:w="929" w:type="dxa"/>
            <w:shd w:val="clear" w:color="auto" w:fill="FFF2CC" w:themeFill="accent4" w:themeFillTint="33"/>
          </w:tcPr>
          <w:p w14:paraId="5223EB7C" w14:textId="77777777" w:rsidR="00FE2182" w:rsidRDefault="00FE2182">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bl>
    <w:p w14:paraId="7AB6CB92" w14:textId="77777777" w:rsidR="00FE2182" w:rsidRDefault="00FE2182">
      <w:pPr>
        <w:spacing w:after="0" w:line="480" w:lineRule="auto"/>
        <w:rPr>
          <w:rFonts w:ascii="Times New Roman" w:hAnsi="Times New Roman" w:cs="Times New Roman"/>
          <w:b/>
          <w:bCs/>
          <w:sz w:val="18"/>
          <w:szCs w:val="18"/>
        </w:rPr>
      </w:pPr>
    </w:p>
    <w:p w14:paraId="51AC8B09" w14:textId="77777777" w:rsidR="00FE2182" w:rsidRDefault="00FE2182">
      <w:pPr>
        <w:spacing w:after="0" w:line="480" w:lineRule="auto"/>
        <w:rPr>
          <w:rFonts w:ascii="Times New Roman" w:hAnsi="Times New Roman" w:cs="Times New Roman"/>
          <w:b/>
          <w:bCs/>
          <w:sz w:val="18"/>
          <w:szCs w:val="18"/>
        </w:rPr>
      </w:pPr>
    </w:p>
    <w:p w14:paraId="635EC0CB" w14:textId="77777777" w:rsidR="00FE2182" w:rsidRDefault="00E81BC5">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Table 2: Statistical result of Main Analysis</w:t>
      </w:r>
    </w:p>
    <w:p w14:paraId="4517147F" w14:textId="77777777" w:rsidR="00FE2182" w:rsidRDefault="00E81BC5">
      <w:pPr>
        <w:spacing w:after="0" w:line="480" w:lineRule="auto"/>
        <w:jc w:val="center"/>
        <w:rPr>
          <w:rFonts w:ascii="Times New Roman" w:hAnsi="Times New Roman" w:cs="Times New Roman"/>
          <w:b/>
          <w:bCs/>
          <w:sz w:val="24"/>
          <w:szCs w:val="24"/>
        </w:rPr>
      </w:pPr>
      <w:r>
        <w:rPr>
          <w:noProof/>
          <w:lang w:eastAsia="zh-CN"/>
        </w:rPr>
        <w:drawing>
          <wp:inline distT="0" distB="0" distL="0" distR="0" wp14:anchorId="42A4923A" wp14:editId="3E8AA0D3">
            <wp:extent cx="5943600" cy="949960"/>
            <wp:effectExtent l="0" t="0" r="0" b="0"/>
            <wp:docPr id="2" name="Picture 9"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A table with numbers and symbols&#10;&#10;Description automatically generated"/>
                    <pic:cNvPicPr>
                      <a:picLocks noChangeAspect="1" noChangeArrowheads="1"/>
                    </pic:cNvPicPr>
                  </pic:nvPicPr>
                  <pic:blipFill>
                    <a:blip r:embed="rId36"/>
                    <a:stretch>
                      <a:fillRect/>
                    </a:stretch>
                  </pic:blipFill>
                  <pic:spPr>
                    <a:xfrm>
                      <a:off x="0" y="0"/>
                      <a:ext cx="5943600" cy="949960"/>
                    </a:xfrm>
                    <a:prstGeom prst="rect">
                      <a:avLst/>
                    </a:prstGeom>
                  </pic:spPr>
                </pic:pic>
              </a:graphicData>
            </a:graphic>
          </wp:inline>
        </w:drawing>
      </w:r>
    </w:p>
    <w:p w14:paraId="217A236E" w14:textId="77777777" w:rsidR="00FE2182" w:rsidRDefault="00E81BC5">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Figure 2 : Forest Plot of Main Analysis</w:t>
      </w:r>
    </w:p>
    <w:p w14:paraId="65ADFDE3" w14:textId="77777777" w:rsidR="00FE2182" w:rsidRDefault="00E81BC5">
      <w:pPr>
        <w:spacing w:after="0" w:line="480" w:lineRule="auto"/>
        <w:jc w:val="center"/>
        <w:rPr>
          <w:rFonts w:ascii="Times New Roman" w:hAnsi="Times New Roman" w:cs="Times New Roman"/>
          <w:b/>
          <w:bCs/>
          <w:sz w:val="24"/>
          <w:szCs w:val="24"/>
        </w:rPr>
      </w:pPr>
      <w:r>
        <w:rPr>
          <w:noProof/>
          <w:lang w:eastAsia="zh-CN"/>
        </w:rPr>
        <w:drawing>
          <wp:inline distT="0" distB="0" distL="0" distR="0" wp14:anchorId="67488BC0" wp14:editId="6526416E">
            <wp:extent cx="5125085" cy="2927350"/>
            <wp:effectExtent l="0" t="0" r="0" b="0"/>
            <wp:docPr id="3" name="Picture 5"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A graph with numbers and lines&#10;&#10;Description automatically generated"/>
                    <pic:cNvPicPr>
                      <a:picLocks noChangeAspect="1" noChangeArrowheads="1"/>
                    </pic:cNvPicPr>
                  </pic:nvPicPr>
                  <pic:blipFill>
                    <a:blip r:embed="rId37"/>
                    <a:stretch>
                      <a:fillRect/>
                    </a:stretch>
                  </pic:blipFill>
                  <pic:spPr>
                    <a:xfrm>
                      <a:off x="0" y="0"/>
                      <a:ext cx="5125085" cy="2927350"/>
                    </a:xfrm>
                    <a:prstGeom prst="rect">
                      <a:avLst/>
                    </a:prstGeom>
                  </pic:spPr>
                </pic:pic>
              </a:graphicData>
            </a:graphic>
          </wp:inline>
        </w:drawing>
      </w:r>
    </w:p>
    <w:p w14:paraId="5EF1DFE1" w14:textId="77777777" w:rsidR="00FE2182" w:rsidRDefault="00E81BC5">
      <w:pPr>
        <w:spacing w:after="0" w:line="480" w:lineRule="auto"/>
        <w:jc w:val="center"/>
        <w:rPr>
          <w:rFonts w:ascii="Times New Roman" w:eastAsiaTheme="minorEastAsia" w:hAnsi="Times New Roman" w:cs="Times New Roman"/>
          <w:sz w:val="24"/>
          <w:szCs w:val="24"/>
          <w:lang w:eastAsia="zh-CN"/>
        </w:rPr>
      </w:pPr>
      <w:r>
        <w:rPr>
          <w:rFonts w:ascii="Times New Roman" w:hAnsi="Times New Roman" w:cs="Times New Roman"/>
          <w:b/>
          <w:bCs/>
          <w:sz w:val="24"/>
          <w:szCs w:val="24"/>
        </w:rPr>
        <w:t xml:space="preserve">Table 3 : </w:t>
      </w:r>
      <w:r>
        <w:rPr>
          <w:rFonts w:ascii="Times New Roman" w:eastAsiaTheme="minorEastAsia" w:hAnsi="Times New Roman" w:cs="Times New Roman"/>
          <w:sz w:val="24"/>
          <w:szCs w:val="24"/>
          <w:lang w:eastAsia="zh-CN"/>
        </w:rPr>
        <w:t>Overview of the selected studies (k=13) for subgroup analysis</w:t>
      </w:r>
    </w:p>
    <w:tbl>
      <w:tblPr>
        <w:tblStyle w:val="TableGrid"/>
        <w:tblW w:w="10350" w:type="dxa"/>
        <w:jc w:val="center"/>
        <w:tblLayout w:type="fixed"/>
        <w:tblLook w:val="04A0" w:firstRow="1" w:lastRow="0" w:firstColumn="1" w:lastColumn="0" w:noHBand="0" w:noVBand="1"/>
      </w:tblPr>
      <w:tblGrid>
        <w:gridCol w:w="1454"/>
        <w:gridCol w:w="695"/>
        <w:gridCol w:w="937"/>
        <w:gridCol w:w="971"/>
        <w:gridCol w:w="895"/>
        <w:gridCol w:w="1668"/>
        <w:gridCol w:w="1063"/>
        <w:gridCol w:w="2667"/>
      </w:tblGrid>
      <w:tr w:rsidR="00FE2182" w14:paraId="3FAD1FBC" w14:textId="77777777">
        <w:trPr>
          <w:trHeight w:val="216"/>
          <w:jc w:val="center"/>
        </w:trPr>
        <w:tc>
          <w:tcPr>
            <w:tcW w:w="1454" w:type="dxa"/>
            <w:tcBorders>
              <w:top w:val="single" w:sz="12" w:space="0" w:color="000000"/>
              <w:left w:val="nil"/>
              <w:right w:val="nil"/>
            </w:tcBorders>
            <w:shd w:val="clear" w:color="auto" w:fill="FBE4D5" w:themeFill="accent2" w:themeFillTint="33"/>
          </w:tcPr>
          <w:p w14:paraId="0026A298"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Source</w:t>
            </w:r>
          </w:p>
        </w:tc>
        <w:tc>
          <w:tcPr>
            <w:tcW w:w="695" w:type="dxa"/>
            <w:tcBorders>
              <w:top w:val="single" w:sz="12" w:space="0" w:color="000000"/>
              <w:left w:val="nil"/>
              <w:right w:val="nil"/>
            </w:tcBorders>
            <w:shd w:val="clear" w:color="auto" w:fill="FBE4D5" w:themeFill="accent2" w:themeFillTint="33"/>
          </w:tcPr>
          <w:p w14:paraId="65384B40"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Year</w:t>
            </w:r>
          </w:p>
        </w:tc>
        <w:tc>
          <w:tcPr>
            <w:tcW w:w="937" w:type="dxa"/>
            <w:tcBorders>
              <w:top w:val="single" w:sz="12" w:space="0" w:color="000000"/>
              <w:left w:val="nil"/>
              <w:right w:val="nil"/>
            </w:tcBorders>
            <w:shd w:val="clear" w:color="auto" w:fill="FBE4D5" w:themeFill="accent2" w:themeFillTint="33"/>
          </w:tcPr>
          <w:p w14:paraId="3BABD2A2"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Sample size</w:t>
            </w:r>
          </w:p>
        </w:tc>
        <w:tc>
          <w:tcPr>
            <w:tcW w:w="971" w:type="dxa"/>
            <w:tcBorders>
              <w:top w:val="single" w:sz="12" w:space="0" w:color="000000"/>
              <w:left w:val="nil"/>
              <w:right w:val="nil"/>
            </w:tcBorders>
            <w:shd w:val="clear" w:color="auto" w:fill="FBE4D5" w:themeFill="accent2" w:themeFillTint="33"/>
          </w:tcPr>
          <w:p w14:paraId="49BC66CB"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Male,%</w:t>
            </w:r>
          </w:p>
        </w:tc>
        <w:tc>
          <w:tcPr>
            <w:tcW w:w="895" w:type="dxa"/>
            <w:tcBorders>
              <w:top w:val="single" w:sz="12" w:space="0" w:color="000000"/>
              <w:left w:val="nil"/>
              <w:right w:val="nil"/>
            </w:tcBorders>
            <w:shd w:val="clear" w:color="auto" w:fill="FBE4D5" w:themeFill="accent2" w:themeFillTint="33"/>
          </w:tcPr>
          <w:p w14:paraId="5BC060B2"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Age (mean)</w:t>
            </w:r>
          </w:p>
        </w:tc>
        <w:tc>
          <w:tcPr>
            <w:tcW w:w="1668" w:type="dxa"/>
            <w:tcBorders>
              <w:top w:val="single" w:sz="12" w:space="0" w:color="000000"/>
              <w:left w:val="nil"/>
              <w:right w:val="nil"/>
            </w:tcBorders>
            <w:shd w:val="clear" w:color="auto" w:fill="FBE4D5" w:themeFill="accent2" w:themeFillTint="33"/>
          </w:tcPr>
          <w:p w14:paraId="7E4A7C87"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End Point</w:t>
            </w:r>
          </w:p>
        </w:tc>
        <w:tc>
          <w:tcPr>
            <w:tcW w:w="1063" w:type="dxa"/>
            <w:tcBorders>
              <w:top w:val="single" w:sz="12" w:space="0" w:color="000000"/>
              <w:left w:val="nil"/>
              <w:right w:val="nil"/>
            </w:tcBorders>
            <w:shd w:val="clear" w:color="auto" w:fill="FBE4D5" w:themeFill="accent2" w:themeFillTint="33"/>
          </w:tcPr>
          <w:p w14:paraId="0A984E84"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Follow up, y</w:t>
            </w:r>
          </w:p>
        </w:tc>
        <w:tc>
          <w:tcPr>
            <w:tcW w:w="2667" w:type="dxa"/>
            <w:tcBorders>
              <w:top w:val="single" w:sz="12" w:space="0" w:color="000000"/>
              <w:left w:val="nil"/>
              <w:right w:val="nil"/>
            </w:tcBorders>
            <w:shd w:val="clear" w:color="auto" w:fill="FBE4D5" w:themeFill="accent2" w:themeFillTint="33"/>
          </w:tcPr>
          <w:p w14:paraId="1008E104"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Determinant</w:t>
            </w:r>
          </w:p>
        </w:tc>
      </w:tr>
      <w:tr w:rsidR="00FE2182" w14:paraId="6C7B2F23" w14:textId="77777777">
        <w:trPr>
          <w:trHeight w:val="216"/>
          <w:jc w:val="center"/>
        </w:trPr>
        <w:tc>
          <w:tcPr>
            <w:tcW w:w="1454" w:type="dxa"/>
            <w:tcBorders>
              <w:top w:val="nil"/>
              <w:left w:val="nil"/>
              <w:bottom w:val="nil"/>
              <w:right w:val="nil"/>
            </w:tcBorders>
            <w:shd w:val="clear" w:color="auto" w:fill="FBE4D5" w:themeFill="accent2" w:themeFillTint="33"/>
          </w:tcPr>
          <w:p w14:paraId="6FA73B7F"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Ai et al.</w:t>
            </w:r>
          </w:p>
        </w:tc>
        <w:tc>
          <w:tcPr>
            <w:tcW w:w="695" w:type="dxa"/>
            <w:tcBorders>
              <w:top w:val="nil"/>
              <w:left w:val="nil"/>
              <w:bottom w:val="nil"/>
              <w:right w:val="nil"/>
            </w:tcBorders>
            <w:shd w:val="clear" w:color="auto" w:fill="FBE4D5" w:themeFill="accent2" w:themeFillTint="33"/>
          </w:tcPr>
          <w:p w14:paraId="7DA26CEC"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2013</w:t>
            </w:r>
          </w:p>
        </w:tc>
        <w:tc>
          <w:tcPr>
            <w:tcW w:w="937" w:type="dxa"/>
            <w:tcBorders>
              <w:top w:val="nil"/>
              <w:left w:val="nil"/>
              <w:bottom w:val="nil"/>
              <w:right w:val="nil"/>
            </w:tcBorders>
            <w:shd w:val="clear" w:color="auto" w:fill="FBE4D5" w:themeFill="accent2" w:themeFillTint="33"/>
          </w:tcPr>
          <w:p w14:paraId="5B398841"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262</w:t>
            </w:r>
          </w:p>
        </w:tc>
        <w:tc>
          <w:tcPr>
            <w:tcW w:w="971" w:type="dxa"/>
            <w:tcBorders>
              <w:top w:val="nil"/>
              <w:left w:val="nil"/>
              <w:bottom w:val="nil"/>
              <w:right w:val="nil"/>
            </w:tcBorders>
            <w:shd w:val="clear" w:color="auto" w:fill="FBE4D5" w:themeFill="accent2" w:themeFillTint="33"/>
          </w:tcPr>
          <w:p w14:paraId="492CFC74"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60%</w:t>
            </w:r>
          </w:p>
        </w:tc>
        <w:tc>
          <w:tcPr>
            <w:tcW w:w="895" w:type="dxa"/>
            <w:tcBorders>
              <w:top w:val="nil"/>
              <w:left w:val="nil"/>
              <w:bottom w:val="nil"/>
              <w:right w:val="nil"/>
            </w:tcBorders>
            <w:shd w:val="clear" w:color="auto" w:fill="FBE4D5" w:themeFill="accent2" w:themeFillTint="33"/>
          </w:tcPr>
          <w:p w14:paraId="5DDDDBFC"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62.4</w:t>
            </w:r>
          </w:p>
        </w:tc>
        <w:tc>
          <w:tcPr>
            <w:tcW w:w="1668" w:type="dxa"/>
            <w:tcBorders>
              <w:top w:val="nil"/>
              <w:left w:val="nil"/>
              <w:bottom w:val="nil"/>
              <w:right w:val="nil"/>
            </w:tcBorders>
            <w:shd w:val="clear" w:color="auto" w:fill="FBE4D5" w:themeFill="accent2" w:themeFillTint="33"/>
          </w:tcPr>
          <w:p w14:paraId="234D3754"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Cardiovascular diseases</w:t>
            </w:r>
          </w:p>
        </w:tc>
        <w:tc>
          <w:tcPr>
            <w:tcW w:w="1063" w:type="dxa"/>
            <w:tcBorders>
              <w:top w:val="nil"/>
              <w:left w:val="nil"/>
              <w:bottom w:val="nil"/>
              <w:right w:val="nil"/>
            </w:tcBorders>
            <w:shd w:val="clear" w:color="auto" w:fill="FBE4D5" w:themeFill="accent2" w:themeFillTint="33"/>
          </w:tcPr>
          <w:p w14:paraId="645050C1"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2.5 years</w:t>
            </w:r>
          </w:p>
        </w:tc>
        <w:tc>
          <w:tcPr>
            <w:tcW w:w="2667" w:type="dxa"/>
            <w:tcBorders>
              <w:top w:val="nil"/>
              <w:left w:val="nil"/>
              <w:bottom w:val="nil"/>
              <w:right w:val="nil"/>
            </w:tcBorders>
            <w:shd w:val="clear" w:color="auto" w:fill="FBE4D5" w:themeFill="accent2" w:themeFillTint="33"/>
          </w:tcPr>
          <w:p w14:paraId="7836E1A3"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Depression, Coping, Spirituality, Social Support, Age, Gender</w:t>
            </w:r>
          </w:p>
        </w:tc>
      </w:tr>
      <w:tr w:rsidR="00FE2182" w14:paraId="0C2B5D65" w14:textId="77777777">
        <w:trPr>
          <w:trHeight w:val="216"/>
          <w:jc w:val="center"/>
        </w:trPr>
        <w:tc>
          <w:tcPr>
            <w:tcW w:w="1454" w:type="dxa"/>
            <w:tcBorders>
              <w:top w:val="nil"/>
              <w:left w:val="nil"/>
              <w:bottom w:val="nil"/>
              <w:right w:val="nil"/>
            </w:tcBorders>
            <w:shd w:val="clear" w:color="auto" w:fill="FBE4D5" w:themeFill="accent2" w:themeFillTint="33"/>
          </w:tcPr>
          <w:p w14:paraId="4CCC348B" w14:textId="77777777" w:rsidR="00FE2182" w:rsidRDefault="00E81BC5">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Garnesfski</w:t>
            </w:r>
            <w:proofErr w:type="spellEnd"/>
            <w:r>
              <w:rPr>
                <w:rFonts w:ascii="Times New Roman" w:hAnsi="Times New Roman" w:cs="Times New Roman"/>
                <w:sz w:val="24"/>
                <w:szCs w:val="24"/>
              </w:rPr>
              <w:t xml:space="preserve"> et al.</w:t>
            </w:r>
          </w:p>
        </w:tc>
        <w:tc>
          <w:tcPr>
            <w:tcW w:w="695" w:type="dxa"/>
            <w:tcBorders>
              <w:top w:val="nil"/>
              <w:left w:val="nil"/>
              <w:bottom w:val="nil"/>
              <w:right w:val="nil"/>
            </w:tcBorders>
            <w:shd w:val="clear" w:color="auto" w:fill="FBE4D5" w:themeFill="accent2" w:themeFillTint="33"/>
          </w:tcPr>
          <w:p w14:paraId="5108A8D0"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2008</w:t>
            </w:r>
          </w:p>
        </w:tc>
        <w:tc>
          <w:tcPr>
            <w:tcW w:w="937" w:type="dxa"/>
            <w:tcBorders>
              <w:top w:val="nil"/>
              <w:left w:val="nil"/>
              <w:bottom w:val="nil"/>
              <w:right w:val="nil"/>
            </w:tcBorders>
            <w:shd w:val="clear" w:color="auto" w:fill="FBE4D5" w:themeFill="accent2" w:themeFillTint="33"/>
          </w:tcPr>
          <w:p w14:paraId="5441181E"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139</w:t>
            </w:r>
          </w:p>
        </w:tc>
        <w:tc>
          <w:tcPr>
            <w:tcW w:w="971" w:type="dxa"/>
            <w:tcBorders>
              <w:top w:val="nil"/>
              <w:left w:val="nil"/>
              <w:bottom w:val="nil"/>
              <w:right w:val="nil"/>
            </w:tcBorders>
            <w:shd w:val="clear" w:color="auto" w:fill="FBE4D5" w:themeFill="accent2" w:themeFillTint="33"/>
          </w:tcPr>
          <w:p w14:paraId="60470798"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82%</w:t>
            </w:r>
          </w:p>
        </w:tc>
        <w:tc>
          <w:tcPr>
            <w:tcW w:w="895" w:type="dxa"/>
            <w:tcBorders>
              <w:top w:val="nil"/>
              <w:left w:val="nil"/>
              <w:bottom w:val="nil"/>
              <w:right w:val="nil"/>
            </w:tcBorders>
            <w:shd w:val="clear" w:color="auto" w:fill="FBE4D5" w:themeFill="accent2" w:themeFillTint="33"/>
          </w:tcPr>
          <w:p w14:paraId="1FFB441D"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35-70</w:t>
            </w:r>
          </w:p>
        </w:tc>
        <w:tc>
          <w:tcPr>
            <w:tcW w:w="1668" w:type="dxa"/>
            <w:tcBorders>
              <w:top w:val="nil"/>
              <w:left w:val="nil"/>
              <w:bottom w:val="nil"/>
              <w:right w:val="nil"/>
            </w:tcBorders>
            <w:shd w:val="clear" w:color="auto" w:fill="FBE4D5" w:themeFill="accent2" w:themeFillTint="33"/>
          </w:tcPr>
          <w:p w14:paraId="0570C39D"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Myocardial infarction</w:t>
            </w:r>
          </w:p>
        </w:tc>
        <w:tc>
          <w:tcPr>
            <w:tcW w:w="1063" w:type="dxa"/>
            <w:tcBorders>
              <w:top w:val="nil"/>
              <w:left w:val="nil"/>
              <w:bottom w:val="nil"/>
              <w:right w:val="nil"/>
            </w:tcBorders>
            <w:shd w:val="clear" w:color="auto" w:fill="FBE4D5" w:themeFill="accent2" w:themeFillTint="33"/>
          </w:tcPr>
          <w:p w14:paraId="520CFE8E"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3~12 months</w:t>
            </w:r>
          </w:p>
        </w:tc>
        <w:tc>
          <w:tcPr>
            <w:tcW w:w="2667" w:type="dxa"/>
            <w:tcBorders>
              <w:top w:val="nil"/>
              <w:left w:val="nil"/>
              <w:bottom w:val="nil"/>
              <w:right w:val="nil"/>
            </w:tcBorders>
            <w:shd w:val="clear" w:color="auto" w:fill="FBE4D5" w:themeFill="accent2" w:themeFillTint="33"/>
          </w:tcPr>
          <w:p w14:paraId="578E60FB"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Depression, Coping, Spirituality, Age, Gender</w:t>
            </w:r>
          </w:p>
        </w:tc>
      </w:tr>
      <w:tr w:rsidR="00FE2182" w14:paraId="10DCA733" w14:textId="77777777">
        <w:trPr>
          <w:trHeight w:val="216"/>
          <w:jc w:val="center"/>
        </w:trPr>
        <w:tc>
          <w:tcPr>
            <w:tcW w:w="1454" w:type="dxa"/>
            <w:tcBorders>
              <w:top w:val="nil"/>
              <w:left w:val="nil"/>
              <w:bottom w:val="nil"/>
              <w:right w:val="nil"/>
            </w:tcBorders>
            <w:shd w:val="clear" w:color="auto" w:fill="FBE4D5" w:themeFill="accent2" w:themeFillTint="33"/>
          </w:tcPr>
          <w:p w14:paraId="76AAA7DB"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Hu et al. </w:t>
            </w:r>
          </w:p>
        </w:tc>
        <w:tc>
          <w:tcPr>
            <w:tcW w:w="695" w:type="dxa"/>
            <w:tcBorders>
              <w:top w:val="nil"/>
              <w:left w:val="nil"/>
              <w:bottom w:val="nil"/>
              <w:right w:val="nil"/>
            </w:tcBorders>
            <w:shd w:val="clear" w:color="auto" w:fill="FBE4D5" w:themeFill="accent2" w:themeFillTint="33"/>
          </w:tcPr>
          <w:p w14:paraId="0BF6774B"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2020</w:t>
            </w:r>
          </w:p>
        </w:tc>
        <w:tc>
          <w:tcPr>
            <w:tcW w:w="937" w:type="dxa"/>
            <w:tcBorders>
              <w:top w:val="nil"/>
              <w:left w:val="nil"/>
              <w:bottom w:val="nil"/>
              <w:right w:val="nil"/>
            </w:tcBorders>
            <w:shd w:val="clear" w:color="auto" w:fill="FBE4D5" w:themeFill="accent2" w:themeFillTint="33"/>
          </w:tcPr>
          <w:p w14:paraId="094B401B"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65</w:t>
            </w:r>
          </w:p>
        </w:tc>
        <w:tc>
          <w:tcPr>
            <w:tcW w:w="971" w:type="dxa"/>
            <w:tcBorders>
              <w:top w:val="nil"/>
              <w:left w:val="nil"/>
              <w:bottom w:val="nil"/>
              <w:right w:val="nil"/>
            </w:tcBorders>
            <w:shd w:val="clear" w:color="auto" w:fill="FBE4D5" w:themeFill="accent2" w:themeFillTint="33"/>
          </w:tcPr>
          <w:p w14:paraId="26E706B4"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70.80%</w:t>
            </w:r>
          </w:p>
        </w:tc>
        <w:tc>
          <w:tcPr>
            <w:tcW w:w="895" w:type="dxa"/>
            <w:tcBorders>
              <w:top w:val="nil"/>
              <w:left w:val="nil"/>
              <w:bottom w:val="nil"/>
              <w:right w:val="nil"/>
            </w:tcBorders>
            <w:shd w:val="clear" w:color="auto" w:fill="FBE4D5" w:themeFill="accent2" w:themeFillTint="33"/>
          </w:tcPr>
          <w:p w14:paraId="07F8F864"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N/A (&gt;18)</w:t>
            </w:r>
          </w:p>
        </w:tc>
        <w:tc>
          <w:tcPr>
            <w:tcW w:w="1668" w:type="dxa"/>
            <w:tcBorders>
              <w:top w:val="nil"/>
              <w:left w:val="nil"/>
              <w:bottom w:val="nil"/>
              <w:right w:val="nil"/>
            </w:tcBorders>
            <w:shd w:val="clear" w:color="auto" w:fill="FBE4D5" w:themeFill="accent2" w:themeFillTint="33"/>
          </w:tcPr>
          <w:p w14:paraId="755DD55D"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Stroke</w:t>
            </w:r>
          </w:p>
        </w:tc>
        <w:tc>
          <w:tcPr>
            <w:tcW w:w="1063" w:type="dxa"/>
            <w:tcBorders>
              <w:top w:val="nil"/>
              <w:left w:val="nil"/>
              <w:bottom w:val="nil"/>
              <w:right w:val="nil"/>
            </w:tcBorders>
            <w:shd w:val="clear" w:color="auto" w:fill="FBE4D5" w:themeFill="accent2" w:themeFillTint="33"/>
          </w:tcPr>
          <w:p w14:paraId="2BCF441A"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 month</w:t>
            </w:r>
          </w:p>
        </w:tc>
        <w:tc>
          <w:tcPr>
            <w:tcW w:w="2667" w:type="dxa"/>
            <w:tcBorders>
              <w:top w:val="nil"/>
              <w:left w:val="nil"/>
              <w:bottom w:val="nil"/>
              <w:right w:val="nil"/>
            </w:tcBorders>
            <w:shd w:val="clear" w:color="auto" w:fill="FBE4D5" w:themeFill="accent2" w:themeFillTint="33"/>
          </w:tcPr>
          <w:p w14:paraId="497461E7"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Depression, Spirituality, Social Support</w:t>
            </w:r>
          </w:p>
        </w:tc>
      </w:tr>
      <w:tr w:rsidR="00FE2182" w14:paraId="22A4355B" w14:textId="77777777">
        <w:trPr>
          <w:trHeight w:val="216"/>
          <w:jc w:val="center"/>
        </w:trPr>
        <w:tc>
          <w:tcPr>
            <w:tcW w:w="1454" w:type="dxa"/>
            <w:tcBorders>
              <w:top w:val="nil"/>
              <w:left w:val="nil"/>
              <w:bottom w:val="nil"/>
              <w:right w:val="nil"/>
            </w:tcBorders>
            <w:shd w:val="clear" w:color="auto" w:fill="FBE4D5" w:themeFill="accent2" w:themeFillTint="33"/>
          </w:tcPr>
          <w:p w14:paraId="7C06FF8E"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Javed &amp; Dawood</w:t>
            </w:r>
          </w:p>
        </w:tc>
        <w:tc>
          <w:tcPr>
            <w:tcW w:w="695" w:type="dxa"/>
            <w:tcBorders>
              <w:top w:val="nil"/>
              <w:left w:val="nil"/>
              <w:bottom w:val="nil"/>
              <w:right w:val="nil"/>
            </w:tcBorders>
            <w:shd w:val="clear" w:color="auto" w:fill="FBE4D5" w:themeFill="accent2" w:themeFillTint="33"/>
          </w:tcPr>
          <w:p w14:paraId="3386D4FC"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2016</w:t>
            </w:r>
          </w:p>
        </w:tc>
        <w:tc>
          <w:tcPr>
            <w:tcW w:w="937" w:type="dxa"/>
            <w:tcBorders>
              <w:top w:val="nil"/>
              <w:left w:val="nil"/>
              <w:bottom w:val="nil"/>
              <w:right w:val="nil"/>
            </w:tcBorders>
            <w:shd w:val="clear" w:color="auto" w:fill="FBE4D5" w:themeFill="accent2" w:themeFillTint="33"/>
          </w:tcPr>
          <w:p w14:paraId="56A59EB0"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90</w:t>
            </w:r>
          </w:p>
        </w:tc>
        <w:tc>
          <w:tcPr>
            <w:tcW w:w="971" w:type="dxa"/>
            <w:tcBorders>
              <w:top w:val="nil"/>
              <w:left w:val="nil"/>
              <w:bottom w:val="nil"/>
              <w:right w:val="nil"/>
            </w:tcBorders>
            <w:shd w:val="clear" w:color="auto" w:fill="FBE4D5" w:themeFill="accent2" w:themeFillTint="33"/>
          </w:tcPr>
          <w:p w14:paraId="2AC5A94B"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58%</w:t>
            </w:r>
          </w:p>
        </w:tc>
        <w:tc>
          <w:tcPr>
            <w:tcW w:w="895" w:type="dxa"/>
            <w:tcBorders>
              <w:top w:val="nil"/>
              <w:left w:val="nil"/>
              <w:bottom w:val="nil"/>
              <w:right w:val="nil"/>
            </w:tcBorders>
            <w:shd w:val="clear" w:color="auto" w:fill="FBE4D5" w:themeFill="accent2" w:themeFillTint="33"/>
          </w:tcPr>
          <w:p w14:paraId="7BFC7689"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45-65</w:t>
            </w:r>
          </w:p>
        </w:tc>
        <w:tc>
          <w:tcPr>
            <w:tcW w:w="1668" w:type="dxa"/>
            <w:tcBorders>
              <w:top w:val="nil"/>
              <w:left w:val="nil"/>
              <w:bottom w:val="nil"/>
              <w:right w:val="nil"/>
            </w:tcBorders>
            <w:shd w:val="clear" w:color="auto" w:fill="FBE4D5" w:themeFill="accent2" w:themeFillTint="33"/>
          </w:tcPr>
          <w:p w14:paraId="1F5C733D"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Myocardial infarction</w:t>
            </w:r>
          </w:p>
        </w:tc>
        <w:tc>
          <w:tcPr>
            <w:tcW w:w="1063" w:type="dxa"/>
            <w:tcBorders>
              <w:top w:val="nil"/>
              <w:left w:val="nil"/>
              <w:bottom w:val="nil"/>
              <w:right w:val="nil"/>
            </w:tcBorders>
            <w:shd w:val="clear" w:color="auto" w:fill="FBE4D5" w:themeFill="accent2" w:themeFillTint="33"/>
          </w:tcPr>
          <w:p w14:paraId="38BD9C3D"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 month – 3 years</w:t>
            </w:r>
          </w:p>
        </w:tc>
        <w:tc>
          <w:tcPr>
            <w:tcW w:w="2667" w:type="dxa"/>
            <w:tcBorders>
              <w:top w:val="nil"/>
              <w:left w:val="nil"/>
              <w:bottom w:val="nil"/>
              <w:right w:val="nil"/>
            </w:tcBorders>
            <w:shd w:val="clear" w:color="auto" w:fill="FBE4D5" w:themeFill="accent2" w:themeFillTint="33"/>
          </w:tcPr>
          <w:p w14:paraId="5D1FA906"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Coping, Social Support</w:t>
            </w:r>
          </w:p>
        </w:tc>
      </w:tr>
      <w:tr w:rsidR="00FE2182" w14:paraId="0F683F80" w14:textId="77777777">
        <w:trPr>
          <w:trHeight w:val="216"/>
          <w:jc w:val="center"/>
        </w:trPr>
        <w:tc>
          <w:tcPr>
            <w:tcW w:w="1454" w:type="dxa"/>
            <w:tcBorders>
              <w:top w:val="nil"/>
              <w:left w:val="nil"/>
              <w:bottom w:val="nil"/>
              <w:right w:val="nil"/>
            </w:tcBorders>
            <w:shd w:val="clear" w:color="auto" w:fill="FBE4D5" w:themeFill="accent2" w:themeFillTint="33"/>
          </w:tcPr>
          <w:p w14:paraId="109FA64C"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Kelly et al. </w:t>
            </w:r>
          </w:p>
        </w:tc>
        <w:tc>
          <w:tcPr>
            <w:tcW w:w="695" w:type="dxa"/>
            <w:tcBorders>
              <w:top w:val="nil"/>
              <w:left w:val="nil"/>
              <w:bottom w:val="nil"/>
              <w:right w:val="nil"/>
            </w:tcBorders>
            <w:shd w:val="clear" w:color="auto" w:fill="FBE4D5" w:themeFill="accent2" w:themeFillTint="33"/>
          </w:tcPr>
          <w:p w14:paraId="57BB7AF7"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2017</w:t>
            </w:r>
          </w:p>
        </w:tc>
        <w:tc>
          <w:tcPr>
            <w:tcW w:w="937" w:type="dxa"/>
            <w:tcBorders>
              <w:top w:val="nil"/>
              <w:left w:val="nil"/>
              <w:bottom w:val="nil"/>
              <w:right w:val="nil"/>
            </w:tcBorders>
            <w:shd w:val="clear" w:color="auto" w:fill="FBE4D5" w:themeFill="accent2" w:themeFillTint="33"/>
          </w:tcPr>
          <w:p w14:paraId="4E6928E6"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43</w:t>
            </w:r>
          </w:p>
        </w:tc>
        <w:tc>
          <w:tcPr>
            <w:tcW w:w="971" w:type="dxa"/>
            <w:tcBorders>
              <w:top w:val="nil"/>
              <w:left w:val="nil"/>
              <w:bottom w:val="nil"/>
              <w:right w:val="nil"/>
            </w:tcBorders>
            <w:shd w:val="clear" w:color="auto" w:fill="FBE4D5" w:themeFill="accent2" w:themeFillTint="33"/>
          </w:tcPr>
          <w:p w14:paraId="3352F139"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58%</w:t>
            </w:r>
          </w:p>
        </w:tc>
        <w:tc>
          <w:tcPr>
            <w:tcW w:w="895" w:type="dxa"/>
            <w:tcBorders>
              <w:top w:val="nil"/>
              <w:left w:val="nil"/>
              <w:bottom w:val="nil"/>
              <w:right w:val="nil"/>
            </w:tcBorders>
            <w:shd w:val="clear" w:color="auto" w:fill="FBE4D5" w:themeFill="accent2" w:themeFillTint="33"/>
          </w:tcPr>
          <w:p w14:paraId="0FFCE03E"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74.53</w:t>
            </w:r>
          </w:p>
        </w:tc>
        <w:tc>
          <w:tcPr>
            <w:tcW w:w="1668" w:type="dxa"/>
            <w:tcBorders>
              <w:top w:val="nil"/>
              <w:left w:val="nil"/>
              <w:bottom w:val="nil"/>
              <w:right w:val="nil"/>
            </w:tcBorders>
            <w:shd w:val="clear" w:color="auto" w:fill="FBE4D5" w:themeFill="accent2" w:themeFillTint="33"/>
          </w:tcPr>
          <w:p w14:paraId="73335767"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Stroke</w:t>
            </w:r>
          </w:p>
        </w:tc>
        <w:tc>
          <w:tcPr>
            <w:tcW w:w="1063" w:type="dxa"/>
            <w:tcBorders>
              <w:top w:val="nil"/>
              <w:left w:val="nil"/>
              <w:bottom w:val="nil"/>
              <w:right w:val="nil"/>
            </w:tcBorders>
            <w:shd w:val="clear" w:color="auto" w:fill="FBE4D5" w:themeFill="accent2" w:themeFillTint="33"/>
          </w:tcPr>
          <w:p w14:paraId="13AD030E"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 months</w:t>
            </w:r>
          </w:p>
        </w:tc>
        <w:tc>
          <w:tcPr>
            <w:tcW w:w="2667" w:type="dxa"/>
            <w:tcBorders>
              <w:top w:val="nil"/>
              <w:left w:val="nil"/>
              <w:bottom w:val="nil"/>
              <w:right w:val="nil"/>
            </w:tcBorders>
            <w:shd w:val="clear" w:color="auto" w:fill="FBE4D5" w:themeFill="accent2" w:themeFillTint="33"/>
          </w:tcPr>
          <w:p w14:paraId="6F5AF4A5"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Coping, Social Support</w:t>
            </w:r>
          </w:p>
        </w:tc>
      </w:tr>
      <w:tr w:rsidR="00FE2182" w14:paraId="7A2DB218" w14:textId="77777777">
        <w:trPr>
          <w:trHeight w:val="216"/>
          <w:jc w:val="center"/>
        </w:trPr>
        <w:tc>
          <w:tcPr>
            <w:tcW w:w="1454" w:type="dxa"/>
            <w:tcBorders>
              <w:top w:val="nil"/>
              <w:left w:val="nil"/>
              <w:bottom w:val="nil"/>
              <w:right w:val="nil"/>
            </w:tcBorders>
            <w:shd w:val="clear" w:color="auto" w:fill="FBE4D5" w:themeFill="accent2" w:themeFillTint="33"/>
          </w:tcPr>
          <w:p w14:paraId="2D58D829" w14:textId="77777777" w:rsidR="00FE2182" w:rsidRDefault="00E81BC5">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Losiak</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lastRenderedPageBreak/>
              <w:t>Nikiel</w:t>
            </w:r>
            <w:proofErr w:type="spellEnd"/>
            <w:r>
              <w:rPr>
                <w:rFonts w:ascii="Times New Roman" w:hAnsi="Times New Roman" w:cs="Times New Roman"/>
                <w:sz w:val="24"/>
                <w:szCs w:val="24"/>
              </w:rPr>
              <w:t xml:space="preserve"> </w:t>
            </w:r>
          </w:p>
        </w:tc>
        <w:tc>
          <w:tcPr>
            <w:tcW w:w="695" w:type="dxa"/>
            <w:tcBorders>
              <w:top w:val="nil"/>
              <w:left w:val="nil"/>
              <w:bottom w:val="nil"/>
              <w:right w:val="nil"/>
            </w:tcBorders>
            <w:shd w:val="clear" w:color="auto" w:fill="FBE4D5" w:themeFill="accent2" w:themeFillTint="33"/>
          </w:tcPr>
          <w:p w14:paraId="44695B63"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201</w:t>
            </w:r>
            <w:r>
              <w:rPr>
                <w:rFonts w:ascii="Times New Roman" w:hAnsi="Times New Roman" w:cs="Times New Roman"/>
                <w:sz w:val="24"/>
                <w:szCs w:val="24"/>
              </w:rPr>
              <w:lastRenderedPageBreak/>
              <w:t>4</w:t>
            </w:r>
          </w:p>
        </w:tc>
        <w:tc>
          <w:tcPr>
            <w:tcW w:w="937" w:type="dxa"/>
            <w:tcBorders>
              <w:top w:val="nil"/>
              <w:left w:val="nil"/>
              <w:bottom w:val="nil"/>
              <w:right w:val="nil"/>
            </w:tcBorders>
            <w:shd w:val="clear" w:color="auto" w:fill="FBE4D5" w:themeFill="accent2" w:themeFillTint="33"/>
          </w:tcPr>
          <w:p w14:paraId="18E3AB2D"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53</w:t>
            </w:r>
          </w:p>
        </w:tc>
        <w:tc>
          <w:tcPr>
            <w:tcW w:w="971" w:type="dxa"/>
            <w:tcBorders>
              <w:top w:val="nil"/>
              <w:left w:val="nil"/>
              <w:bottom w:val="nil"/>
              <w:right w:val="nil"/>
            </w:tcBorders>
            <w:shd w:val="clear" w:color="auto" w:fill="FBE4D5" w:themeFill="accent2" w:themeFillTint="33"/>
          </w:tcPr>
          <w:p w14:paraId="712A9863"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60.37%</w:t>
            </w:r>
          </w:p>
        </w:tc>
        <w:tc>
          <w:tcPr>
            <w:tcW w:w="895" w:type="dxa"/>
            <w:tcBorders>
              <w:top w:val="nil"/>
              <w:left w:val="nil"/>
              <w:bottom w:val="nil"/>
              <w:right w:val="nil"/>
            </w:tcBorders>
            <w:shd w:val="clear" w:color="auto" w:fill="FBE4D5" w:themeFill="accent2" w:themeFillTint="33"/>
          </w:tcPr>
          <w:p w14:paraId="0A251344"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57.30</w:t>
            </w:r>
          </w:p>
        </w:tc>
        <w:tc>
          <w:tcPr>
            <w:tcW w:w="1668" w:type="dxa"/>
            <w:tcBorders>
              <w:top w:val="nil"/>
              <w:left w:val="nil"/>
              <w:bottom w:val="nil"/>
              <w:right w:val="nil"/>
            </w:tcBorders>
            <w:shd w:val="clear" w:color="auto" w:fill="FBE4D5" w:themeFill="accent2" w:themeFillTint="33"/>
          </w:tcPr>
          <w:p w14:paraId="4B60D093"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Myocardial </w:t>
            </w:r>
            <w:r>
              <w:rPr>
                <w:rFonts w:ascii="Times New Roman" w:hAnsi="Times New Roman" w:cs="Times New Roman"/>
                <w:sz w:val="24"/>
                <w:szCs w:val="24"/>
              </w:rPr>
              <w:lastRenderedPageBreak/>
              <w:t>infarction</w:t>
            </w:r>
          </w:p>
        </w:tc>
        <w:tc>
          <w:tcPr>
            <w:tcW w:w="1063" w:type="dxa"/>
            <w:tcBorders>
              <w:top w:val="nil"/>
              <w:left w:val="nil"/>
              <w:bottom w:val="nil"/>
              <w:right w:val="nil"/>
            </w:tcBorders>
            <w:shd w:val="clear" w:color="auto" w:fill="FBE4D5" w:themeFill="accent2" w:themeFillTint="33"/>
          </w:tcPr>
          <w:p w14:paraId="5C2E6C12"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~5.5 </w:t>
            </w:r>
            <w:r>
              <w:rPr>
                <w:rFonts w:ascii="Times New Roman" w:hAnsi="Times New Roman" w:cs="Times New Roman"/>
                <w:sz w:val="24"/>
                <w:szCs w:val="24"/>
              </w:rPr>
              <w:lastRenderedPageBreak/>
              <w:t>weeks</w:t>
            </w:r>
          </w:p>
        </w:tc>
        <w:tc>
          <w:tcPr>
            <w:tcW w:w="2667" w:type="dxa"/>
            <w:tcBorders>
              <w:top w:val="nil"/>
              <w:left w:val="nil"/>
              <w:bottom w:val="nil"/>
              <w:right w:val="nil"/>
            </w:tcBorders>
            <w:shd w:val="clear" w:color="auto" w:fill="FBE4D5" w:themeFill="accent2" w:themeFillTint="33"/>
          </w:tcPr>
          <w:p w14:paraId="7BF4D21E"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Coping, Spirituality</w:t>
            </w:r>
          </w:p>
        </w:tc>
      </w:tr>
      <w:tr w:rsidR="00FE2182" w14:paraId="067F7B8B" w14:textId="77777777">
        <w:trPr>
          <w:trHeight w:val="216"/>
          <w:jc w:val="center"/>
        </w:trPr>
        <w:tc>
          <w:tcPr>
            <w:tcW w:w="1454" w:type="dxa"/>
            <w:tcBorders>
              <w:top w:val="nil"/>
              <w:left w:val="nil"/>
              <w:bottom w:val="nil"/>
              <w:right w:val="nil"/>
            </w:tcBorders>
            <w:shd w:val="clear" w:color="auto" w:fill="FBE4D5" w:themeFill="accent2" w:themeFillTint="33"/>
          </w:tcPr>
          <w:p w14:paraId="461643D2"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Magid et al.</w:t>
            </w:r>
          </w:p>
        </w:tc>
        <w:tc>
          <w:tcPr>
            <w:tcW w:w="695" w:type="dxa"/>
            <w:tcBorders>
              <w:top w:val="nil"/>
              <w:left w:val="nil"/>
              <w:bottom w:val="nil"/>
              <w:right w:val="nil"/>
            </w:tcBorders>
            <w:shd w:val="clear" w:color="auto" w:fill="FBE4D5" w:themeFill="accent2" w:themeFillTint="33"/>
          </w:tcPr>
          <w:p w14:paraId="5F34A7ED"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2019</w:t>
            </w:r>
          </w:p>
        </w:tc>
        <w:tc>
          <w:tcPr>
            <w:tcW w:w="937" w:type="dxa"/>
            <w:tcBorders>
              <w:top w:val="nil"/>
              <w:left w:val="nil"/>
              <w:bottom w:val="nil"/>
              <w:right w:val="nil"/>
            </w:tcBorders>
            <w:shd w:val="clear" w:color="auto" w:fill="FBE4D5" w:themeFill="accent2" w:themeFillTint="33"/>
          </w:tcPr>
          <w:p w14:paraId="021B2ABC"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52</w:t>
            </w:r>
          </w:p>
        </w:tc>
        <w:tc>
          <w:tcPr>
            <w:tcW w:w="971" w:type="dxa"/>
            <w:tcBorders>
              <w:top w:val="nil"/>
              <w:left w:val="nil"/>
              <w:bottom w:val="nil"/>
              <w:right w:val="nil"/>
            </w:tcBorders>
            <w:shd w:val="clear" w:color="auto" w:fill="FBE4D5" w:themeFill="accent2" w:themeFillTint="33"/>
          </w:tcPr>
          <w:p w14:paraId="67431688"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69.20%</w:t>
            </w:r>
          </w:p>
        </w:tc>
        <w:tc>
          <w:tcPr>
            <w:tcW w:w="895" w:type="dxa"/>
            <w:tcBorders>
              <w:top w:val="nil"/>
              <w:left w:val="nil"/>
              <w:bottom w:val="nil"/>
              <w:right w:val="nil"/>
            </w:tcBorders>
            <w:shd w:val="clear" w:color="auto" w:fill="FBE4D5" w:themeFill="accent2" w:themeFillTint="33"/>
          </w:tcPr>
          <w:p w14:paraId="13C44E01"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64.80</w:t>
            </w:r>
          </w:p>
        </w:tc>
        <w:tc>
          <w:tcPr>
            <w:tcW w:w="1668" w:type="dxa"/>
            <w:tcBorders>
              <w:top w:val="nil"/>
              <w:left w:val="nil"/>
              <w:bottom w:val="nil"/>
              <w:right w:val="nil"/>
            </w:tcBorders>
            <w:shd w:val="clear" w:color="auto" w:fill="FBE4D5" w:themeFill="accent2" w:themeFillTint="33"/>
          </w:tcPr>
          <w:p w14:paraId="6CF14ABC"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Cardiac disease</w:t>
            </w:r>
          </w:p>
        </w:tc>
        <w:tc>
          <w:tcPr>
            <w:tcW w:w="1063" w:type="dxa"/>
            <w:tcBorders>
              <w:top w:val="nil"/>
              <w:left w:val="nil"/>
              <w:bottom w:val="nil"/>
              <w:right w:val="nil"/>
            </w:tcBorders>
            <w:shd w:val="clear" w:color="auto" w:fill="FBE4D5" w:themeFill="accent2" w:themeFillTint="33"/>
          </w:tcPr>
          <w:p w14:paraId="7FCD0E59"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43 months</w:t>
            </w:r>
          </w:p>
        </w:tc>
        <w:tc>
          <w:tcPr>
            <w:tcW w:w="2667" w:type="dxa"/>
            <w:tcBorders>
              <w:top w:val="nil"/>
              <w:left w:val="nil"/>
              <w:bottom w:val="nil"/>
              <w:right w:val="nil"/>
            </w:tcBorders>
            <w:shd w:val="clear" w:color="auto" w:fill="FBE4D5" w:themeFill="accent2" w:themeFillTint="33"/>
          </w:tcPr>
          <w:p w14:paraId="78AC5681"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Coping, Age</w:t>
            </w:r>
          </w:p>
        </w:tc>
      </w:tr>
      <w:tr w:rsidR="00FE2182" w14:paraId="6660977A" w14:textId="77777777">
        <w:trPr>
          <w:trHeight w:val="216"/>
          <w:jc w:val="center"/>
        </w:trPr>
        <w:tc>
          <w:tcPr>
            <w:tcW w:w="1454" w:type="dxa"/>
            <w:tcBorders>
              <w:top w:val="nil"/>
              <w:left w:val="nil"/>
              <w:bottom w:val="nil"/>
              <w:right w:val="nil"/>
            </w:tcBorders>
            <w:shd w:val="clear" w:color="auto" w:fill="FBE4D5" w:themeFill="accent2" w:themeFillTint="33"/>
          </w:tcPr>
          <w:p w14:paraId="63B32D87"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Overbaugh et al.</w:t>
            </w:r>
          </w:p>
        </w:tc>
        <w:tc>
          <w:tcPr>
            <w:tcW w:w="695" w:type="dxa"/>
            <w:tcBorders>
              <w:top w:val="nil"/>
              <w:left w:val="nil"/>
              <w:bottom w:val="nil"/>
              <w:right w:val="nil"/>
            </w:tcBorders>
            <w:shd w:val="clear" w:color="auto" w:fill="FBE4D5" w:themeFill="accent2" w:themeFillTint="33"/>
          </w:tcPr>
          <w:p w14:paraId="6BE6906C"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2014</w:t>
            </w:r>
          </w:p>
        </w:tc>
        <w:tc>
          <w:tcPr>
            <w:tcW w:w="937" w:type="dxa"/>
            <w:tcBorders>
              <w:top w:val="nil"/>
              <w:left w:val="nil"/>
              <w:bottom w:val="nil"/>
              <w:right w:val="nil"/>
            </w:tcBorders>
            <w:shd w:val="clear" w:color="auto" w:fill="FBE4D5" w:themeFill="accent2" w:themeFillTint="33"/>
          </w:tcPr>
          <w:p w14:paraId="073F6D28"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103</w:t>
            </w:r>
          </w:p>
        </w:tc>
        <w:tc>
          <w:tcPr>
            <w:tcW w:w="971" w:type="dxa"/>
            <w:tcBorders>
              <w:top w:val="nil"/>
              <w:left w:val="nil"/>
              <w:bottom w:val="nil"/>
              <w:right w:val="nil"/>
            </w:tcBorders>
            <w:shd w:val="clear" w:color="auto" w:fill="FBE4D5" w:themeFill="accent2" w:themeFillTint="33"/>
          </w:tcPr>
          <w:p w14:paraId="274B5CFE"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76%</w:t>
            </w:r>
          </w:p>
        </w:tc>
        <w:tc>
          <w:tcPr>
            <w:tcW w:w="895" w:type="dxa"/>
            <w:tcBorders>
              <w:top w:val="nil"/>
              <w:left w:val="nil"/>
              <w:bottom w:val="nil"/>
              <w:right w:val="nil"/>
            </w:tcBorders>
            <w:shd w:val="clear" w:color="auto" w:fill="FBE4D5" w:themeFill="accent2" w:themeFillTint="33"/>
          </w:tcPr>
          <w:p w14:paraId="113B3E5D"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74</w:t>
            </w:r>
          </w:p>
        </w:tc>
        <w:tc>
          <w:tcPr>
            <w:tcW w:w="1668" w:type="dxa"/>
            <w:tcBorders>
              <w:top w:val="nil"/>
              <w:left w:val="nil"/>
              <w:bottom w:val="nil"/>
              <w:right w:val="nil"/>
            </w:tcBorders>
            <w:shd w:val="clear" w:color="auto" w:fill="FBE4D5" w:themeFill="accent2" w:themeFillTint="33"/>
          </w:tcPr>
          <w:p w14:paraId="28D43134"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Heart failure</w:t>
            </w:r>
          </w:p>
        </w:tc>
        <w:tc>
          <w:tcPr>
            <w:tcW w:w="1063" w:type="dxa"/>
            <w:tcBorders>
              <w:top w:val="nil"/>
              <w:left w:val="nil"/>
              <w:bottom w:val="nil"/>
              <w:right w:val="nil"/>
            </w:tcBorders>
            <w:shd w:val="clear" w:color="auto" w:fill="FBE4D5" w:themeFill="accent2" w:themeFillTint="33"/>
          </w:tcPr>
          <w:p w14:paraId="6F70734D"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N/A</w:t>
            </w:r>
          </w:p>
        </w:tc>
        <w:tc>
          <w:tcPr>
            <w:tcW w:w="2667" w:type="dxa"/>
            <w:tcBorders>
              <w:top w:val="nil"/>
              <w:left w:val="nil"/>
              <w:bottom w:val="nil"/>
              <w:right w:val="nil"/>
            </w:tcBorders>
            <w:shd w:val="clear" w:color="auto" w:fill="FBE4D5" w:themeFill="accent2" w:themeFillTint="33"/>
          </w:tcPr>
          <w:p w14:paraId="480441E4"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Age, Gender</w:t>
            </w:r>
          </w:p>
        </w:tc>
      </w:tr>
      <w:tr w:rsidR="00FE2182" w14:paraId="32659668" w14:textId="77777777">
        <w:trPr>
          <w:trHeight w:val="216"/>
          <w:jc w:val="center"/>
        </w:trPr>
        <w:tc>
          <w:tcPr>
            <w:tcW w:w="1454" w:type="dxa"/>
            <w:tcBorders>
              <w:top w:val="nil"/>
              <w:left w:val="nil"/>
              <w:bottom w:val="nil"/>
              <w:right w:val="nil"/>
            </w:tcBorders>
            <w:shd w:val="clear" w:color="auto" w:fill="FBE4D5" w:themeFill="accent2" w:themeFillTint="33"/>
          </w:tcPr>
          <w:p w14:paraId="22A00062"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Rahimi et al. </w:t>
            </w:r>
          </w:p>
        </w:tc>
        <w:tc>
          <w:tcPr>
            <w:tcW w:w="695" w:type="dxa"/>
            <w:tcBorders>
              <w:top w:val="nil"/>
              <w:left w:val="nil"/>
              <w:bottom w:val="nil"/>
              <w:right w:val="nil"/>
            </w:tcBorders>
            <w:shd w:val="clear" w:color="auto" w:fill="FBE4D5" w:themeFill="accent2" w:themeFillTint="33"/>
          </w:tcPr>
          <w:p w14:paraId="6F3B7A01"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2016</w:t>
            </w:r>
          </w:p>
        </w:tc>
        <w:tc>
          <w:tcPr>
            <w:tcW w:w="937" w:type="dxa"/>
            <w:tcBorders>
              <w:top w:val="nil"/>
              <w:left w:val="nil"/>
              <w:bottom w:val="nil"/>
              <w:right w:val="nil"/>
            </w:tcBorders>
            <w:shd w:val="clear" w:color="auto" w:fill="FBE4D5" w:themeFill="accent2" w:themeFillTint="33"/>
          </w:tcPr>
          <w:p w14:paraId="57C4605D"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166</w:t>
            </w:r>
          </w:p>
        </w:tc>
        <w:tc>
          <w:tcPr>
            <w:tcW w:w="971" w:type="dxa"/>
            <w:tcBorders>
              <w:top w:val="nil"/>
              <w:left w:val="nil"/>
              <w:bottom w:val="nil"/>
              <w:right w:val="nil"/>
            </w:tcBorders>
            <w:shd w:val="clear" w:color="auto" w:fill="FBE4D5" w:themeFill="accent2" w:themeFillTint="33"/>
          </w:tcPr>
          <w:p w14:paraId="23B1AE1F"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84.9%</w:t>
            </w:r>
          </w:p>
        </w:tc>
        <w:tc>
          <w:tcPr>
            <w:tcW w:w="895" w:type="dxa"/>
            <w:tcBorders>
              <w:top w:val="nil"/>
              <w:left w:val="nil"/>
              <w:bottom w:val="nil"/>
              <w:right w:val="nil"/>
            </w:tcBorders>
            <w:shd w:val="clear" w:color="auto" w:fill="FBE4D5" w:themeFill="accent2" w:themeFillTint="33"/>
          </w:tcPr>
          <w:p w14:paraId="7271A909"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55.3</w:t>
            </w:r>
          </w:p>
        </w:tc>
        <w:tc>
          <w:tcPr>
            <w:tcW w:w="1668" w:type="dxa"/>
            <w:tcBorders>
              <w:top w:val="nil"/>
              <w:left w:val="nil"/>
              <w:bottom w:val="nil"/>
              <w:right w:val="nil"/>
            </w:tcBorders>
            <w:shd w:val="clear" w:color="auto" w:fill="FBE4D5" w:themeFill="accent2" w:themeFillTint="33"/>
          </w:tcPr>
          <w:p w14:paraId="0D6EACF1"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Myocardial infarction</w:t>
            </w:r>
          </w:p>
        </w:tc>
        <w:tc>
          <w:tcPr>
            <w:tcW w:w="1063" w:type="dxa"/>
            <w:tcBorders>
              <w:top w:val="nil"/>
              <w:left w:val="nil"/>
              <w:bottom w:val="nil"/>
              <w:right w:val="nil"/>
            </w:tcBorders>
            <w:shd w:val="clear" w:color="auto" w:fill="FBE4D5" w:themeFill="accent2" w:themeFillTint="33"/>
          </w:tcPr>
          <w:p w14:paraId="69ED57F7"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~7.78 months</w:t>
            </w:r>
          </w:p>
        </w:tc>
        <w:tc>
          <w:tcPr>
            <w:tcW w:w="2667" w:type="dxa"/>
            <w:tcBorders>
              <w:top w:val="nil"/>
              <w:left w:val="nil"/>
              <w:bottom w:val="nil"/>
              <w:right w:val="nil"/>
            </w:tcBorders>
            <w:shd w:val="clear" w:color="auto" w:fill="FBE4D5" w:themeFill="accent2" w:themeFillTint="33"/>
          </w:tcPr>
          <w:p w14:paraId="51548455"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Social support</w:t>
            </w:r>
          </w:p>
        </w:tc>
      </w:tr>
      <w:tr w:rsidR="00FE2182" w14:paraId="60FDAAD6" w14:textId="77777777">
        <w:trPr>
          <w:trHeight w:val="216"/>
          <w:jc w:val="center"/>
        </w:trPr>
        <w:tc>
          <w:tcPr>
            <w:tcW w:w="1454" w:type="dxa"/>
            <w:tcBorders>
              <w:top w:val="nil"/>
              <w:left w:val="nil"/>
              <w:bottom w:val="nil"/>
              <w:right w:val="nil"/>
            </w:tcBorders>
            <w:shd w:val="clear" w:color="auto" w:fill="FBE4D5" w:themeFill="accent2" w:themeFillTint="33"/>
          </w:tcPr>
          <w:p w14:paraId="7E47F256"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Sheikh </w:t>
            </w:r>
          </w:p>
        </w:tc>
        <w:tc>
          <w:tcPr>
            <w:tcW w:w="695" w:type="dxa"/>
            <w:tcBorders>
              <w:top w:val="nil"/>
              <w:left w:val="nil"/>
              <w:bottom w:val="nil"/>
              <w:right w:val="nil"/>
            </w:tcBorders>
            <w:shd w:val="clear" w:color="auto" w:fill="FBE4D5" w:themeFill="accent2" w:themeFillTint="33"/>
          </w:tcPr>
          <w:p w14:paraId="2928D64A"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2004</w:t>
            </w:r>
          </w:p>
        </w:tc>
        <w:tc>
          <w:tcPr>
            <w:tcW w:w="937" w:type="dxa"/>
            <w:tcBorders>
              <w:top w:val="nil"/>
              <w:left w:val="nil"/>
              <w:bottom w:val="nil"/>
              <w:right w:val="nil"/>
            </w:tcBorders>
            <w:shd w:val="clear" w:color="auto" w:fill="FBE4D5" w:themeFill="accent2" w:themeFillTint="33"/>
          </w:tcPr>
          <w:p w14:paraId="1EB190E7"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110</w:t>
            </w:r>
          </w:p>
        </w:tc>
        <w:tc>
          <w:tcPr>
            <w:tcW w:w="971" w:type="dxa"/>
            <w:tcBorders>
              <w:top w:val="nil"/>
              <w:left w:val="nil"/>
              <w:bottom w:val="nil"/>
              <w:right w:val="nil"/>
            </w:tcBorders>
            <w:shd w:val="clear" w:color="auto" w:fill="FBE4D5" w:themeFill="accent2" w:themeFillTint="33"/>
          </w:tcPr>
          <w:p w14:paraId="1D10B45A"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79% </w:t>
            </w:r>
          </w:p>
        </w:tc>
        <w:tc>
          <w:tcPr>
            <w:tcW w:w="895" w:type="dxa"/>
            <w:tcBorders>
              <w:top w:val="nil"/>
              <w:left w:val="nil"/>
              <w:bottom w:val="nil"/>
              <w:right w:val="nil"/>
            </w:tcBorders>
            <w:shd w:val="clear" w:color="auto" w:fill="FBE4D5" w:themeFill="accent2" w:themeFillTint="33"/>
          </w:tcPr>
          <w:p w14:paraId="24E3B0A5"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63.5</w:t>
            </w:r>
          </w:p>
        </w:tc>
        <w:tc>
          <w:tcPr>
            <w:tcW w:w="1668" w:type="dxa"/>
            <w:tcBorders>
              <w:top w:val="nil"/>
              <w:left w:val="nil"/>
              <w:bottom w:val="nil"/>
              <w:right w:val="nil"/>
            </w:tcBorders>
            <w:shd w:val="clear" w:color="auto" w:fill="FBE4D5" w:themeFill="accent2" w:themeFillTint="33"/>
          </w:tcPr>
          <w:p w14:paraId="4DFC7C83"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Heart disease</w:t>
            </w:r>
          </w:p>
        </w:tc>
        <w:tc>
          <w:tcPr>
            <w:tcW w:w="1063" w:type="dxa"/>
            <w:tcBorders>
              <w:top w:val="nil"/>
              <w:left w:val="nil"/>
              <w:bottom w:val="nil"/>
              <w:right w:val="nil"/>
            </w:tcBorders>
            <w:shd w:val="clear" w:color="auto" w:fill="FBE4D5" w:themeFill="accent2" w:themeFillTint="33"/>
          </w:tcPr>
          <w:p w14:paraId="6A418DDF"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 years</w:t>
            </w:r>
          </w:p>
        </w:tc>
        <w:tc>
          <w:tcPr>
            <w:tcW w:w="2667" w:type="dxa"/>
            <w:tcBorders>
              <w:top w:val="nil"/>
              <w:left w:val="nil"/>
              <w:bottom w:val="nil"/>
              <w:right w:val="nil"/>
            </w:tcBorders>
            <w:shd w:val="clear" w:color="auto" w:fill="FBE4D5" w:themeFill="accent2" w:themeFillTint="33"/>
          </w:tcPr>
          <w:p w14:paraId="6FEC8D82"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Coping. Social Support</w:t>
            </w:r>
          </w:p>
        </w:tc>
      </w:tr>
      <w:tr w:rsidR="00FE2182" w14:paraId="27612AA0" w14:textId="77777777">
        <w:trPr>
          <w:trHeight w:val="216"/>
          <w:jc w:val="center"/>
        </w:trPr>
        <w:tc>
          <w:tcPr>
            <w:tcW w:w="1454" w:type="dxa"/>
            <w:tcBorders>
              <w:top w:val="nil"/>
              <w:left w:val="nil"/>
              <w:bottom w:val="nil"/>
              <w:right w:val="nil"/>
            </w:tcBorders>
            <w:shd w:val="clear" w:color="auto" w:fill="FBE4D5" w:themeFill="accent2" w:themeFillTint="33"/>
          </w:tcPr>
          <w:p w14:paraId="7E8FC242" w14:textId="77777777" w:rsidR="00FE2182" w:rsidRDefault="00E81BC5">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Senol-Durak</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Ayvasik</w:t>
            </w:r>
            <w:proofErr w:type="spellEnd"/>
          </w:p>
        </w:tc>
        <w:tc>
          <w:tcPr>
            <w:tcW w:w="695" w:type="dxa"/>
            <w:tcBorders>
              <w:top w:val="nil"/>
              <w:left w:val="nil"/>
              <w:bottom w:val="nil"/>
              <w:right w:val="nil"/>
            </w:tcBorders>
            <w:shd w:val="clear" w:color="auto" w:fill="FBE4D5" w:themeFill="accent2" w:themeFillTint="33"/>
          </w:tcPr>
          <w:p w14:paraId="6C1C5B1B"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2010</w:t>
            </w:r>
          </w:p>
        </w:tc>
        <w:tc>
          <w:tcPr>
            <w:tcW w:w="937" w:type="dxa"/>
            <w:tcBorders>
              <w:top w:val="nil"/>
              <w:left w:val="nil"/>
              <w:bottom w:val="nil"/>
              <w:right w:val="nil"/>
            </w:tcBorders>
            <w:shd w:val="clear" w:color="auto" w:fill="FBE4D5" w:themeFill="accent2" w:themeFillTint="33"/>
          </w:tcPr>
          <w:p w14:paraId="16E001D6"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132</w:t>
            </w:r>
          </w:p>
        </w:tc>
        <w:tc>
          <w:tcPr>
            <w:tcW w:w="971" w:type="dxa"/>
            <w:tcBorders>
              <w:top w:val="nil"/>
              <w:left w:val="nil"/>
              <w:bottom w:val="nil"/>
              <w:right w:val="nil"/>
            </w:tcBorders>
            <w:shd w:val="clear" w:color="auto" w:fill="FBE4D5" w:themeFill="accent2" w:themeFillTint="33"/>
          </w:tcPr>
          <w:p w14:paraId="2AB33F4B"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11.4%</w:t>
            </w:r>
          </w:p>
        </w:tc>
        <w:tc>
          <w:tcPr>
            <w:tcW w:w="895" w:type="dxa"/>
            <w:tcBorders>
              <w:top w:val="nil"/>
              <w:left w:val="nil"/>
              <w:bottom w:val="nil"/>
              <w:right w:val="nil"/>
            </w:tcBorders>
            <w:shd w:val="clear" w:color="auto" w:fill="FBE4D5" w:themeFill="accent2" w:themeFillTint="33"/>
          </w:tcPr>
          <w:p w14:paraId="398FDDD6"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52.04</w:t>
            </w:r>
          </w:p>
        </w:tc>
        <w:tc>
          <w:tcPr>
            <w:tcW w:w="1668" w:type="dxa"/>
            <w:tcBorders>
              <w:top w:val="nil"/>
              <w:left w:val="nil"/>
              <w:bottom w:val="nil"/>
              <w:right w:val="nil"/>
            </w:tcBorders>
            <w:shd w:val="clear" w:color="auto" w:fill="FBE4D5" w:themeFill="accent2" w:themeFillTint="33"/>
          </w:tcPr>
          <w:p w14:paraId="5F3E406B"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Myocardial infarction</w:t>
            </w:r>
          </w:p>
        </w:tc>
        <w:tc>
          <w:tcPr>
            <w:tcW w:w="1063" w:type="dxa"/>
            <w:tcBorders>
              <w:top w:val="nil"/>
              <w:left w:val="nil"/>
              <w:bottom w:val="nil"/>
              <w:right w:val="nil"/>
            </w:tcBorders>
            <w:shd w:val="clear" w:color="auto" w:fill="FBE4D5" w:themeFill="accent2" w:themeFillTint="33"/>
          </w:tcPr>
          <w:p w14:paraId="723A355D"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N/A</w:t>
            </w:r>
          </w:p>
        </w:tc>
        <w:tc>
          <w:tcPr>
            <w:tcW w:w="2667" w:type="dxa"/>
            <w:tcBorders>
              <w:top w:val="nil"/>
              <w:left w:val="nil"/>
              <w:bottom w:val="nil"/>
              <w:right w:val="nil"/>
            </w:tcBorders>
            <w:shd w:val="clear" w:color="auto" w:fill="FBE4D5" w:themeFill="accent2" w:themeFillTint="33"/>
          </w:tcPr>
          <w:p w14:paraId="3E1E3196"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Depression, Coping, Social Support, Age, Gender</w:t>
            </w:r>
          </w:p>
        </w:tc>
      </w:tr>
      <w:tr w:rsidR="00FE2182" w14:paraId="3C7A8806" w14:textId="77777777">
        <w:trPr>
          <w:trHeight w:val="216"/>
          <w:jc w:val="center"/>
        </w:trPr>
        <w:tc>
          <w:tcPr>
            <w:tcW w:w="1454" w:type="dxa"/>
            <w:tcBorders>
              <w:top w:val="nil"/>
              <w:left w:val="nil"/>
              <w:bottom w:val="nil"/>
              <w:right w:val="nil"/>
            </w:tcBorders>
            <w:shd w:val="clear" w:color="auto" w:fill="FBE4D5" w:themeFill="accent2" w:themeFillTint="33"/>
          </w:tcPr>
          <w:p w14:paraId="55ACFB83"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Gangstad &amp; Norman et al.</w:t>
            </w:r>
          </w:p>
        </w:tc>
        <w:tc>
          <w:tcPr>
            <w:tcW w:w="695" w:type="dxa"/>
            <w:tcBorders>
              <w:top w:val="nil"/>
              <w:left w:val="nil"/>
              <w:bottom w:val="nil"/>
              <w:right w:val="nil"/>
            </w:tcBorders>
            <w:shd w:val="clear" w:color="auto" w:fill="FBE4D5" w:themeFill="accent2" w:themeFillTint="33"/>
          </w:tcPr>
          <w:p w14:paraId="6839C40D"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2009</w:t>
            </w:r>
          </w:p>
        </w:tc>
        <w:tc>
          <w:tcPr>
            <w:tcW w:w="937" w:type="dxa"/>
            <w:tcBorders>
              <w:top w:val="nil"/>
              <w:left w:val="nil"/>
              <w:bottom w:val="nil"/>
              <w:right w:val="nil"/>
            </w:tcBorders>
            <w:shd w:val="clear" w:color="auto" w:fill="FBE4D5" w:themeFill="accent2" w:themeFillTint="33"/>
          </w:tcPr>
          <w:p w14:paraId="0B232368"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60</w:t>
            </w:r>
          </w:p>
        </w:tc>
        <w:tc>
          <w:tcPr>
            <w:tcW w:w="971" w:type="dxa"/>
            <w:tcBorders>
              <w:top w:val="nil"/>
              <w:left w:val="nil"/>
              <w:bottom w:val="nil"/>
              <w:right w:val="nil"/>
            </w:tcBorders>
            <w:shd w:val="clear" w:color="auto" w:fill="FBE4D5" w:themeFill="accent2" w:themeFillTint="33"/>
          </w:tcPr>
          <w:p w14:paraId="5E1209D9"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56.67%</w:t>
            </w:r>
          </w:p>
        </w:tc>
        <w:tc>
          <w:tcPr>
            <w:tcW w:w="895" w:type="dxa"/>
            <w:tcBorders>
              <w:top w:val="nil"/>
              <w:left w:val="nil"/>
              <w:bottom w:val="nil"/>
              <w:right w:val="nil"/>
            </w:tcBorders>
            <w:shd w:val="clear" w:color="auto" w:fill="FBE4D5" w:themeFill="accent2" w:themeFillTint="33"/>
          </w:tcPr>
          <w:p w14:paraId="7510A517"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71.67</w:t>
            </w:r>
          </w:p>
        </w:tc>
        <w:tc>
          <w:tcPr>
            <w:tcW w:w="1668" w:type="dxa"/>
            <w:tcBorders>
              <w:top w:val="nil"/>
              <w:left w:val="nil"/>
              <w:bottom w:val="nil"/>
              <w:right w:val="nil"/>
            </w:tcBorders>
            <w:shd w:val="clear" w:color="auto" w:fill="FBE4D5" w:themeFill="accent2" w:themeFillTint="33"/>
          </w:tcPr>
          <w:p w14:paraId="1A9A6CB4"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Stroke</w:t>
            </w:r>
          </w:p>
        </w:tc>
        <w:tc>
          <w:tcPr>
            <w:tcW w:w="1063" w:type="dxa"/>
            <w:tcBorders>
              <w:top w:val="nil"/>
              <w:left w:val="nil"/>
              <w:bottom w:val="nil"/>
              <w:right w:val="nil"/>
            </w:tcBorders>
            <w:shd w:val="clear" w:color="auto" w:fill="FBE4D5" w:themeFill="accent2" w:themeFillTint="33"/>
          </w:tcPr>
          <w:p w14:paraId="3148E6EB" w14:textId="77777777" w:rsidR="00FE2182" w:rsidRDefault="00FE2182">
            <w:pPr>
              <w:widowControl w:val="0"/>
              <w:spacing w:after="0" w:line="240" w:lineRule="auto"/>
              <w:rPr>
                <w:rFonts w:ascii="Times New Roman" w:hAnsi="Times New Roman" w:cs="Times New Roman"/>
                <w:sz w:val="24"/>
                <w:szCs w:val="24"/>
              </w:rPr>
            </w:pPr>
          </w:p>
        </w:tc>
        <w:tc>
          <w:tcPr>
            <w:tcW w:w="2667" w:type="dxa"/>
            <w:tcBorders>
              <w:top w:val="nil"/>
              <w:left w:val="nil"/>
              <w:bottom w:val="nil"/>
              <w:right w:val="nil"/>
            </w:tcBorders>
            <w:shd w:val="clear" w:color="auto" w:fill="FBE4D5" w:themeFill="accent2" w:themeFillTint="33"/>
          </w:tcPr>
          <w:p w14:paraId="54CFA1AF"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Depression, Coping</w:t>
            </w:r>
          </w:p>
        </w:tc>
      </w:tr>
      <w:tr w:rsidR="00FE2182" w14:paraId="699A5343" w14:textId="77777777">
        <w:trPr>
          <w:trHeight w:val="216"/>
          <w:jc w:val="center"/>
        </w:trPr>
        <w:tc>
          <w:tcPr>
            <w:tcW w:w="1454" w:type="dxa"/>
            <w:tcBorders>
              <w:top w:val="nil"/>
              <w:left w:val="nil"/>
              <w:bottom w:val="single" w:sz="12" w:space="0" w:color="000000"/>
              <w:right w:val="nil"/>
            </w:tcBorders>
            <w:shd w:val="clear" w:color="auto" w:fill="FBE4D5" w:themeFill="accent2" w:themeFillTint="33"/>
          </w:tcPr>
          <w:p w14:paraId="43C112AA"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Peng, Z. Y., &amp; Wan, L. H.</w:t>
            </w:r>
          </w:p>
        </w:tc>
        <w:tc>
          <w:tcPr>
            <w:tcW w:w="695" w:type="dxa"/>
            <w:tcBorders>
              <w:top w:val="nil"/>
              <w:left w:val="nil"/>
              <w:bottom w:val="single" w:sz="12" w:space="0" w:color="000000"/>
              <w:right w:val="nil"/>
            </w:tcBorders>
            <w:shd w:val="clear" w:color="auto" w:fill="FBE4D5" w:themeFill="accent2" w:themeFillTint="33"/>
          </w:tcPr>
          <w:p w14:paraId="60F5DE58"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2018</w:t>
            </w:r>
          </w:p>
        </w:tc>
        <w:tc>
          <w:tcPr>
            <w:tcW w:w="937" w:type="dxa"/>
            <w:tcBorders>
              <w:top w:val="nil"/>
              <w:left w:val="nil"/>
              <w:bottom w:val="single" w:sz="12" w:space="0" w:color="000000"/>
              <w:right w:val="nil"/>
            </w:tcBorders>
            <w:shd w:val="clear" w:color="auto" w:fill="FBE4D5" w:themeFill="accent2" w:themeFillTint="33"/>
          </w:tcPr>
          <w:p w14:paraId="535FC6F6"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115</w:t>
            </w:r>
          </w:p>
        </w:tc>
        <w:tc>
          <w:tcPr>
            <w:tcW w:w="971" w:type="dxa"/>
            <w:tcBorders>
              <w:top w:val="nil"/>
              <w:left w:val="nil"/>
              <w:bottom w:val="single" w:sz="12" w:space="0" w:color="000000"/>
              <w:right w:val="nil"/>
            </w:tcBorders>
            <w:shd w:val="clear" w:color="auto" w:fill="FBE4D5" w:themeFill="accent2" w:themeFillTint="33"/>
          </w:tcPr>
          <w:p w14:paraId="1C60A1E9"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70.4%</w:t>
            </w:r>
          </w:p>
        </w:tc>
        <w:tc>
          <w:tcPr>
            <w:tcW w:w="895" w:type="dxa"/>
            <w:tcBorders>
              <w:top w:val="nil"/>
              <w:left w:val="nil"/>
              <w:bottom w:val="single" w:sz="12" w:space="0" w:color="000000"/>
              <w:right w:val="nil"/>
            </w:tcBorders>
            <w:shd w:val="clear" w:color="auto" w:fill="FBE4D5" w:themeFill="accent2" w:themeFillTint="33"/>
          </w:tcPr>
          <w:p w14:paraId="4230399E"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62.43</w:t>
            </w:r>
          </w:p>
        </w:tc>
        <w:tc>
          <w:tcPr>
            <w:tcW w:w="1668" w:type="dxa"/>
            <w:tcBorders>
              <w:top w:val="nil"/>
              <w:left w:val="nil"/>
              <w:bottom w:val="single" w:sz="12" w:space="0" w:color="000000"/>
              <w:right w:val="nil"/>
            </w:tcBorders>
            <w:shd w:val="clear" w:color="auto" w:fill="FBE4D5" w:themeFill="accent2" w:themeFillTint="33"/>
          </w:tcPr>
          <w:p w14:paraId="4F1F314C"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Stroke</w:t>
            </w:r>
          </w:p>
        </w:tc>
        <w:tc>
          <w:tcPr>
            <w:tcW w:w="1063" w:type="dxa"/>
            <w:tcBorders>
              <w:top w:val="nil"/>
              <w:left w:val="nil"/>
              <w:bottom w:val="single" w:sz="12" w:space="0" w:color="000000"/>
              <w:right w:val="nil"/>
            </w:tcBorders>
            <w:shd w:val="clear" w:color="auto" w:fill="FBE4D5" w:themeFill="accent2" w:themeFillTint="33"/>
          </w:tcPr>
          <w:p w14:paraId="7AB314B6"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 months</w:t>
            </w:r>
          </w:p>
        </w:tc>
        <w:tc>
          <w:tcPr>
            <w:tcW w:w="2667" w:type="dxa"/>
            <w:tcBorders>
              <w:top w:val="nil"/>
              <w:left w:val="nil"/>
              <w:bottom w:val="single" w:sz="12" w:space="0" w:color="000000"/>
              <w:right w:val="nil"/>
            </w:tcBorders>
            <w:shd w:val="clear" w:color="auto" w:fill="FBE4D5" w:themeFill="accent2" w:themeFillTint="33"/>
          </w:tcPr>
          <w:p w14:paraId="432E7DBB" w14:textId="77777777" w:rsidR="00FE2182" w:rsidRDefault="00E81BC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Social Support</w:t>
            </w:r>
          </w:p>
        </w:tc>
      </w:tr>
    </w:tbl>
    <w:p w14:paraId="6079137F" w14:textId="77777777" w:rsidR="00FE2182" w:rsidRDefault="00FE2182">
      <w:pPr>
        <w:spacing w:after="0" w:line="480" w:lineRule="auto"/>
        <w:jc w:val="center"/>
        <w:rPr>
          <w:rFonts w:ascii="Times New Roman" w:hAnsi="Times New Roman" w:cs="Times New Roman"/>
          <w:b/>
          <w:bCs/>
          <w:sz w:val="24"/>
          <w:szCs w:val="24"/>
        </w:rPr>
      </w:pPr>
    </w:p>
    <w:p w14:paraId="1FEDC708" w14:textId="77777777" w:rsidR="00FE2182" w:rsidRDefault="00E81BC5">
      <w:pPr>
        <w:tabs>
          <w:tab w:val="left" w:pos="5235"/>
        </w:tabs>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Table 4 : Results Summary of subgroup analysis</w:t>
      </w:r>
    </w:p>
    <w:tbl>
      <w:tblPr>
        <w:tblStyle w:val="TableGrid"/>
        <w:tblW w:w="10075" w:type="dxa"/>
        <w:tblLayout w:type="fixed"/>
        <w:tblLook w:val="04A0" w:firstRow="1" w:lastRow="0" w:firstColumn="1" w:lastColumn="0" w:noHBand="0" w:noVBand="1"/>
      </w:tblPr>
      <w:tblGrid>
        <w:gridCol w:w="1886"/>
        <w:gridCol w:w="990"/>
        <w:gridCol w:w="1259"/>
        <w:gridCol w:w="721"/>
        <w:gridCol w:w="1890"/>
        <w:gridCol w:w="1529"/>
        <w:gridCol w:w="1800"/>
      </w:tblGrid>
      <w:tr w:rsidR="00FE2182" w14:paraId="180A05D1" w14:textId="77777777">
        <w:trPr>
          <w:trHeight w:val="289"/>
        </w:trPr>
        <w:tc>
          <w:tcPr>
            <w:tcW w:w="1886" w:type="dxa"/>
            <w:tcBorders>
              <w:bottom w:val="nil"/>
              <w:right w:val="nil"/>
            </w:tcBorders>
            <w:shd w:val="clear" w:color="auto" w:fill="DEEAF6" w:themeFill="accent5" w:themeFillTint="33"/>
          </w:tcPr>
          <w:p w14:paraId="7FF933DA" w14:textId="77777777" w:rsidR="00FE2182" w:rsidRDefault="00E81BC5">
            <w:pPr>
              <w:widowControl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Correlate</w:t>
            </w:r>
          </w:p>
        </w:tc>
        <w:tc>
          <w:tcPr>
            <w:tcW w:w="990" w:type="dxa"/>
            <w:tcBorders>
              <w:left w:val="nil"/>
              <w:bottom w:val="nil"/>
              <w:right w:val="nil"/>
            </w:tcBorders>
            <w:shd w:val="clear" w:color="auto" w:fill="DEEAF6" w:themeFill="accent5" w:themeFillTint="33"/>
          </w:tcPr>
          <w:p w14:paraId="16472A02" w14:textId="77777777" w:rsidR="00FE2182" w:rsidRDefault="00E81BC5">
            <w:pPr>
              <w:widowControl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K</w:t>
            </w:r>
          </w:p>
        </w:tc>
        <w:tc>
          <w:tcPr>
            <w:tcW w:w="1259" w:type="dxa"/>
            <w:tcBorders>
              <w:left w:val="nil"/>
              <w:bottom w:val="nil"/>
              <w:right w:val="nil"/>
            </w:tcBorders>
            <w:shd w:val="clear" w:color="auto" w:fill="DEEAF6" w:themeFill="accent5" w:themeFillTint="33"/>
          </w:tcPr>
          <w:p w14:paraId="43235349" w14:textId="77777777" w:rsidR="00FE2182" w:rsidRDefault="00E81BC5">
            <w:pPr>
              <w:widowControl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w:t>
            </w:r>
          </w:p>
        </w:tc>
        <w:tc>
          <w:tcPr>
            <w:tcW w:w="721" w:type="dxa"/>
            <w:tcBorders>
              <w:left w:val="nil"/>
              <w:bottom w:val="nil"/>
              <w:right w:val="nil"/>
            </w:tcBorders>
            <w:shd w:val="clear" w:color="auto" w:fill="DEEAF6" w:themeFill="accent5" w:themeFillTint="33"/>
          </w:tcPr>
          <w:p w14:paraId="3D3EF914" w14:textId="77777777" w:rsidR="00FE2182" w:rsidRDefault="00E81BC5">
            <w:pPr>
              <w:widowControl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ES</w:t>
            </w:r>
          </w:p>
        </w:tc>
        <w:tc>
          <w:tcPr>
            <w:tcW w:w="1890" w:type="dxa"/>
            <w:tcBorders>
              <w:left w:val="nil"/>
              <w:bottom w:val="nil"/>
              <w:right w:val="nil"/>
            </w:tcBorders>
            <w:shd w:val="clear" w:color="auto" w:fill="DEEAF6" w:themeFill="accent5" w:themeFillTint="33"/>
          </w:tcPr>
          <w:p w14:paraId="33E63AC6" w14:textId="77777777" w:rsidR="00FE2182" w:rsidRDefault="00E81BC5">
            <w:pPr>
              <w:widowControl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95% CI lower</w:t>
            </w:r>
          </w:p>
        </w:tc>
        <w:tc>
          <w:tcPr>
            <w:tcW w:w="1529" w:type="dxa"/>
            <w:tcBorders>
              <w:left w:val="nil"/>
              <w:bottom w:val="nil"/>
              <w:right w:val="nil"/>
            </w:tcBorders>
            <w:shd w:val="clear" w:color="auto" w:fill="DEEAF6" w:themeFill="accent5" w:themeFillTint="33"/>
          </w:tcPr>
          <w:p w14:paraId="226994D9" w14:textId="77777777" w:rsidR="00FE2182" w:rsidRDefault="00E81BC5">
            <w:pPr>
              <w:widowControl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95% CI upper</w:t>
            </w:r>
          </w:p>
        </w:tc>
        <w:tc>
          <w:tcPr>
            <w:tcW w:w="1800" w:type="dxa"/>
            <w:tcBorders>
              <w:left w:val="nil"/>
              <w:bottom w:val="nil"/>
            </w:tcBorders>
            <w:shd w:val="clear" w:color="auto" w:fill="DEEAF6" w:themeFill="accent5" w:themeFillTint="33"/>
          </w:tcPr>
          <w:p w14:paraId="47801748" w14:textId="77777777" w:rsidR="00FE2182" w:rsidRDefault="00E81BC5">
            <w:pPr>
              <w:widowControl w:val="0"/>
              <w:spacing w:after="0" w:line="240" w:lineRule="auto"/>
              <w:jc w:val="center"/>
              <w:rPr>
                <w:rFonts w:ascii="Times New Roman" w:hAnsi="Times New Roman" w:cs="Times New Roman"/>
                <w:b/>
                <w:bCs/>
                <w:sz w:val="24"/>
                <w:szCs w:val="24"/>
                <w:vertAlign w:val="subscript"/>
              </w:rPr>
            </w:pPr>
            <w:r>
              <w:rPr>
                <w:rFonts w:ascii="Times New Roman" w:hAnsi="Times New Roman" w:cs="Times New Roman"/>
                <w:b/>
                <w:bCs/>
                <w:sz w:val="24"/>
                <w:szCs w:val="24"/>
              </w:rPr>
              <w:t>I</w:t>
            </w:r>
            <w:r>
              <w:rPr>
                <w:rFonts w:ascii="Times New Roman" w:hAnsi="Times New Roman" w:cs="Times New Roman"/>
                <w:b/>
                <w:bCs/>
                <w:sz w:val="24"/>
                <w:szCs w:val="24"/>
                <w:vertAlign w:val="subscript"/>
              </w:rPr>
              <w:t>2</w:t>
            </w:r>
          </w:p>
        </w:tc>
      </w:tr>
      <w:tr w:rsidR="00FE2182" w14:paraId="2C27FA66" w14:textId="77777777">
        <w:trPr>
          <w:trHeight w:val="298"/>
        </w:trPr>
        <w:tc>
          <w:tcPr>
            <w:tcW w:w="1886" w:type="dxa"/>
            <w:tcBorders>
              <w:top w:val="nil"/>
              <w:bottom w:val="nil"/>
              <w:right w:val="nil"/>
            </w:tcBorders>
          </w:tcPr>
          <w:p w14:paraId="538DE28A"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Depression</w:t>
            </w:r>
          </w:p>
        </w:tc>
        <w:tc>
          <w:tcPr>
            <w:tcW w:w="990" w:type="dxa"/>
            <w:tcBorders>
              <w:top w:val="nil"/>
              <w:left w:val="nil"/>
              <w:bottom w:val="nil"/>
              <w:right w:val="nil"/>
            </w:tcBorders>
          </w:tcPr>
          <w:p w14:paraId="0538AA25"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259" w:type="dxa"/>
            <w:tcBorders>
              <w:top w:val="nil"/>
              <w:left w:val="nil"/>
              <w:bottom w:val="nil"/>
              <w:right w:val="nil"/>
            </w:tcBorders>
          </w:tcPr>
          <w:p w14:paraId="69E3F108"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658</w:t>
            </w:r>
          </w:p>
        </w:tc>
        <w:tc>
          <w:tcPr>
            <w:tcW w:w="721" w:type="dxa"/>
            <w:tcBorders>
              <w:top w:val="nil"/>
              <w:left w:val="nil"/>
              <w:bottom w:val="nil"/>
              <w:right w:val="nil"/>
            </w:tcBorders>
          </w:tcPr>
          <w:p w14:paraId="68A2A475"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-0.15</w:t>
            </w:r>
          </w:p>
        </w:tc>
        <w:tc>
          <w:tcPr>
            <w:tcW w:w="1890" w:type="dxa"/>
            <w:tcBorders>
              <w:top w:val="nil"/>
              <w:left w:val="nil"/>
              <w:bottom w:val="nil"/>
              <w:right w:val="nil"/>
            </w:tcBorders>
          </w:tcPr>
          <w:p w14:paraId="428C1391"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-0.41</w:t>
            </w:r>
          </w:p>
        </w:tc>
        <w:tc>
          <w:tcPr>
            <w:tcW w:w="1529" w:type="dxa"/>
            <w:tcBorders>
              <w:top w:val="nil"/>
              <w:left w:val="nil"/>
              <w:bottom w:val="nil"/>
              <w:right w:val="nil"/>
            </w:tcBorders>
          </w:tcPr>
          <w:p w14:paraId="12D76D35"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0.11</w:t>
            </w:r>
          </w:p>
        </w:tc>
        <w:tc>
          <w:tcPr>
            <w:tcW w:w="1800" w:type="dxa"/>
            <w:tcBorders>
              <w:top w:val="nil"/>
              <w:left w:val="nil"/>
              <w:bottom w:val="nil"/>
            </w:tcBorders>
          </w:tcPr>
          <w:p w14:paraId="6D854153"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91.96%</w:t>
            </w:r>
          </w:p>
        </w:tc>
      </w:tr>
      <w:tr w:rsidR="00FE2182" w14:paraId="2A7331A7" w14:textId="77777777">
        <w:trPr>
          <w:trHeight w:val="298"/>
        </w:trPr>
        <w:tc>
          <w:tcPr>
            <w:tcW w:w="1886" w:type="dxa"/>
            <w:tcBorders>
              <w:top w:val="nil"/>
              <w:bottom w:val="nil"/>
              <w:right w:val="nil"/>
            </w:tcBorders>
          </w:tcPr>
          <w:p w14:paraId="14BDEE9A"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Coping Strategies</w:t>
            </w:r>
          </w:p>
        </w:tc>
        <w:tc>
          <w:tcPr>
            <w:tcW w:w="990" w:type="dxa"/>
            <w:tcBorders>
              <w:top w:val="nil"/>
              <w:left w:val="nil"/>
              <w:bottom w:val="nil"/>
              <w:right w:val="nil"/>
            </w:tcBorders>
          </w:tcPr>
          <w:p w14:paraId="557751BA"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1259" w:type="dxa"/>
            <w:tcBorders>
              <w:top w:val="nil"/>
              <w:left w:val="nil"/>
              <w:bottom w:val="nil"/>
              <w:right w:val="nil"/>
            </w:tcBorders>
          </w:tcPr>
          <w:p w14:paraId="5D8726DC"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941</w:t>
            </w:r>
          </w:p>
        </w:tc>
        <w:tc>
          <w:tcPr>
            <w:tcW w:w="721" w:type="dxa"/>
            <w:tcBorders>
              <w:top w:val="nil"/>
              <w:left w:val="nil"/>
              <w:bottom w:val="nil"/>
              <w:right w:val="nil"/>
            </w:tcBorders>
          </w:tcPr>
          <w:p w14:paraId="24EA9B0B"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0.50</w:t>
            </w:r>
          </w:p>
        </w:tc>
        <w:tc>
          <w:tcPr>
            <w:tcW w:w="1890" w:type="dxa"/>
            <w:tcBorders>
              <w:top w:val="nil"/>
              <w:left w:val="nil"/>
              <w:bottom w:val="nil"/>
              <w:right w:val="nil"/>
            </w:tcBorders>
          </w:tcPr>
          <w:p w14:paraId="574AB5A8"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0.33</w:t>
            </w:r>
          </w:p>
        </w:tc>
        <w:tc>
          <w:tcPr>
            <w:tcW w:w="1529" w:type="dxa"/>
            <w:tcBorders>
              <w:top w:val="nil"/>
              <w:left w:val="nil"/>
              <w:bottom w:val="nil"/>
              <w:right w:val="nil"/>
            </w:tcBorders>
          </w:tcPr>
          <w:p w14:paraId="6827E4DE"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0.66</w:t>
            </w:r>
          </w:p>
        </w:tc>
        <w:tc>
          <w:tcPr>
            <w:tcW w:w="1800" w:type="dxa"/>
            <w:tcBorders>
              <w:top w:val="nil"/>
              <w:left w:val="nil"/>
              <w:bottom w:val="nil"/>
            </w:tcBorders>
          </w:tcPr>
          <w:p w14:paraId="5D83F5A2"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93.04%</w:t>
            </w:r>
          </w:p>
        </w:tc>
      </w:tr>
      <w:tr w:rsidR="00FE2182" w14:paraId="2784FE22" w14:textId="77777777">
        <w:trPr>
          <w:trHeight w:val="298"/>
        </w:trPr>
        <w:tc>
          <w:tcPr>
            <w:tcW w:w="1886" w:type="dxa"/>
            <w:tcBorders>
              <w:top w:val="nil"/>
              <w:bottom w:val="nil"/>
              <w:right w:val="nil"/>
            </w:tcBorders>
          </w:tcPr>
          <w:p w14:paraId="2044996E"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Spirituality</w:t>
            </w:r>
          </w:p>
        </w:tc>
        <w:tc>
          <w:tcPr>
            <w:tcW w:w="990" w:type="dxa"/>
            <w:tcBorders>
              <w:top w:val="nil"/>
              <w:left w:val="nil"/>
              <w:bottom w:val="nil"/>
              <w:right w:val="nil"/>
            </w:tcBorders>
          </w:tcPr>
          <w:p w14:paraId="02BEC890"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259" w:type="dxa"/>
            <w:tcBorders>
              <w:top w:val="nil"/>
              <w:left w:val="nil"/>
              <w:bottom w:val="nil"/>
              <w:right w:val="nil"/>
            </w:tcBorders>
          </w:tcPr>
          <w:p w14:paraId="6C20E73E"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519</w:t>
            </w:r>
          </w:p>
        </w:tc>
        <w:tc>
          <w:tcPr>
            <w:tcW w:w="721" w:type="dxa"/>
            <w:tcBorders>
              <w:top w:val="nil"/>
              <w:left w:val="nil"/>
              <w:bottom w:val="nil"/>
              <w:right w:val="nil"/>
            </w:tcBorders>
          </w:tcPr>
          <w:p w14:paraId="455438CD"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0.56</w:t>
            </w:r>
          </w:p>
        </w:tc>
        <w:tc>
          <w:tcPr>
            <w:tcW w:w="1890" w:type="dxa"/>
            <w:tcBorders>
              <w:top w:val="nil"/>
              <w:left w:val="nil"/>
              <w:bottom w:val="nil"/>
              <w:right w:val="nil"/>
            </w:tcBorders>
          </w:tcPr>
          <w:p w14:paraId="4B13E404"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0.38</w:t>
            </w:r>
          </w:p>
        </w:tc>
        <w:tc>
          <w:tcPr>
            <w:tcW w:w="1529" w:type="dxa"/>
            <w:tcBorders>
              <w:top w:val="nil"/>
              <w:left w:val="nil"/>
              <w:bottom w:val="nil"/>
              <w:right w:val="nil"/>
            </w:tcBorders>
          </w:tcPr>
          <w:p w14:paraId="551F5B99"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0.75</w:t>
            </w:r>
          </w:p>
        </w:tc>
        <w:tc>
          <w:tcPr>
            <w:tcW w:w="1800" w:type="dxa"/>
            <w:tcBorders>
              <w:top w:val="nil"/>
              <w:left w:val="nil"/>
              <w:bottom w:val="nil"/>
            </w:tcBorders>
          </w:tcPr>
          <w:p w14:paraId="2F09D6DF"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89.38%</w:t>
            </w:r>
          </w:p>
        </w:tc>
      </w:tr>
      <w:tr w:rsidR="00FE2182" w14:paraId="564D5C28" w14:textId="77777777">
        <w:trPr>
          <w:trHeight w:val="289"/>
        </w:trPr>
        <w:tc>
          <w:tcPr>
            <w:tcW w:w="1886" w:type="dxa"/>
            <w:tcBorders>
              <w:top w:val="nil"/>
              <w:bottom w:val="nil"/>
              <w:right w:val="nil"/>
            </w:tcBorders>
          </w:tcPr>
          <w:p w14:paraId="34161F04"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Social Support</w:t>
            </w:r>
          </w:p>
        </w:tc>
        <w:tc>
          <w:tcPr>
            <w:tcW w:w="990" w:type="dxa"/>
            <w:tcBorders>
              <w:top w:val="nil"/>
              <w:left w:val="nil"/>
              <w:bottom w:val="nil"/>
              <w:right w:val="nil"/>
            </w:tcBorders>
          </w:tcPr>
          <w:p w14:paraId="4FB0ACED"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259" w:type="dxa"/>
            <w:tcBorders>
              <w:top w:val="nil"/>
              <w:left w:val="nil"/>
              <w:bottom w:val="nil"/>
              <w:right w:val="nil"/>
            </w:tcBorders>
          </w:tcPr>
          <w:p w14:paraId="47E6DD15"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983</w:t>
            </w:r>
          </w:p>
        </w:tc>
        <w:tc>
          <w:tcPr>
            <w:tcW w:w="721" w:type="dxa"/>
            <w:tcBorders>
              <w:top w:val="nil"/>
              <w:left w:val="nil"/>
              <w:bottom w:val="nil"/>
              <w:right w:val="nil"/>
            </w:tcBorders>
          </w:tcPr>
          <w:p w14:paraId="7EBC586D"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0.29</w:t>
            </w:r>
          </w:p>
        </w:tc>
        <w:tc>
          <w:tcPr>
            <w:tcW w:w="1890" w:type="dxa"/>
            <w:tcBorders>
              <w:top w:val="nil"/>
              <w:left w:val="nil"/>
              <w:bottom w:val="nil"/>
              <w:right w:val="nil"/>
            </w:tcBorders>
          </w:tcPr>
          <w:p w14:paraId="1A9939B9"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w:t>
            </w:r>
          </w:p>
        </w:tc>
        <w:tc>
          <w:tcPr>
            <w:tcW w:w="1529" w:type="dxa"/>
            <w:tcBorders>
              <w:top w:val="nil"/>
              <w:left w:val="nil"/>
              <w:bottom w:val="nil"/>
              <w:right w:val="nil"/>
            </w:tcBorders>
          </w:tcPr>
          <w:p w14:paraId="034825E2"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0.62</w:t>
            </w:r>
          </w:p>
        </w:tc>
        <w:tc>
          <w:tcPr>
            <w:tcW w:w="1800" w:type="dxa"/>
            <w:tcBorders>
              <w:top w:val="nil"/>
              <w:left w:val="nil"/>
              <w:bottom w:val="nil"/>
            </w:tcBorders>
          </w:tcPr>
          <w:p w14:paraId="01E20102"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98.25%</w:t>
            </w:r>
          </w:p>
        </w:tc>
      </w:tr>
      <w:tr w:rsidR="00FE2182" w14:paraId="17A39B69" w14:textId="77777777">
        <w:trPr>
          <w:trHeight w:val="289"/>
        </w:trPr>
        <w:tc>
          <w:tcPr>
            <w:tcW w:w="1886" w:type="dxa"/>
            <w:tcBorders>
              <w:top w:val="nil"/>
              <w:bottom w:val="nil"/>
              <w:right w:val="nil"/>
            </w:tcBorders>
          </w:tcPr>
          <w:p w14:paraId="70D53E5E"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Age</w:t>
            </w:r>
          </w:p>
        </w:tc>
        <w:tc>
          <w:tcPr>
            <w:tcW w:w="990" w:type="dxa"/>
            <w:tcBorders>
              <w:top w:val="nil"/>
              <w:left w:val="nil"/>
              <w:bottom w:val="nil"/>
              <w:right w:val="nil"/>
            </w:tcBorders>
          </w:tcPr>
          <w:p w14:paraId="3FC69E86"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259" w:type="dxa"/>
            <w:tcBorders>
              <w:top w:val="nil"/>
              <w:left w:val="nil"/>
              <w:bottom w:val="nil"/>
              <w:right w:val="nil"/>
            </w:tcBorders>
          </w:tcPr>
          <w:p w14:paraId="41BC569E"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688</w:t>
            </w:r>
          </w:p>
        </w:tc>
        <w:tc>
          <w:tcPr>
            <w:tcW w:w="721" w:type="dxa"/>
            <w:tcBorders>
              <w:top w:val="nil"/>
              <w:left w:val="nil"/>
              <w:bottom w:val="nil"/>
              <w:right w:val="nil"/>
            </w:tcBorders>
          </w:tcPr>
          <w:p w14:paraId="7153C05D"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w:t>
            </w:r>
          </w:p>
        </w:tc>
        <w:tc>
          <w:tcPr>
            <w:tcW w:w="1890" w:type="dxa"/>
            <w:tcBorders>
              <w:top w:val="nil"/>
              <w:left w:val="nil"/>
              <w:bottom w:val="nil"/>
              <w:right w:val="nil"/>
            </w:tcBorders>
          </w:tcPr>
          <w:p w14:paraId="3507AF3D"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-0.12</w:t>
            </w:r>
          </w:p>
        </w:tc>
        <w:tc>
          <w:tcPr>
            <w:tcW w:w="1529" w:type="dxa"/>
            <w:tcBorders>
              <w:top w:val="nil"/>
              <w:left w:val="nil"/>
              <w:bottom w:val="nil"/>
              <w:right w:val="nil"/>
            </w:tcBorders>
          </w:tcPr>
          <w:p w14:paraId="02DA8FF4"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0.20</w:t>
            </w:r>
          </w:p>
        </w:tc>
        <w:tc>
          <w:tcPr>
            <w:tcW w:w="1800" w:type="dxa"/>
            <w:tcBorders>
              <w:top w:val="nil"/>
              <w:left w:val="nil"/>
              <w:bottom w:val="nil"/>
            </w:tcBorders>
          </w:tcPr>
          <w:p w14:paraId="15D1407C"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78.49%</w:t>
            </w:r>
          </w:p>
        </w:tc>
      </w:tr>
      <w:tr w:rsidR="00FE2182" w14:paraId="76E94524" w14:textId="77777777">
        <w:trPr>
          <w:trHeight w:val="289"/>
        </w:trPr>
        <w:tc>
          <w:tcPr>
            <w:tcW w:w="1886" w:type="dxa"/>
            <w:tcBorders>
              <w:top w:val="nil"/>
              <w:right w:val="nil"/>
            </w:tcBorders>
          </w:tcPr>
          <w:p w14:paraId="7A8DC4C3"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Gender</w:t>
            </w:r>
          </w:p>
        </w:tc>
        <w:tc>
          <w:tcPr>
            <w:tcW w:w="990" w:type="dxa"/>
            <w:tcBorders>
              <w:top w:val="nil"/>
              <w:left w:val="nil"/>
              <w:right w:val="nil"/>
            </w:tcBorders>
          </w:tcPr>
          <w:p w14:paraId="2BC260D5"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259" w:type="dxa"/>
            <w:tcBorders>
              <w:top w:val="nil"/>
              <w:left w:val="nil"/>
              <w:right w:val="nil"/>
            </w:tcBorders>
          </w:tcPr>
          <w:p w14:paraId="5B0985BF"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636</w:t>
            </w:r>
          </w:p>
        </w:tc>
        <w:tc>
          <w:tcPr>
            <w:tcW w:w="721" w:type="dxa"/>
            <w:tcBorders>
              <w:top w:val="nil"/>
              <w:left w:val="nil"/>
              <w:right w:val="nil"/>
            </w:tcBorders>
          </w:tcPr>
          <w:p w14:paraId="175CDD56"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0.10</w:t>
            </w:r>
          </w:p>
        </w:tc>
        <w:tc>
          <w:tcPr>
            <w:tcW w:w="1890" w:type="dxa"/>
            <w:tcBorders>
              <w:top w:val="nil"/>
              <w:left w:val="nil"/>
              <w:right w:val="nil"/>
            </w:tcBorders>
          </w:tcPr>
          <w:p w14:paraId="60A3E3C3"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w:t>
            </w:r>
          </w:p>
        </w:tc>
        <w:tc>
          <w:tcPr>
            <w:tcW w:w="1529" w:type="dxa"/>
            <w:tcBorders>
              <w:top w:val="nil"/>
              <w:left w:val="nil"/>
              <w:right w:val="nil"/>
            </w:tcBorders>
          </w:tcPr>
          <w:p w14:paraId="0A65A089"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0.18</w:t>
            </w:r>
          </w:p>
        </w:tc>
        <w:tc>
          <w:tcPr>
            <w:tcW w:w="1800" w:type="dxa"/>
            <w:tcBorders>
              <w:top w:val="nil"/>
              <w:left w:val="nil"/>
            </w:tcBorders>
          </w:tcPr>
          <w:p w14:paraId="77CC626F" w14:textId="77777777" w:rsidR="00FE2182" w:rsidRDefault="00E81BC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11.01%</w:t>
            </w:r>
          </w:p>
        </w:tc>
      </w:tr>
    </w:tbl>
    <w:p w14:paraId="779BB383" w14:textId="77777777" w:rsidR="00FE2182" w:rsidRDefault="00FE2182">
      <w:pPr>
        <w:sectPr w:rsidR="00FE2182" w:rsidSect="00346F78">
          <w:headerReference w:type="default" r:id="rId38"/>
          <w:pgSz w:w="12240" w:h="15840"/>
          <w:pgMar w:top="1440" w:right="1440" w:bottom="1440" w:left="1440" w:header="720" w:footer="0" w:gutter="0"/>
          <w:cols w:space="720"/>
          <w:formProt w:val="0"/>
          <w:docGrid w:linePitch="360" w:charSpace="4096"/>
        </w:sectPr>
      </w:pPr>
    </w:p>
    <w:p w14:paraId="2B429935" w14:textId="77777777" w:rsidR="00FE2182" w:rsidRDefault="00E81BC5">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Appendix</w:t>
      </w:r>
    </w:p>
    <w:p w14:paraId="34FC6065" w14:textId="77777777" w:rsidR="00FE2182" w:rsidRDefault="00E81BC5">
      <w:pPr>
        <w:spacing w:after="0" w:line="480" w:lineRule="auto"/>
        <w:jc w:val="center"/>
        <w:rPr>
          <w:rFonts w:ascii="Times New Roman" w:hAnsi="Times New Roman" w:cs="Times New Roman"/>
          <w:b/>
          <w:bCs/>
          <w:sz w:val="24"/>
          <w:szCs w:val="24"/>
          <w:lang w:eastAsia="zh-CN"/>
        </w:rPr>
      </w:pPr>
      <w:r>
        <w:rPr>
          <w:rFonts w:ascii="Times New Roman" w:hAnsi="Times New Roman" w:cs="Times New Roman"/>
          <w:b/>
          <w:bCs/>
          <w:sz w:val="24"/>
          <w:szCs w:val="24"/>
        </w:rPr>
        <w:t>Figure 3: Forest plot for Depression related PTG among COVID-19 people</w:t>
      </w:r>
    </w:p>
    <w:p w14:paraId="510AC9DF" w14:textId="77777777" w:rsidR="00FE2182" w:rsidRDefault="00E81BC5">
      <w:pPr>
        <w:spacing w:after="0" w:line="480" w:lineRule="auto"/>
        <w:rPr>
          <w:rFonts w:ascii="Times New Roman" w:hAnsi="Times New Roman" w:cs="Times New Roman"/>
          <w:sz w:val="24"/>
          <w:szCs w:val="24"/>
          <w:lang w:eastAsia="zh-CN"/>
        </w:rPr>
      </w:pPr>
      <w:r>
        <w:rPr>
          <w:noProof/>
          <w:lang w:eastAsia="zh-CN"/>
        </w:rPr>
        <w:drawing>
          <wp:inline distT="0" distB="0" distL="0" distR="0" wp14:anchorId="07A8FC65" wp14:editId="78E76396">
            <wp:extent cx="5943600" cy="3028315"/>
            <wp:effectExtent l="0" t="0" r="0" b="0"/>
            <wp:docPr id="4" name="Picture 3"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graph with numbers and a line&#10;&#10;Description automatically generated"/>
                    <pic:cNvPicPr>
                      <a:picLocks noChangeAspect="1" noChangeArrowheads="1"/>
                    </pic:cNvPicPr>
                  </pic:nvPicPr>
                  <pic:blipFill>
                    <a:blip r:embed="rId39"/>
                    <a:stretch>
                      <a:fillRect/>
                    </a:stretch>
                  </pic:blipFill>
                  <pic:spPr>
                    <a:xfrm>
                      <a:off x="0" y="0"/>
                      <a:ext cx="5943600" cy="3028315"/>
                    </a:xfrm>
                    <a:prstGeom prst="rect">
                      <a:avLst/>
                    </a:prstGeom>
                  </pic:spPr>
                </pic:pic>
              </a:graphicData>
            </a:graphic>
          </wp:inline>
        </w:drawing>
      </w:r>
    </w:p>
    <w:p w14:paraId="25EF5F48" w14:textId="3C42F542" w:rsidR="004C57B7" w:rsidRDefault="004C57B7">
      <w:pPr>
        <w:rPr>
          <w:rFonts w:ascii="Times New Roman" w:hAnsi="Times New Roman" w:cs="Times New Roman"/>
          <w:sz w:val="24"/>
          <w:szCs w:val="24"/>
        </w:rPr>
      </w:pPr>
      <w:r>
        <w:rPr>
          <w:rFonts w:ascii="Times New Roman" w:hAnsi="Times New Roman" w:cs="Times New Roman"/>
          <w:sz w:val="24"/>
          <w:szCs w:val="24"/>
        </w:rPr>
        <w:br w:type="page"/>
      </w:r>
    </w:p>
    <w:p w14:paraId="3AF50FCA" w14:textId="77777777" w:rsidR="004C57B7" w:rsidRPr="00453BFC" w:rsidRDefault="004C57B7" w:rsidP="004C57B7">
      <w:pPr>
        <w:spacing w:after="0" w:line="240" w:lineRule="auto"/>
        <w:rPr>
          <w:rFonts w:ascii="Times New Roman" w:hAnsi="Times New Roman" w:cs="Times New Roman"/>
          <w:b/>
          <w:bCs/>
          <w:sz w:val="24"/>
          <w:szCs w:val="24"/>
        </w:rPr>
      </w:pPr>
      <w:r w:rsidRPr="00453BFC">
        <w:rPr>
          <w:rFonts w:ascii="Times New Roman" w:hAnsi="Times New Roman" w:cs="Times New Roman"/>
          <w:b/>
          <w:bCs/>
          <w:sz w:val="24"/>
          <w:szCs w:val="24"/>
        </w:rPr>
        <w:lastRenderedPageBreak/>
        <w:t>Methodological Heterogeneity across Studies</w:t>
      </w:r>
    </w:p>
    <w:p w14:paraId="666B942B" w14:textId="77777777" w:rsidR="004C57B7" w:rsidRPr="00453BFC" w:rsidRDefault="004C57B7" w:rsidP="004C57B7">
      <w:pPr>
        <w:rPr>
          <w:rFonts w:ascii="Times New Roman" w:hAnsi="Times New Roman" w:cs="Times New Roman"/>
          <w:sz w:val="24"/>
          <w:szCs w:val="24"/>
        </w:rPr>
      </w:pPr>
      <w:r w:rsidRPr="00453BFC">
        <w:rPr>
          <w:rFonts w:ascii="Times New Roman" w:hAnsi="Times New Roman" w:cs="Times New Roman"/>
          <w:sz w:val="24"/>
          <w:szCs w:val="24"/>
        </w:rPr>
        <w:t xml:space="preserve">In the final sample of studies, most studies used PTGI or its variations (e.g., SF, CPTGI), except one used SRGS-SF (Zhai et al., 2021). Despite the discrepancy in assessments, the link between </w:t>
      </w:r>
      <w:commentRangeStart w:id="157"/>
      <w:r w:rsidRPr="00453BFC">
        <w:rPr>
          <w:rFonts w:ascii="Times New Roman" w:hAnsi="Times New Roman" w:cs="Times New Roman"/>
          <w:sz w:val="24"/>
          <w:szCs w:val="24"/>
        </w:rPr>
        <w:t xml:space="preserve">CVD </w:t>
      </w:r>
      <w:commentRangeEnd w:id="157"/>
      <w:r w:rsidRPr="00453BFC">
        <w:rPr>
          <w:rStyle w:val="CommentReference"/>
        </w:rPr>
        <w:commentReference w:id="157"/>
      </w:r>
      <w:r w:rsidRPr="00453BFC">
        <w:rPr>
          <w:rFonts w:ascii="Times New Roman" w:hAnsi="Times New Roman" w:cs="Times New Roman"/>
          <w:sz w:val="24"/>
          <w:szCs w:val="24"/>
        </w:rPr>
        <w:t xml:space="preserve">and PTG were compatible among studies. Thus, both scales on adulthood growth should be seen as usable in Covid-19 research. Given its wide usage in international studies, PTGI should be considered as a better choice in future clinical studies. Furthermore, the… For example, mean age of </w:t>
      </w:r>
      <w:r w:rsidRPr="00453BFC">
        <w:rPr>
          <w:rFonts w:ascii="Times New Roman" w:eastAsia="Times New Roman" w:hAnsi="Times New Roman" w:cs="Times New Roman"/>
          <w:sz w:val="24"/>
          <w:szCs w:val="24"/>
        </w:rPr>
        <w:t xml:space="preserve">Chasson et al.’s (2022) study was 28.16, whereas </w:t>
      </w:r>
      <w:commentRangeStart w:id="158"/>
      <w:commentRangeStart w:id="159"/>
      <w:r w:rsidRPr="00453BFC">
        <w:rPr>
          <w:rFonts w:ascii="Times New Roman" w:eastAsia="Times New Roman" w:hAnsi="Times New Roman" w:cs="Times New Roman"/>
          <w:sz w:val="24"/>
          <w:szCs w:val="24"/>
        </w:rPr>
        <w:t>Pietrzak et al.’ (2021)</w:t>
      </w:r>
      <w:commentRangeEnd w:id="158"/>
      <w:r w:rsidRPr="00453BFC">
        <w:rPr>
          <w:rStyle w:val="CommentReference"/>
        </w:rPr>
        <w:commentReference w:id="158"/>
      </w:r>
      <w:commentRangeEnd w:id="159"/>
      <w:r w:rsidRPr="00453BFC">
        <w:rPr>
          <w:rStyle w:val="CommentReference"/>
        </w:rPr>
        <w:commentReference w:id="159"/>
      </w:r>
      <w:r w:rsidRPr="00453BFC">
        <w:rPr>
          <w:rFonts w:ascii="Times New Roman" w:eastAsia="Times New Roman" w:hAnsi="Times New Roman" w:cs="Times New Roman"/>
          <w:sz w:val="24"/>
          <w:szCs w:val="24"/>
        </w:rPr>
        <w:t xml:space="preserve"> was 63.3. Both groups showed moderate or moderately high-level PTG (this may be modified based on subgroup analysis of age effects). </w:t>
      </w:r>
      <w:r w:rsidRPr="00453BFC">
        <w:rPr>
          <w:rFonts w:ascii="Times New Roman" w:hAnsi="Times New Roman" w:cs="Times New Roman"/>
          <w:sz w:val="24"/>
          <w:szCs w:val="24"/>
        </w:rPr>
        <w:t>Finally,</w:t>
      </w:r>
    </w:p>
    <w:p w14:paraId="48202304" w14:textId="77777777" w:rsidR="004C57B7" w:rsidRDefault="004C57B7" w:rsidP="004C57B7">
      <w:pPr>
        <w:spacing w:after="0" w:line="240" w:lineRule="auto"/>
        <w:rPr>
          <w:rFonts w:ascii="Times New Roman" w:hAnsi="Times New Roman" w:cs="Times New Roman"/>
          <w:sz w:val="24"/>
          <w:szCs w:val="24"/>
        </w:rPr>
      </w:pPr>
      <w:r w:rsidRPr="00453BFC">
        <w:rPr>
          <w:rFonts w:ascii="Times New Roman" w:hAnsi="Times New Roman" w:cs="Times New Roman"/>
          <w:sz w:val="24"/>
          <w:szCs w:val="24"/>
        </w:rPr>
        <w:t xml:space="preserve">This diverse populations in these studies concerning age, race, cultural, and roles in the pandemic (e.g., patients, health providers, general populations). There was also the variation in when PTG was observed across 30 studies. </w:t>
      </w:r>
      <w:r w:rsidRPr="00453BFC">
        <w:rPr>
          <w:rFonts w:ascii="Times New Roman" w:hAnsi="Times New Roman" w:cs="Times New Roman"/>
          <w:sz w:val="24"/>
          <w:szCs w:val="24"/>
          <w:shd w:val="clear" w:color="auto" w:fill="FFFFFF"/>
        </w:rPr>
        <w:t>The assessment time ranged from </w:t>
      </w:r>
      <w:r w:rsidRPr="00453BFC">
        <w:rPr>
          <w:rStyle w:val="m5172520087873701182gmail-msodel"/>
          <w:rFonts w:ascii="Times New Roman" w:hAnsi="Times New Roman" w:cs="Times New Roman"/>
          <w:sz w:val="24"/>
          <w:szCs w:val="24"/>
          <w:shd w:val="clear" w:color="auto" w:fill="FFFFFF"/>
        </w:rPr>
        <w:t>??</w:t>
      </w:r>
      <w:r w:rsidRPr="00453BFC">
        <w:rPr>
          <w:rStyle w:val="m5172520087873701182gmail-msoins"/>
          <w:rFonts w:ascii="Times New Roman" w:hAnsi="Times New Roman" w:cs="Times New Roman"/>
          <w:sz w:val="24"/>
          <w:szCs w:val="24"/>
          <w:shd w:val="clear" w:color="auto" w:fill="FFFFFF"/>
        </w:rPr>
        <w:t> </w:t>
      </w:r>
      <w:r w:rsidRPr="00453BFC">
        <w:rPr>
          <w:rFonts w:ascii="Times New Roman" w:hAnsi="Times New Roman" w:cs="Times New Roman"/>
          <w:sz w:val="24"/>
          <w:szCs w:val="24"/>
          <w:shd w:val="clear" w:color="auto" w:fill="FFFFFF"/>
        </w:rPr>
        <w:t>month (?? et al., 202?) to</w:t>
      </w:r>
      <w:r w:rsidRPr="00453BFC">
        <w:rPr>
          <w:rStyle w:val="m5172520087873701182gmail-msodel"/>
          <w:rFonts w:ascii="Times New Roman" w:hAnsi="Times New Roman" w:cs="Times New Roman"/>
          <w:sz w:val="24"/>
          <w:szCs w:val="24"/>
          <w:shd w:val="clear" w:color="auto" w:fill="FFFFFF"/>
        </w:rPr>
        <w:t>??</w:t>
      </w:r>
      <w:r w:rsidRPr="00453BFC">
        <w:rPr>
          <w:rFonts w:ascii="Times New Roman" w:hAnsi="Times New Roman" w:cs="Times New Roman"/>
          <w:sz w:val="24"/>
          <w:szCs w:val="24"/>
          <w:shd w:val="clear" w:color="auto" w:fill="FFFFFF"/>
        </w:rPr>
        <w:t xml:space="preserve"> years (?? et al., 202? QZ, replace them). </w:t>
      </w:r>
      <w:r w:rsidRPr="00453BFC">
        <w:rPr>
          <w:rFonts w:ascii="Times New Roman" w:hAnsi="Times New Roman" w:cs="Times New Roman"/>
          <w:sz w:val="24"/>
          <w:szCs w:val="24"/>
        </w:rPr>
        <w:t>Fifth</w:t>
      </w:r>
      <w:r>
        <w:rPr>
          <w:rFonts w:ascii="Times New Roman" w:hAnsi="Times New Roman" w:cs="Times New Roman"/>
          <w:sz w:val="24"/>
          <w:szCs w:val="24"/>
        </w:rPr>
        <w:t>, some studies did not specify the gender positively related to PTG. Sixth, Given the complicated relationship of PTG with PTSD and depression, two CVD mortality risks, it should be interesting to explore the likely intertwining trajectory of the three constructs in patients with CVD prognosis. Finally, we do not have enough effect size to test a PTG-PTSD relationship in PTG. …Most studies are cross-sectional in nature, hindering the statement of causality, even though and a cross-sectional design was included in previous meta-analyses (e.g., Stroup et al., 2000).</w:t>
      </w:r>
    </w:p>
    <w:p w14:paraId="13EC31CA" w14:textId="77777777" w:rsidR="004C57B7" w:rsidRPr="007D0AC6" w:rsidRDefault="004C57B7" w:rsidP="004C57B7">
      <w:pPr>
        <w:spacing w:line="240" w:lineRule="auto"/>
        <w:rPr>
          <w:rFonts w:ascii="Times New Roman" w:eastAsia="Times New Roman" w:hAnsi="Times New Roman" w:cs="Times New Roman"/>
          <w:sz w:val="24"/>
          <w:szCs w:val="24"/>
        </w:rPr>
      </w:pPr>
    </w:p>
    <w:p w14:paraId="673EC3FC" w14:textId="77777777" w:rsidR="004C57B7" w:rsidRDefault="004C57B7" w:rsidP="004C57B7">
      <w:pPr>
        <w:spacing w:line="240" w:lineRule="auto"/>
        <w:rPr>
          <w:rFonts w:ascii="Times New Roman" w:hAnsi="Times New Roman" w:cs="Times New Roman"/>
          <w:sz w:val="24"/>
          <w:szCs w:val="24"/>
          <w:highlight w:val="yellow"/>
        </w:rPr>
      </w:pPr>
      <w:r>
        <w:rPr>
          <w:rFonts w:ascii="Times New Roman" w:hAnsi="Times New Roman" w:cs="Times New Roman"/>
          <w:sz w:val="24"/>
          <w:szCs w:val="24"/>
        </w:rPr>
        <w:t>.</w:t>
      </w:r>
      <w:r w:rsidRPr="007D0AC6">
        <w:rPr>
          <w:rFonts w:ascii="Times New Roman" w:hAnsi="Times New Roman" w:cs="Times New Roman"/>
          <w:sz w:val="24"/>
          <w:szCs w:val="24"/>
          <w:highlight w:val="yellow"/>
        </w:rPr>
        <w:t xml:space="preserve"> </w:t>
      </w:r>
    </w:p>
    <w:p w14:paraId="6DF17DD3" w14:textId="77777777" w:rsidR="004C57B7" w:rsidRDefault="004C57B7" w:rsidP="004C57B7">
      <w:pPr>
        <w:spacing w:line="240" w:lineRule="auto"/>
      </w:pPr>
    </w:p>
    <w:p w14:paraId="6FC7A9C2" w14:textId="77777777" w:rsidR="00FE2182" w:rsidRDefault="00FE2182">
      <w:pPr>
        <w:rPr>
          <w:rFonts w:ascii="Times New Roman" w:hAnsi="Times New Roman" w:cs="Times New Roman"/>
          <w:sz w:val="24"/>
          <w:szCs w:val="24"/>
        </w:rPr>
      </w:pPr>
    </w:p>
    <w:sectPr w:rsidR="00FE2182">
      <w:headerReference w:type="default" r:id="rId40"/>
      <w:pgSz w:w="12240" w:h="15840"/>
      <w:pgMar w:top="1440" w:right="1440" w:bottom="1440" w:left="1440" w:header="72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Qizhou Duan" w:date="2023-12-27T13:30:00Z" w:initials="QD">
    <w:p w14:paraId="199ACDA1" w14:textId="77777777" w:rsidR="00FF45A0" w:rsidRDefault="00FF45A0" w:rsidP="00FF45A0">
      <w:pPr>
        <w:pStyle w:val="CommentText"/>
      </w:pPr>
      <w:r>
        <w:rPr>
          <w:rStyle w:val="CommentReference"/>
        </w:rPr>
        <w:annotationRef/>
      </w:r>
      <w:r>
        <w:t xml:space="preserve">We should double check this down the line; I am not familiar with the search process for this study; but based on reading the description, I think this part is in great shape, and thus I de-highlighted it. </w:t>
      </w:r>
    </w:p>
  </w:comment>
  <w:comment w:id="2" w:author="Marguerite S Rwil" w:date="2023-12-26T20:31:00Z" w:initials="MR">
    <w:p w14:paraId="62CF69E2" w14:textId="77777777" w:rsidR="00FF45A0" w:rsidRDefault="00FF45A0" w:rsidP="00FF45A0">
      <w:pPr>
        <w:pStyle w:val="CommentText"/>
      </w:pPr>
      <w:r>
        <w:t>I do not have the full citation for this one. It is still included in reference so that the full citation can be added</w:t>
      </w:r>
      <w:r>
        <w:rPr>
          <w:rStyle w:val="CommentReference"/>
        </w:rPr>
        <w:annotationRef/>
      </w:r>
    </w:p>
  </w:comment>
  <w:comment w:id="3" w:author="Marguerite S Rwil" w:date="2023-12-18T21:07:00Z" w:initials="MR">
    <w:p w14:paraId="4A1DFF7B" w14:textId="77777777" w:rsidR="00FF45A0" w:rsidRDefault="00FF45A0" w:rsidP="00FF45A0">
      <w:pPr>
        <w:pStyle w:val="CommentText"/>
      </w:pPr>
      <w:r>
        <w:t xml:space="preserve">These were the sources I sent you in emails a long time ago, I will attach them in the latest email. </w:t>
      </w:r>
      <w:r>
        <w:rPr>
          <w:rStyle w:val="CommentReference"/>
        </w:rPr>
        <w:annotationRef/>
      </w:r>
    </w:p>
  </w:comment>
  <w:comment w:id="4" w:author="Marguerite S Rwil" w:date="2023-12-26T20:52:00Z" w:initials="MR">
    <w:p w14:paraId="7BDEFF9A" w14:textId="77777777" w:rsidR="00FF45A0" w:rsidRDefault="00FF45A0" w:rsidP="00FF45A0">
      <w:pPr>
        <w:pStyle w:val="CommentText"/>
      </w:pPr>
      <w:r>
        <w:t>I do not have this citation.</w:t>
      </w:r>
      <w:r>
        <w:rPr>
          <w:rStyle w:val="CommentReference"/>
        </w:rPr>
        <w:annotationRef/>
      </w:r>
    </w:p>
  </w:comment>
  <w:comment w:id="5" w:author="Marguerite S Rwil" w:date="2023-12-22T23:24:00Z" w:initials="MR">
    <w:p w14:paraId="3500A2B1" w14:textId="77777777" w:rsidR="00FF45A0" w:rsidRDefault="00FF45A0" w:rsidP="00FF45A0">
      <w:pPr>
        <w:pStyle w:val="CommentText"/>
      </w:pPr>
      <w:r>
        <w:t xml:space="preserve">I found a few sources for this section, not sure how to format it in. </w:t>
      </w:r>
      <w:r>
        <w:rPr>
          <w:rStyle w:val="CommentReference"/>
        </w:rPr>
        <w:annotationRef/>
      </w:r>
    </w:p>
  </w:comment>
  <w:comment w:id="6" w:author="Qizhou Duan" w:date="2023-12-27T13:47:00Z" w:initials="QD">
    <w:p w14:paraId="746E41EE" w14:textId="77777777" w:rsidR="00FF45A0" w:rsidRDefault="00FF45A0" w:rsidP="00FF45A0">
      <w:pPr>
        <w:pStyle w:val="CommentText"/>
      </w:pPr>
      <w:r>
        <w:rPr>
          <w:rStyle w:val="CommentReference"/>
        </w:rPr>
        <w:annotationRef/>
      </w:r>
      <w:r>
        <w:t xml:space="preserve">It seems that the references/sources are included here; Dr. Ai, should we format them to APA or JAMA style? If it is JAMA style, then we can consult here: </w:t>
      </w:r>
      <w:hyperlink r:id="rId1" w:anchor=":~:text=JAMA%20Style&amp;text=JAMA%20uses%20a%20numbered%20system,used%20for%20in%2Dtext%20citations" w:history="1">
        <w:r w:rsidRPr="004122BC">
          <w:rPr>
            <w:rStyle w:val="Hyperlink"/>
          </w:rPr>
          <w:t>https://libguides.mq.edu.au/referencing/jama#:~:text=JAMA%20Style&amp;text=JAMA%20uses%20a%20numbered%20system,used%20for%20in%2Dtext%20citations</w:t>
        </w:r>
      </w:hyperlink>
      <w:r w:rsidRPr="000418C6">
        <w:t>.</w:t>
      </w:r>
    </w:p>
    <w:p w14:paraId="44E43B4D" w14:textId="77777777" w:rsidR="00FF45A0" w:rsidRDefault="00FF45A0" w:rsidP="00FF45A0">
      <w:pPr>
        <w:pStyle w:val="CommentText"/>
      </w:pPr>
    </w:p>
  </w:comment>
  <w:comment w:id="7" w:author="Marguerite S Rwil" w:date="2023-12-22T13:24:00Z" w:initials="MR">
    <w:p w14:paraId="02C3CBEC" w14:textId="77777777" w:rsidR="00FF45A0" w:rsidRDefault="00FF45A0" w:rsidP="00FF45A0">
      <w:pPr>
        <w:pStyle w:val="CommentText"/>
      </w:pPr>
      <w:r>
        <w:t>not sure what I need to add here</w:t>
      </w:r>
      <w:r>
        <w:rPr>
          <w:rStyle w:val="CommentReference"/>
        </w:rPr>
        <w:annotationRef/>
      </w:r>
    </w:p>
  </w:comment>
  <w:comment w:id="8" w:author="Qizhou Duan" w:date="2023-12-27T13:23:00Z" w:initials="QD">
    <w:p w14:paraId="2C72D322" w14:textId="77777777" w:rsidR="00FF45A0" w:rsidRDefault="00FF45A0" w:rsidP="00FF45A0">
      <w:pPr>
        <w:pStyle w:val="CommentText"/>
      </w:pPr>
      <w:r>
        <w:rPr>
          <w:rStyle w:val="CommentReference"/>
        </w:rPr>
        <w:annotationRef/>
      </w:r>
      <w:r>
        <w:t>I think providing the name of the checklist is sufficient here.</w:t>
      </w:r>
    </w:p>
  </w:comment>
  <w:comment w:id="9" w:author="Marguerite S Rwil" w:date="2023-12-22T12:13:00Z" w:initials="MR">
    <w:p w14:paraId="0FAA2CDD" w14:textId="77777777" w:rsidR="00FF45A0" w:rsidRDefault="00FF45A0" w:rsidP="00FF45A0">
      <w:pPr>
        <w:pStyle w:val="CommentText"/>
      </w:pPr>
      <w:proofErr w:type="gramStart"/>
      <w:r>
        <w:t>QZ</w:t>
      </w:r>
      <w:proofErr w:type="gramEnd"/>
      <w:r>
        <w:t xml:space="preserve"> you want me to put in the citations from the shortlist, that I said yes to?? </w:t>
      </w:r>
      <w:r>
        <w:rPr>
          <w:rStyle w:val="CommentReference"/>
        </w:rPr>
        <w:annotationRef/>
      </w:r>
    </w:p>
  </w:comment>
  <w:comment w:id="10" w:author="Qizhou Duan" w:date="2023-12-25T17:27:00Z" w:initials="QD">
    <w:p w14:paraId="0E87D09D" w14:textId="77777777" w:rsidR="00FF45A0" w:rsidRDefault="00FF45A0" w:rsidP="00FF45A0">
      <w:pPr>
        <w:pStyle w:val="CommentText"/>
      </w:pPr>
      <w:r>
        <w:rPr>
          <w:rStyle w:val="CommentReference"/>
        </w:rPr>
        <w:annotationRef/>
      </w:r>
      <w:r>
        <w:t>Yes</w:t>
      </w:r>
    </w:p>
    <w:p w14:paraId="0B5ABE9A" w14:textId="77777777" w:rsidR="00FF45A0" w:rsidRDefault="00FF45A0" w:rsidP="00FF45A0">
      <w:pPr>
        <w:pStyle w:val="CommentText"/>
      </w:pPr>
      <w:r>
        <w:t xml:space="preserve">The 12 studies are: </w:t>
      </w:r>
    </w:p>
    <w:p w14:paraId="334EC9D3" w14:textId="32AC54B8" w:rsidR="00FF45A0" w:rsidRDefault="00FF45A0" w:rsidP="00FF45A0">
      <w:pPr>
        <w:pStyle w:val="CommentText"/>
      </w:pPr>
      <w:r>
        <w:rPr>
          <w:rFonts w:hint="eastAsia"/>
        </w:rPr>
        <w:t xml:space="preserve">1 </w:t>
      </w:r>
      <w:proofErr w:type="spellStart"/>
      <w:r>
        <w:rPr>
          <w:rFonts w:hint="eastAsia"/>
        </w:rPr>
        <w:t>Arnout</w:t>
      </w:r>
      <w:proofErr w:type="spellEnd"/>
      <w:r>
        <w:rPr>
          <w:rFonts w:hint="eastAsia"/>
        </w:rPr>
        <w:t xml:space="preserve"> and Al</w:t>
      </w:r>
      <w:r>
        <w:rPr>
          <w:rFonts w:hint="eastAsia"/>
        </w:rPr>
        <w:t>‐</w:t>
      </w:r>
      <w:proofErr w:type="spellStart"/>
      <w:r>
        <w:rPr>
          <w:rFonts w:hint="eastAsia"/>
        </w:rPr>
        <w:t>Sufyani</w:t>
      </w:r>
      <w:proofErr w:type="spellEnd"/>
      <w:r>
        <w:rPr>
          <w:rFonts w:hint="eastAsia"/>
        </w:rPr>
        <w:t xml:space="preserve"> (2021)   </w:t>
      </w:r>
      <w:r w:rsidR="00194520">
        <w:t>-</w:t>
      </w:r>
    </w:p>
    <w:p w14:paraId="70A1801C" w14:textId="6648217D" w:rsidR="00FF45A0" w:rsidRDefault="00FF45A0" w:rsidP="00FF45A0">
      <w:pPr>
        <w:pStyle w:val="CommentText"/>
      </w:pPr>
      <w:r>
        <w:t xml:space="preserve"> 2 Chen &amp; Tang (2021)             </w:t>
      </w:r>
      <w:r w:rsidR="00194520">
        <w:t>-</w:t>
      </w:r>
    </w:p>
    <w:p w14:paraId="7EBCB7EA" w14:textId="7F101749" w:rsidR="00FF45A0" w:rsidRDefault="00FF45A0" w:rsidP="00FF45A0">
      <w:pPr>
        <w:pStyle w:val="CommentText"/>
      </w:pPr>
      <w:r>
        <w:t xml:space="preserve"> 3 Lau et al. (2021)      </w:t>
      </w:r>
      <w:r w:rsidR="00194520">
        <w:t>-</w:t>
      </w:r>
      <w:r>
        <w:t xml:space="preserve">        </w:t>
      </w:r>
    </w:p>
    <w:p w14:paraId="28E8950E" w14:textId="693B12A5" w:rsidR="00FF45A0" w:rsidRDefault="00FF45A0" w:rsidP="00FF45A0">
      <w:pPr>
        <w:pStyle w:val="CommentText"/>
      </w:pPr>
      <w:r>
        <w:t xml:space="preserve"> 4 Mo (2022)            </w:t>
      </w:r>
      <w:r w:rsidR="00194520">
        <w:t>-</w:t>
      </w:r>
      <w:r>
        <w:t xml:space="preserve">          </w:t>
      </w:r>
    </w:p>
    <w:p w14:paraId="7DAAF61A" w14:textId="06F68DD8" w:rsidR="00FF45A0" w:rsidRDefault="00FF45A0" w:rsidP="00FF45A0">
      <w:pPr>
        <w:pStyle w:val="CommentText"/>
      </w:pPr>
      <w:r>
        <w:t xml:space="preserve"> 5 Zhang et al. (2021)        </w:t>
      </w:r>
      <w:r w:rsidR="00194520">
        <w:t>-</w:t>
      </w:r>
      <w:r>
        <w:t xml:space="preserve">   </w:t>
      </w:r>
    </w:p>
    <w:p w14:paraId="22B0303E" w14:textId="26F93E72" w:rsidR="00FF45A0" w:rsidRDefault="00FF45A0" w:rsidP="00FF45A0">
      <w:pPr>
        <w:pStyle w:val="CommentText"/>
      </w:pPr>
      <w:r>
        <w:t xml:space="preserve"> 6 Das et al. (2023)          </w:t>
      </w:r>
      <w:r w:rsidR="00194520">
        <w:t>-</w:t>
      </w:r>
      <w:r>
        <w:t xml:space="preserve">    </w:t>
      </w:r>
    </w:p>
    <w:p w14:paraId="5C378A78" w14:textId="05F36EB7" w:rsidR="00FF45A0" w:rsidRDefault="00FF45A0" w:rsidP="00FF45A0">
      <w:pPr>
        <w:pStyle w:val="CommentText"/>
      </w:pPr>
      <w:r>
        <w:t xml:space="preserve"> 7 Wang et. al (2023)      </w:t>
      </w:r>
      <w:r w:rsidR="00194520">
        <w:t>-</w:t>
      </w:r>
      <w:r>
        <w:t xml:space="preserve">       </w:t>
      </w:r>
    </w:p>
    <w:p w14:paraId="59C81687" w14:textId="60744C0F" w:rsidR="00FF45A0" w:rsidRDefault="00FF45A0" w:rsidP="00FF45A0">
      <w:pPr>
        <w:pStyle w:val="CommentText"/>
      </w:pPr>
      <w:r>
        <w:t xml:space="preserve"> 8 Lan et al (2023)     </w:t>
      </w:r>
      <w:r w:rsidR="00194520">
        <w:t>-</w:t>
      </w:r>
      <w:r>
        <w:t xml:space="preserve">          </w:t>
      </w:r>
    </w:p>
    <w:p w14:paraId="6C151953" w14:textId="698B3A18" w:rsidR="00FF45A0" w:rsidRDefault="00FF45A0" w:rsidP="00FF45A0">
      <w:pPr>
        <w:pStyle w:val="CommentText"/>
      </w:pPr>
      <w:r>
        <w:t xml:space="preserve"> 9 Chen </w:t>
      </w:r>
      <w:proofErr w:type="gramStart"/>
      <w:r>
        <w:t>et al.(</w:t>
      </w:r>
      <w:proofErr w:type="gramEnd"/>
      <w:r>
        <w:t xml:space="preserve">2020)  </w:t>
      </w:r>
      <w:r w:rsidR="00194520">
        <w:t>-</w:t>
      </w:r>
      <w:r>
        <w:t xml:space="preserve">            </w:t>
      </w:r>
    </w:p>
    <w:p w14:paraId="00796EA8" w14:textId="48CC8495" w:rsidR="00FF45A0" w:rsidRDefault="00FF45A0" w:rsidP="00FF45A0">
      <w:pPr>
        <w:pStyle w:val="CommentText"/>
      </w:pPr>
      <w:r>
        <w:t xml:space="preserve">10 Lewis et al. (2022)       </w:t>
      </w:r>
      <w:r w:rsidR="00194520">
        <w:t>-</w:t>
      </w:r>
      <w:r>
        <w:t xml:space="preserve">     </w:t>
      </w:r>
    </w:p>
    <w:p w14:paraId="4D96CCEA" w14:textId="7DBC11A4" w:rsidR="00FF45A0" w:rsidRDefault="00FF45A0" w:rsidP="00FF45A0">
      <w:pPr>
        <w:pStyle w:val="CommentText"/>
      </w:pPr>
      <w:r>
        <w:t xml:space="preserve">11 Vazquez et al. (2021)          </w:t>
      </w:r>
      <w:r w:rsidR="00194520">
        <w:t>-</w:t>
      </w:r>
    </w:p>
    <w:p w14:paraId="2D401B74" w14:textId="71B1763B" w:rsidR="00FF45A0" w:rsidRDefault="00FF45A0" w:rsidP="00FF45A0">
      <w:pPr>
        <w:pStyle w:val="CommentText"/>
      </w:pPr>
      <w:r>
        <w:t xml:space="preserve">12 El-Khoury </w:t>
      </w:r>
      <w:proofErr w:type="spellStart"/>
      <w:r>
        <w:t>Malhame</w:t>
      </w:r>
      <w:proofErr w:type="spellEnd"/>
      <w:r>
        <w:t xml:space="preserve"> et al. (2023)</w:t>
      </w:r>
      <w:r w:rsidR="00194520">
        <w:t xml:space="preserve"> -</w:t>
      </w:r>
    </w:p>
  </w:comment>
  <w:comment w:id="37" w:author="Qizhou Duan" w:date="2023-12-28T15:13:00Z" w:initials="QD">
    <w:p w14:paraId="70D4AFD6" w14:textId="799F9F1B" w:rsidR="000C702E" w:rsidRDefault="000C702E">
      <w:pPr>
        <w:pStyle w:val="CommentText"/>
      </w:pPr>
      <w:r>
        <w:rPr>
          <w:rStyle w:val="CommentReference"/>
        </w:rPr>
        <w:annotationRef/>
      </w:r>
      <w:r>
        <w:t xml:space="preserve">This might be a bit time consuming – as I think it’s necessary to go to each article to read the methods section to double check this number. </w:t>
      </w:r>
    </w:p>
  </w:comment>
  <w:comment w:id="41" w:author="qizhou" w:date="2023-12-13T19:28:00Z" w:initials="q">
    <w:p w14:paraId="0F6A0C68" w14:textId="77777777" w:rsidR="00FF45A0" w:rsidRDefault="00FF45A0" w:rsidP="00FF45A0">
      <w:pPr>
        <w:pStyle w:val="CommentText"/>
      </w:pPr>
      <w:r>
        <w:t xml:space="preserve">I also need to double check this since we have updated our study number to 30. </w:t>
      </w:r>
    </w:p>
  </w:comment>
  <w:comment w:id="42" w:author="Marguerite S Rwil" w:date="2023-12-18T21:09:00Z" w:initials="MR">
    <w:p w14:paraId="726AAE65" w14:textId="77777777" w:rsidR="00FF45A0" w:rsidRDefault="00FF45A0" w:rsidP="00FF45A0">
      <w:pPr>
        <w:pStyle w:val="CommentText"/>
      </w:pPr>
      <w:r>
        <w:t xml:space="preserve">I added/deleted sources in this entire blue highlighted section. The ones that were deleted were because they were not included in the final selection </w:t>
      </w:r>
      <w:proofErr w:type="spellStart"/>
      <w:r>
        <w:t>ptg</w:t>
      </w:r>
      <w:proofErr w:type="spellEnd"/>
      <w:r>
        <w:t xml:space="preserve"> shortlist </w:t>
      </w:r>
      <w:r>
        <w:rPr>
          <w:rStyle w:val="CommentReference"/>
        </w:rPr>
        <w:annotationRef/>
      </w:r>
    </w:p>
  </w:comment>
  <w:comment w:id="152" w:author="Marguerite S Rwil" w:date="2023-12-18T20:51:00Z" w:initials="MR">
    <w:p w14:paraId="4B93666E" w14:textId="60DE0FE7" w:rsidR="20EFCC27" w:rsidRDefault="20EFCC27">
      <w:pPr>
        <w:pStyle w:val="CommentText"/>
      </w:pPr>
      <w:r>
        <w:t>Is this incorrect? Do I change it to 30</w:t>
      </w:r>
      <w:r w:rsidR="005B2A73">
        <w:t xml:space="preserve"> </w:t>
      </w:r>
    </w:p>
  </w:comment>
  <w:comment w:id="153" w:author="Qizhou Duan" w:date="2023-12-20T11:23:00Z" w:initials="QD">
    <w:p w14:paraId="647BF84C" w14:textId="15300918" w:rsidR="005B2A73" w:rsidRDefault="005B2A73">
      <w:pPr>
        <w:pStyle w:val="CommentText"/>
      </w:pPr>
      <w:r>
        <w:rPr>
          <w:rStyle w:val="CommentReference"/>
        </w:rPr>
        <w:annotationRef/>
      </w:r>
      <w:r>
        <w:t xml:space="preserve">Yes. Change it to 30. </w:t>
      </w:r>
    </w:p>
  </w:comment>
  <w:comment w:id="154" w:author="Marguerite S Rwil" w:date="2023-12-18T21:07:00Z" w:initials="MR">
    <w:p w14:paraId="39925A2C" w14:textId="77777777" w:rsidR="000C3E07" w:rsidRDefault="000C3E07" w:rsidP="000C3E07">
      <w:pPr>
        <w:pStyle w:val="CommentText"/>
      </w:pPr>
      <w:r>
        <w:t xml:space="preserve">These were the sources I sent you in emails a long time ago, I will attach them in the latest email. </w:t>
      </w:r>
      <w:r>
        <w:rPr>
          <w:rStyle w:val="CommentReference"/>
        </w:rPr>
        <w:annotationRef/>
      </w:r>
    </w:p>
  </w:comment>
  <w:comment w:id="156" w:author="Marguerite S Rwil" w:date="2023-12-26T00:04:00Z" w:initials="MR">
    <w:p w14:paraId="7029E6A0" w14:textId="7F38CF1D" w:rsidR="45D0B409" w:rsidRDefault="45D0B409">
      <w:pPr>
        <w:pStyle w:val="CommentText"/>
      </w:pPr>
      <w:r>
        <w:t xml:space="preserve">I updated the references list. There are now the 30 with the new articles/old ones taken out. In APA format. </w:t>
      </w:r>
      <w:r>
        <w:rPr>
          <w:rStyle w:val="CommentReference"/>
        </w:rPr>
        <w:annotationRef/>
      </w:r>
    </w:p>
  </w:comment>
  <w:comment w:id="157" w:author="Qizhou Duan" w:date="2023-12-20T11:29:00Z" w:initials="QD">
    <w:p w14:paraId="6474FB57" w14:textId="77777777" w:rsidR="004C57B7" w:rsidRDefault="004C57B7" w:rsidP="004C57B7">
      <w:pPr>
        <w:pStyle w:val="CommentText"/>
      </w:pPr>
      <w:r>
        <w:rPr>
          <w:rStyle w:val="CommentReference"/>
        </w:rPr>
        <w:annotationRef/>
      </w:r>
      <w:r>
        <w:t>Is this from the other paper?</w:t>
      </w:r>
    </w:p>
  </w:comment>
  <w:comment w:id="158" w:author="Marguerite S Rwil" w:date="2023-12-18T20:49:00Z" w:initials="MR">
    <w:p w14:paraId="76DB23D3" w14:textId="77777777" w:rsidR="004C57B7" w:rsidRDefault="004C57B7" w:rsidP="004C57B7">
      <w:pPr>
        <w:pStyle w:val="CommentText"/>
      </w:pPr>
      <w:proofErr w:type="spellStart"/>
      <w:r>
        <w:t>Pietrzak</w:t>
      </w:r>
      <w:proofErr w:type="spellEnd"/>
      <w:r>
        <w:t xml:space="preserve"> was not included in the </w:t>
      </w:r>
      <w:proofErr w:type="spellStart"/>
      <w:proofErr w:type="gramStart"/>
      <w:r>
        <w:t>ptg.shortlist</w:t>
      </w:r>
      <w:proofErr w:type="spellEnd"/>
      <w:proofErr w:type="gramEnd"/>
      <w:r>
        <w:t>, just making note</w:t>
      </w:r>
      <w:r>
        <w:rPr>
          <w:rStyle w:val="CommentReference"/>
        </w:rPr>
        <w:annotationRef/>
      </w:r>
    </w:p>
  </w:comment>
  <w:comment w:id="159" w:author="Qizhou Duan" w:date="2023-12-20T11:29:00Z" w:initials="QD">
    <w:p w14:paraId="4FFA5315" w14:textId="77777777" w:rsidR="004C57B7" w:rsidRDefault="004C57B7" w:rsidP="004C57B7">
      <w:pPr>
        <w:pStyle w:val="CommentText"/>
      </w:pPr>
      <w:r>
        <w:rPr>
          <w:rStyle w:val="CommentReference"/>
        </w:rPr>
        <w:annotationRef/>
      </w:r>
      <w:r>
        <w:t>Thanks for noting – I will go back to the table and double check this study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9ACDA1" w15:done="0"/>
  <w15:commentEx w15:paraId="62CF69E2" w15:done="0"/>
  <w15:commentEx w15:paraId="4A1DFF7B" w15:done="0"/>
  <w15:commentEx w15:paraId="7BDEFF9A" w15:done="0"/>
  <w15:commentEx w15:paraId="3500A2B1" w15:done="0"/>
  <w15:commentEx w15:paraId="44E43B4D" w15:paraIdParent="3500A2B1" w15:done="0"/>
  <w15:commentEx w15:paraId="02C3CBEC" w15:done="0"/>
  <w15:commentEx w15:paraId="2C72D322" w15:paraIdParent="02C3CBEC" w15:done="0"/>
  <w15:commentEx w15:paraId="0FAA2CDD" w15:done="0"/>
  <w15:commentEx w15:paraId="2D401B74" w15:paraIdParent="0FAA2CDD" w15:done="0"/>
  <w15:commentEx w15:paraId="70D4AFD6" w15:done="0"/>
  <w15:commentEx w15:paraId="0F6A0C68" w15:done="0"/>
  <w15:commentEx w15:paraId="726AAE65" w15:done="0"/>
  <w15:commentEx w15:paraId="4B93666E" w15:done="0"/>
  <w15:commentEx w15:paraId="647BF84C" w15:paraIdParent="4B93666E" w15:done="0"/>
  <w15:commentEx w15:paraId="39925A2C" w15:done="0"/>
  <w15:commentEx w15:paraId="7029E6A0" w15:done="0"/>
  <w15:commentEx w15:paraId="6474FB57" w15:done="0"/>
  <w15:commentEx w15:paraId="76DB23D3" w15:done="0"/>
  <w15:commentEx w15:paraId="4FFA5315" w15:paraIdParent="76DB23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3C1E918" w16cex:dateUtc="2023-12-27T18:30:00Z"/>
  <w16cex:commentExtensible w16cex:durableId="0C312A8F" w16cex:dateUtc="2023-12-27T01:31:00Z"/>
  <w16cex:commentExtensible w16cex:durableId="30682865" w16cex:dateUtc="2023-12-19T02:07:00Z"/>
  <w16cex:commentExtensible w16cex:durableId="75E4C1A5" w16cex:dateUtc="2023-12-27T01:52:00Z"/>
  <w16cex:commentExtensible w16cex:durableId="0A9C36A1" w16cex:dateUtc="2023-12-23T04:24:00Z"/>
  <w16cex:commentExtensible w16cex:durableId="2D94C83B" w16cex:dateUtc="2023-12-27T18:47:00Z"/>
  <w16cex:commentExtensible w16cex:durableId="5BDB87A1" w16cex:dateUtc="2023-12-22T18:24:00Z"/>
  <w16cex:commentExtensible w16cex:durableId="4ACD9B31" w16cex:dateUtc="2023-12-27T18:23:00Z"/>
  <w16cex:commentExtensible w16cex:durableId="78F26E9C" w16cex:dateUtc="2023-12-22T17:13:00Z"/>
  <w16cex:commentExtensible w16cex:durableId="186B5E96" w16cex:dateUtc="2023-12-25T22:27:00Z"/>
  <w16cex:commentExtensible w16cex:durableId="715B5086" w16cex:dateUtc="2023-12-28T20:13:00Z"/>
  <w16cex:commentExtensible w16cex:durableId="09F8B73E" w16cex:dateUtc="2023-12-19T02:09:00Z"/>
  <w16cex:commentExtensible w16cex:durableId="77319684" w16cex:dateUtc="2023-12-19T01:51:00Z"/>
  <w16cex:commentExtensible w16cex:durableId="6A3A0FB7" w16cex:dateUtc="2023-12-20T16:23:00Z"/>
  <w16cex:commentExtensible w16cex:durableId="3F467023" w16cex:dateUtc="2023-12-19T02:07:00Z"/>
  <w16cex:commentExtensible w16cex:durableId="018DCC1E" w16cex:dateUtc="2023-12-26T05:04:00Z"/>
  <w16cex:commentExtensible w16cex:durableId="17676D27" w16cex:dateUtc="2023-12-20T16:29:00Z"/>
  <w16cex:commentExtensible w16cex:durableId="67F8E7DE" w16cex:dateUtc="2023-12-19T01:49:00Z"/>
  <w16cex:commentExtensible w16cex:durableId="2A46012D" w16cex:dateUtc="2023-12-20T16: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9ACDA1" w16cid:durableId="43C1E918"/>
  <w16cid:commentId w16cid:paraId="62CF69E2" w16cid:durableId="0C312A8F"/>
  <w16cid:commentId w16cid:paraId="4A1DFF7B" w16cid:durableId="30682865"/>
  <w16cid:commentId w16cid:paraId="7BDEFF9A" w16cid:durableId="75E4C1A5"/>
  <w16cid:commentId w16cid:paraId="3500A2B1" w16cid:durableId="0A9C36A1"/>
  <w16cid:commentId w16cid:paraId="44E43B4D" w16cid:durableId="2D94C83B"/>
  <w16cid:commentId w16cid:paraId="02C3CBEC" w16cid:durableId="5BDB87A1"/>
  <w16cid:commentId w16cid:paraId="2C72D322" w16cid:durableId="4ACD9B31"/>
  <w16cid:commentId w16cid:paraId="0FAA2CDD" w16cid:durableId="78F26E9C"/>
  <w16cid:commentId w16cid:paraId="2D401B74" w16cid:durableId="186B5E96"/>
  <w16cid:commentId w16cid:paraId="70D4AFD6" w16cid:durableId="715B5086"/>
  <w16cid:commentId w16cid:paraId="0F6A0C68" w16cid:durableId="7EAF7C4E"/>
  <w16cid:commentId w16cid:paraId="726AAE65" w16cid:durableId="09F8B73E"/>
  <w16cid:commentId w16cid:paraId="4B93666E" w16cid:durableId="77319684"/>
  <w16cid:commentId w16cid:paraId="647BF84C" w16cid:durableId="6A3A0FB7"/>
  <w16cid:commentId w16cid:paraId="39925A2C" w16cid:durableId="3F467023"/>
  <w16cid:commentId w16cid:paraId="7029E6A0" w16cid:durableId="018DCC1E"/>
  <w16cid:commentId w16cid:paraId="6474FB57" w16cid:durableId="17676D27"/>
  <w16cid:commentId w16cid:paraId="76DB23D3" w16cid:durableId="67F8E7DE"/>
  <w16cid:commentId w16cid:paraId="4FFA5315" w16cid:durableId="2A4601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A5165" w14:textId="77777777" w:rsidR="00346F78" w:rsidRDefault="00346F78">
      <w:pPr>
        <w:spacing w:after="0" w:line="240" w:lineRule="auto"/>
      </w:pPr>
      <w:r>
        <w:separator/>
      </w:r>
    </w:p>
  </w:endnote>
  <w:endnote w:type="continuationSeparator" w:id="0">
    <w:p w14:paraId="0652DCBD" w14:textId="77777777" w:rsidR="00346F78" w:rsidRDefault="00346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Lohit Devanagari">
    <w:altName w:val="Cambria"/>
    <w:panose1 w:val="020B0604020202020204"/>
    <w:charset w:val="00"/>
    <w:family w:val="roman"/>
    <w:pitch w:val="default"/>
    <w:sig w:usb0="80008023" w:usb1="00002042" w:usb2="00000000" w:usb3="00000000" w:csb0="00000001" w:csb1="00000000"/>
  </w:font>
  <w:font w:name="Liberation Sans">
    <w:altName w:val="Arial"/>
    <w:panose1 w:val="020B0604020202020204"/>
    <w:charset w:val="01"/>
    <w:family w:val="roman"/>
    <w:pitch w:val="default"/>
    <w:sig w:usb0="E0000AFF" w:usb1="500078FF" w:usb2="00000021" w:usb3="00000000" w:csb0="600001BF" w:csb1="DFF70000"/>
  </w:font>
  <w:font w:name="Noto Sans CJK SC">
    <w:panose1 w:val="020B0604020202020204"/>
    <w:charset w:val="86"/>
    <w:family w:val="roman"/>
    <w:pitch w:val="default"/>
    <w:sig w:usb0="30000083" w:usb1="2BDF3C10" w:usb2="00000016" w:usb3="00000000" w:csb0="602E0107"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24D33" w14:textId="77777777" w:rsidR="00346F78" w:rsidRDefault="00346F78">
      <w:pPr>
        <w:spacing w:after="0" w:line="240" w:lineRule="auto"/>
      </w:pPr>
      <w:r>
        <w:separator/>
      </w:r>
    </w:p>
  </w:footnote>
  <w:footnote w:type="continuationSeparator" w:id="0">
    <w:p w14:paraId="4F7D40D3" w14:textId="77777777" w:rsidR="00346F78" w:rsidRDefault="00346F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2354633"/>
      <w:docPartObj>
        <w:docPartGallery w:val="AutoText"/>
      </w:docPartObj>
    </w:sdtPr>
    <w:sdtContent>
      <w:p w14:paraId="336B1E12" w14:textId="77777777" w:rsidR="00FF45A0" w:rsidRDefault="00FF45A0">
        <w:pPr>
          <w:pStyle w:val="Header"/>
          <w:jc w:val="right"/>
        </w:pPr>
        <w:r>
          <w:fldChar w:fldCharType="begin"/>
        </w:r>
        <w:r>
          <w:instrText xml:space="preserve"> PAGE </w:instrText>
        </w:r>
        <w:r>
          <w:fldChar w:fldCharType="separate"/>
        </w:r>
        <w:r>
          <w:t>1</w:t>
        </w:r>
        <w:r>
          <w:fldChar w:fldCharType="end"/>
        </w:r>
      </w:p>
      <w:p w14:paraId="2F6D5648" w14:textId="77777777" w:rsidR="00FF45A0" w:rsidRDefault="00000000">
        <w:pPr>
          <w:pStyle w:val="Header"/>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777597"/>
      <w:docPartObj>
        <w:docPartGallery w:val="AutoText"/>
      </w:docPartObj>
    </w:sdtPr>
    <w:sdtContent>
      <w:p w14:paraId="126EDB0A" w14:textId="77777777" w:rsidR="00FF45A0" w:rsidRDefault="00FF45A0">
        <w:pPr>
          <w:pStyle w:val="Header"/>
          <w:jc w:val="right"/>
        </w:pPr>
        <w:r>
          <w:fldChar w:fldCharType="begin"/>
        </w:r>
        <w:r>
          <w:instrText xml:space="preserve"> PAGE </w:instrText>
        </w:r>
        <w:r>
          <w:fldChar w:fldCharType="separate"/>
        </w:r>
        <w:r>
          <w:t>2</w:t>
        </w:r>
        <w:r>
          <w:fldChar w:fldCharType="end"/>
        </w:r>
      </w:p>
      <w:p w14:paraId="41D5C375" w14:textId="77777777" w:rsidR="00FF45A0" w:rsidRDefault="00000000">
        <w:pPr>
          <w:pStyle w:val="Header"/>
        </w:pP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4692366"/>
      <w:docPartObj>
        <w:docPartGallery w:val="AutoText"/>
      </w:docPartObj>
    </w:sdtPr>
    <w:sdtContent>
      <w:p w14:paraId="06017A02" w14:textId="77777777" w:rsidR="00FE2182" w:rsidRDefault="00E81BC5">
        <w:pPr>
          <w:pStyle w:val="Header"/>
          <w:jc w:val="right"/>
        </w:pPr>
        <w:r>
          <w:fldChar w:fldCharType="begin"/>
        </w:r>
        <w:r>
          <w:instrText xml:space="preserve"> PAGE </w:instrText>
        </w:r>
        <w:r>
          <w:fldChar w:fldCharType="separate"/>
        </w:r>
        <w:r>
          <w:t>19</w:t>
        </w:r>
        <w:r>
          <w:fldChar w:fldCharType="end"/>
        </w:r>
      </w:p>
      <w:p w14:paraId="01B2556E" w14:textId="77777777" w:rsidR="00FE2182" w:rsidRDefault="00000000">
        <w:pPr>
          <w:pStyle w:val="Header"/>
        </w:pP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7264410"/>
      <w:docPartObj>
        <w:docPartGallery w:val="AutoText"/>
      </w:docPartObj>
    </w:sdtPr>
    <w:sdtContent>
      <w:p w14:paraId="3A050F1D" w14:textId="77777777" w:rsidR="00FE2182" w:rsidRDefault="00E81BC5">
        <w:pPr>
          <w:pStyle w:val="Header"/>
          <w:jc w:val="right"/>
        </w:pPr>
        <w:r>
          <w:fldChar w:fldCharType="begin"/>
        </w:r>
        <w:r>
          <w:instrText xml:space="preserve"> PAGE </w:instrText>
        </w:r>
        <w:r>
          <w:fldChar w:fldCharType="separate"/>
        </w:r>
        <w:r>
          <w:t>22</w:t>
        </w:r>
        <w:r>
          <w:fldChar w:fldCharType="end"/>
        </w:r>
      </w:p>
      <w:p w14:paraId="6F219D48" w14:textId="77777777" w:rsidR="00FE2182" w:rsidRDefault="00000000">
        <w:pPr>
          <w:pStyle w:val="Header"/>
        </w:pP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7221072"/>
      <w:docPartObj>
        <w:docPartGallery w:val="AutoText"/>
      </w:docPartObj>
    </w:sdtPr>
    <w:sdtContent>
      <w:p w14:paraId="568BC7C4" w14:textId="77777777" w:rsidR="00FE2182" w:rsidRDefault="00E81BC5">
        <w:pPr>
          <w:pStyle w:val="Header"/>
          <w:jc w:val="right"/>
        </w:pPr>
        <w:r>
          <w:fldChar w:fldCharType="begin"/>
        </w:r>
        <w:r>
          <w:instrText xml:space="preserve"> PAGE </w:instrText>
        </w:r>
        <w:r>
          <w:fldChar w:fldCharType="separate"/>
        </w:r>
        <w:r>
          <w:t>24</w:t>
        </w:r>
        <w:r>
          <w:fldChar w:fldCharType="end"/>
        </w:r>
      </w:p>
      <w:p w14:paraId="4B7B96EC" w14:textId="77777777" w:rsidR="00FE2182" w:rsidRDefault="00000000">
        <w:pPr>
          <w:pStyle w:val="Header"/>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05BB"/>
    <w:multiLevelType w:val="hybridMultilevel"/>
    <w:tmpl w:val="3E300DF8"/>
    <w:lvl w:ilvl="0" w:tplc="4D0E9230">
      <w:start w:val="1"/>
      <w:numFmt w:val="decimal"/>
      <w:lvlText w:val="%1."/>
      <w:lvlJc w:val="left"/>
      <w:pPr>
        <w:ind w:left="720" w:hanging="360"/>
      </w:pPr>
    </w:lvl>
    <w:lvl w:ilvl="1" w:tplc="C16A872E">
      <w:start w:val="1"/>
      <w:numFmt w:val="lowerLetter"/>
      <w:lvlText w:val="%2."/>
      <w:lvlJc w:val="left"/>
      <w:pPr>
        <w:ind w:left="1440" w:hanging="360"/>
      </w:pPr>
    </w:lvl>
    <w:lvl w:ilvl="2" w:tplc="8200C06A">
      <w:start w:val="1"/>
      <w:numFmt w:val="lowerRoman"/>
      <w:lvlText w:val="%3."/>
      <w:lvlJc w:val="right"/>
      <w:pPr>
        <w:ind w:left="2160" w:hanging="180"/>
      </w:pPr>
    </w:lvl>
    <w:lvl w:ilvl="3" w:tplc="16DC474E">
      <w:start w:val="1"/>
      <w:numFmt w:val="decimal"/>
      <w:lvlText w:val="%4."/>
      <w:lvlJc w:val="left"/>
      <w:pPr>
        <w:ind w:left="2880" w:hanging="360"/>
      </w:pPr>
    </w:lvl>
    <w:lvl w:ilvl="4" w:tplc="EC62008A">
      <w:start w:val="1"/>
      <w:numFmt w:val="lowerLetter"/>
      <w:lvlText w:val="%5."/>
      <w:lvlJc w:val="left"/>
      <w:pPr>
        <w:ind w:left="3600" w:hanging="360"/>
      </w:pPr>
    </w:lvl>
    <w:lvl w:ilvl="5" w:tplc="EB803428">
      <w:start w:val="1"/>
      <w:numFmt w:val="lowerRoman"/>
      <w:lvlText w:val="%6."/>
      <w:lvlJc w:val="right"/>
      <w:pPr>
        <w:ind w:left="4320" w:hanging="180"/>
      </w:pPr>
    </w:lvl>
    <w:lvl w:ilvl="6" w:tplc="5E1273B4">
      <w:start w:val="1"/>
      <w:numFmt w:val="decimal"/>
      <w:lvlText w:val="%7."/>
      <w:lvlJc w:val="left"/>
      <w:pPr>
        <w:ind w:left="5040" w:hanging="360"/>
      </w:pPr>
    </w:lvl>
    <w:lvl w:ilvl="7" w:tplc="653066F6">
      <w:start w:val="1"/>
      <w:numFmt w:val="lowerLetter"/>
      <w:lvlText w:val="%8."/>
      <w:lvlJc w:val="left"/>
      <w:pPr>
        <w:ind w:left="5760" w:hanging="360"/>
      </w:pPr>
    </w:lvl>
    <w:lvl w:ilvl="8" w:tplc="58C86FD4">
      <w:start w:val="1"/>
      <w:numFmt w:val="lowerRoman"/>
      <w:lvlText w:val="%9."/>
      <w:lvlJc w:val="right"/>
      <w:pPr>
        <w:ind w:left="6480" w:hanging="180"/>
      </w:pPr>
    </w:lvl>
  </w:abstractNum>
  <w:abstractNum w:abstractNumId="1" w15:restartNumberingAfterBreak="0">
    <w:nsid w:val="076F3DAA"/>
    <w:multiLevelType w:val="hybridMultilevel"/>
    <w:tmpl w:val="CD083D2C"/>
    <w:lvl w:ilvl="0" w:tplc="1162432E">
      <w:start w:val="1"/>
      <w:numFmt w:val="decimal"/>
      <w:lvlText w:val="%1."/>
      <w:lvlJc w:val="left"/>
      <w:pPr>
        <w:ind w:left="720" w:hanging="360"/>
      </w:pPr>
    </w:lvl>
    <w:lvl w:ilvl="1" w:tplc="A74826B2">
      <w:start w:val="1"/>
      <w:numFmt w:val="lowerLetter"/>
      <w:lvlText w:val="%2."/>
      <w:lvlJc w:val="left"/>
      <w:pPr>
        <w:ind w:left="1440" w:hanging="360"/>
      </w:pPr>
    </w:lvl>
    <w:lvl w:ilvl="2" w:tplc="EA3A504A">
      <w:start w:val="1"/>
      <w:numFmt w:val="lowerRoman"/>
      <w:lvlText w:val="%3."/>
      <w:lvlJc w:val="right"/>
      <w:pPr>
        <w:ind w:left="2160" w:hanging="180"/>
      </w:pPr>
    </w:lvl>
    <w:lvl w:ilvl="3" w:tplc="A798F6C2">
      <w:start w:val="1"/>
      <w:numFmt w:val="decimal"/>
      <w:lvlText w:val="%4."/>
      <w:lvlJc w:val="left"/>
      <w:pPr>
        <w:ind w:left="2880" w:hanging="360"/>
      </w:pPr>
    </w:lvl>
    <w:lvl w:ilvl="4" w:tplc="20CA4182">
      <w:start w:val="1"/>
      <w:numFmt w:val="lowerLetter"/>
      <w:lvlText w:val="%5."/>
      <w:lvlJc w:val="left"/>
      <w:pPr>
        <w:ind w:left="3600" w:hanging="360"/>
      </w:pPr>
    </w:lvl>
    <w:lvl w:ilvl="5" w:tplc="88DCEC78">
      <w:start w:val="1"/>
      <w:numFmt w:val="lowerRoman"/>
      <w:lvlText w:val="%6."/>
      <w:lvlJc w:val="right"/>
      <w:pPr>
        <w:ind w:left="4320" w:hanging="180"/>
      </w:pPr>
    </w:lvl>
    <w:lvl w:ilvl="6" w:tplc="580A00C6">
      <w:start w:val="1"/>
      <w:numFmt w:val="decimal"/>
      <w:lvlText w:val="%7."/>
      <w:lvlJc w:val="left"/>
      <w:pPr>
        <w:ind w:left="5040" w:hanging="360"/>
      </w:pPr>
    </w:lvl>
    <w:lvl w:ilvl="7" w:tplc="EB6641B8">
      <w:start w:val="1"/>
      <w:numFmt w:val="lowerLetter"/>
      <w:lvlText w:val="%8."/>
      <w:lvlJc w:val="left"/>
      <w:pPr>
        <w:ind w:left="5760" w:hanging="360"/>
      </w:pPr>
    </w:lvl>
    <w:lvl w:ilvl="8" w:tplc="B4F0E274">
      <w:start w:val="1"/>
      <w:numFmt w:val="lowerRoman"/>
      <w:lvlText w:val="%9."/>
      <w:lvlJc w:val="right"/>
      <w:pPr>
        <w:ind w:left="6480" w:hanging="180"/>
      </w:pPr>
    </w:lvl>
  </w:abstractNum>
  <w:abstractNum w:abstractNumId="2" w15:restartNumberingAfterBreak="0">
    <w:nsid w:val="097CAC9E"/>
    <w:multiLevelType w:val="hybridMultilevel"/>
    <w:tmpl w:val="1B04C9CA"/>
    <w:lvl w:ilvl="0" w:tplc="F2F8A0D4">
      <w:start w:val="1"/>
      <w:numFmt w:val="decimal"/>
      <w:lvlText w:val="%1."/>
      <w:lvlJc w:val="left"/>
      <w:pPr>
        <w:ind w:left="720" w:hanging="360"/>
      </w:pPr>
    </w:lvl>
    <w:lvl w:ilvl="1" w:tplc="7F1E3BD8">
      <w:start w:val="1"/>
      <w:numFmt w:val="lowerLetter"/>
      <w:lvlText w:val="%2."/>
      <w:lvlJc w:val="left"/>
      <w:pPr>
        <w:ind w:left="1440" w:hanging="360"/>
      </w:pPr>
    </w:lvl>
    <w:lvl w:ilvl="2" w:tplc="33A6E538">
      <w:start w:val="1"/>
      <w:numFmt w:val="lowerRoman"/>
      <w:lvlText w:val="%3."/>
      <w:lvlJc w:val="right"/>
      <w:pPr>
        <w:ind w:left="2160" w:hanging="180"/>
      </w:pPr>
    </w:lvl>
    <w:lvl w:ilvl="3" w:tplc="16066404">
      <w:start w:val="1"/>
      <w:numFmt w:val="decimal"/>
      <w:lvlText w:val="%4."/>
      <w:lvlJc w:val="left"/>
      <w:pPr>
        <w:ind w:left="2880" w:hanging="360"/>
      </w:pPr>
    </w:lvl>
    <w:lvl w:ilvl="4" w:tplc="782EED86">
      <w:start w:val="1"/>
      <w:numFmt w:val="lowerLetter"/>
      <w:lvlText w:val="%5."/>
      <w:lvlJc w:val="left"/>
      <w:pPr>
        <w:ind w:left="3600" w:hanging="360"/>
      </w:pPr>
    </w:lvl>
    <w:lvl w:ilvl="5" w:tplc="AB927AA6">
      <w:start w:val="1"/>
      <w:numFmt w:val="lowerRoman"/>
      <w:lvlText w:val="%6."/>
      <w:lvlJc w:val="right"/>
      <w:pPr>
        <w:ind w:left="4320" w:hanging="180"/>
      </w:pPr>
    </w:lvl>
    <w:lvl w:ilvl="6" w:tplc="CA444808">
      <w:start w:val="1"/>
      <w:numFmt w:val="decimal"/>
      <w:lvlText w:val="%7."/>
      <w:lvlJc w:val="left"/>
      <w:pPr>
        <w:ind w:left="5040" w:hanging="360"/>
      </w:pPr>
    </w:lvl>
    <w:lvl w:ilvl="7" w:tplc="E234773E">
      <w:start w:val="1"/>
      <w:numFmt w:val="lowerLetter"/>
      <w:lvlText w:val="%8."/>
      <w:lvlJc w:val="left"/>
      <w:pPr>
        <w:ind w:left="5760" w:hanging="360"/>
      </w:pPr>
    </w:lvl>
    <w:lvl w:ilvl="8" w:tplc="1356070C">
      <w:start w:val="1"/>
      <w:numFmt w:val="lowerRoman"/>
      <w:lvlText w:val="%9."/>
      <w:lvlJc w:val="right"/>
      <w:pPr>
        <w:ind w:left="6480" w:hanging="180"/>
      </w:pPr>
    </w:lvl>
  </w:abstractNum>
  <w:abstractNum w:abstractNumId="3" w15:restartNumberingAfterBreak="0">
    <w:nsid w:val="09ECEBEB"/>
    <w:multiLevelType w:val="hybridMultilevel"/>
    <w:tmpl w:val="0758F6AE"/>
    <w:lvl w:ilvl="0" w:tplc="2B0838BA">
      <w:start w:val="27"/>
      <w:numFmt w:val="decimal"/>
      <w:lvlText w:val="%1."/>
      <w:lvlJc w:val="left"/>
      <w:pPr>
        <w:ind w:left="720" w:hanging="360"/>
      </w:pPr>
    </w:lvl>
    <w:lvl w:ilvl="1" w:tplc="C2E2F8C4">
      <w:start w:val="1"/>
      <w:numFmt w:val="lowerLetter"/>
      <w:lvlText w:val="%2."/>
      <w:lvlJc w:val="left"/>
      <w:pPr>
        <w:ind w:left="1440" w:hanging="360"/>
      </w:pPr>
    </w:lvl>
    <w:lvl w:ilvl="2" w:tplc="1974C862">
      <w:start w:val="1"/>
      <w:numFmt w:val="lowerRoman"/>
      <w:lvlText w:val="%3."/>
      <w:lvlJc w:val="right"/>
      <w:pPr>
        <w:ind w:left="2160" w:hanging="180"/>
      </w:pPr>
    </w:lvl>
    <w:lvl w:ilvl="3" w:tplc="FAF2C2BC">
      <w:start w:val="1"/>
      <w:numFmt w:val="decimal"/>
      <w:lvlText w:val="%4."/>
      <w:lvlJc w:val="left"/>
      <w:pPr>
        <w:ind w:left="2880" w:hanging="360"/>
      </w:pPr>
    </w:lvl>
    <w:lvl w:ilvl="4" w:tplc="4D8697AA">
      <w:start w:val="1"/>
      <w:numFmt w:val="lowerLetter"/>
      <w:lvlText w:val="%5."/>
      <w:lvlJc w:val="left"/>
      <w:pPr>
        <w:ind w:left="3600" w:hanging="360"/>
      </w:pPr>
    </w:lvl>
    <w:lvl w:ilvl="5" w:tplc="DC74DBBC">
      <w:start w:val="1"/>
      <w:numFmt w:val="lowerRoman"/>
      <w:lvlText w:val="%6."/>
      <w:lvlJc w:val="right"/>
      <w:pPr>
        <w:ind w:left="4320" w:hanging="180"/>
      </w:pPr>
    </w:lvl>
    <w:lvl w:ilvl="6" w:tplc="7F487992">
      <w:start w:val="1"/>
      <w:numFmt w:val="decimal"/>
      <w:lvlText w:val="%7."/>
      <w:lvlJc w:val="left"/>
      <w:pPr>
        <w:ind w:left="5040" w:hanging="360"/>
      </w:pPr>
    </w:lvl>
    <w:lvl w:ilvl="7" w:tplc="4EEC284E">
      <w:start w:val="1"/>
      <w:numFmt w:val="lowerLetter"/>
      <w:lvlText w:val="%8."/>
      <w:lvlJc w:val="left"/>
      <w:pPr>
        <w:ind w:left="5760" w:hanging="360"/>
      </w:pPr>
    </w:lvl>
    <w:lvl w:ilvl="8" w:tplc="96AE0C48">
      <w:start w:val="1"/>
      <w:numFmt w:val="lowerRoman"/>
      <w:lvlText w:val="%9."/>
      <w:lvlJc w:val="right"/>
      <w:pPr>
        <w:ind w:left="6480" w:hanging="180"/>
      </w:pPr>
    </w:lvl>
  </w:abstractNum>
  <w:abstractNum w:abstractNumId="4" w15:restartNumberingAfterBreak="0">
    <w:nsid w:val="0A0E91A3"/>
    <w:multiLevelType w:val="hybridMultilevel"/>
    <w:tmpl w:val="3EFA72E2"/>
    <w:lvl w:ilvl="0" w:tplc="E9981CF0">
      <w:start w:val="1"/>
      <w:numFmt w:val="decimal"/>
      <w:lvlText w:val="%1."/>
      <w:lvlJc w:val="left"/>
      <w:pPr>
        <w:ind w:left="720" w:hanging="360"/>
      </w:pPr>
    </w:lvl>
    <w:lvl w:ilvl="1" w:tplc="853CD1D2">
      <w:start w:val="1"/>
      <w:numFmt w:val="lowerLetter"/>
      <w:lvlText w:val="%2."/>
      <w:lvlJc w:val="left"/>
      <w:pPr>
        <w:ind w:left="1440" w:hanging="360"/>
      </w:pPr>
    </w:lvl>
    <w:lvl w:ilvl="2" w:tplc="F448F7BE">
      <w:start w:val="1"/>
      <w:numFmt w:val="lowerRoman"/>
      <w:lvlText w:val="%3."/>
      <w:lvlJc w:val="right"/>
      <w:pPr>
        <w:ind w:left="2160" w:hanging="180"/>
      </w:pPr>
    </w:lvl>
    <w:lvl w:ilvl="3" w:tplc="BF48B696">
      <w:start w:val="1"/>
      <w:numFmt w:val="decimal"/>
      <w:lvlText w:val="%4."/>
      <w:lvlJc w:val="left"/>
      <w:pPr>
        <w:ind w:left="2880" w:hanging="360"/>
      </w:pPr>
    </w:lvl>
    <w:lvl w:ilvl="4" w:tplc="12D84D7A">
      <w:start w:val="1"/>
      <w:numFmt w:val="lowerLetter"/>
      <w:lvlText w:val="%5."/>
      <w:lvlJc w:val="left"/>
      <w:pPr>
        <w:ind w:left="3600" w:hanging="360"/>
      </w:pPr>
    </w:lvl>
    <w:lvl w:ilvl="5" w:tplc="BB82E99C">
      <w:start w:val="1"/>
      <w:numFmt w:val="lowerRoman"/>
      <w:lvlText w:val="%6."/>
      <w:lvlJc w:val="right"/>
      <w:pPr>
        <w:ind w:left="4320" w:hanging="180"/>
      </w:pPr>
    </w:lvl>
    <w:lvl w:ilvl="6" w:tplc="9EBE65B4">
      <w:start w:val="1"/>
      <w:numFmt w:val="decimal"/>
      <w:lvlText w:val="%7."/>
      <w:lvlJc w:val="left"/>
      <w:pPr>
        <w:ind w:left="5040" w:hanging="360"/>
      </w:pPr>
    </w:lvl>
    <w:lvl w:ilvl="7" w:tplc="2E84FC50">
      <w:start w:val="1"/>
      <w:numFmt w:val="lowerLetter"/>
      <w:lvlText w:val="%8."/>
      <w:lvlJc w:val="left"/>
      <w:pPr>
        <w:ind w:left="5760" w:hanging="360"/>
      </w:pPr>
    </w:lvl>
    <w:lvl w:ilvl="8" w:tplc="1354EC4A">
      <w:start w:val="1"/>
      <w:numFmt w:val="lowerRoman"/>
      <w:lvlText w:val="%9."/>
      <w:lvlJc w:val="right"/>
      <w:pPr>
        <w:ind w:left="6480" w:hanging="180"/>
      </w:pPr>
    </w:lvl>
  </w:abstractNum>
  <w:abstractNum w:abstractNumId="5" w15:restartNumberingAfterBreak="0">
    <w:nsid w:val="0B1F5D4F"/>
    <w:multiLevelType w:val="hybridMultilevel"/>
    <w:tmpl w:val="EA80C482"/>
    <w:lvl w:ilvl="0" w:tplc="3BAEF826">
      <w:start w:val="22"/>
      <w:numFmt w:val="decimal"/>
      <w:lvlText w:val="%1."/>
      <w:lvlJc w:val="left"/>
      <w:pPr>
        <w:ind w:left="720" w:hanging="360"/>
      </w:pPr>
    </w:lvl>
    <w:lvl w:ilvl="1" w:tplc="5FD83BC6">
      <w:start w:val="1"/>
      <w:numFmt w:val="lowerLetter"/>
      <w:lvlText w:val="%2."/>
      <w:lvlJc w:val="left"/>
      <w:pPr>
        <w:ind w:left="1440" w:hanging="360"/>
      </w:pPr>
    </w:lvl>
    <w:lvl w:ilvl="2" w:tplc="906A9C5E">
      <w:start w:val="1"/>
      <w:numFmt w:val="lowerRoman"/>
      <w:lvlText w:val="%3."/>
      <w:lvlJc w:val="right"/>
      <w:pPr>
        <w:ind w:left="2160" w:hanging="180"/>
      </w:pPr>
    </w:lvl>
    <w:lvl w:ilvl="3" w:tplc="376CAAF4">
      <w:start w:val="1"/>
      <w:numFmt w:val="decimal"/>
      <w:lvlText w:val="%4."/>
      <w:lvlJc w:val="left"/>
      <w:pPr>
        <w:ind w:left="2880" w:hanging="360"/>
      </w:pPr>
    </w:lvl>
    <w:lvl w:ilvl="4" w:tplc="082C03F4">
      <w:start w:val="1"/>
      <w:numFmt w:val="lowerLetter"/>
      <w:lvlText w:val="%5."/>
      <w:lvlJc w:val="left"/>
      <w:pPr>
        <w:ind w:left="3600" w:hanging="360"/>
      </w:pPr>
    </w:lvl>
    <w:lvl w:ilvl="5" w:tplc="DFC65D9C">
      <w:start w:val="1"/>
      <w:numFmt w:val="lowerRoman"/>
      <w:lvlText w:val="%6."/>
      <w:lvlJc w:val="right"/>
      <w:pPr>
        <w:ind w:left="4320" w:hanging="180"/>
      </w:pPr>
    </w:lvl>
    <w:lvl w:ilvl="6" w:tplc="9A94ABA4">
      <w:start w:val="1"/>
      <w:numFmt w:val="decimal"/>
      <w:lvlText w:val="%7."/>
      <w:lvlJc w:val="left"/>
      <w:pPr>
        <w:ind w:left="5040" w:hanging="360"/>
      </w:pPr>
    </w:lvl>
    <w:lvl w:ilvl="7" w:tplc="3E56CE02">
      <w:start w:val="1"/>
      <w:numFmt w:val="lowerLetter"/>
      <w:lvlText w:val="%8."/>
      <w:lvlJc w:val="left"/>
      <w:pPr>
        <w:ind w:left="5760" w:hanging="360"/>
      </w:pPr>
    </w:lvl>
    <w:lvl w:ilvl="8" w:tplc="CBEEEE76">
      <w:start w:val="1"/>
      <w:numFmt w:val="lowerRoman"/>
      <w:lvlText w:val="%9."/>
      <w:lvlJc w:val="right"/>
      <w:pPr>
        <w:ind w:left="6480" w:hanging="180"/>
      </w:pPr>
    </w:lvl>
  </w:abstractNum>
  <w:abstractNum w:abstractNumId="6" w15:restartNumberingAfterBreak="0">
    <w:nsid w:val="12E5AC46"/>
    <w:multiLevelType w:val="hybridMultilevel"/>
    <w:tmpl w:val="298E78AE"/>
    <w:lvl w:ilvl="0" w:tplc="43300A0C">
      <w:start w:val="1"/>
      <w:numFmt w:val="decimal"/>
      <w:lvlText w:val="%1."/>
      <w:lvlJc w:val="left"/>
      <w:pPr>
        <w:ind w:left="720" w:hanging="360"/>
      </w:pPr>
    </w:lvl>
    <w:lvl w:ilvl="1" w:tplc="CC58CC8C">
      <w:start w:val="1"/>
      <w:numFmt w:val="lowerLetter"/>
      <w:lvlText w:val="%2."/>
      <w:lvlJc w:val="left"/>
      <w:pPr>
        <w:ind w:left="1440" w:hanging="360"/>
      </w:pPr>
    </w:lvl>
    <w:lvl w:ilvl="2" w:tplc="B50298E4">
      <w:start w:val="1"/>
      <w:numFmt w:val="lowerRoman"/>
      <w:lvlText w:val="%3."/>
      <w:lvlJc w:val="right"/>
      <w:pPr>
        <w:ind w:left="2160" w:hanging="180"/>
      </w:pPr>
    </w:lvl>
    <w:lvl w:ilvl="3" w:tplc="FA40020C">
      <w:start w:val="1"/>
      <w:numFmt w:val="decimal"/>
      <w:lvlText w:val="%4."/>
      <w:lvlJc w:val="left"/>
      <w:pPr>
        <w:ind w:left="2880" w:hanging="360"/>
      </w:pPr>
    </w:lvl>
    <w:lvl w:ilvl="4" w:tplc="F95E0D84">
      <w:start w:val="1"/>
      <w:numFmt w:val="lowerLetter"/>
      <w:lvlText w:val="%5."/>
      <w:lvlJc w:val="left"/>
      <w:pPr>
        <w:ind w:left="3600" w:hanging="360"/>
      </w:pPr>
    </w:lvl>
    <w:lvl w:ilvl="5" w:tplc="F37A3910">
      <w:start w:val="1"/>
      <w:numFmt w:val="lowerRoman"/>
      <w:lvlText w:val="%6."/>
      <w:lvlJc w:val="right"/>
      <w:pPr>
        <w:ind w:left="4320" w:hanging="180"/>
      </w:pPr>
    </w:lvl>
    <w:lvl w:ilvl="6" w:tplc="70A6F3C2">
      <w:start w:val="1"/>
      <w:numFmt w:val="decimal"/>
      <w:lvlText w:val="%7."/>
      <w:lvlJc w:val="left"/>
      <w:pPr>
        <w:ind w:left="5040" w:hanging="360"/>
      </w:pPr>
    </w:lvl>
    <w:lvl w:ilvl="7" w:tplc="0A4C416C">
      <w:start w:val="1"/>
      <w:numFmt w:val="lowerLetter"/>
      <w:lvlText w:val="%8."/>
      <w:lvlJc w:val="left"/>
      <w:pPr>
        <w:ind w:left="5760" w:hanging="360"/>
      </w:pPr>
    </w:lvl>
    <w:lvl w:ilvl="8" w:tplc="195E9282">
      <w:start w:val="1"/>
      <w:numFmt w:val="lowerRoman"/>
      <w:lvlText w:val="%9."/>
      <w:lvlJc w:val="right"/>
      <w:pPr>
        <w:ind w:left="6480" w:hanging="180"/>
      </w:pPr>
    </w:lvl>
  </w:abstractNum>
  <w:abstractNum w:abstractNumId="7" w15:restartNumberingAfterBreak="0">
    <w:nsid w:val="1AD455F7"/>
    <w:multiLevelType w:val="hybridMultilevel"/>
    <w:tmpl w:val="30161BAC"/>
    <w:lvl w:ilvl="0" w:tplc="D99A8C66">
      <w:start w:val="1"/>
      <w:numFmt w:val="decimal"/>
      <w:lvlText w:val="%1."/>
      <w:lvlJc w:val="left"/>
      <w:pPr>
        <w:ind w:left="720" w:hanging="360"/>
      </w:pPr>
    </w:lvl>
    <w:lvl w:ilvl="1" w:tplc="922E8442">
      <w:start w:val="1"/>
      <w:numFmt w:val="lowerLetter"/>
      <w:lvlText w:val="%2."/>
      <w:lvlJc w:val="left"/>
      <w:pPr>
        <w:ind w:left="1440" w:hanging="360"/>
      </w:pPr>
    </w:lvl>
    <w:lvl w:ilvl="2" w:tplc="49F82AAE">
      <w:start w:val="1"/>
      <w:numFmt w:val="lowerRoman"/>
      <w:lvlText w:val="%3."/>
      <w:lvlJc w:val="right"/>
      <w:pPr>
        <w:ind w:left="2160" w:hanging="180"/>
      </w:pPr>
    </w:lvl>
    <w:lvl w:ilvl="3" w:tplc="CA301BB4">
      <w:start w:val="1"/>
      <w:numFmt w:val="decimal"/>
      <w:lvlText w:val="%4."/>
      <w:lvlJc w:val="left"/>
      <w:pPr>
        <w:ind w:left="2880" w:hanging="360"/>
      </w:pPr>
    </w:lvl>
    <w:lvl w:ilvl="4" w:tplc="47B2C4A6">
      <w:start w:val="1"/>
      <w:numFmt w:val="lowerLetter"/>
      <w:lvlText w:val="%5."/>
      <w:lvlJc w:val="left"/>
      <w:pPr>
        <w:ind w:left="3600" w:hanging="360"/>
      </w:pPr>
    </w:lvl>
    <w:lvl w:ilvl="5" w:tplc="ABFA33B0">
      <w:start w:val="1"/>
      <w:numFmt w:val="lowerRoman"/>
      <w:lvlText w:val="%6."/>
      <w:lvlJc w:val="right"/>
      <w:pPr>
        <w:ind w:left="4320" w:hanging="180"/>
      </w:pPr>
    </w:lvl>
    <w:lvl w:ilvl="6" w:tplc="5C2EB87E">
      <w:start w:val="1"/>
      <w:numFmt w:val="decimal"/>
      <w:lvlText w:val="%7."/>
      <w:lvlJc w:val="left"/>
      <w:pPr>
        <w:ind w:left="5040" w:hanging="360"/>
      </w:pPr>
    </w:lvl>
    <w:lvl w:ilvl="7" w:tplc="4FDACBE0">
      <w:start w:val="1"/>
      <w:numFmt w:val="lowerLetter"/>
      <w:lvlText w:val="%8."/>
      <w:lvlJc w:val="left"/>
      <w:pPr>
        <w:ind w:left="5760" w:hanging="360"/>
      </w:pPr>
    </w:lvl>
    <w:lvl w:ilvl="8" w:tplc="FA509706">
      <w:start w:val="1"/>
      <w:numFmt w:val="lowerRoman"/>
      <w:lvlText w:val="%9."/>
      <w:lvlJc w:val="right"/>
      <w:pPr>
        <w:ind w:left="6480" w:hanging="180"/>
      </w:pPr>
    </w:lvl>
  </w:abstractNum>
  <w:abstractNum w:abstractNumId="8" w15:restartNumberingAfterBreak="0">
    <w:nsid w:val="1C4C4EF0"/>
    <w:multiLevelType w:val="hybridMultilevel"/>
    <w:tmpl w:val="28328FF8"/>
    <w:lvl w:ilvl="0" w:tplc="830E3A60">
      <w:start w:val="1"/>
      <w:numFmt w:val="decimal"/>
      <w:lvlText w:val="%1."/>
      <w:lvlJc w:val="left"/>
      <w:pPr>
        <w:ind w:left="720" w:hanging="360"/>
      </w:pPr>
    </w:lvl>
    <w:lvl w:ilvl="1" w:tplc="BFD03368">
      <w:start w:val="1"/>
      <w:numFmt w:val="lowerLetter"/>
      <w:lvlText w:val="%2."/>
      <w:lvlJc w:val="left"/>
      <w:pPr>
        <w:ind w:left="1440" w:hanging="360"/>
      </w:pPr>
    </w:lvl>
    <w:lvl w:ilvl="2" w:tplc="8424D3EC">
      <w:start w:val="1"/>
      <w:numFmt w:val="lowerRoman"/>
      <w:lvlText w:val="%3."/>
      <w:lvlJc w:val="right"/>
      <w:pPr>
        <w:ind w:left="2160" w:hanging="180"/>
      </w:pPr>
    </w:lvl>
    <w:lvl w:ilvl="3" w:tplc="9448F968">
      <w:start w:val="1"/>
      <w:numFmt w:val="decimal"/>
      <w:lvlText w:val="%4."/>
      <w:lvlJc w:val="left"/>
      <w:pPr>
        <w:ind w:left="2880" w:hanging="360"/>
      </w:pPr>
    </w:lvl>
    <w:lvl w:ilvl="4" w:tplc="C6E2775E">
      <w:start w:val="1"/>
      <w:numFmt w:val="lowerLetter"/>
      <w:lvlText w:val="%5."/>
      <w:lvlJc w:val="left"/>
      <w:pPr>
        <w:ind w:left="3600" w:hanging="360"/>
      </w:pPr>
    </w:lvl>
    <w:lvl w:ilvl="5" w:tplc="BD643320">
      <w:start w:val="1"/>
      <w:numFmt w:val="lowerRoman"/>
      <w:lvlText w:val="%6."/>
      <w:lvlJc w:val="right"/>
      <w:pPr>
        <w:ind w:left="4320" w:hanging="180"/>
      </w:pPr>
    </w:lvl>
    <w:lvl w:ilvl="6" w:tplc="B81819E2">
      <w:start w:val="1"/>
      <w:numFmt w:val="decimal"/>
      <w:lvlText w:val="%7."/>
      <w:lvlJc w:val="left"/>
      <w:pPr>
        <w:ind w:left="5040" w:hanging="360"/>
      </w:pPr>
    </w:lvl>
    <w:lvl w:ilvl="7" w:tplc="37C4CFAE">
      <w:start w:val="1"/>
      <w:numFmt w:val="lowerLetter"/>
      <w:lvlText w:val="%8."/>
      <w:lvlJc w:val="left"/>
      <w:pPr>
        <w:ind w:left="5760" w:hanging="360"/>
      </w:pPr>
    </w:lvl>
    <w:lvl w:ilvl="8" w:tplc="F3BE61B0">
      <w:start w:val="1"/>
      <w:numFmt w:val="lowerRoman"/>
      <w:lvlText w:val="%9."/>
      <w:lvlJc w:val="right"/>
      <w:pPr>
        <w:ind w:left="6480" w:hanging="180"/>
      </w:pPr>
    </w:lvl>
  </w:abstractNum>
  <w:abstractNum w:abstractNumId="9" w15:restartNumberingAfterBreak="0">
    <w:nsid w:val="1CE8518D"/>
    <w:multiLevelType w:val="hybridMultilevel"/>
    <w:tmpl w:val="E85475BA"/>
    <w:lvl w:ilvl="0" w:tplc="E7100804">
      <w:start w:val="11"/>
      <w:numFmt w:val="decimal"/>
      <w:lvlText w:val="%1."/>
      <w:lvlJc w:val="left"/>
      <w:pPr>
        <w:ind w:left="720" w:hanging="360"/>
      </w:pPr>
    </w:lvl>
    <w:lvl w:ilvl="1" w:tplc="EE8AC7D8">
      <w:start w:val="1"/>
      <w:numFmt w:val="lowerLetter"/>
      <w:lvlText w:val="%2."/>
      <w:lvlJc w:val="left"/>
      <w:pPr>
        <w:ind w:left="1440" w:hanging="360"/>
      </w:pPr>
    </w:lvl>
    <w:lvl w:ilvl="2" w:tplc="59B4C012">
      <w:start w:val="1"/>
      <w:numFmt w:val="lowerRoman"/>
      <w:lvlText w:val="%3."/>
      <w:lvlJc w:val="right"/>
      <w:pPr>
        <w:ind w:left="2160" w:hanging="180"/>
      </w:pPr>
    </w:lvl>
    <w:lvl w:ilvl="3" w:tplc="0B70038C">
      <w:start w:val="1"/>
      <w:numFmt w:val="decimal"/>
      <w:lvlText w:val="%4."/>
      <w:lvlJc w:val="left"/>
      <w:pPr>
        <w:ind w:left="2880" w:hanging="360"/>
      </w:pPr>
    </w:lvl>
    <w:lvl w:ilvl="4" w:tplc="85103DD4">
      <w:start w:val="1"/>
      <w:numFmt w:val="lowerLetter"/>
      <w:lvlText w:val="%5."/>
      <w:lvlJc w:val="left"/>
      <w:pPr>
        <w:ind w:left="3600" w:hanging="360"/>
      </w:pPr>
    </w:lvl>
    <w:lvl w:ilvl="5" w:tplc="603421A0">
      <w:start w:val="1"/>
      <w:numFmt w:val="lowerRoman"/>
      <w:lvlText w:val="%6."/>
      <w:lvlJc w:val="right"/>
      <w:pPr>
        <w:ind w:left="4320" w:hanging="180"/>
      </w:pPr>
    </w:lvl>
    <w:lvl w:ilvl="6" w:tplc="72909F56">
      <w:start w:val="1"/>
      <w:numFmt w:val="decimal"/>
      <w:lvlText w:val="%7."/>
      <w:lvlJc w:val="left"/>
      <w:pPr>
        <w:ind w:left="5040" w:hanging="360"/>
      </w:pPr>
    </w:lvl>
    <w:lvl w:ilvl="7" w:tplc="3294D6D2">
      <w:start w:val="1"/>
      <w:numFmt w:val="lowerLetter"/>
      <w:lvlText w:val="%8."/>
      <w:lvlJc w:val="left"/>
      <w:pPr>
        <w:ind w:left="5760" w:hanging="360"/>
      </w:pPr>
    </w:lvl>
    <w:lvl w:ilvl="8" w:tplc="D0EA2460">
      <w:start w:val="1"/>
      <w:numFmt w:val="lowerRoman"/>
      <w:lvlText w:val="%9."/>
      <w:lvlJc w:val="right"/>
      <w:pPr>
        <w:ind w:left="6480" w:hanging="180"/>
      </w:pPr>
    </w:lvl>
  </w:abstractNum>
  <w:abstractNum w:abstractNumId="10" w15:restartNumberingAfterBreak="0">
    <w:nsid w:val="1CF41931"/>
    <w:multiLevelType w:val="hybridMultilevel"/>
    <w:tmpl w:val="790A1312"/>
    <w:lvl w:ilvl="0" w:tplc="21FAC90C">
      <w:start w:val="8"/>
      <w:numFmt w:val="decimal"/>
      <w:lvlText w:val="%1."/>
      <w:lvlJc w:val="left"/>
      <w:pPr>
        <w:ind w:left="720" w:hanging="360"/>
      </w:pPr>
    </w:lvl>
    <w:lvl w:ilvl="1" w:tplc="8F789300">
      <w:start w:val="1"/>
      <w:numFmt w:val="lowerLetter"/>
      <w:lvlText w:val="%2."/>
      <w:lvlJc w:val="left"/>
      <w:pPr>
        <w:ind w:left="1440" w:hanging="360"/>
      </w:pPr>
    </w:lvl>
    <w:lvl w:ilvl="2" w:tplc="F5A09476">
      <w:start w:val="1"/>
      <w:numFmt w:val="lowerRoman"/>
      <w:lvlText w:val="%3."/>
      <w:lvlJc w:val="right"/>
      <w:pPr>
        <w:ind w:left="2160" w:hanging="180"/>
      </w:pPr>
    </w:lvl>
    <w:lvl w:ilvl="3" w:tplc="E2B26DB0">
      <w:start w:val="1"/>
      <w:numFmt w:val="decimal"/>
      <w:lvlText w:val="%4."/>
      <w:lvlJc w:val="left"/>
      <w:pPr>
        <w:ind w:left="2880" w:hanging="360"/>
      </w:pPr>
    </w:lvl>
    <w:lvl w:ilvl="4" w:tplc="7764D2FE">
      <w:start w:val="1"/>
      <w:numFmt w:val="lowerLetter"/>
      <w:lvlText w:val="%5."/>
      <w:lvlJc w:val="left"/>
      <w:pPr>
        <w:ind w:left="3600" w:hanging="360"/>
      </w:pPr>
    </w:lvl>
    <w:lvl w:ilvl="5" w:tplc="D44C258E">
      <w:start w:val="1"/>
      <w:numFmt w:val="lowerRoman"/>
      <w:lvlText w:val="%6."/>
      <w:lvlJc w:val="right"/>
      <w:pPr>
        <w:ind w:left="4320" w:hanging="180"/>
      </w:pPr>
    </w:lvl>
    <w:lvl w:ilvl="6" w:tplc="155494E4">
      <w:start w:val="1"/>
      <w:numFmt w:val="decimal"/>
      <w:lvlText w:val="%7."/>
      <w:lvlJc w:val="left"/>
      <w:pPr>
        <w:ind w:left="5040" w:hanging="360"/>
      </w:pPr>
    </w:lvl>
    <w:lvl w:ilvl="7" w:tplc="94AAA566">
      <w:start w:val="1"/>
      <w:numFmt w:val="lowerLetter"/>
      <w:lvlText w:val="%8."/>
      <w:lvlJc w:val="left"/>
      <w:pPr>
        <w:ind w:left="5760" w:hanging="360"/>
      </w:pPr>
    </w:lvl>
    <w:lvl w:ilvl="8" w:tplc="E8162A44">
      <w:start w:val="1"/>
      <w:numFmt w:val="lowerRoman"/>
      <w:lvlText w:val="%9."/>
      <w:lvlJc w:val="right"/>
      <w:pPr>
        <w:ind w:left="6480" w:hanging="180"/>
      </w:pPr>
    </w:lvl>
  </w:abstractNum>
  <w:abstractNum w:abstractNumId="11" w15:restartNumberingAfterBreak="0">
    <w:nsid w:val="1E77939E"/>
    <w:multiLevelType w:val="hybridMultilevel"/>
    <w:tmpl w:val="24F8AF48"/>
    <w:lvl w:ilvl="0" w:tplc="F8045C0E">
      <w:start w:val="1"/>
      <w:numFmt w:val="decimal"/>
      <w:lvlText w:val="%1."/>
      <w:lvlJc w:val="left"/>
      <w:pPr>
        <w:ind w:left="720" w:hanging="360"/>
      </w:pPr>
    </w:lvl>
    <w:lvl w:ilvl="1" w:tplc="FAE4BA30">
      <w:start w:val="1"/>
      <w:numFmt w:val="lowerLetter"/>
      <w:lvlText w:val="%2."/>
      <w:lvlJc w:val="left"/>
      <w:pPr>
        <w:ind w:left="1440" w:hanging="360"/>
      </w:pPr>
    </w:lvl>
    <w:lvl w:ilvl="2" w:tplc="5D982C68">
      <w:start w:val="1"/>
      <w:numFmt w:val="lowerRoman"/>
      <w:lvlText w:val="%3."/>
      <w:lvlJc w:val="right"/>
      <w:pPr>
        <w:ind w:left="2160" w:hanging="180"/>
      </w:pPr>
    </w:lvl>
    <w:lvl w:ilvl="3" w:tplc="EDCC6B9C">
      <w:start w:val="1"/>
      <w:numFmt w:val="decimal"/>
      <w:lvlText w:val="%4."/>
      <w:lvlJc w:val="left"/>
      <w:pPr>
        <w:ind w:left="2880" w:hanging="360"/>
      </w:pPr>
    </w:lvl>
    <w:lvl w:ilvl="4" w:tplc="C20A90CA">
      <w:start w:val="1"/>
      <w:numFmt w:val="lowerLetter"/>
      <w:lvlText w:val="%5."/>
      <w:lvlJc w:val="left"/>
      <w:pPr>
        <w:ind w:left="3600" w:hanging="360"/>
      </w:pPr>
    </w:lvl>
    <w:lvl w:ilvl="5" w:tplc="060A00F2">
      <w:start w:val="1"/>
      <w:numFmt w:val="lowerRoman"/>
      <w:lvlText w:val="%6."/>
      <w:lvlJc w:val="right"/>
      <w:pPr>
        <w:ind w:left="4320" w:hanging="180"/>
      </w:pPr>
    </w:lvl>
    <w:lvl w:ilvl="6" w:tplc="BCD01FDE">
      <w:start w:val="1"/>
      <w:numFmt w:val="decimal"/>
      <w:lvlText w:val="%7."/>
      <w:lvlJc w:val="left"/>
      <w:pPr>
        <w:ind w:left="5040" w:hanging="360"/>
      </w:pPr>
    </w:lvl>
    <w:lvl w:ilvl="7" w:tplc="00C60AC6">
      <w:start w:val="1"/>
      <w:numFmt w:val="lowerLetter"/>
      <w:lvlText w:val="%8."/>
      <w:lvlJc w:val="left"/>
      <w:pPr>
        <w:ind w:left="5760" w:hanging="360"/>
      </w:pPr>
    </w:lvl>
    <w:lvl w:ilvl="8" w:tplc="8E327F78">
      <w:start w:val="1"/>
      <w:numFmt w:val="lowerRoman"/>
      <w:lvlText w:val="%9."/>
      <w:lvlJc w:val="right"/>
      <w:pPr>
        <w:ind w:left="6480" w:hanging="180"/>
      </w:pPr>
    </w:lvl>
  </w:abstractNum>
  <w:abstractNum w:abstractNumId="12" w15:restartNumberingAfterBreak="0">
    <w:nsid w:val="2B65116D"/>
    <w:multiLevelType w:val="hybridMultilevel"/>
    <w:tmpl w:val="3834AAEC"/>
    <w:lvl w:ilvl="0" w:tplc="9566F9EA">
      <w:start w:val="25"/>
      <w:numFmt w:val="decimal"/>
      <w:lvlText w:val="%1."/>
      <w:lvlJc w:val="left"/>
      <w:pPr>
        <w:ind w:left="720" w:hanging="360"/>
      </w:pPr>
    </w:lvl>
    <w:lvl w:ilvl="1" w:tplc="0A6C1226">
      <w:start w:val="1"/>
      <w:numFmt w:val="lowerLetter"/>
      <w:lvlText w:val="%2."/>
      <w:lvlJc w:val="left"/>
      <w:pPr>
        <w:ind w:left="1440" w:hanging="360"/>
      </w:pPr>
    </w:lvl>
    <w:lvl w:ilvl="2" w:tplc="B47462E8">
      <w:start w:val="1"/>
      <w:numFmt w:val="lowerRoman"/>
      <w:lvlText w:val="%3."/>
      <w:lvlJc w:val="right"/>
      <w:pPr>
        <w:ind w:left="2160" w:hanging="180"/>
      </w:pPr>
    </w:lvl>
    <w:lvl w:ilvl="3" w:tplc="D970473E">
      <w:start w:val="1"/>
      <w:numFmt w:val="decimal"/>
      <w:lvlText w:val="%4."/>
      <w:lvlJc w:val="left"/>
      <w:pPr>
        <w:ind w:left="2880" w:hanging="360"/>
      </w:pPr>
    </w:lvl>
    <w:lvl w:ilvl="4" w:tplc="6406AE12">
      <w:start w:val="1"/>
      <w:numFmt w:val="lowerLetter"/>
      <w:lvlText w:val="%5."/>
      <w:lvlJc w:val="left"/>
      <w:pPr>
        <w:ind w:left="3600" w:hanging="360"/>
      </w:pPr>
    </w:lvl>
    <w:lvl w:ilvl="5" w:tplc="66B6C16C">
      <w:start w:val="1"/>
      <w:numFmt w:val="lowerRoman"/>
      <w:lvlText w:val="%6."/>
      <w:lvlJc w:val="right"/>
      <w:pPr>
        <w:ind w:left="4320" w:hanging="180"/>
      </w:pPr>
    </w:lvl>
    <w:lvl w:ilvl="6" w:tplc="C0CABDE4">
      <w:start w:val="1"/>
      <w:numFmt w:val="decimal"/>
      <w:lvlText w:val="%7."/>
      <w:lvlJc w:val="left"/>
      <w:pPr>
        <w:ind w:left="5040" w:hanging="360"/>
      </w:pPr>
    </w:lvl>
    <w:lvl w:ilvl="7" w:tplc="8294D454">
      <w:start w:val="1"/>
      <w:numFmt w:val="lowerLetter"/>
      <w:lvlText w:val="%8."/>
      <w:lvlJc w:val="left"/>
      <w:pPr>
        <w:ind w:left="5760" w:hanging="360"/>
      </w:pPr>
    </w:lvl>
    <w:lvl w:ilvl="8" w:tplc="24647B5C">
      <w:start w:val="1"/>
      <w:numFmt w:val="lowerRoman"/>
      <w:lvlText w:val="%9."/>
      <w:lvlJc w:val="right"/>
      <w:pPr>
        <w:ind w:left="6480" w:hanging="180"/>
      </w:pPr>
    </w:lvl>
  </w:abstractNum>
  <w:abstractNum w:abstractNumId="13" w15:restartNumberingAfterBreak="0">
    <w:nsid w:val="2D1B2876"/>
    <w:multiLevelType w:val="hybridMultilevel"/>
    <w:tmpl w:val="7BD40668"/>
    <w:lvl w:ilvl="0" w:tplc="0A56D320">
      <w:start w:val="1"/>
      <w:numFmt w:val="decimal"/>
      <w:lvlText w:val="%1."/>
      <w:lvlJc w:val="left"/>
      <w:pPr>
        <w:ind w:left="720" w:hanging="360"/>
      </w:pPr>
    </w:lvl>
    <w:lvl w:ilvl="1" w:tplc="F5F41732">
      <w:start w:val="1"/>
      <w:numFmt w:val="lowerLetter"/>
      <w:lvlText w:val="%2."/>
      <w:lvlJc w:val="left"/>
      <w:pPr>
        <w:ind w:left="1440" w:hanging="360"/>
      </w:pPr>
    </w:lvl>
    <w:lvl w:ilvl="2" w:tplc="22A09808">
      <w:start w:val="1"/>
      <w:numFmt w:val="lowerRoman"/>
      <w:lvlText w:val="%3."/>
      <w:lvlJc w:val="right"/>
      <w:pPr>
        <w:ind w:left="2160" w:hanging="180"/>
      </w:pPr>
    </w:lvl>
    <w:lvl w:ilvl="3" w:tplc="DD4A0CBE">
      <w:start w:val="1"/>
      <w:numFmt w:val="decimal"/>
      <w:lvlText w:val="%4."/>
      <w:lvlJc w:val="left"/>
      <w:pPr>
        <w:ind w:left="2880" w:hanging="360"/>
      </w:pPr>
    </w:lvl>
    <w:lvl w:ilvl="4" w:tplc="2AB01ED8">
      <w:start w:val="1"/>
      <w:numFmt w:val="lowerLetter"/>
      <w:lvlText w:val="%5."/>
      <w:lvlJc w:val="left"/>
      <w:pPr>
        <w:ind w:left="3600" w:hanging="360"/>
      </w:pPr>
    </w:lvl>
    <w:lvl w:ilvl="5" w:tplc="C7348AC6">
      <w:start w:val="1"/>
      <w:numFmt w:val="lowerRoman"/>
      <w:lvlText w:val="%6."/>
      <w:lvlJc w:val="right"/>
      <w:pPr>
        <w:ind w:left="4320" w:hanging="180"/>
      </w:pPr>
    </w:lvl>
    <w:lvl w:ilvl="6" w:tplc="36DAB88A">
      <w:start w:val="1"/>
      <w:numFmt w:val="decimal"/>
      <w:lvlText w:val="%7."/>
      <w:lvlJc w:val="left"/>
      <w:pPr>
        <w:ind w:left="5040" w:hanging="360"/>
      </w:pPr>
    </w:lvl>
    <w:lvl w:ilvl="7" w:tplc="1A429FA4">
      <w:start w:val="1"/>
      <w:numFmt w:val="lowerLetter"/>
      <w:lvlText w:val="%8."/>
      <w:lvlJc w:val="left"/>
      <w:pPr>
        <w:ind w:left="5760" w:hanging="360"/>
      </w:pPr>
    </w:lvl>
    <w:lvl w:ilvl="8" w:tplc="DEB0C258">
      <w:start w:val="1"/>
      <w:numFmt w:val="lowerRoman"/>
      <w:lvlText w:val="%9."/>
      <w:lvlJc w:val="right"/>
      <w:pPr>
        <w:ind w:left="6480" w:hanging="180"/>
      </w:pPr>
    </w:lvl>
  </w:abstractNum>
  <w:abstractNum w:abstractNumId="14" w15:restartNumberingAfterBreak="0">
    <w:nsid w:val="2F84D026"/>
    <w:multiLevelType w:val="hybridMultilevel"/>
    <w:tmpl w:val="AC68A3EA"/>
    <w:lvl w:ilvl="0" w:tplc="CD18A6A6">
      <w:start w:val="17"/>
      <w:numFmt w:val="decimal"/>
      <w:lvlText w:val="%1."/>
      <w:lvlJc w:val="left"/>
      <w:pPr>
        <w:ind w:left="720" w:hanging="360"/>
      </w:pPr>
    </w:lvl>
    <w:lvl w:ilvl="1" w:tplc="D11A74D4">
      <w:start w:val="1"/>
      <w:numFmt w:val="lowerLetter"/>
      <w:lvlText w:val="%2."/>
      <w:lvlJc w:val="left"/>
      <w:pPr>
        <w:ind w:left="1440" w:hanging="360"/>
      </w:pPr>
    </w:lvl>
    <w:lvl w:ilvl="2" w:tplc="647A161E">
      <w:start w:val="1"/>
      <w:numFmt w:val="lowerRoman"/>
      <w:lvlText w:val="%3."/>
      <w:lvlJc w:val="right"/>
      <w:pPr>
        <w:ind w:left="2160" w:hanging="180"/>
      </w:pPr>
    </w:lvl>
    <w:lvl w:ilvl="3" w:tplc="FC26C7BE">
      <w:start w:val="1"/>
      <w:numFmt w:val="decimal"/>
      <w:lvlText w:val="%4."/>
      <w:lvlJc w:val="left"/>
      <w:pPr>
        <w:ind w:left="2880" w:hanging="360"/>
      </w:pPr>
    </w:lvl>
    <w:lvl w:ilvl="4" w:tplc="58B2FDB0">
      <w:start w:val="1"/>
      <w:numFmt w:val="lowerLetter"/>
      <w:lvlText w:val="%5."/>
      <w:lvlJc w:val="left"/>
      <w:pPr>
        <w:ind w:left="3600" w:hanging="360"/>
      </w:pPr>
    </w:lvl>
    <w:lvl w:ilvl="5" w:tplc="D78E0F68">
      <w:start w:val="1"/>
      <w:numFmt w:val="lowerRoman"/>
      <w:lvlText w:val="%6."/>
      <w:lvlJc w:val="right"/>
      <w:pPr>
        <w:ind w:left="4320" w:hanging="180"/>
      </w:pPr>
    </w:lvl>
    <w:lvl w:ilvl="6" w:tplc="71F08638">
      <w:start w:val="1"/>
      <w:numFmt w:val="decimal"/>
      <w:lvlText w:val="%7."/>
      <w:lvlJc w:val="left"/>
      <w:pPr>
        <w:ind w:left="5040" w:hanging="360"/>
      </w:pPr>
    </w:lvl>
    <w:lvl w:ilvl="7" w:tplc="83EC8700">
      <w:start w:val="1"/>
      <w:numFmt w:val="lowerLetter"/>
      <w:lvlText w:val="%8."/>
      <w:lvlJc w:val="left"/>
      <w:pPr>
        <w:ind w:left="5760" w:hanging="360"/>
      </w:pPr>
    </w:lvl>
    <w:lvl w:ilvl="8" w:tplc="6A50EE3C">
      <w:start w:val="1"/>
      <w:numFmt w:val="lowerRoman"/>
      <w:lvlText w:val="%9."/>
      <w:lvlJc w:val="right"/>
      <w:pPr>
        <w:ind w:left="6480" w:hanging="180"/>
      </w:pPr>
    </w:lvl>
  </w:abstractNum>
  <w:abstractNum w:abstractNumId="15" w15:restartNumberingAfterBreak="0">
    <w:nsid w:val="2FA3E234"/>
    <w:multiLevelType w:val="hybridMultilevel"/>
    <w:tmpl w:val="41D6FC6C"/>
    <w:lvl w:ilvl="0" w:tplc="4CA84C34">
      <w:start w:val="1"/>
      <w:numFmt w:val="decimal"/>
      <w:lvlText w:val="%1."/>
      <w:lvlJc w:val="left"/>
      <w:pPr>
        <w:ind w:left="720" w:hanging="360"/>
      </w:pPr>
    </w:lvl>
    <w:lvl w:ilvl="1" w:tplc="DDD83A68">
      <w:start w:val="1"/>
      <w:numFmt w:val="lowerLetter"/>
      <w:lvlText w:val="%2."/>
      <w:lvlJc w:val="left"/>
      <w:pPr>
        <w:ind w:left="1440" w:hanging="360"/>
      </w:pPr>
    </w:lvl>
    <w:lvl w:ilvl="2" w:tplc="10B2C376">
      <w:start w:val="1"/>
      <w:numFmt w:val="lowerRoman"/>
      <w:lvlText w:val="%3."/>
      <w:lvlJc w:val="right"/>
      <w:pPr>
        <w:ind w:left="2160" w:hanging="180"/>
      </w:pPr>
    </w:lvl>
    <w:lvl w:ilvl="3" w:tplc="37C4A38E">
      <w:start w:val="1"/>
      <w:numFmt w:val="decimal"/>
      <w:lvlText w:val="%4."/>
      <w:lvlJc w:val="left"/>
      <w:pPr>
        <w:ind w:left="2880" w:hanging="360"/>
      </w:pPr>
    </w:lvl>
    <w:lvl w:ilvl="4" w:tplc="05DADD38">
      <w:start w:val="1"/>
      <w:numFmt w:val="lowerLetter"/>
      <w:lvlText w:val="%5."/>
      <w:lvlJc w:val="left"/>
      <w:pPr>
        <w:ind w:left="3600" w:hanging="360"/>
      </w:pPr>
    </w:lvl>
    <w:lvl w:ilvl="5" w:tplc="329CEDEE">
      <w:start w:val="1"/>
      <w:numFmt w:val="lowerRoman"/>
      <w:lvlText w:val="%6."/>
      <w:lvlJc w:val="right"/>
      <w:pPr>
        <w:ind w:left="4320" w:hanging="180"/>
      </w:pPr>
    </w:lvl>
    <w:lvl w:ilvl="6" w:tplc="7A28E400">
      <w:start w:val="1"/>
      <w:numFmt w:val="decimal"/>
      <w:lvlText w:val="%7."/>
      <w:lvlJc w:val="left"/>
      <w:pPr>
        <w:ind w:left="5040" w:hanging="360"/>
      </w:pPr>
    </w:lvl>
    <w:lvl w:ilvl="7" w:tplc="572A69C8">
      <w:start w:val="1"/>
      <w:numFmt w:val="lowerLetter"/>
      <w:lvlText w:val="%8."/>
      <w:lvlJc w:val="left"/>
      <w:pPr>
        <w:ind w:left="5760" w:hanging="360"/>
      </w:pPr>
    </w:lvl>
    <w:lvl w:ilvl="8" w:tplc="8F84234C">
      <w:start w:val="1"/>
      <w:numFmt w:val="lowerRoman"/>
      <w:lvlText w:val="%9."/>
      <w:lvlJc w:val="right"/>
      <w:pPr>
        <w:ind w:left="6480" w:hanging="180"/>
      </w:pPr>
    </w:lvl>
  </w:abstractNum>
  <w:abstractNum w:abstractNumId="16" w15:restartNumberingAfterBreak="0">
    <w:nsid w:val="31DD5DAD"/>
    <w:multiLevelType w:val="hybridMultilevel"/>
    <w:tmpl w:val="FD8ECA76"/>
    <w:lvl w:ilvl="0" w:tplc="ABF69E40">
      <w:start w:val="4"/>
      <w:numFmt w:val="decimal"/>
      <w:lvlText w:val="%1."/>
      <w:lvlJc w:val="left"/>
      <w:pPr>
        <w:ind w:left="720" w:hanging="360"/>
      </w:pPr>
    </w:lvl>
    <w:lvl w:ilvl="1" w:tplc="A62C6E70">
      <w:start w:val="1"/>
      <w:numFmt w:val="lowerLetter"/>
      <w:lvlText w:val="%2."/>
      <w:lvlJc w:val="left"/>
      <w:pPr>
        <w:ind w:left="1440" w:hanging="360"/>
      </w:pPr>
    </w:lvl>
    <w:lvl w:ilvl="2" w:tplc="32B4B00E">
      <w:start w:val="1"/>
      <w:numFmt w:val="lowerRoman"/>
      <w:lvlText w:val="%3."/>
      <w:lvlJc w:val="right"/>
      <w:pPr>
        <w:ind w:left="2160" w:hanging="180"/>
      </w:pPr>
    </w:lvl>
    <w:lvl w:ilvl="3" w:tplc="846E11A0">
      <w:start w:val="1"/>
      <w:numFmt w:val="decimal"/>
      <w:lvlText w:val="%4."/>
      <w:lvlJc w:val="left"/>
      <w:pPr>
        <w:ind w:left="2880" w:hanging="360"/>
      </w:pPr>
    </w:lvl>
    <w:lvl w:ilvl="4" w:tplc="6C50B3D0">
      <w:start w:val="1"/>
      <w:numFmt w:val="lowerLetter"/>
      <w:lvlText w:val="%5."/>
      <w:lvlJc w:val="left"/>
      <w:pPr>
        <w:ind w:left="3600" w:hanging="360"/>
      </w:pPr>
    </w:lvl>
    <w:lvl w:ilvl="5" w:tplc="D5B660B2">
      <w:start w:val="1"/>
      <w:numFmt w:val="lowerRoman"/>
      <w:lvlText w:val="%6."/>
      <w:lvlJc w:val="right"/>
      <w:pPr>
        <w:ind w:left="4320" w:hanging="180"/>
      </w:pPr>
    </w:lvl>
    <w:lvl w:ilvl="6" w:tplc="1FCADAEA">
      <w:start w:val="1"/>
      <w:numFmt w:val="decimal"/>
      <w:lvlText w:val="%7."/>
      <w:lvlJc w:val="left"/>
      <w:pPr>
        <w:ind w:left="5040" w:hanging="360"/>
      </w:pPr>
    </w:lvl>
    <w:lvl w:ilvl="7" w:tplc="C96E0664">
      <w:start w:val="1"/>
      <w:numFmt w:val="lowerLetter"/>
      <w:lvlText w:val="%8."/>
      <w:lvlJc w:val="left"/>
      <w:pPr>
        <w:ind w:left="5760" w:hanging="360"/>
      </w:pPr>
    </w:lvl>
    <w:lvl w:ilvl="8" w:tplc="69B0264C">
      <w:start w:val="1"/>
      <w:numFmt w:val="lowerRoman"/>
      <w:lvlText w:val="%9."/>
      <w:lvlJc w:val="right"/>
      <w:pPr>
        <w:ind w:left="6480" w:hanging="180"/>
      </w:pPr>
    </w:lvl>
  </w:abstractNum>
  <w:abstractNum w:abstractNumId="17" w15:restartNumberingAfterBreak="0">
    <w:nsid w:val="338428BF"/>
    <w:multiLevelType w:val="hybridMultilevel"/>
    <w:tmpl w:val="B0345A36"/>
    <w:lvl w:ilvl="0" w:tplc="63564D1A">
      <w:start w:val="1"/>
      <w:numFmt w:val="decimal"/>
      <w:lvlText w:val="%1."/>
      <w:lvlJc w:val="left"/>
      <w:pPr>
        <w:ind w:left="720" w:hanging="360"/>
      </w:pPr>
    </w:lvl>
    <w:lvl w:ilvl="1" w:tplc="2DD82F06">
      <w:start w:val="1"/>
      <w:numFmt w:val="lowerLetter"/>
      <w:lvlText w:val="%2."/>
      <w:lvlJc w:val="left"/>
      <w:pPr>
        <w:ind w:left="1440" w:hanging="360"/>
      </w:pPr>
    </w:lvl>
    <w:lvl w:ilvl="2" w:tplc="4B7A1A9E">
      <w:start w:val="1"/>
      <w:numFmt w:val="lowerRoman"/>
      <w:lvlText w:val="%3."/>
      <w:lvlJc w:val="right"/>
      <w:pPr>
        <w:ind w:left="2160" w:hanging="180"/>
      </w:pPr>
    </w:lvl>
    <w:lvl w:ilvl="3" w:tplc="60F2C036">
      <w:start w:val="1"/>
      <w:numFmt w:val="decimal"/>
      <w:lvlText w:val="%4."/>
      <w:lvlJc w:val="left"/>
      <w:pPr>
        <w:ind w:left="2880" w:hanging="360"/>
      </w:pPr>
    </w:lvl>
    <w:lvl w:ilvl="4" w:tplc="6C22CD20">
      <w:start w:val="1"/>
      <w:numFmt w:val="lowerLetter"/>
      <w:lvlText w:val="%5."/>
      <w:lvlJc w:val="left"/>
      <w:pPr>
        <w:ind w:left="3600" w:hanging="360"/>
      </w:pPr>
    </w:lvl>
    <w:lvl w:ilvl="5" w:tplc="FDDEF504">
      <w:start w:val="1"/>
      <w:numFmt w:val="lowerRoman"/>
      <w:lvlText w:val="%6."/>
      <w:lvlJc w:val="right"/>
      <w:pPr>
        <w:ind w:left="4320" w:hanging="180"/>
      </w:pPr>
    </w:lvl>
    <w:lvl w:ilvl="6" w:tplc="59B0377E">
      <w:start w:val="1"/>
      <w:numFmt w:val="decimal"/>
      <w:lvlText w:val="%7."/>
      <w:lvlJc w:val="left"/>
      <w:pPr>
        <w:ind w:left="5040" w:hanging="360"/>
      </w:pPr>
    </w:lvl>
    <w:lvl w:ilvl="7" w:tplc="5F641944">
      <w:start w:val="1"/>
      <w:numFmt w:val="lowerLetter"/>
      <w:lvlText w:val="%8."/>
      <w:lvlJc w:val="left"/>
      <w:pPr>
        <w:ind w:left="5760" w:hanging="360"/>
      </w:pPr>
    </w:lvl>
    <w:lvl w:ilvl="8" w:tplc="A95CA542">
      <w:start w:val="1"/>
      <w:numFmt w:val="lowerRoman"/>
      <w:lvlText w:val="%9."/>
      <w:lvlJc w:val="right"/>
      <w:pPr>
        <w:ind w:left="6480" w:hanging="180"/>
      </w:pPr>
    </w:lvl>
  </w:abstractNum>
  <w:abstractNum w:abstractNumId="18" w15:restartNumberingAfterBreak="0">
    <w:nsid w:val="357EB3DA"/>
    <w:multiLevelType w:val="hybridMultilevel"/>
    <w:tmpl w:val="85360DEA"/>
    <w:lvl w:ilvl="0" w:tplc="1834C100">
      <w:start w:val="24"/>
      <w:numFmt w:val="decimal"/>
      <w:lvlText w:val="%1."/>
      <w:lvlJc w:val="left"/>
      <w:pPr>
        <w:ind w:left="720" w:hanging="360"/>
      </w:pPr>
    </w:lvl>
    <w:lvl w:ilvl="1" w:tplc="D684266A">
      <w:start w:val="1"/>
      <w:numFmt w:val="lowerLetter"/>
      <w:lvlText w:val="%2."/>
      <w:lvlJc w:val="left"/>
      <w:pPr>
        <w:ind w:left="1440" w:hanging="360"/>
      </w:pPr>
    </w:lvl>
    <w:lvl w:ilvl="2" w:tplc="FA04F60E">
      <w:start w:val="1"/>
      <w:numFmt w:val="lowerRoman"/>
      <w:lvlText w:val="%3."/>
      <w:lvlJc w:val="right"/>
      <w:pPr>
        <w:ind w:left="2160" w:hanging="180"/>
      </w:pPr>
    </w:lvl>
    <w:lvl w:ilvl="3" w:tplc="3A4E5462">
      <w:start w:val="1"/>
      <w:numFmt w:val="decimal"/>
      <w:lvlText w:val="%4."/>
      <w:lvlJc w:val="left"/>
      <w:pPr>
        <w:ind w:left="2880" w:hanging="360"/>
      </w:pPr>
    </w:lvl>
    <w:lvl w:ilvl="4" w:tplc="AE14D1D6">
      <w:start w:val="1"/>
      <w:numFmt w:val="lowerLetter"/>
      <w:lvlText w:val="%5."/>
      <w:lvlJc w:val="left"/>
      <w:pPr>
        <w:ind w:left="3600" w:hanging="360"/>
      </w:pPr>
    </w:lvl>
    <w:lvl w:ilvl="5" w:tplc="A9941BE4">
      <w:start w:val="1"/>
      <w:numFmt w:val="lowerRoman"/>
      <w:lvlText w:val="%6."/>
      <w:lvlJc w:val="right"/>
      <w:pPr>
        <w:ind w:left="4320" w:hanging="180"/>
      </w:pPr>
    </w:lvl>
    <w:lvl w:ilvl="6" w:tplc="6D2820BC">
      <w:start w:val="1"/>
      <w:numFmt w:val="decimal"/>
      <w:lvlText w:val="%7."/>
      <w:lvlJc w:val="left"/>
      <w:pPr>
        <w:ind w:left="5040" w:hanging="360"/>
      </w:pPr>
    </w:lvl>
    <w:lvl w:ilvl="7" w:tplc="3B686E24">
      <w:start w:val="1"/>
      <w:numFmt w:val="lowerLetter"/>
      <w:lvlText w:val="%8."/>
      <w:lvlJc w:val="left"/>
      <w:pPr>
        <w:ind w:left="5760" w:hanging="360"/>
      </w:pPr>
    </w:lvl>
    <w:lvl w:ilvl="8" w:tplc="F0D4ADFA">
      <w:start w:val="1"/>
      <w:numFmt w:val="lowerRoman"/>
      <w:lvlText w:val="%9."/>
      <w:lvlJc w:val="right"/>
      <w:pPr>
        <w:ind w:left="6480" w:hanging="180"/>
      </w:pPr>
    </w:lvl>
  </w:abstractNum>
  <w:abstractNum w:abstractNumId="19" w15:restartNumberingAfterBreak="0">
    <w:nsid w:val="37437D79"/>
    <w:multiLevelType w:val="hybridMultilevel"/>
    <w:tmpl w:val="E5D4B4A6"/>
    <w:lvl w:ilvl="0" w:tplc="DDA23736">
      <w:start w:val="1"/>
      <w:numFmt w:val="decimal"/>
      <w:lvlText w:val="%1."/>
      <w:lvlJc w:val="left"/>
      <w:pPr>
        <w:ind w:left="720" w:hanging="360"/>
      </w:pPr>
    </w:lvl>
    <w:lvl w:ilvl="1" w:tplc="917CA5EE">
      <w:start w:val="1"/>
      <w:numFmt w:val="lowerLetter"/>
      <w:lvlText w:val="%2."/>
      <w:lvlJc w:val="left"/>
      <w:pPr>
        <w:ind w:left="1440" w:hanging="360"/>
      </w:pPr>
    </w:lvl>
    <w:lvl w:ilvl="2" w:tplc="2AC05C74">
      <w:start w:val="1"/>
      <w:numFmt w:val="lowerRoman"/>
      <w:lvlText w:val="%3."/>
      <w:lvlJc w:val="right"/>
      <w:pPr>
        <w:ind w:left="2160" w:hanging="180"/>
      </w:pPr>
    </w:lvl>
    <w:lvl w:ilvl="3" w:tplc="6136BE54">
      <w:start w:val="1"/>
      <w:numFmt w:val="decimal"/>
      <w:lvlText w:val="%4."/>
      <w:lvlJc w:val="left"/>
      <w:pPr>
        <w:ind w:left="2880" w:hanging="360"/>
      </w:pPr>
    </w:lvl>
    <w:lvl w:ilvl="4" w:tplc="2796FA60">
      <w:start w:val="1"/>
      <w:numFmt w:val="lowerLetter"/>
      <w:lvlText w:val="%5."/>
      <w:lvlJc w:val="left"/>
      <w:pPr>
        <w:ind w:left="3600" w:hanging="360"/>
      </w:pPr>
    </w:lvl>
    <w:lvl w:ilvl="5" w:tplc="F0DCD546">
      <w:start w:val="1"/>
      <w:numFmt w:val="lowerRoman"/>
      <w:lvlText w:val="%6."/>
      <w:lvlJc w:val="right"/>
      <w:pPr>
        <w:ind w:left="4320" w:hanging="180"/>
      </w:pPr>
    </w:lvl>
    <w:lvl w:ilvl="6" w:tplc="64FCAA88">
      <w:start w:val="1"/>
      <w:numFmt w:val="decimal"/>
      <w:lvlText w:val="%7."/>
      <w:lvlJc w:val="left"/>
      <w:pPr>
        <w:ind w:left="5040" w:hanging="360"/>
      </w:pPr>
    </w:lvl>
    <w:lvl w:ilvl="7" w:tplc="9104D34C">
      <w:start w:val="1"/>
      <w:numFmt w:val="lowerLetter"/>
      <w:lvlText w:val="%8."/>
      <w:lvlJc w:val="left"/>
      <w:pPr>
        <w:ind w:left="5760" w:hanging="360"/>
      </w:pPr>
    </w:lvl>
    <w:lvl w:ilvl="8" w:tplc="C4428BA6">
      <w:start w:val="1"/>
      <w:numFmt w:val="lowerRoman"/>
      <w:lvlText w:val="%9."/>
      <w:lvlJc w:val="right"/>
      <w:pPr>
        <w:ind w:left="6480" w:hanging="180"/>
      </w:pPr>
    </w:lvl>
  </w:abstractNum>
  <w:abstractNum w:abstractNumId="20" w15:restartNumberingAfterBreak="0">
    <w:nsid w:val="3C4B679B"/>
    <w:multiLevelType w:val="hybridMultilevel"/>
    <w:tmpl w:val="DFFC6774"/>
    <w:lvl w:ilvl="0" w:tplc="57A27876">
      <w:start w:val="1"/>
      <w:numFmt w:val="decimal"/>
      <w:lvlText w:val="%1."/>
      <w:lvlJc w:val="left"/>
      <w:pPr>
        <w:ind w:left="720" w:hanging="360"/>
      </w:pPr>
    </w:lvl>
    <w:lvl w:ilvl="1" w:tplc="B5C4B56E">
      <w:start w:val="1"/>
      <w:numFmt w:val="lowerLetter"/>
      <w:lvlText w:val="%2."/>
      <w:lvlJc w:val="left"/>
      <w:pPr>
        <w:ind w:left="1440" w:hanging="360"/>
      </w:pPr>
    </w:lvl>
    <w:lvl w:ilvl="2" w:tplc="AB988F2C">
      <w:start w:val="1"/>
      <w:numFmt w:val="lowerRoman"/>
      <w:lvlText w:val="%3."/>
      <w:lvlJc w:val="right"/>
      <w:pPr>
        <w:ind w:left="2160" w:hanging="180"/>
      </w:pPr>
    </w:lvl>
    <w:lvl w:ilvl="3" w:tplc="F8DC9C66">
      <w:start w:val="1"/>
      <w:numFmt w:val="decimal"/>
      <w:lvlText w:val="%4."/>
      <w:lvlJc w:val="left"/>
      <w:pPr>
        <w:ind w:left="2880" w:hanging="360"/>
      </w:pPr>
    </w:lvl>
    <w:lvl w:ilvl="4" w:tplc="A13CE8B2">
      <w:start w:val="1"/>
      <w:numFmt w:val="lowerLetter"/>
      <w:lvlText w:val="%5."/>
      <w:lvlJc w:val="left"/>
      <w:pPr>
        <w:ind w:left="3600" w:hanging="360"/>
      </w:pPr>
    </w:lvl>
    <w:lvl w:ilvl="5" w:tplc="8418F632">
      <w:start w:val="1"/>
      <w:numFmt w:val="lowerRoman"/>
      <w:lvlText w:val="%6."/>
      <w:lvlJc w:val="right"/>
      <w:pPr>
        <w:ind w:left="4320" w:hanging="180"/>
      </w:pPr>
    </w:lvl>
    <w:lvl w:ilvl="6" w:tplc="92E869F0">
      <w:start w:val="1"/>
      <w:numFmt w:val="decimal"/>
      <w:lvlText w:val="%7."/>
      <w:lvlJc w:val="left"/>
      <w:pPr>
        <w:ind w:left="5040" w:hanging="360"/>
      </w:pPr>
    </w:lvl>
    <w:lvl w:ilvl="7" w:tplc="75EA1C5E">
      <w:start w:val="1"/>
      <w:numFmt w:val="lowerLetter"/>
      <w:lvlText w:val="%8."/>
      <w:lvlJc w:val="left"/>
      <w:pPr>
        <w:ind w:left="5760" w:hanging="360"/>
      </w:pPr>
    </w:lvl>
    <w:lvl w:ilvl="8" w:tplc="8F8C9570">
      <w:start w:val="1"/>
      <w:numFmt w:val="lowerRoman"/>
      <w:lvlText w:val="%9."/>
      <w:lvlJc w:val="right"/>
      <w:pPr>
        <w:ind w:left="6480" w:hanging="180"/>
      </w:pPr>
    </w:lvl>
  </w:abstractNum>
  <w:abstractNum w:abstractNumId="21" w15:restartNumberingAfterBreak="0">
    <w:nsid w:val="40EC8D60"/>
    <w:multiLevelType w:val="hybridMultilevel"/>
    <w:tmpl w:val="930EEA62"/>
    <w:lvl w:ilvl="0" w:tplc="7668DBF8">
      <w:start w:val="5"/>
      <w:numFmt w:val="decimal"/>
      <w:lvlText w:val="%1."/>
      <w:lvlJc w:val="left"/>
      <w:pPr>
        <w:ind w:left="720" w:hanging="360"/>
      </w:pPr>
    </w:lvl>
    <w:lvl w:ilvl="1" w:tplc="4BB6DBDE">
      <w:start w:val="1"/>
      <w:numFmt w:val="lowerLetter"/>
      <w:lvlText w:val="%2."/>
      <w:lvlJc w:val="left"/>
      <w:pPr>
        <w:ind w:left="1440" w:hanging="360"/>
      </w:pPr>
    </w:lvl>
    <w:lvl w:ilvl="2" w:tplc="7E1C7FA6">
      <w:start w:val="1"/>
      <w:numFmt w:val="lowerRoman"/>
      <w:lvlText w:val="%3."/>
      <w:lvlJc w:val="right"/>
      <w:pPr>
        <w:ind w:left="2160" w:hanging="180"/>
      </w:pPr>
    </w:lvl>
    <w:lvl w:ilvl="3" w:tplc="A762C438">
      <w:start w:val="1"/>
      <w:numFmt w:val="decimal"/>
      <w:lvlText w:val="%4."/>
      <w:lvlJc w:val="left"/>
      <w:pPr>
        <w:ind w:left="2880" w:hanging="360"/>
      </w:pPr>
    </w:lvl>
    <w:lvl w:ilvl="4" w:tplc="54269D28">
      <w:start w:val="1"/>
      <w:numFmt w:val="lowerLetter"/>
      <w:lvlText w:val="%5."/>
      <w:lvlJc w:val="left"/>
      <w:pPr>
        <w:ind w:left="3600" w:hanging="360"/>
      </w:pPr>
    </w:lvl>
    <w:lvl w:ilvl="5" w:tplc="7308688E">
      <w:start w:val="1"/>
      <w:numFmt w:val="lowerRoman"/>
      <w:lvlText w:val="%6."/>
      <w:lvlJc w:val="right"/>
      <w:pPr>
        <w:ind w:left="4320" w:hanging="180"/>
      </w:pPr>
    </w:lvl>
    <w:lvl w:ilvl="6" w:tplc="821E4ED6">
      <w:start w:val="1"/>
      <w:numFmt w:val="decimal"/>
      <w:lvlText w:val="%7."/>
      <w:lvlJc w:val="left"/>
      <w:pPr>
        <w:ind w:left="5040" w:hanging="360"/>
      </w:pPr>
    </w:lvl>
    <w:lvl w:ilvl="7" w:tplc="FE5C9E4A">
      <w:start w:val="1"/>
      <w:numFmt w:val="lowerLetter"/>
      <w:lvlText w:val="%8."/>
      <w:lvlJc w:val="left"/>
      <w:pPr>
        <w:ind w:left="5760" w:hanging="360"/>
      </w:pPr>
    </w:lvl>
    <w:lvl w:ilvl="8" w:tplc="EFF41EAC">
      <w:start w:val="1"/>
      <w:numFmt w:val="lowerRoman"/>
      <w:lvlText w:val="%9."/>
      <w:lvlJc w:val="right"/>
      <w:pPr>
        <w:ind w:left="6480" w:hanging="180"/>
      </w:pPr>
    </w:lvl>
  </w:abstractNum>
  <w:abstractNum w:abstractNumId="22" w15:restartNumberingAfterBreak="0">
    <w:nsid w:val="43333F28"/>
    <w:multiLevelType w:val="hybridMultilevel"/>
    <w:tmpl w:val="1F404F4E"/>
    <w:lvl w:ilvl="0" w:tplc="C196083C">
      <w:start w:val="6"/>
      <w:numFmt w:val="decimal"/>
      <w:lvlText w:val="%1."/>
      <w:lvlJc w:val="left"/>
      <w:pPr>
        <w:ind w:left="720" w:hanging="360"/>
      </w:pPr>
    </w:lvl>
    <w:lvl w:ilvl="1" w:tplc="4E0CA826">
      <w:start w:val="1"/>
      <w:numFmt w:val="lowerLetter"/>
      <w:lvlText w:val="%2."/>
      <w:lvlJc w:val="left"/>
      <w:pPr>
        <w:ind w:left="1440" w:hanging="360"/>
      </w:pPr>
    </w:lvl>
    <w:lvl w:ilvl="2" w:tplc="6EF667A0">
      <w:start w:val="1"/>
      <w:numFmt w:val="lowerRoman"/>
      <w:lvlText w:val="%3."/>
      <w:lvlJc w:val="right"/>
      <w:pPr>
        <w:ind w:left="2160" w:hanging="180"/>
      </w:pPr>
    </w:lvl>
    <w:lvl w:ilvl="3" w:tplc="055049A6">
      <w:start w:val="1"/>
      <w:numFmt w:val="decimal"/>
      <w:lvlText w:val="%4."/>
      <w:lvlJc w:val="left"/>
      <w:pPr>
        <w:ind w:left="2880" w:hanging="360"/>
      </w:pPr>
    </w:lvl>
    <w:lvl w:ilvl="4" w:tplc="FC0286AE">
      <w:start w:val="1"/>
      <w:numFmt w:val="lowerLetter"/>
      <w:lvlText w:val="%5."/>
      <w:lvlJc w:val="left"/>
      <w:pPr>
        <w:ind w:left="3600" w:hanging="360"/>
      </w:pPr>
    </w:lvl>
    <w:lvl w:ilvl="5" w:tplc="5CEA1966">
      <w:start w:val="1"/>
      <w:numFmt w:val="lowerRoman"/>
      <w:lvlText w:val="%6."/>
      <w:lvlJc w:val="right"/>
      <w:pPr>
        <w:ind w:left="4320" w:hanging="180"/>
      </w:pPr>
    </w:lvl>
    <w:lvl w:ilvl="6" w:tplc="CD20EDC2">
      <w:start w:val="1"/>
      <w:numFmt w:val="decimal"/>
      <w:lvlText w:val="%7."/>
      <w:lvlJc w:val="left"/>
      <w:pPr>
        <w:ind w:left="5040" w:hanging="360"/>
      </w:pPr>
    </w:lvl>
    <w:lvl w:ilvl="7" w:tplc="ECFC1922">
      <w:start w:val="1"/>
      <w:numFmt w:val="lowerLetter"/>
      <w:lvlText w:val="%8."/>
      <w:lvlJc w:val="left"/>
      <w:pPr>
        <w:ind w:left="5760" w:hanging="360"/>
      </w:pPr>
    </w:lvl>
    <w:lvl w:ilvl="8" w:tplc="73ECC7A2">
      <w:start w:val="1"/>
      <w:numFmt w:val="lowerRoman"/>
      <w:lvlText w:val="%9."/>
      <w:lvlJc w:val="right"/>
      <w:pPr>
        <w:ind w:left="6480" w:hanging="180"/>
      </w:pPr>
    </w:lvl>
  </w:abstractNum>
  <w:abstractNum w:abstractNumId="23" w15:restartNumberingAfterBreak="0">
    <w:nsid w:val="46D7E7AF"/>
    <w:multiLevelType w:val="hybridMultilevel"/>
    <w:tmpl w:val="323EED52"/>
    <w:lvl w:ilvl="0" w:tplc="F6EA38D6">
      <w:start w:val="18"/>
      <w:numFmt w:val="decimal"/>
      <w:lvlText w:val="%1."/>
      <w:lvlJc w:val="left"/>
      <w:pPr>
        <w:ind w:left="720" w:hanging="360"/>
      </w:pPr>
    </w:lvl>
    <w:lvl w:ilvl="1" w:tplc="DE0E5E26">
      <w:start w:val="1"/>
      <w:numFmt w:val="lowerLetter"/>
      <w:lvlText w:val="%2."/>
      <w:lvlJc w:val="left"/>
      <w:pPr>
        <w:ind w:left="1440" w:hanging="360"/>
      </w:pPr>
    </w:lvl>
    <w:lvl w:ilvl="2" w:tplc="3FD8BA26">
      <w:start w:val="1"/>
      <w:numFmt w:val="lowerRoman"/>
      <w:lvlText w:val="%3."/>
      <w:lvlJc w:val="right"/>
      <w:pPr>
        <w:ind w:left="2160" w:hanging="180"/>
      </w:pPr>
    </w:lvl>
    <w:lvl w:ilvl="3" w:tplc="F10ABF74">
      <w:start w:val="1"/>
      <w:numFmt w:val="decimal"/>
      <w:lvlText w:val="%4."/>
      <w:lvlJc w:val="left"/>
      <w:pPr>
        <w:ind w:left="2880" w:hanging="360"/>
      </w:pPr>
    </w:lvl>
    <w:lvl w:ilvl="4" w:tplc="3CCE1876">
      <w:start w:val="1"/>
      <w:numFmt w:val="lowerLetter"/>
      <w:lvlText w:val="%5."/>
      <w:lvlJc w:val="left"/>
      <w:pPr>
        <w:ind w:left="3600" w:hanging="360"/>
      </w:pPr>
    </w:lvl>
    <w:lvl w:ilvl="5" w:tplc="B4D4D634">
      <w:start w:val="1"/>
      <w:numFmt w:val="lowerRoman"/>
      <w:lvlText w:val="%6."/>
      <w:lvlJc w:val="right"/>
      <w:pPr>
        <w:ind w:left="4320" w:hanging="180"/>
      </w:pPr>
    </w:lvl>
    <w:lvl w:ilvl="6" w:tplc="0B448670">
      <w:start w:val="1"/>
      <w:numFmt w:val="decimal"/>
      <w:lvlText w:val="%7."/>
      <w:lvlJc w:val="left"/>
      <w:pPr>
        <w:ind w:left="5040" w:hanging="360"/>
      </w:pPr>
    </w:lvl>
    <w:lvl w:ilvl="7" w:tplc="F87A2A4E">
      <w:start w:val="1"/>
      <w:numFmt w:val="lowerLetter"/>
      <w:lvlText w:val="%8."/>
      <w:lvlJc w:val="left"/>
      <w:pPr>
        <w:ind w:left="5760" w:hanging="360"/>
      </w:pPr>
    </w:lvl>
    <w:lvl w:ilvl="8" w:tplc="72BC0BCC">
      <w:start w:val="1"/>
      <w:numFmt w:val="lowerRoman"/>
      <w:lvlText w:val="%9."/>
      <w:lvlJc w:val="right"/>
      <w:pPr>
        <w:ind w:left="6480" w:hanging="180"/>
      </w:pPr>
    </w:lvl>
  </w:abstractNum>
  <w:abstractNum w:abstractNumId="24" w15:restartNumberingAfterBreak="0">
    <w:nsid w:val="4BECD2C2"/>
    <w:multiLevelType w:val="hybridMultilevel"/>
    <w:tmpl w:val="7006F362"/>
    <w:lvl w:ilvl="0" w:tplc="A8E252E2">
      <w:start w:val="1"/>
      <w:numFmt w:val="decimal"/>
      <w:lvlText w:val="%1."/>
      <w:lvlJc w:val="left"/>
      <w:pPr>
        <w:ind w:left="720" w:hanging="360"/>
      </w:pPr>
    </w:lvl>
    <w:lvl w:ilvl="1" w:tplc="1C8EF404">
      <w:start w:val="1"/>
      <w:numFmt w:val="lowerLetter"/>
      <w:lvlText w:val="%2."/>
      <w:lvlJc w:val="left"/>
      <w:pPr>
        <w:ind w:left="1440" w:hanging="360"/>
      </w:pPr>
    </w:lvl>
    <w:lvl w:ilvl="2" w:tplc="DEBA4840">
      <w:start w:val="1"/>
      <w:numFmt w:val="lowerRoman"/>
      <w:lvlText w:val="%3."/>
      <w:lvlJc w:val="right"/>
      <w:pPr>
        <w:ind w:left="2160" w:hanging="180"/>
      </w:pPr>
    </w:lvl>
    <w:lvl w:ilvl="3" w:tplc="250C9850">
      <w:start w:val="1"/>
      <w:numFmt w:val="decimal"/>
      <w:lvlText w:val="%4."/>
      <w:lvlJc w:val="left"/>
      <w:pPr>
        <w:ind w:left="2880" w:hanging="360"/>
      </w:pPr>
    </w:lvl>
    <w:lvl w:ilvl="4" w:tplc="E48E9D6A">
      <w:start w:val="1"/>
      <w:numFmt w:val="lowerLetter"/>
      <w:lvlText w:val="%5."/>
      <w:lvlJc w:val="left"/>
      <w:pPr>
        <w:ind w:left="3600" w:hanging="360"/>
      </w:pPr>
    </w:lvl>
    <w:lvl w:ilvl="5" w:tplc="7960D626">
      <w:start w:val="1"/>
      <w:numFmt w:val="lowerRoman"/>
      <w:lvlText w:val="%6."/>
      <w:lvlJc w:val="right"/>
      <w:pPr>
        <w:ind w:left="4320" w:hanging="180"/>
      </w:pPr>
    </w:lvl>
    <w:lvl w:ilvl="6" w:tplc="251649F2">
      <w:start w:val="1"/>
      <w:numFmt w:val="decimal"/>
      <w:lvlText w:val="%7."/>
      <w:lvlJc w:val="left"/>
      <w:pPr>
        <w:ind w:left="5040" w:hanging="360"/>
      </w:pPr>
    </w:lvl>
    <w:lvl w:ilvl="7" w:tplc="2020D994">
      <w:start w:val="1"/>
      <w:numFmt w:val="lowerLetter"/>
      <w:lvlText w:val="%8."/>
      <w:lvlJc w:val="left"/>
      <w:pPr>
        <w:ind w:left="5760" w:hanging="360"/>
      </w:pPr>
    </w:lvl>
    <w:lvl w:ilvl="8" w:tplc="82C2E714">
      <w:start w:val="1"/>
      <w:numFmt w:val="lowerRoman"/>
      <w:lvlText w:val="%9."/>
      <w:lvlJc w:val="right"/>
      <w:pPr>
        <w:ind w:left="6480" w:hanging="180"/>
      </w:pPr>
    </w:lvl>
  </w:abstractNum>
  <w:abstractNum w:abstractNumId="25" w15:restartNumberingAfterBreak="0">
    <w:nsid w:val="4C22FB9A"/>
    <w:multiLevelType w:val="hybridMultilevel"/>
    <w:tmpl w:val="E59ACA82"/>
    <w:lvl w:ilvl="0" w:tplc="7B0AAC34">
      <w:start w:val="28"/>
      <w:numFmt w:val="decimal"/>
      <w:lvlText w:val="%1."/>
      <w:lvlJc w:val="left"/>
      <w:pPr>
        <w:ind w:left="720" w:hanging="360"/>
      </w:pPr>
    </w:lvl>
    <w:lvl w:ilvl="1" w:tplc="FCE44968">
      <w:start w:val="1"/>
      <w:numFmt w:val="lowerLetter"/>
      <w:lvlText w:val="%2."/>
      <w:lvlJc w:val="left"/>
      <w:pPr>
        <w:ind w:left="1440" w:hanging="360"/>
      </w:pPr>
    </w:lvl>
    <w:lvl w:ilvl="2" w:tplc="B1C8EB26">
      <w:start w:val="1"/>
      <w:numFmt w:val="lowerRoman"/>
      <w:lvlText w:val="%3."/>
      <w:lvlJc w:val="right"/>
      <w:pPr>
        <w:ind w:left="2160" w:hanging="180"/>
      </w:pPr>
    </w:lvl>
    <w:lvl w:ilvl="3" w:tplc="9A4E080A">
      <w:start w:val="1"/>
      <w:numFmt w:val="decimal"/>
      <w:lvlText w:val="%4."/>
      <w:lvlJc w:val="left"/>
      <w:pPr>
        <w:ind w:left="2880" w:hanging="360"/>
      </w:pPr>
    </w:lvl>
    <w:lvl w:ilvl="4" w:tplc="DA8256E0">
      <w:start w:val="1"/>
      <w:numFmt w:val="lowerLetter"/>
      <w:lvlText w:val="%5."/>
      <w:lvlJc w:val="left"/>
      <w:pPr>
        <w:ind w:left="3600" w:hanging="360"/>
      </w:pPr>
    </w:lvl>
    <w:lvl w:ilvl="5" w:tplc="484ACC64">
      <w:start w:val="1"/>
      <w:numFmt w:val="lowerRoman"/>
      <w:lvlText w:val="%6."/>
      <w:lvlJc w:val="right"/>
      <w:pPr>
        <w:ind w:left="4320" w:hanging="180"/>
      </w:pPr>
    </w:lvl>
    <w:lvl w:ilvl="6" w:tplc="9620DAF6">
      <w:start w:val="1"/>
      <w:numFmt w:val="decimal"/>
      <w:lvlText w:val="%7."/>
      <w:lvlJc w:val="left"/>
      <w:pPr>
        <w:ind w:left="5040" w:hanging="360"/>
      </w:pPr>
    </w:lvl>
    <w:lvl w:ilvl="7" w:tplc="D37E3B20">
      <w:start w:val="1"/>
      <w:numFmt w:val="lowerLetter"/>
      <w:lvlText w:val="%8."/>
      <w:lvlJc w:val="left"/>
      <w:pPr>
        <w:ind w:left="5760" w:hanging="360"/>
      </w:pPr>
    </w:lvl>
    <w:lvl w:ilvl="8" w:tplc="9330FD2E">
      <w:start w:val="1"/>
      <w:numFmt w:val="lowerRoman"/>
      <w:lvlText w:val="%9."/>
      <w:lvlJc w:val="right"/>
      <w:pPr>
        <w:ind w:left="6480" w:hanging="180"/>
      </w:pPr>
    </w:lvl>
  </w:abstractNum>
  <w:abstractNum w:abstractNumId="26" w15:restartNumberingAfterBreak="0">
    <w:nsid w:val="4C8A3B24"/>
    <w:multiLevelType w:val="hybridMultilevel"/>
    <w:tmpl w:val="EEDCFB2A"/>
    <w:lvl w:ilvl="0" w:tplc="35AA4636">
      <w:start w:val="1"/>
      <w:numFmt w:val="decimal"/>
      <w:lvlText w:val="%1."/>
      <w:lvlJc w:val="left"/>
      <w:pPr>
        <w:ind w:left="720" w:hanging="360"/>
      </w:pPr>
    </w:lvl>
    <w:lvl w:ilvl="1" w:tplc="F7F035B8">
      <w:start w:val="1"/>
      <w:numFmt w:val="lowerLetter"/>
      <w:lvlText w:val="%2."/>
      <w:lvlJc w:val="left"/>
      <w:pPr>
        <w:ind w:left="1440" w:hanging="360"/>
      </w:pPr>
    </w:lvl>
    <w:lvl w:ilvl="2" w:tplc="4554258E">
      <w:start w:val="1"/>
      <w:numFmt w:val="lowerRoman"/>
      <w:lvlText w:val="%3."/>
      <w:lvlJc w:val="right"/>
      <w:pPr>
        <w:ind w:left="2160" w:hanging="180"/>
      </w:pPr>
    </w:lvl>
    <w:lvl w:ilvl="3" w:tplc="FE581910">
      <w:start w:val="1"/>
      <w:numFmt w:val="decimal"/>
      <w:lvlText w:val="%4."/>
      <w:lvlJc w:val="left"/>
      <w:pPr>
        <w:ind w:left="2880" w:hanging="360"/>
      </w:pPr>
    </w:lvl>
    <w:lvl w:ilvl="4" w:tplc="D886219C">
      <w:start w:val="1"/>
      <w:numFmt w:val="lowerLetter"/>
      <w:lvlText w:val="%5."/>
      <w:lvlJc w:val="left"/>
      <w:pPr>
        <w:ind w:left="3600" w:hanging="360"/>
      </w:pPr>
    </w:lvl>
    <w:lvl w:ilvl="5" w:tplc="C832A374">
      <w:start w:val="1"/>
      <w:numFmt w:val="lowerRoman"/>
      <w:lvlText w:val="%6."/>
      <w:lvlJc w:val="right"/>
      <w:pPr>
        <w:ind w:left="4320" w:hanging="180"/>
      </w:pPr>
    </w:lvl>
    <w:lvl w:ilvl="6" w:tplc="2250BB2C">
      <w:start w:val="1"/>
      <w:numFmt w:val="decimal"/>
      <w:lvlText w:val="%7."/>
      <w:lvlJc w:val="left"/>
      <w:pPr>
        <w:ind w:left="5040" w:hanging="360"/>
      </w:pPr>
    </w:lvl>
    <w:lvl w:ilvl="7" w:tplc="2252191C">
      <w:start w:val="1"/>
      <w:numFmt w:val="lowerLetter"/>
      <w:lvlText w:val="%8."/>
      <w:lvlJc w:val="left"/>
      <w:pPr>
        <w:ind w:left="5760" w:hanging="360"/>
      </w:pPr>
    </w:lvl>
    <w:lvl w:ilvl="8" w:tplc="B64C13D8">
      <w:start w:val="1"/>
      <w:numFmt w:val="lowerRoman"/>
      <w:lvlText w:val="%9."/>
      <w:lvlJc w:val="right"/>
      <w:pPr>
        <w:ind w:left="6480" w:hanging="180"/>
      </w:pPr>
    </w:lvl>
  </w:abstractNum>
  <w:abstractNum w:abstractNumId="27" w15:restartNumberingAfterBreak="0">
    <w:nsid w:val="4D190C11"/>
    <w:multiLevelType w:val="hybridMultilevel"/>
    <w:tmpl w:val="6BB2E2FE"/>
    <w:lvl w:ilvl="0" w:tplc="E814FC18">
      <w:start w:val="1"/>
      <w:numFmt w:val="decimal"/>
      <w:lvlText w:val="%1."/>
      <w:lvlJc w:val="left"/>
      <w:pPr>
        <w:ind w:left="720" w:hanging="360"/>
      </w:pPr>
    </w:lvl>
    <w:lvl w:ilvl="1" w:tplc="D570AB54">
      <w:start w:val="1"/>
      <w:numFmt w:val="lowerLetter"/>
      <w:lvlText w:val="%2."/>
      <w:lvlJc w:val="left"/>
      <w:pPr>
        <w:ind w:left="1440" w:hanging="360"/>
      </w:pPr>
    </w:lvl>
    <w:lvl w:ilvl="2" w:tplc="5858AC2E">
      <w:start w:val="1"/>
      <w:numFmt w:val="lowerRoman"/>
      <w:lvlText w:val="%3."/>
      <w:lvlJc w:val="right"/>
      <w:pPr>
        <w:ind w:left="2160" w:hanging="180"/>
      </w:pPr>
    </w:lvl>
    <w:lvl w:ilvl="3" w:tplc="FAD66F1E">
      <w:start w:val="1"/>
      <w:numFmt w:val="decimal"/>
      <w:lvlText w:val="%4."/>
      <w:lvlJc w:val="left"/>
      <w:pPr>
        <w:ind w:left="2880" w:hanging="360"/>
      </w:pPr>
    </w:lvl>
    <w:lvl w:ilvl="4" w:tplc="39FCC1D0">
      <w:start w:val="1"/>
      <w:numFmt w:val="lowerLetter"/>
      <w:lvlText w:val="%5."/>
      <w:lvlJc w:val="left"/>
      <w:pPr>
        <w:ind w:left="3600" w:hanging="360"/>
      </w:pPr>
    </w:lvl>
    <w:lvl w:ilvl="5" w:tplc="B93E2CCE">
      <w:start w:val="1"/>
      <w:numFmt w:val="lowerRoman"/>
      <w:lvlText w:val="%6."/>
      <w:lvlJc w:val="right"/>
      <w:pPr>
        <w:ind w:left="4320" w:hanging="180"/>
      </w:pPr>
    </w:lvl>
    <w:lvl w:ilvl="6" w:tplc="4442E328">
      <w:start w:val="1"/>
      <w:numFmt w:val="decimal"/>
      <w:lvlText w:val="%7."/>
      <w:lvlJc w:val="left"/>
      <w:pPr>
        <w:ind w:left="5040" w:hanging="360"/>
      </w:pPr>
    </w:lvl>
    <w:lvl w:ilvl="7" w:tplc="FE20C60C">
      <w:start w:val="1"/>
      <w:numFmt w:val="lowerLetter"/>
      <w:lvlText w:val="%8."/>
      <w:lvlJc w:val="left"/>
      <w:pPr>
        <w:ind w:left="5760" w:hanging="360"/>
      </w:pPr>
    </w:lvl>
    <w:lvl w:ilvl="8" w:tplc="75B41032">
      <w:start w:val="1"/>
      <w:numFmt w:val="lowerRoman"/>
      <w:lvlText w:val="%9."/>
      <w:lvlJc w:val="right"/>
      <w:pPr>
        <w:ind w:left="6480" w:hanging="180"/>
      </w:pPr>
    </w:lvl>
  </w:abstractNum>
  <w:abstractNum w:abstractNumId="28" w15:restartNumberingAfterBreak="0">
    <w:nsid w:val="535167C5"/>
    <w:multiLevelType w:val="hybridMultilevel"/>
    <w:tmpl w:val="12523A30"/>
    <w:lvl w:ilvl="0" w:tplc="AEBC1050">
      <w:start w:val="1"/>
      <w:numFmt w:val="decimal"/>
      <w:lvlText w:val="%1."/>
      <w:lvlJc w:val="left"/>
      <w:pPr>
        <w:ind w:left="720" w:hanging="360"/>
      </w:pPr>
    </w:lvl>
    <w:lvl w:ilvl="1" w:tplc="289E8F6A">
      <w:start w:val="1"/>
      <w:numFmt w:val="lowerLetter"/>
      <w:lvlText w:val="%2."/>
      <w:lvlJc w:val="left"/>
      <w:pPr>
        <w:ind w:left="1440" w:hanging="360"/>
      </w:pPr>
    </w:lvl>
    <w:lvl w:ilvl="2" w:tplc="58F6693C">
      <w:start w:val="1"/>
      <w:numFmt w:val="lowerRoman"/>
      <w:lvlText w:val="%3."/>
      <w:lvlJc w:val="right"/>
      <w:pPr>
        <w:ind w:left="2160" w:hanging="180"/>
      </w:pPr>
    </w:lvl>
    <w:lvl w:ilvl="3" w:tplc="962EFF7C">
      <w:start w:val="1"/>
      <w:numFmt w:val="decimal"/>
      <w:lvlText w:val="%4."/>
      <w:lvlJc w:val="left"/>
      <w:pPr>
        <w:ind w:left="2880" w:hanging="360"/>
      </w:pPr>
    </w:lvl>
    <w:lvl w:ilvl="4" w:tplc="F228AD88">
      <w:start w:val="1"/>
      <w:numFmt w:val="lowerLetter"/>
      <w:lvlText w:val="%5."/>
      <w:lvlJc w:val="left"/>
      <w:pPr>
        <w:ind w:left="3600" w:hanging="360"/>
      </w:pPr>
    </w:lvl>
    <w:lvl w:ilvl="5" w:tplc="C7385726">
      <w:start w:val="1"/>
      <w:numFmt w:val="lowerRoman"/>
      <w:lvlText w:val="%6."/>
      <w:lvlJc w:val="right"/>
      <w:pPr>
        <w:ind w:left="4320" w:hanging="180"/>
      </w:pPr>
    </w:lvl>
    <w:lvl w:ilvl="6" w:tplc="BB22A406">
      <w:start w:val="1"/>
      <w:numFmt w:val="decimal"/>
      <w:lvlText w:val="%7."/>
      <w:lvlJc w:val="left"/>
      <w:pPr>
        <w:ind w:left="5040" w:hanging="360"/>
      </w:pPr>
    </w:lvl>
    <w:lvl w:ilvl="7" w:tplc="288247F6">
      <w:start w:val="1"/>
      <w:numFmt w:val="lowerLetter"/>
      <w:lvlText w:val="%8."/>
      <w:lvlJc w:val="left"/>
      <w:pPr>
        <w:ind w:left="5760" w:hanging="360"/>
      </w:pPr>
    </w:lvl>
    <w:lvl w:ilvl="8" w:tplc="26B68964">
      <w:start w:val="1"/>
      <w:numFmt w:val="lowerRoman"/>
      <w:lvlText w:val="%9."/>
      <w:lvlJc w:val="right"/>
      <w:pPr>
        <w:ind w:left="6480" w:hanging="180"/>
      </w:pPr>
    </w:lvl>
  </w:abstractNum>
  <w:abstractNum w:abstractNumId="29" w15:restartNumberingAfterBreak="0">
    <w:nsid w:val="54AF6618"/>
    <w:multiLevelType w:val="hybridMultilevel"/>
    <w:tmpl w:val="7D745640"/>
    <w:lvl w:ilvl="0" w:tplc="6E902622">
      <w:start w:val="19"/>
      <w:numFmt w:val="decimal"/>
      <w:lvlText w:val="%1."/>
      <w:lvlJc w:val="left"/>
      <w:pPr>
        <w:ind w:left="720" w:hanging="360"/>
      </w:pPr>
    </w:lvl>
    <w:lvl w:ilvl="1" w:tplc="6BDC3C66">
      <w:start w:val="1"/>
      <w:numFmt w:val="lowerLetter"/>
      <w:lvlText w:val="%2."/>
      <w:lvlJc w:val="left"/>
      <w:pPr>
        <w:ind w:left="1440" w:hanging="360"/>
      </w:pPr>
    </w:lvl>
    <w:lvl w:ilvl="2" w:tplc="6A48A6DA">
      <w:start w:val="1"/>
      <w:numFmt w:val="lowerRoman"/>
      <w:lvlText w:val="%3."/>
      <w:lvlJc w:val="right"/>
      <w:pPr>
        <w:ind w:left="2160" w:hanging="180"/>
      </w:pPr>
    </w:lvl>
    <w:lvl w:ilvl="3" w:tplc="7FCAEA6E">
      <w:start w:val="1"/>
      <w:numFmt w:val="decimal"/>
      <w:lvlText w:val="%4."/>
      <w:lvlJc w:val="left"/>
      <w:pPr>
        <w:ind w:left="2880" w:hanging="360"/>
      </w:pPr>
    </w:lvl>
    <w:lvl w:ilvl="4" w:tplc="1B9A3672">
      <w:start w:val="1"/>
      <w:numFmt w:val="lowerLetter"/>
      <w:lvlText w:val="%5."/>
      <w:lvlJc w:val="left"/>
      <w:pPr>
        <w:ind w:left="3600" w:hanging="360"/>
      </w:pPr>
    </w:lvl>
    <w:lvl w:ilvl="5" w:tplc="0CE401B8">
      <w:start w:val="1"/>
      <w:numFmt w:val="lowerRoman"/>
      <w:lvlText w:val="%6."/>
      <w:lvlJc w:val="right"/>
      <w:pPr>
        <w:ind w:left="4320" w:hanging="180"/>
      </w:pPr>
    </w:lvl>
    <w:lvl w:ilvl="6" w:tplc="436007EA">
      <w:start w:val="1"/>
      <w:numFmt w:val="decimal"/>
      <w:lvlText w:val="%7."/>
      <w:lvlJc w:val="left"/>
      <w:pPr>
        <w:ind w:left="5040" w:hanging="360"/>
      </w:pPr>
    </w:lvl>
    <w:lvl w:ilvl="7" w:tplc="020E397C">
      <w:start w:val="1"/>
      <w:numFmt w:val="lowerLetter"/>
      <w:lvlText w:val="%8."/>
      <w:lvlJc w:val="left"/>
      <w:pPr>
        <w:ind w:left="5760" w:hanging="360"/>
      </w:pPr>
    </w:lvl>
    <w:lvl w:ilvl="8" w:tplc="A8DA2EDA">
      <w:start w:val="1"/>
      <w:numFmt w:val="lowerRoman"/>
      <w:lvlText w:val="%9."/>
      <w:lvlJc w:val="right"/>
      <w:pPr>
        <w:ind w:left="6480" w:hanging="180"/>
      </w:pPr>
    </w:lvl>
  </w:abstractNum>
  <w:abstractNum w:abstractNumId="30" w15:restartNumberingAfterBreak="0">
    <w:nsid w:val="561FEDA9"/>
    <w:multiLevelType w:val="hybridMultilevel"/>
    <w:tmpl w:val="6986BB80"/>
    <w:lvl w:ilvl="0" w:tplc="CB28463C">
      <w:start w:val="30"/>
      <w:numFmt w:val="decimal"/>
      <w:lvlText w:val="%1."/>
      <w:lvlJc w:val="left"/>
      <w:pPr>
        <w:ind w:left="720" w:hanging="360"/>
      </w:pPr>
    </w:lvl>
    <w:lvl w:ilvl="1" w:tplc="EC90E522">
      <w:start w:val="1"/>
      <w:numFmt w:val="lowerLetter"/>
      <w:lvlText w:val="%2."/>
      <w:lvlJc w:val="left"/>
      <w:pPr>
        <w:ind w:left="1440" w:hanging="360"/>
      </w:pPr>
    </w:lvl>
    <w:lvl w:ilvl="2" w:tplc="CDB05302">
      <w:start w:val="1"/>
      <w:numFmt w:val="lowerRoman"/>
      <w:lvlText w:val="%3."/>
      <w:lvlJc w:val="right"/>
      <w:pPr>
        <w:ind w:left="2160" w:hanging="180"/>
      </w:pPr>
    </w:lvl>
    <w:lvl w:ilvl="3" w:tplc="CDA60DD0">
      <w:start w:val="1"/>
      <w:numFmt w:val="decimal"/>
      <w:lvlText w:val="%4."/>
      <w:lvlJc w:val="left"/>
      <w:pPr>
        <w:ind w:left="2880" w:hanging="360"/>
      </w:pPr>
    </w:lvl>
    <w:lvl w:ilvl="4" w:tplc="50CE4E6A">
      <w:start w:val="1"/>
      <w:numFmt w:val="lowerLetter"/>
      <w:lvlText w:val="%5."/>
      <w:lvlJc w:val="left"/>
      <w:pPr>
        <w:ind w:left="3600" w:hanging="360"/>
      </w:pPr>
    </w:lvl>
    <w:lvl w:ilvl="5" w:tplc="B434C3F8">
      <w:start w:val="1"/>
      <w:numFmt w:val="lowerRoman"/>
      <w:lvlText w:val="%6."/>
      <w:lvlJc w:val="right"/>
      <w:pPr>
        <w:ind w:left="4320" w:hanging="180"/>
      </w:pPr>
    </w:lvl>
    <w:lvl w:ilvl="6" w:tplc="A54614A6">
      <w:start w:val="1"/>
      <w:numFmt w:val="decimal"/>
      <w:lvlText w:val="%7."/>
      <w:lvlJc w:val="left"/>
      <w:pPr>
        <w:ind w:left="5040" w:hanging="360"/>
      </w:pPr>
    </w:lvl>
    <w:lvl w:ilvl="7" w:tplc="8F78575A">
      <w:start w:val="1"/>
      <w:numFmt w:val="lowerLetter"/>
      <w:lvlText w:val="%8."/>
      <w:lvlJc w:val="left"/>
      <w:pPr>
        <w:ind w:left="5760" w:hanging="360"/>
      </w:pPr>
    </w:lvl>
    <w:lvl w:ilvl="8" w:tplc="A51A5CBA">
      <w:start w:val="1"/>
      <w:numFmt w:val="lowerRoman"/>
      <w:lvlText w:val="%9."/>
      <w:lvlJc w:val="right"/>
      <w:pPr>
        <w:ind w:left="6480" w:hanging="180"/>
      </w:pPr>
    </w:lvl>
  </w:abstractNum>
  <w:abstractNum w:abstractNumId="31" w15:restartNumberingAfterBreak="0">
    <w:nsid w:val="562A6C0B"/>
    <w:multiLevelType w:val="hybridMultilevel"/>
    <w:tmpl w:val="95D0D630"/>
    <w:lvl w:ilvl="0" w:tplc="70B426EA">
      <w:start w:val="7"/>
      <w:numFmt w:val="decimal"/>
      <w:lvlText w:val="%1."/>
      <w:lvlJc w:val="left"/>
      <w:pPr>
        <w:ind w:left="720" w:hanging="360"/>
      </w:pPr>
    </w:lvl>
    <w:lvl w:ilvl="1" w:tplc="5E684B3C">
      <w:start w:val="1"/>
      <w:numFmt w:val="lowerLetter"/>
      <w:lvlText w:val="%2."/>
      <w:lvlJc w:val="left"/>
      <w:pPr>
        <w:ind w:left="1440" w:hanging="360"/>
      </w:pPr>
    </w:lvl>
    <w:lvl w:ilvl="2" w:tplc="CE2ABF06">
      <w:start w:val="1"/>
      <w:numFmt w:val="lowerRoman"/>
      <w:lvlText w:val="%3."/>
      <w:lvlJc w:val="right"/>
      <w:pPr>
        <w:ind w:left="2160" w:hanging="180"/>
      </w:pPr>
    </w:lvl>
    <w:lvl w:ilvl="3" w:tplc="BED6D05A">
      <w:start w:val="1"/>
      <w:numFmt w:val="decimal"/>
      <w:lvlText w:val="%4."/>
      <w:lvlJc w:val="left"/>
      <w:pPr>
        <w:ind w:left="2880" w:hanging="360"/>
      </w:pPr>
    </w:lvl>
    <w:lvl w:ilvl="4" w:tplc="95A6AA44">
      <w:start w:val="1"/>
      <w:numFmt w:val="lowerLetter"/>
      <w:lvlText w:val="%5."/>
      <w:lvlJc w:val="left"/>
      <w:pPr>
        <w:ind w:left="3600" w:hanging="360"/>
      </w:pPr>
    </w:lvl>
    <w:lvl w:ilvl="5" w:tplc="73805994">
      <w:start w:val="1"/>
      <w:numFmt w:val="lowerRoman"/>
      <w:lvlText w:val="%6."/>
      <w:lvlJc w:val="right"/>
      <w:pPr>
        <w:ind w:left="4320" w:hanging="180"/>
      </w:pPr>
    </w:lvl>
    <w:lvl w:ilvl="6" w:tplc="15DE6B66">
      <w:start w:val="1"/>
      <w:numFmt w:val="decimal"/>
      <w:lvlText w:val="%7."/>
      <w:lvlJc w:val="left"/>
      <w:pPr>
        <w:ind w:left="5040" w:hanging="360"/>
      </w:pPr>
    </w:lvl>
    <w:lvl w:ilvl="7" w:tplc="BA0CCFCA">
      <w:start w:val="1"/>
      <w:numFmt w:val="lowerLetter"/>
      <w:lvlText w:val="%8."/>
      <w:lvlJc w:val="left"/>
      <w:pPr>
        <w:ind w:left="5760" w:hanging="360"/>
      </w:pPr>
    </w:lvl>
    <w:lvl w:ilvl="8" w:tplc="2146C93E">
      <w:start w:val="1"/>
      <w:numFmt w:val="lowerRoman"/>
      <w:lvlText w:val="%9."/>
      <w:lvlJc w:val="right"/>
      <w:pPr>
        <w:ind w:left="6480" w:hanging="180"/>
      </w:pPr>
    </w:lvl>
  </w:abstractNum>
  <w:abstractNum w:abstractNumId="32" w15:restartNumberingAfterBreak="0">
    <w:nsid w:val="57891CE0"/>
    <w:multiLevelType w:val="hybridMultilevel"/>
    <w:tmpl w:val="E4F05828"/>
    <w:lvl w:ilvl="0" w:tplc="5776C164">
      <w:start w:val="13"/>
      <w:numFmt w:val="decimal"/>
      <w:lvlText w:val="%1."/>
      <w:lvlJc w:val="left"/>
      <w:pPr>
        <w:ind w:left="720" w:hanging="360"/>
      </w:pPr>
    </w:lvl>
    <w:lvl w:ilvl="1" w:tplc="9AFADC90">
      <w:start w:val="1"/>
      <w:numFmt w:val="lowerLetter"/>
      <w:lvlText w:val="%2."/>
      <w:lvlJc w:val="left"/>
      <w:pPr>
        <w:ind w:left="1440" w:hanging="360"/>
      </w:pPr>
    </w:lvl>
    <w:lvl w:ilvl="2" w:tplc="1E18CC04">
      <w:start w:val="1"/>
      <w:numFmt w:val="lowerRoman"/>
      <w:lvlText w:val="%3."/>
      <w:lvlJc w:val="right"/>
      <w:pPr>
        <w:ind w:left="2160" w:hanging="180"/>
      </w:pPr>
    </w:lvl>
    <w:lvl w:ilvl="3" w:tplc="6AB4FFEC">
      <w:start w:val="1"/>
      <w:numFmt w:val="decimal"/>
      <w:lvlText w:val="%4."/>
      <w:lvlJc w:val="left"/>
      <w:pPr>
        <w:ind w:left="2880" w:hanging="360"/>
      </w:pPr>
    </w:lvl>
    <w:lvl w:ilvl="4" w:tplc="B5644010">
      <w:start w:val="1"/>
      <w:numFmt w:val="lowerLetter"/>
      <w:lvlText w:val="%5."/>
      <w:lvlJc w:val="left"/>
      <w:pPr>
        <w:ind w:left="3600" w:hanging="360"/>
      </w:pPr>
    </w:lvl>
    <w:lvl w:ilvl="5" w:tplc="0B341404">
      <w:start w:val="1"/>
      <w:numFmt w:val="lowerRoman"/>
      <w:lvlText w:val="%6."/>
      <w:lvlJc w:val="right"/>
      <w:pPr>
        <w:ind w:left="4320" w:hanging="180"/>
      </w:pPr>
    </w:lvl>
    <w:lvl w:ilvl="6" w:tplc="2D768ED4">
      <w:start w:val="1"/>
      <w:numFmt w:val="decimal"/>
      <w:lvlText w:val="%7."/>
      <w:lvlJc w:val="left"/>
      <w:pPr>
        <w:ind w:left="5040" w:hanging="360"/>
      </w:pPr>
    </w:lvl>
    <w:lvl w:ilvl="7" w:tplc="CC0EF050">
      <w:start w:val="1"/>
      <w:numFmt w:val="lowerLetter"/>
      <w:lvlText w:val="%8."/>
      <w:lvlJc w:val="left"/>
      <w:pPr>
        <w:ind w:left="5760" w:hanging="360"/>
      </w:pPr>
    </w:lvl>
    <w:lvl w:ilvl="8" w:tplc="EFE26C76">
      <w:start w:val="1"/>
      <w:numFmt w:val="lowerRoman"/>
      <w:lvlText w:val="%9."/>
      <w:lvlJc w:val="right"/>
      <w:pPr>
        <w:ind w:left="6480" w:hanging="180"/>
      </w:pPr>
    </w:lvl>
  </w:abstractNum>
  <w:abstractNum w:abstractNumId="33" w15:restartNumberingAfterBreak="0">
    <w:nsid w:val="5B52DE4B"/>
    <w:multiLevelType w:val="hybridMultilevel"/>
    <w:tmpl w:val="D0BA2AD2"/>
    <w:lvl w:ilvl="0" w:tplc="476E9B1C">
      <w:start w:val="12"/>
      <w:numFmt w:val="decimal"/>
      <w:lvlText w:val="%1."/>
      <w:lvlJc w:val="left"/>
      <w:pPr>
        <w:ind w:left="720" w:hanging="360"/>
      </w:pPr>
    </w:lvl>
    <w:lvl w:ilvl="1" w:tplc="E7121F2C">
      <w:start w:val="1"/>
      <w:numFmt w:val="lowerLetter"/>
      <w:lvlText w:val="%2."/>
      <w:lvlJc w:val="left"/>
      <w:pPr>
        <w:ind w:left="1440" w:hanging="360"/>
      </w:pPr>
    </w:lvl>
    <w:lvl w:ilvl="2" w:tplc="5FAA9664">
      <w:start w:val="1"/>
      <w:numFmt w:val="lowerRoman"/>
      <w:lvlText w:val="%3."/>
      <w:lvlJc w:val="right"/>
      <w:pPr>
        <w:ind w:left="2160" w:hanging="180"/>
      </w:pPr>
    </w:lvl>
    <w:lvl w:ilvl="3" w:tplc="EECA4A10">
      <w:start w:val="1"/>
      <w:numFmt w:val="decimal"/>
      <w:lvlText w:val="%4."/>
      <w:lvlJc w:val="left"/>
      <w:pPr>
        <w:ind w:left="2880" w:hanging="360"/>
      </w:pPr>
    </w:lvl>
    <w:lvl w:ilvl="4" w:tplc="C8C01494">
      <w:start w:val="1"/>
      <w:numFmt w:val="lowerLetter"/>
      <w:lvlText w:val="%5."/>
      <w:lvlJc w:val="left"/>
      <w:pPr>
        <w:ind w:left="3600" w:hanging="360"/>
      </w:pPr>
    </w:lvl>
    <w:lvl w:ilvl="5" w:tplc="E2C42468">
      <w:start w:val="1"/>
      <w:numFmt w:val="lowerRoman"/>
      <w:lvlText w:val="%6."/>
      <w:lvlJc w:val="right"/>
      <w:pPr>
        <w:ind w:left="4320" w:hanging="180"/>
      </w:pPr>
    </w:lvl>
    <w:lvl w:ilvl="6" w:tplc="02664DAE">
      <w:start w:val="1"/>
      <w:numFmt w:val="decimal"/>
      <w:lvlText w:val="%7."/>
      <w:lvlJc w:val="left"/>
      <w:pPr>
        <w:ind w:left="5040" w:hanging="360"/>
      </w:pPr>
    </w:lvl>
    <w:lvl w:ilvl="7" w:tplc="9EA839F6">
      <w:start w:val="1"/>
      <w:numFmt w:val="lowerLetter"/>
      <w:lvlText w:val="%8."/>
      <w:lvlJc w:val="left"/>
      <w:pPr>
        <w:ind w:left="5760" w:hanging="360"/>
      </w:pPr>
    </w:lvl>
    <w:lvl w:ilvl="8" w:tplc="1D3C0EE8">
      <w:start w:val="1"/>
      <w:numFmt w:val="lowerRoman"/>
      <w:lvlText w:val="%9."/>
      <w:lvlJc w:val="right"/>
      <w:pPr>
        <w:ind w:left="6480" w:hanging="180"/>
      </w:pPr>
    </w:lvl>
  </w:abstractNum>
  <w:abstractNum w:abstractNumId="34" w15:restartNumberingAfterBreak="0">
    <w:nsid w:val="5B62E716"/>
    <w:multiLevelType w:val="hybridMultilevel"/>
    <w:tmpl w:val="BFE416E2"/>
    <w:lvl w:ilvl="0" w:tplc="352A1572">
      <w:start w:val="1"/>
      <w:numFmt w:val="decimal"/>
      <w:lvlText w:val="%1."/>
      <w:lvlJc w:val="left"/>
      <w:pPr>
        <w:ind w:left="720" w:hanging="360"/>
      </w:pPr>
    </w:lvl>
    <w:lvl w:ilvl="1" w:tplc="32B0F5AA">
      <w:start w:val="1"/>
      <w:numFmt w:val="lowerLetter"/>
      <w:lvlText w:val="%2."/>
      <w:lvlJc w:val="left"/>
      <w:pPr>
        <w:ind w:left="1440" w:hanging="360"/>
      </w:pPr>
    </w:lvl>
    <w:lvl w:ilvl="2" w:tplc="1206D206">
      <w:start w:val="1"/>
      <w:numFmt w:val="lowerRoman"/>
      <w:lvlText w:val="%3."/>
      <w:lvlJc w:val="right"/>
      <w:pPr>
        <w:ind w:left="2160" w:hanging="180"/>
      </w:pPr>
    </w:lvl>
    <w:lvl w:ilvl="3" w:tplc="AD44996C">
      <w:start w:val="1"/>
      <w:numFmt w:val="decimal"/>
      <w:lvlText w:val="%4."/>
      <w:lvlJc w:val="left"/>
      <w:pPr>
        <w:ind w:left="2880" w:hanging="360"/>
      </w:pPr>
    </w:lvl>
    <w:lvl w:ilvl="4" w:tplc="39E21910">
      <w:start w:val="1"/>
      <w:numFmt w:val="lowerLetter"/>
      <w:lvlText w:val="%5."/>
      <w:lvlJc w:val="left"/>
      <w:pPr>
        <w:ind w:left="3600" w:hanging="360"/>
      </w:pPr>
    </w:lvl>
    <w:lvl w:ilvl="5" w:tplc="F970DBE8">
      <w:start w:val="1"/>
      <w:numFmt w:val="lowerRoman"/>
      <w:lvlText w:val="%6."/>
      <w:lvlJc w:val="right"/>
      <w:pPr>
        <w:ind w:left="4320" w:hanging="180"/>
      </w:pPr>
    </w:lvl>
    <w:lvl w:ilvl="6" w:tplc="D4A45A1C">
      <w:start w:val="1"/>
      <w:numFmt w:val="decimal"/>
      <w:lvlText w:val="%7."/>
      <w:lvlJc w:val="left"/>
      <w:pPr>
        <w:ind w:left="5040" w:hanging="360"/>
      </w:pPr>
    </w:lvl>
    <w:lvl w:ilvl="7" w:tplc="4F4C9214">
      <w:start w:val="1"/>
      <w:numFmt w:val="lowerLetter"/>
      <w:lvlText w:val="%8."/>
      <w:lvlJc w:val="left"/>
      <w:pPr>
        <w:ind w:left="5760" w:hanging="360"/>
      </w:pPr>
    </w:lvl>
    <w:lvl w:ilvl="8" w:tplc="6D2ED7DA">
      <w:start w:val="1"/>
      <w:numFmt w:val="lowerRoman"/>
      <w:lvlText w:val="%9."/>
      <w:lvlJc w:val="right"/>
      <w:pPr>
        <w:ind w:left="6480" w:hanging="180"/>
      </w:pPr>
    </w:lvl>
  </w:abstractNum>
  <w:abstractNum w:abstractNumId="35" w15:restartNumberingAfterBreak="0">
    <w:nsid w:val="5D4DC1EA"/>
    <w:multiLevelType w:val="hybridMultilevel"/>
    <w:tmpl w:val="FB1AB3CE"/>
    <w:lvl w:ilvl="0" w:tplc="741A7C86">
      <w:start w:val="1"/>
      <w:numFmt w:val="decimal"/>
      <w:lvlText w:val="%1."/>
      <w:lvlJc w:val="left"/>
      <w:pPr>
        <w:ind w:left="720" w:hanging="360"/>
      </w:pPr>
    </w:lvl>
    <w:lvl w:ilvl="1" w:tplc="C0F2A9B8">
      <w:start w:val="1"/>
      <w:numFmt w:val="lowerLetter"/>
      <w:lvlText w:val="%2."/>
      <w:lvlJc w:val="left"/>
      <w:pPr>
        <w:ind w:left="1440" w:hanging="360"/>
      </w:pPr>
    </w:lvl>
    <w:lvl w:ilvl="2" w:tplc="91A4E6FE">
      <w:start w:val="1"/>
      <w:numFmt w:val="lowerRoman"/>
      <w:lvlText w:val="%3."/>
      <w:lvlJc w:val="right"/>
      <w:pPr>
        <w:ind w:left="2160" w:hanging="180"/>
      </w:pPr>
    </w:lvl>
    <w:lvl w:ilvl="3" w:tplc="2D5EE4B4">
      <w:start w:val="1"/>
      <w:numFmt w:val="decimal"/>
      <w:lvlText w:val="%4."/>
      <w:lvlJc w:val="left"/>
      <w:pPr>
        <w:ind w:left="2880" w:hanging="360"/>
      </w:pPr>
    </w:lvl>
    <w:lvl w:ilvl="4" w:tplc="800004F8">
      <w:start w:val="1"/>
      <w:numFmt w:val="lowerLetter"/>
      <w:lvlText w:val="%5."/>
      <w:lvlJc w:val="left"/>
      <w:pPr>
        <w:ind w:left="3600" w:hanging="360"/>
      </w:pPr>
    </w:lvl>
    <w:lvl w:ilvl="5" w:tplc="D636638A">
      <w:start w:val="1"/>
      <w:numFmt w:val="lowerRoman"/>
      <w:lvlText w:val="%6."/>
      <w:lvlJc w:val="right"/>
      <w:pPr>
        <w:ind w:left="4320" w:hanging="180"/>
      </w:pPr>
    </w:lvl>
    <w:lvl w:ilvl="6" w:tplc="FE2C743C">
      <w:start w:val="1"/>
      <w:numFmt w:val="decimal"/>
      <w:lvlText w:val="%7."/>
      <w:lvlJc w:val="left"/>
      <w:pPr>
        <w:ind w:left="5040" w:hanging="360"/>
      </w:pPr>
    </w:lvl>
    <w:lvl w:ilvl="7" w:tplc="BB8806D6">
      <w:start w:val="1"/>
      <w:numFmt w:val="lowerLetter"/>
      <w:lvlText w:val="%8."/>
      <w:lvlJc w:val="left"/>
      <w:pPr>
        <w:ind w:left="5760" w:hanging="360"/>
      </w:pPr>
    </w:lvl>
    <w:lvl w:ilvl="8" w:tplc="7E1C6FB2">
      <w:start w:val="1"/>
      <w:numFmt w:val="lowerRoman"/>
      <w:lvlText w:val="%9."/>
      <w:lvlJc w:val="right"/>
      <w:pPr>
        <w:ind w:left="6480" w:hanging="180"/>
      </w:pPr>
    </w:lvl>
  </w:abstractNum>
  <w:abstractNum w:abstractNumId="36" w15:restartNumberingAfterBreak="0">
    <w:nsid w:val="63DB4B17"/>
    <w:multiLevelType w:val="hybridMultilevel"/>
    <w:tmpl w:val="34A88E90"/>
    <w:lvl w:ilvl="0" w:tplc="CA20C084">
      <w:start w:val="1"/>
      <w:numFmt w:val="decimal"/>
      <w:lvlText w:val="%1."/>
      <w:lvlJc w:val="left"/>
      <w:pPr>
        <w:ind w:left="720" w:hanging="360"/>
      </w:pPr>
    </w:lvl>
    <w:lvl w:ilvl="1" w:tplc="2DE402DC">
      <w:start w:val="1"/>
      <w:numFmt w:val="lowerLetter"/>
      <w:lvlText w:val="%2."/>
      <w:lvlJc w:val="left"/>
      <w:pPr>
        <w:ind w:left="1440" w:hanging="360"/>
      </w:pPr>
    </w:lvl>
    <w:lvl w:ilvl="2" w:tplc="0C686B3E">
      <w:start w:val="1"/>
      <w:numFmt w:val="lowerRoman"/>
      <w:lvlText w:val="%3."/>
      <w:lvlJc w:val="right"/>
      <w:pPr>
        <w:ind w:left="2160" w:hanging="180"/>
      </w:pPr>
    </w:lvl>
    <w:lvl w:ilvl="3" w:tplc="AD484310">
      <w:start w:val="1"/>
      <w:numFmt w:val="decimal"/>
      <w:lvlText w:val="%4."/>
      <w:lvlJc w:val="left"/>
      <w:pPr>
        <w:ind w:left="2880" w:hanging="360"/>
      </w:pPr>
    </w:lvl>
    <w:lvl w:ilvl="4" w:tplc="20BAD67A">
      <w:start w:val="1"/>
      <w:numFmt w:val="lowerLetter"/>
      <w:lvlText w:val="%5."/>
      <w:lvlJc w:val="left"/>
      <w:pPr>
        <w:ind w:left="3600" w:hanging="360"/>
      </w:pPr>
    </w:lvl>
    <w:lvl w:ilvl="5" w:tplc="9D565A38">
      <w:start w:val="1"/>
      <w:numFmt w:val="lowerRoman"/>
      <w:lvlText w:val="%6."/>
      <w:lvlJc w:val="right"/>
      <w:pPr>
        <w:ind w:left="4320" w:hanging="180"/>
      </w:pPr>
    </w:lvl>
    <w:lvl w:ilvl="6" w:tplc="86AACFC0">
      <w:start w:val="1"/>
      <w:numFmt w:val="decimal"/>
      <w:lvlText w:val="%7."/>
      <w:lvlJc w:val="left"/>
      <w:pPr>
        <w:ind w:left="5040" w:hanging="360"/>
      </w:pPr>
    </w:lvl>
    <w:lvl w:ilvl="7" w:tplc="80108D28">
      <w:start w:val="1"/>
      <w:numFmt w:val="lowerLetter"/>
      <w:lvlText w:val="%8."/>
      <w:lvlJc w:val="left"/>
      <w:pPr>
        <w:ind w:left="5760" w:hanging="360"/>
      </w:pPr>
    </w:lvl>
    <w:lvl w:ilvl="8" w:tplc="CB260380">
      <w:start w:val="1"/>
      <w:numFmt w:val="lowerRoman"/>
      <w:lvlText w:val="%9."/>
      <w:lvlJc w:val="right"/>
      <w:pPr>
        <w:ind w:left="6480" w:hanging="180"/>
      </w:pPr>
    </w:lvl>
  </w:abstractNum>
  <w:abstractNum w:abstractNumId="37" w15:restartNumberingAfterBreak="0">
    <w:nsid w:val="6482A431"/>
    <w:multiLevelType w:val="hybridMultilevel"/>
    <w:tmpl w:val="7BFE3D0C"/>
    <w:lvl w:ilvl="0" w:tplc="8258D030">
      <w:start w:val="29"/>
      <w:numFmt w:val="decimal"/>
      <w:lvlText w:val="%1."/>
      <w:lvlJc w:val="left"/>
      <w:pPr>
        <w:ind w:left="720" w:hanging="360"/>
      </w:pPr>
    </w:lvl>
    <w:lvl w:ilvl="1" w:tplc="73286916">
      <w:start w:val="1"/>
      <w:numFmt w:val="lowerLetter"/>
      <w:lvlText w:val="%2."/>
      <w:lvlJc w:val="left"/>
      <w:pPr>
        <w:ind w:left="1440" w:hanging="360"/>
      </w:pPr>
    </w:lvl>
    <w:lvl w:ilvl="2" w:tplc="0ECAD198">
      <w:start w:val="1"/>
      <w:numFmt w:val="lowerRoman"/>
      <w:lvlText w:val="%3."/>
      <w:lvlJc w:val="right"/>
      <w:pPr>
        <w:ind w:left="2160" w:hanging="180"/>
      </w:pPr>
    </w:lvl>
    <w:lvl w:ilvl="3" w:tplc="5678C8DC">
      <w:start w:val="1"/>
      <w:numFmt w:val="decimal"/>
      <w:lvlText w:val="%4."/>
      <w:lvlJc w:val="left"/>
      <w:pPr>
        <w:ind w:left="2880" w:hanging="360"/>
      </w:pPr>
    </w:lvl>
    <w:lvl w:ilvl="4" w:tplc="5E7C3E84">
      <w:start w:val="1"/>
      <w:numFmt w:val="lowerLetter"/>
      <w:lvlText w:val="%5."/>
      <w:lvlJc w:val="left"/>
      <w:pPr>
        <w:ind w:left="3600" w:hanging="360"/>
      </w:pPr>
    </w:lvl>
    <w:lvl w:ilvl="5" w:tplc="C07042F4">
      <w:start w:val="1"/>
      <w:numFmt w:val="lowerRoman"/>
      <w:lvlText w:val="%6."/>
      <w:lvlJc w:val="right"/>
      <w:pPr>
        <w:ind w:left="4320" w:hanging="180"/>
      </w:pPr>
    </w:lvl>
    <w:lvl w:ilvl="6" w:tplc="110EC0B8">
      <w:start w:val="1"/>
      <w:numFmt w:val="decimal"/>
      <w:lvlText w:val="%7."/>
      <w:lvlJc w:val="left"/>
      <w:pPr>
        <w:ind w:left="5040" w:hanging="360"/>
      </w:pPr>
    </w:lvl>
    <w:lvl w:ilvl="7" w:tplc="E618D686">
      <w:start w:val="1"/>
      <w:numFmt w:val="lowerLetter"/>
      <w:lvlText w:val="%8."/>
      <w:lvlJc w:val="left"/>
      <w:pPr>
        <w:ind w:left="5760" w:hanging="360"/>
      </w:pPr>
    </w:lvl>
    <w:lvl w:ilvl="8" w:tplc="5244630E">
      <w:start w:val="1"/>
      <w:numFmt w:val="lowerRoman"/>
      <w:lvlText w:val="%9."/>
      <w:lvlJc w:val="right"/>
      <w:pPr>
        <w:ind w:left="6480" w:hanging="180"/>
      </w:pPr>
    </w:lvl>
  </w:abstractNum>
  <w:abstractNum w:abstractNumId="38" w15:restartNumberingAfterBreak="0">
    <w:nsid w:val="651EFB2B"/>
    <w:multiLevelType w:val="hybridMultilevel"/>
    <w:tmpl w:val="10D65B42"/>
    <w:lvl w:ilvl="0" w:tplc="48401F64">
      <w:start w:val="1"/>
      <w:numFmt w:val="decimal"/>
      <w:lvlText w:val="%1."/>
      <w:lvlJc w:val="left"/>
      <w:pPr>
        <w:ind w:left="720" w:hanging="360"/>
      </w:pPr>
    </w:lvl>
    <w:lvl w:ilvl="1" w:tplc="B4641260">
      <w:start w:val="1"/>
      <w:numFmt w:val="lowerLetter"/>
      <w:lvlText w:val="%2."/>
      <w:lvlJc w:val="left"/>
      <w:pPr>
        <w:ind w:left="1440" w:hanging="360"/>
      </w:pPr>
    </w:lvl>
    <w:lvl w:ilvl="2" w:tplc="55181510">
      <w:start w:val="1"/>
      <w:numFmt w:val="lowerRoman"/>
      <w:lvlText w:val="%3."/>
      <w:lvlJc w:val="right"/>
      <w:pPr>
        <w:ind w:left="2160" w:hanging="180"/>
      </w:pPr>
    </w:lvl>
    <w:lvl w:ilvl="3" w:tplc="5F76C122">
      <w:start w:val="1"/>
      <w:numFmt w:val="decimal"/>
      <w:lvlText w:val="%4."/>
      <w:lvlJc w:val="left"/>
      <w:pPr>
        <w:ind w:left="2880" w:hanging="360"/>
      </w:pPr>
    </w:lvl>
    <w:lvl w:ilvl="4" w:tplc="D55E2F56">
      <w:start w:val="1"/>
      <w:numFmt w:val="lowerLetter"/>
      <w:lvlText w:val="%5."/>
      <w:lvlJc w:val="left"/>
      <w:pPr>
        <w:ind w:left="3600" w:hanging="360"/>
      </w:pPr>
    </w:lvl>
    <w:lvl w:ilvl="5" w:tplc="3EFCB12A">
      <w:start w:val="1"/>
      <w:numFmt w:val="lowerRoman"/>
      <w:lvlText w:val="%6."/>
      <w:lvlJc w:val="right"/>
      <w:pPr>
        <w:ind w:left="4320" w:hanging="180"/>
      </w:pPr>
    </w:lvl>
    <w:lvl w:ilvl="6" w:tplc="13562316">
      <w:start w:val="1"/>
      <w:numFmt w:val="decimal"/>
      <w:lvlText w:val="%7."/>
      <w:lvlJc w:val="left"/>
      <w:pPr>
        <w:ind w:left="5040" w:hanging="360"/>
      </w:pPr>
    </w:lvl>
    <w:lvl w:ilvl="7" w:tplc="574A2F82">
      <w:start w:val="1"/>
      <w:numFmt w:val="lowerLetter"/>
      <w:lvlText w:val="%8."/>
      <w:lvlJc w:val="left"/>
      <w:pPr>
        <w:ind w:left="5760" w:hanging="360"/>
      </w:pPr>
    </w:lvl>
    <w:lvl w:ilvl="8" w:tplc="1D16282C">
      <w:start w:val="1"/>
      <w:numFmt w:val="lowerRoman"/>
      <w:lvlText w:val="%9."/>
      <w:lvlJc w:val="right"/>
      <w:pPr>
        <w:ind w:left="6480" w:hanging="180"/>
      </w:pPr>
    </w:lvl>
  </w:abstractNum>
  <w:abstractNum w:abstractNumId="39" w15:restartNumberingAfterBreak="0">
    <w:nsid w:val="659AE342"/>
    <w:multiLevelType w:val="hybridMultilevel"/>
    <w:tmpl w:val="76507A50"/>
    <w:lvl w:ilvl="0" w:tplc="ED86D47C">
      <w:start w:val="1"/>
      <w:numFmt w:val="decimal"/>
      <w:lvlText w:val="%1."/>
      <w:lvlJc w:val="left"/>
      <w:pPr>
        <w:ind w:left="720" w:hanging="360"/>
      </w:pPr>
    </w:lvl>
    <w:lvl w:ilvl="1" w:tplc="5406C9C6">
      <w:start w:val="1"/>
      <w:numFmt w:val="lowerLetter"/>
      <w:lvlText w:val="%2."/>
      <w:lvlJc w:val="left"/>
      <w:pPr>
        <w:ind w:left="1440" w:hanging="360"/>
      </w:pPr>
    </w:lvl>
    <w:lvl w:ilvl="2" w:tplc="2FFE9976">
      <w:start w:val="1"/>
      <w:numFmt w:val="lowerRoman"/>
      <w:lvlText w:val="%3."/>
      <w:lvlJc w:val="right"/>
      <w:pPr>
        <w:ind w:left="2160" w:hanging="180"/>
      </w:pPr>
    </w:lvl>
    <w:lvl w:ilvl="3" w:tplc="BB3ECA22">
      <w:start w:val="1"/>
      <w:numFmt w:val="decimal"/>
      <w:lvlText w:val="%4."/>
      <w:lvlJc w:val="left"/>
      <w:pPr>
        <w:ind w:left="2880" w:hanging="360"/>
      </w:pPr>
    </w:lvl>
    <w:lvl w:ilvl="4" w:tplc="1AC688FE">
      <w:start w:val="1"/>
      <w:numFmt w:val="lowerLetter"/>
      <w:lvlText w:val="%5."/>
      <w:lvlJc w:val="left"/>
      <w:pPr>
        <w:ind w:left="3600" w:hanging="360"/>
      </w:pPr>
    </w:lvl>
    <w:lvl w:ilvl="5" w:tplc="DC7E4B14">
      <w:start w:val="1"/>
      <w:numFmt w:val="lowerRoman"/>
      <w:lvlText w:val="%6."/>
      <w:lvlJc w:val="right"/>
      <w:pPr>
        <w:ind w:left="4320" w:hanging="180"/>
      </w:pPr>
    </w:lvl>
    <w:lvl w:ilvl="6" w:tplc="97B68E9A">
      <w:start w:val="1"/>
      <w:numFmt w:val="decimal"/>
      <w:lvlText w:val="%7."/>
      <w:lvlJc w:val="left"/>
      <w:pPr>
        <w:ind w:left="5040" w:hanging="360"/>
      </w:pPr>
    </w:lvl>
    <w:lvl w:ilvl="7" w:tplc="505E8C9A">
      <w:start w:val="1"/>
      <w:numFmt w:val="lowerLetter"/>
      <w:lvlText w:val="%8."/>
      <w:lvlJc w:val="left"/>
      <w:pPr>
        <w:ind w:left="5760" w:hanging="360"/>
      </w:pPr>
    </w:lvl>
    <w:lvl w:ilvl="8" w:tplc="7D8866E8">
      <w:start w:val="1"/>
      <w:numFmt w:val="lowerRoman"/>
      <w:lvlText w:val="%9."/>
      <w:lvlJc w:val="right"/>
      <w:pPr>
        <w:ind w:left="6480" w:hanging="180"/>
      </w:pPr>
    </w:lvl>
  </w:abstractNum>
  <w:abstractNum w:abstractNumId="40" w15:restartNumberingAfterBreak="0">
    <w:nsid w:val="6810A27F"/>
    <w:multiLevelType w:val="hybridMultilevel"/>
    <w:tmpl w:val="2CAAFF2A"/>
    <w:lvl w:ilvl="0" w:tplc="7A6A9208">
      <w:start w:val="1"/>
      <w:numFmt w:val="decimal"/>
      <w:lvlText w:val="%1."/>
      <w:lvlJc w:val="left"/>
      <w:pPr>
        <w:ind w:left="720" w:hanging="360"/>
      </w:pPr>
    </w:lvl>
    <w:lvl w:ilvl="1" w:tplc="CA4C4A7C">
      <w:start w:val="1"/>
      <w:numFmt w:val="lowerLetter"/>
      <w:lvlText w:val="%2."/>
      <w:lvlJc w:val="left"/>
      <w:pPr>
        <w:ind w:left="1440" w:hanging="360"/>
      </w:pPr>
    </w:lvl>
    <w:lvl w:ilvl="2" w:tplc="E08C16E4">
      <w:start w:val="1"/>
      <w:numFmt w:val="lowerRoman"/>
      <w:lvlText w:val="%3."/>
      <w:lvlJc w:val="right"/>
      <w:pPr>
        <w:ind w:left="2160" w:hanging="180"/>
      </w:pPr>
    </w:lvl>
    <w:lvl w:ilvl="3" w:tplc="7DC0D2B6">
      <w:start w:val="1"/>
      <w:numFmt w:val="decimal"/>
      <w:lvlText w:val="%4."/>
      <w:lvlJc w:val="left"/>
      <w:pPr>
        <w:ind w:left="2880" w:hanging="360"/>
      </w:pPr>
    </w:lvl>
    <w:lvl w:ilvl="4" w:tplc="06A8BE8E">
      <w:start w:val="1"/>
      <w:numFmt w:val="lowerLetter"/>
      <w:lvlText w:val="%5."/>
      <w:lvlJc w:val="left"/>
      <w:pPr>
        <w:ind w:left="3600" w:hanging="360"/>
      </w:pPr>
    </w:lvl>
    <w:lvl w:ilvl="5" w:tplc="D6AAB58A">
      <w:start w:val="1"/>
      <w:numFmt w:val="lowerRoman"/>
      <w:lvlText w:val="%6."/>
      <w:lvlJc w:val="right"/>
      <w:pPr>
        <w:ind w:left="4320" w:hanging="180"/>
      </w:pPr>
    </w:lvl>
    <w:lvl w:ilvl="6" w:tplc="1BAE3A30">
      <w:start w:val="1"/>
      <w:numFmt w:val="decimal"/>
      <w:lvlText w:val="%7."/>
      <w:lvlJc w:val="left"/>
      <w:pPr>
        <w:ind w:left="5040" w:hanging="360"/>
      </w:pPr>
    </w:lvl>
    <w:lvl w:ilvl="7" w:tplc="C8FE641C">
      <w:start w:val="1"/>
      <w:numFmt w:val="lowerLetter"/>
      <w:lvlText w:val="%8."/>
      <w:lvlJc w:val="left"/>
      <w:pPr>
        <w:ind w:left="5760" w:hanging="360"/>
      </w:pPr>
    </w:lvl>
    <w:lvl w:ilvl="8" w:tplc="23389838">
      <w:start w:val="1"/>
      <w:numFmt w:val="lowerRoman"/>
      <w:lvlText w:val="%9."/>
      <w:lvlJc w:val="right"/>
      <w:pPr>
        <w:ind w:left="6480" w:hanging="180"/>
      </w:pPr>
    </w:lvl>
  </w:abstractNum>
  <w:abstractNum w:abstractNumId="41" w15:restartNumberingAfterBreak="0">
    <w:nsid w:val="68469978"/>
    <w:multiLevelType w:val="hybridMultilevel"/>
    <w:tmpl w:val="898AE622"/>
    <w:lvl w:ilvl="0" w:tplc="5862391A">
      <w:start w:val="1"/>
      <w:numFmt w:val="decimal"/>
      <w:lvlText w:val="%1."/>
      <w:lvlJc w:val="left"/>
      <w:pPr>
        <w:ind w:left="720" w:hanging="360"/>
      </w:pPr>
    </w:lvl>
    <w:lvl w:ilvl="1" w:tplc="2E0872AC">
      <w:start w:val="1"/>
      <w:numFmt w:val="lowerLetter"/>
      <w:lvlText w:val="%2."/>
      <w:lvlJc w:val="left"/>
      <w:pPr>
        <w:ind w:left="1440" w:hanging="360"/>
      </w:pPr>
    </w:lvl>
    <w:lvl w:ilvl="2" w:tplc="BAA6E4DA">
      <w:start w:val="1"/>
      <w:numFmt w:val="lowerRoman"/>
      <w:lvlText w:val="%3."/>
      <w:lvlJc w:val="right"/>
      <w:pPr>
        <w:ind w:left="2160" w:hanging="180"/>
      </w:pPr>
    </w:lvl>
    <w:lvl w:ilvl="3" w:tplc="FBC09E16">
      <w:start w:val="1"/>
      <w:numFmt w:val="decimal"/>
      <w:lvlText w:val="%4."/>
      <w:lvlJc w:val="left"/>
      <w:pPr>
        <w:ind w:left="2880" w:hanging="360"/>
      </w:pPr>
    </w:lvl>
    <w:lvl w:ilvl="4" w:tplc="3E0C9B88">
      <w:start w:val="1"/>
      <w:numFmt w:val="lowerLetter"/>
      <w:lvlText w:val="%5."/>
      <w:lvlJc w:val="left"/>
      <w:pPr>
        <w:ind w:left="3600" w:hanging="360"/>
      </w:pPr>
    </w:lvl>
    <w:lvl w:ilvl="5" w:tplc="48F657BC">
      <w:start w:val="1"/>
      <w:numFmt w:val="lowerRoman"/>
      <w:lvlText w:val="%6."/>
      <w:lvlJc w:val="right"/>
      <w:pPr>
        <w:ind w:left="4320" w:hanging="180"/>
      </w:pPr>
    </w:lvl>
    <w:lvl w:ilvl="6" w:tplc="5C103E2C">
      <w:start w:val="1"/>
      <w:numFmt w:val="decimal"/>
      <w:lvlText w:val="%7."/>
      <w:lvlJc w:val="left"/>
      <w:pPr>
        <w:ind w:left="5040" w:hanging="360"/>
      </w:pPr>
    </w:lvl>
    <w:lvl w:ilvl="7" w:tplc="7AFA649A">
      <w:start w:val="1"/>
      <w:numFmt w:val="lowerLetter"/>
      <w:lvlText w:val="%8."/>
      <w:lvlJc w:val="left"/>
      <w:pPr>
        <w:ind w:left="5760" w:hanging="360"/>
      </w:pPr>
    </w:lvl>
    <w:lvl w:ilvl="8" w:tplc="F030FC1A">
      <w:start w:val="1"/>
      <w:numFmt w:val="lowerRoman"/>
      <w:lvlText w:val="%9."/>
      <w:lvlJc w:val="right"/>
      <w:pPr>
        <w:ind w:left="6480" w:hanging="180"/>
      </w:pPr>
    </w:lvl>
  </w:abstractNum>
  <w:abstractNum w:abstractNumId="42" w15:restartNumberingAfterBreak="0">
    <w:nsid w:val="69A9318A"/>
    <w:multiLevelType w:val="hybridMultilevel"/>
    <w:tmpl w:val="2B9EAE9C"/>
    <w:lvl w:ilvl="0" w:tplc="4AD2CE5A">
      <w:start w:val="1"/>
      <w:numFmt w:val="decimal"/>
      <w:lvlText w:val="%1."/>
      <w:lvlJc w:val="left"/>
      <w:pPr>
        <w:ind w:left="720" w:hanging="360"/>
      </w:pPr>
    </w:lvl>
    <w:lvl w:ilvl="1" w:tplc="0644C850">
      <w:start w:val="1"/>
      <w:numFmt w:val="lowerLetter"/>
      <w:lvlText w:val="%2."/>
      <w:lvlJc w:val="left"/>
      <w:pPr>
        <w:ind w:left="1440" w:hanging="360"/>
      </w:pPr>
    </w:lvl>
    <w:lvl w:ilvl="2" w:tplc="424CAB28">
      <w:start w:val="1"/>
      <w:numFmt w:val="lowerRoman"/>
      <w:lvlText w:val="%3."/>
      <w:lvlJc w:val="right"/>
      <w:pPr>
        <w:ind w:left="2160" w:hanging="180"/>
      </w:pPr>
    </w:lvl>
    <w:lvl w:ilvl="3" w:tplc="C1CC48C2">
      <w:start w:val="1"/>
      <w:numFmt w:val="decimal"/>
      <w:lvlText w:val="%4."/>
      <w:lvlJc w:val="left"/>
      <w:pPr>
        <w:ind w:left="2880" w:hanging="360"/>
      </w:pPr>
    </w:lvl>
    <w:lvl w:ilvl="4" w:tplc="C5FE5890">
      <w:start w:val="1"/>
      <w:numFmt w:val="lowerLetter"/>
      <w:lvlText w:val="%5."/>
      <w:lvlJc w:val="left"/>
      <w:pPr>
        <w:ind w:left="3600" w:hanging="360"/>
      </w:pPr>
    </w:lvl>
    <w:lvl w:ilvl="5" w:tplc="1AA0EAB6">
      <w:start w:val="1"/>
      <w:numFmt w:val="lowerRoman"/>
      <w:lvlText w:val="%6."/>
      <w:lvlJc w:val="right"/>
      <w:pPr>
        <w:ind w:left="4320" w:hanging="180"/>
      </w:pPr>
    </w:lvl>
    <w:lvl w:ilvl="6" w:tplc="DF92A168">
      <w:start w:val="1"/>
      <w:numFmt w:val="decimal"/>
      <w:lvlText w:val="%7."/>
      <w:lvlJc w:val="left"/>
      <w:pPr>
        <w:ind w:left="5040" w:hanging="360"/>
      </w:pPr>
    </w:lvl>
    <w:lvl w:ilvl="7" w:tplc="A45E4D5A">
      <w:start w:val="1"/>
      <w:numFmt w:val="lowerLetter"/>
      <w:lvlText w:val="%8."/>
      <w:lvlJc w:val="left"/>
      <w:pPr>
        <w:ind w:left="5760" w:hanging="360"/>
      </w:pPr>
    </w:lvl>
    <w:lvl w:ilvl="8" w:tplc="F8C40BCC">
      <w:start w:val="1"/>
      <w:numFmt w:val="lowerRoman"/>
      <w:lvlText w:val="%9."/>
      <w:lvlJc w:val="right"/>
      <w:pPr>
        <w:ind w:left="6480" w:hanging="180"/>
      </w:pPr>
    </w:lvl>
  </w:abstractNum>
  <w:abstractNum w:abstractNumId="43" w15:restartNumberingAfterBreak="0">
    <w:nsid w:val="6E37C1EC"/>
    <w:multiLevelType w:val="hybridMultilevel"/>
    <w:tmpl w:val="83582BDA"/>
    <w:lvl w:ilvl="0" w:tplc="9F343990">
      <w:start w:val="1"/>
      <w:numFmt w:val="decimal"/>
      <w:lvlText w:val="%1."/>
      <w:lvlJc w:val="left"/>
      <w:pPr>
        <w:ind w:left="720" w:hanging="360"/>
      </w:pPr>
    </w:lvl>
    <w:lvl w:ilvl="1" w:tplc="C6CC0CC8">
      <w:start w:val="1"/>
      <w:numFmt w:val="lowerLetter"/>
      <w:lvlText w:val="%2."/>
      <w:lvlJc w:val="left"/>
      <w:pPr>
        <w:ind w:left="1440" w:hanging="360"/>
      </w:pPr>
    </w:lvl>
    <w:lvl w:ilvl="2" w:tplc="D72C5D4A">
      <w:start w:val="1"/>
      <w:numFmt w:val="lowerRoman"/>
      <w:lvlText w:val="%3."/>
      <w:lvlJc w:val="right"/>
      <w:pPr>
        <w:ind w:left="2160" w:hanging="180"/>
      </w:pPr>
    </w:lvl>
    <w:lvl w:ilvl="3" w:tplc="3F4EE4A2">
      <w:start w:val="1"/>
      <w:numFmt w:val="decimal"/>
      <w:lvlText w:val="%4."/>
      <w:lvlJc w:val="left"/>
      <w:pPr>
        <w:ind w:left="2880" w:hanging="360"/>
      </w:pPr>
    </w:lvl>
    <w:lvl w:ilvl="4" w:tplc="ADEA6984">
      <w:start w:val="1"/>
      <w:numFmt w:val="lowerLetter"/>
      <w:lvlText w:val="%5."/>
      <w:lvlJc w:val="left"/>
      <w:pPr>
        <w:ind w:left="3600" w:hanging="360"/>
      </w:pPr>
    </w:lvl>
    <w:lvl w:ilvl="5" w:tplc="76F28030">
      <w:start w:val="1"/>
      <w:numFmt w:val="lowerRoman"/>
      <w:lvlText w:val="%6."/>
      <w:lvlJc w:val="right"/>
      <w:pPr>
        <w:ind w:left="4320" w:hanging="180"/>
      </w:pPr>
    </w:lvl>
    <w:lvl w:ilvl="6" w:tplc="28780CE0">
      <w:start w:val="1"/>
      <w:numFmt w:val="decimal"/>
      <w:lvlText w:val="%7."/>
      <w:lvlJc w:val="left"/>
      <w:pPr>
        <w:ind w:left="5040" w:hanging="360"/>
      </w:pPr>
    </w:lvl>
    <w:lvl w:ilvl="7" w:tplc="5302D980">
      <w:start w:val="1"/>
      <w:numFmt w:val="lowerLetter"/>
      <w:lvlText w:val="%8."/>
      <w:lvlJc w:val="left"/>
      <w:pPr>
        <w:ind w:left="5760" w:hanging="360"/>
      </w:pPr>
    </w:lvl>
    <w:lvl w:ilvl="8" w:tplc="833C38D4">
      <w:start w:val="1"/>
      <w:numFmt w:val="lowerRoman"/>
      <w:lvlText w:val="%9."/>
      <w:lvlJc w:val="right"/>
      <w:pPr>
        <w:ind w:left="6480" w:hanging="180"/>
      </w:pPr>
    </w:lvl>
  </w:abstractNum>
  <w:abstractNum w:abstractNumId="44" w15:restartNumberingAfterBreak="0">
    <w:nsid w:val="70AC446E"/>
    <w:multiLevelType w:val="hybridMultilevel"/>
    <w:tmpl w:val="ED9C3F44"/>
    <w:lvl w:ilvl="0" w:tplc="984AB44E">
      <w:start w:val="23"/>
      <w:numFmt w:val="decimal"/>
      <w:lvlText w:val="%1."/>
      <w:lvlJc w:val="left"/>
      <w:pPr>
        <w:ind w:left="720" w:hanging="360"/>
      </w:pPr>
    </w:lvl>
    <w:lvl w:ilvl="1" w:tplc="A672D7FE">
      <w:start w:val="1"/>
      <w:numFmt w:val="lowerLetter"/>
      <w:lvlText w:val="%2."/>
      <w:lvlJc w:val="left"/>
      <w:pPr>
        <w:ind w:left="1440" w:hanging="360"/>
      </w:pPr>
    </w:lvl>
    <w:lvl w:ilvl="2" w:tplc="A738C2A6">
      <w:start w:val="1"/>
      <w:numFmt w:val="lowerRoman"/>
      <w:lvlText w:val="%3."/>
      <w:lvlJc w:val="right"/>
      <w:pPr>
        <w:ind w:left="2160" w:hanging="180"/>
      </w:pPr>
    </w:lvl>
    <w:lvl w:ilvl="3" w:tplc="D5548E62">
      <w:start w:val="1"/>
      <w:numFmt w:val="decimal"/>
      <w:lvlText w:val="%4."/>
      <w:lvlJc w:val="left"/>
      <w:pPr>
        <w:ind w:left="2880" w:hanging="360"/>
      </w:pPr>
    </w:lvl>
    <w:lvl w:ilvl="4" w:tplc="E1C249C8">
      <w:start w:val="1"/>
      <w:numFmt w:val="lowerLetter"/>
      <w:lvlText w:val="%5."/>
      <w:lvlJc w:val="left"/>
      <w:pPr>
        <w:ind w:left="3600" w:hanging="360"/>
      </w:pPr>
    </w:lvl>
    <w:lvl w:ilvl="5" w:tplc="EF567904">
      <w:start w:val="1"/>
      <w:numFmt w:val="lowerRoman"/>
      <w:lvlText w:val="%6."/>
      <w:lvlJc w:val="right"/>
      <w:pPr>
        <w:ind w:left="4320" w:hanging="180"/>
      </w:pPr>
    </w:lvl>
    <w:lvl w:ilvl="6" w:tplc="11E49F58">
      <w:start w:val="1"/>
      <w:numFmt w:val="decimal"/>
      <w:lvlText w:val="%7."/>
      <w:lvlJc w:val="left"/>
      <w:pPr>
        <w:ind w:left="5040" w:hanging="360"/>
      </w:pPr>
    </w:lvl>
    <w:lvl w:ilvl="7" w:tplc="7CF40154">
      <w:start w:val="1"/>
      <w:numFmt w:val="lowerLetter"/>
      <w:lvlText w:val="%8."/>
      <w:lvlJc w:val="left"/>
      <w:pPr>
        <w:ind w:left="5760" w:hanging="360"/>
      </w:pPr>
    </w:lvl>
    <w:lvl w:ilvl="8" w:tplc="673A9E42">
      <w:start w:val="1"/>
      <w:numFmt w:val="lowerRoman"/>
      <w:lvlText w:val="%9."/>
      <w:lvlJc w:val="right"/>
      <w:pPr>
        <w:ind w:left="6480" w:hanging="180"/>
      </w:pPr>
    </w:lvl>
  </w:abstractNum>
  <w:abstractNum w:abstractNumId="45" w15:restartNumberingAfterBreak="0">
    <w:nsid w:val="73FFE348"/>
    <w:multiLevelType w:val="hybridMultilevel"/>
    <w:tmpl w:val="0504C632"/>
    <w:lvl w:ilvl="0" w:tplc="E8B4022E">
      <w:start w:val="1"/>
      <w:numFmt w:val="decimal"/>
      <w:lvlText w:val="%1."/>
      <w:lvlJc w:val="left"/>
      <w:pPr>
        <w:ind w:left="720" w:hanging="360"/>
      </w:pPr>
    </w:lvl>
    <w:lvl w:ilvl="1" w:tplc="0F0C96C6">
      <w:start w:val="1"/>
      <w:numFmt w:val="lowerLetter"/>
      <w:lvlText w:val="%2."/>
      <w:lvlJc w:val="left"/>
      <w:pPr>
        <w:ind w:left="1440" w:hanging="360"/>
      </w:pPr>
    </w:lvl>
    <w:lvl w:ilvl="2" w:tplc="9CF8471A">
      <w:start w:val="1"/>
      <w:numFmt w:val="lowerRoman"/>
      <w:lvlText w:val="%3."/>
      <w:lvlJc w:val="right"/>
      <w:pPr>
        <w:ind w:left="2160" w:hanging="180"/>
      </w:pPr>
    </w:lvl>
    <w:lvl w:ilvl="3" w:tplc="39EC9DCC">
      <w:start w:val="1"/>
      <w:numFmt w:val="decimal"/>
      <w:lvlText w:val="%4."/>
      <w:lvlJc w:val="left"/>
      <w:pPr>
        <w:ind w:left="2880" w:hanging="360"/>
      </w:pPr>
    </w:lvl>
    <w:lvl w:ilvl="4" w:tplc="3B0A7D94">
      <w:start w:val="1"/>
      <w:numFmt w:val="lowerLetter"/>
      <w:lvlText w:val="%5."/>
      <w:lvlJc w:val="left"/>
      <w:pPr>
        <w:ind w:left="3600" w:hanging="360"/>
      </w:pPr>
    </w:lvl>
    <w:lvl w:ilvl="5" w:tplc="F5A68E70">
      <w:start w:val="1"/>
      <w:numFmt w:val="lowerRoman"/>
      <w:lvlText w:val="%6."/>
      <w:lvlJc w:val="right"/>
      <w:pPr>
        <w:ind w:left="4320" w:hanging="180"/>
      </w:pPr>
    </w:lvl>
    <w:lvl w:ilvl="6" w:tplc="F3E09B3A">
      <w:start w:val="1"/>
      <w:numFmt w:val="decimal"/>
      <w:lvlText w:val="%7."/>
      <w:lvlJc w:val="left"/>
      <w:pPr>
        <w:ind w:left="5040" w:hanging="360"/>
      </w:pPr>
    </w:lvl>
    <w:lvl w:ilvl="7" w:tplc="77F6863A">
      <w:start w:val="1"/>
      <w:numFmt w:val="lowerLetter"/>
      <w:lvlText w:val="%8."/>
      <w:lvlJc w:val="left"/>
      <w:pPr>
        <w:ind w:left="5760" w:hanging="360"/>
      </w:pPr>
    </w:lvl>
    <w:lvl w:ilvl="8" w:tplc="CEDA2B44">
      <w:start w:val="1"/>
      <w:numFmt w:val="lowerRoman"/>
      <w:lvlText w:val="%9."/>
      <w:lvlJc w:val="right"/>
      <w:pPr>
        <w:ind w:left="6480" w:hanging="180"/>
      </w:pPr>
    </w:lvl>
  </w:abstractNum>
  <w:abstractNum w:abstractNumId="46" w15:restartNumberingAfterBreak="0">
    <w:nsid w:val="74BD593F"/>
    <w:multiLevelType w:val="hybridMultilevel"/>
    <w:tmpl w:val="A536723A"/>
    <w:lvl w:ilvl="0" w:tplc="B510C6AC">
      <w:start w:val="1"/>
      <w:numFmt w:val="decimal"/>
      <w:lvlText w:val="%1."/>
      <w:lvlJc w:val="left"/>
      <w:pPr>
        <w:ind w:left="720" w:hanging="360"/>
      </w:pPr>
    </w:lvl>
    <w:lvl w:ilvl="1" w:tplc="26A034F8">
      <w:start w:val="1"/>
      <w:numFmt w:val="lowerLetter"/>
      <w:lvlText w:val="%2."/>
      <w:lvlJc w:val="left"/>
      <w:pPr>
        <w:ind w:left="1440" w:hanging="360"/>
      </w:pPr>
    </w:lvl>
    <w:lvl w:ilvl="2" w:tplc="8F8EB34E">
      <w:start w:val="1"/>
      <w:numFmt w:val="lowerRoman"/>
      <w:lvlText w:val="%3."/>
      <w:lvlJc w:val="right"/>
      <w:pPr>
        <w:ind w:left="2160" w:hanging="180"/>
      </w:pPr>
    </w:lvl>
    <w:lvl w:ilvl="3" w:tplc="29EC9A98">
      <w:start w:val="1"/>
      <w:numFmt w:val="decimal"/>
      <w:lvlText w:val="%4."/>
      <w:lvlJc w:val="left"/>
      <w:pPr>
        <w:ind w:left="2880" w:hanging="360"/>
      </w:pPr>
    </w:lvl>
    <w:lvl w:ilvl="4" w:tplc="67F6E7CE">
      <w:start w:val="1"/>
      <w:numFmt w:val="lowerLetter"/>
      <w:lvlText w:val="%5."/>
      <w:lvlJc w:val="left"/>
      <w:pPr>
        <w:ind w:left="3600" w:hanging="360"/>
      </w:pPr>
    </w:lvl>
    <w:lvl w:ilvl="5" w:tplc="76BC6E16">
      <w:start w:val="1"/>
      <w:numFmt w:val="lowerRoman"/>
      <w:lvlText w:val="%6."/>
      <w:lvlJc w:val="right"/>
      <w:pPr>
        <w:ind w:left="4320" w:hanging="180"/>
      </w:pPr>
    </w:lvl>
    <w:lvl w:ilvl="6" w:tplc="C2E8D8D2">
      <w:start w:val="1"/>
      <w:numFmt w:val="decimal"/>
      <w:lvlText w:val="%7."/>
      <w:lvlJc w:val="left"/>
      <w:pPr>
        <w:ind w:left="5040" w:hanging="360"/>
      </w:pPr>
    </w:lvl>
    <w:lvl w:ilvl="7" w:tplc="6764C428">
      <w:start w:val="1"/>
      <w:numFmt w:val="lowerLetter"/>
      <w:lvlText w:val="%8."/>
      <w:lvlJc w:val="left"/>
      <w:pPr>
        <w:ind w:left="5760" w:hanging="360"/>
      </w:pPr>
    </w:lvl>
    <w:lvl w:ilvl="8" w:tplc="A8BCB05C">
      <w:start w:val="1"/>
      <w:numFmt w:val="lowerRoman"/>
      <w:lvlText w:val="%9."/>
      <w:lvlJc w:val="right"/>
      <w:pPr>
        <w:ind w:left="6480" w:hanging="180"/>
      </w:pPr>
    </w:lvl>
  </w:abstractNum>
  <w:abstractNum w:abstractNumId="47" w15:restartNumberingAfterBreak="0">
    <w:nsid w:val="74DDB211"/>
    <w:multiLevelType w:val="hybridMultilevel"/>
    <w:tmpl w:val="EA5670E0"/>
    <w:lvl w:ilvl="0" w:tplc="E2462E7E">
      <w:start w:val="1"/>
      <w:numFmt w:val="decimal"/>
      <w:lvlText w:val="%1."/>
      <w:lvlJc w:val="left"/>
      <w:pPr>
        <w:ind w:left="720" w:hanging="360"/>
      </w:pPr>
    </w:lvl>
    <w:lvl w:ilvl="1" w:tplc="0D386578">
      <w:start w:val="1"/>
      <w:numFmt w:val="lowerLetter"/>
      <w:lvlText w:val="%2."/>
      <w:lvlJc w:val="left"/>
      <w:pPr>
        <w:ind w:left="1440" w:hanging="360"/>
      </w:pPr>
    </w:lvl>
    <w:lvl w:ilvl="2" w:tplc="494AFCD8">
      <w:start w:val="1"/>
      <w:numFmt w:val="lowerRoman"/>
      <w:lvlText w:val="%3."/>
      <w:lvlJc w:val="right"/>
      <w:pPr>
        <w:ind w:left="2160" w:hanging="180"/>
      </w:pPr>
    </w:lvl>
    <w:lvl w:ilvl="3" w:tplc="771E280C">
      <w:start w:val="1"/>
      <w:numFmt w:val="decimal"/>
      <w:lvlText w:val="%4."/>
      <w:lvlJc w:val="left"/>
      <w:pPr>
        <w:ind w:left="2880" w:hanging="360"/>
      </w:pPr>
    </w:lvl>
    <w:lvl w:ilvl="4" w:tplc="C60095DE">
      <w:start w:val="1"/>
      <w:numFmt w:val="lowerLetter"/>
      <w:lvlText w:val="%5."/>
      <w:lvlJc w:val="left"/>
      <w:pPr>
        <w:ind w:left="3600" w:hanging="360"/>
      </w:pPr>
    </w:lvl>
    <w:lvl w:ilvl="5" w:tplc="04B867BA">
      <w:start w:val="1"/>
      <w:numFmt w:val="lowerRoman"/>
      <w:lvlText w:val="%6."/>
      <w:lvlJc w:val="right"/>
      <w:pPr>
        <w:ind w:left="4320" w:hanging="180"/>
      </w:pPr>
    </w:lvl>
    <w:lvl w:ilvl="6" w:tplc="D166CBC6">
      <w:start w:val="1"/>
      <w:numFmt w:val="decimal"/>
      <w:lvlText w:val="%7."/>
      <w:lvlJc w:val="left"/>
      <w:pPr>
        <w:ind w:left="5040" w:hanging="360"/>
      </w:pPr>
    </w:lvl>
    <w:lvl w:ilvl="7" w:tplc="1194DD86">
      <w:start w:val="1"/>
      <w:numFmt w:val="lowerLetter"/>
      <w:lvlText w:val="%8."/>
      <w:lvlJc w:val="left"/>
      <w:pPr>
        <w:ind w:left="5760" w:hanging="360"/>
      </w:pPr>
    </w:lvl>
    <w:lvl w:ilvl="8" w:tplc="16307F7C">
      <w:start w:val="1"/>
      <w:numFmt w:val="lowerRoman"/>
      <w:lvlText w:val="%9."/>
      <w:lvlJc w:val="right"/>
      <w:pPr>
        <w:ind w:left="6480" w:hanging="180"/>
      </w:pPr>
    </w:lvl>
  </w:abstractNum>
  <w:abstractNum w:abstractNumId="48" w15:restartNumberingAfterBreak="0">
    <w:nsid w:val="761F8D52"/>
    <w:multiLevelType w:val="hybridMultilevel"/>
    <w:tmpl w:val="79E237D6"/>
    <w:lvl w:ilvl="0" w:tplc="89B6AEBA">
      <w:start w:val="1"/>
      <w:numFmt w:val="decimal"/>
      <w:lvlText w:val="%1."/>
      <w:lvlJc w:val="left"/>
      <w:pPr>
        <w:ind w:left="720" w:hanging="360"/>
      </w:pPr>
    </w:lvl>
    <w:lvl w:ilvl="1" w:tplc="C9EE3B94">
      <w:start w:val="1"/>
      <w:numFmt w:val="lowerLetter"/>
      <w:lvlText w:val="%2."/>
      <w:lvlJc w:val="left"/>
      <w:pPr>
        <w:ind w:left="1440" w:hanging="360"/>
      </w:pPr>
    </w:lvl>
    <w:lvl w:ilvl="2" w:tplc="023E7160">
      <w:start w:val="1"/>
      <w:numFmt w:val="lowerRoman"/>
      <w:lvlText w:val="%3."/>
      <w:lvlJc w:val="right"/>
      <w:pPr>
        <w:ind w:left="2160" w:hanging="180"/>
      </w:pPr>
    </w:lvl>
    <w:lvl w:ilvl="3" w:tplc="C8283836">
      <w:start w:val="1"/>
      <w:numFmt w:val="decimal"/>
      <w:lvlText w:val="%4."/>
      <w:lvlJc w:val="left"/>
      <w:pPr>
        <w:ind w:left="2880" w:hanging="360"/>
      </w:pPr>
    </w:lvl>
    <w:lvl w:ilvl="4" w:tplc="D520BD30">
      <w:start w:val="1"/>
      <w:numFmt w:val="lowerLetter"/>
      <w:lvlText w:val="%5."/>
      <w:lvlJc w:val="left"/>
      <w:pPr>
        <w:ind w:left="3600" w:hanging="360"/>
      </w:pPr>
    </w:lvl>
    <w:lvl w:ilvl="5" w:tplc="8C4CC4A6">
      <w:start w:val="1"/>
      <w:numFmt w:val="lowerRoman"/>
      <w:lvlText w:val="%6."/>
      <w:lvlJc w:val="right"/>
      <w:pPr>
        <w:ind w:left="4320" w:hanging="180"/>
      </w:pPr>
    </w:lvl>
    <w:lvl w:ilvl="6" w:tplc="BB32E5EA">
      <w:start w:val="1"/>
      <w:numFmt w:val="decimal"/>
      <w:lvlText w:val="%7."/>
      <w:lvlJc w:val="left"/>
      <w:pPr>
        <w:ind w:left="5040" w:hanging="360"/>
      </w:pPr>
    </w:lvl>
    <w:lvl w:ilvl="7" w:tplc="01C05CBA">
      <w:start w:val="1"/>
      <w:numFmt w:val="lowerLetter"/>
      <w:lvlText w:val="%8."/>
      <w:lvlJc w:val="left"/>
      <w:pPr>
        <w:ind w:left="5760" w:hanging="360"/>
      </w:pPr>
    </w:lvl>
    <w:lvl w:ilvl="8" w:tplc="AD1211A6">
      <w:start w:val="1"/>
      <w:numFmt w:val="lowerRoman"/>
      <w:lvlText w:val="%9."/>
      <w:lvlJc w:val="right"/>
      <w:pPr>
        <w:ind w:left="6480" w:hanging="180"/>
      </w:pPr>
    </w:lvl>
  </w:abstractNum>
  <w:abstractNum w:abstractNumId="49" w15:restartNumberingAfterBreak="0">
    <w:nsid w:val="7ADE7C50"/>
    <w:multiLevelType w:val="multilevel"/>
    <w:tmpl w:val="7ADE7C50"/>
    <w:lvl w:ilvl="0">
      <w:start w:val="1"/>
      <w:numFmt w:val="decimal"/>
      <w:lvlText w:val="%1."/>
      <w:lvlJc w:val="left"/>
      <w:pPr>
        <w:tabs>
          <w:tab w:val="left" w:pos="0"/>
        </w:tabs>
        <w:ind w:left="360" w:hanging="360"/>
      </w:pPr>
    </w:lvl>
    <w:lvl w:ilvl="1">
      <w:start w:val="1"/>
      <w:numFmt w:val="lowerLetter"/>
      <w:lvlText w:val="%2."/>
      <w:lvlJc w:val="left"/>
      <w:pPr>
        <w:tabs>
          <w:tab w:val="left" w:pos="0"/>
        </w:tabs>
        <w:ind w:left="1260" w:hanging="360"/>
      </w:pPr>
    </w:lvl>
    <w:lvl w:ilvl="2">
      <w:start w:val="1"/>
      <w:numFmt w:val="lowerRoman"/>
      <w:lvlText w:val="%3."/>
      <w:lvlJc w:val="right"/>
      <w:pPr>
        <w:tabs>
          <w:tab w:val="left" w:pos="0"/>
        </w:tabs>
        <w:ind w:left="1980" w:hanging="180"/>
      </w:pPr>
    </w:lvl>
    <w:lvl w:ilvl="3">
      <w:start w:val="1"/>
      <w:numFmt w:val="decimal"/>
      <w:lvlText w:val="%4."/>
      <w:lvlJc w:val="left"/>
      <w:pPr>
        <w:tabs>
          <w:tab w:val="left" w:pos="0"/>
        </w:tabs>
        <w:ind w:left="2700" w:hanging="360"/>
      </w:pPr>
    </w:lvl>
    <w:lvl w:ilvl="4">
      <w:start w:val="1"/>
      <w:numFmt w:val="lowerLetter"/>
      <w:lvlText w:val="%5."/>
      <w:lvlJc w:val="left"/>
      <w:pPr>
        <w:tabs>
          <w:tab w:val="left" w:pos="0"/>
        </w:tabs>
        <w:ind w:left="3420" w:hanging="360"/>
      </w:pPr>
    </w:lvl>
    <w:lvl w:ilvl="5">
      <w:start w:val="1"/>
      <w:numFmt w:val="lowerRoman"/>
      <w:lvlText w:val="%6."/>
      <w:lvlJc w:val="right"/>
      <w:pPr>
        <w:tabs>
          <w:tab w:val="left" w:pos="0"/>
        </w:tabs>
        <w:ind w:left="4140" w:hanging="180"/>
      </w:pPr>
    </w:lvl>
    <w:lvl w:ilvl="6">
      <w:start w:val="1"/>
      <w:numFmt w:val="decimal"/>
      <w:lvlText w:val="%7."/>
      <w:lvlJc w:val="left"/>
      <w:pPr>
        <w:tabs>
          <w:tab w:val="left" w:pos="0"/>
        </w:tabs>
        <w:ind w:left="4860" w:hanging="360"/>
      </w:pPr>
    </w:lvl>
    <w:lvl w:ilvl="7">
      <w:start w:val="1"/>
      <w:numFmt w:val="lowerLetter"/>
      <w:lvlText w:val="%8."/>
      <w:lvlJc w:val="left"/>
      <w:pPr>
        <w:tabs>
          <w:tab w:val="left" w:pos="0"/>
        </w:tabs>
        <w:ind w:left="5580" w:hanging="360"/>
      </w:pPr>
    </w:lvl>
    <w:lvl w:ilvl="8">
      <w:start w:val="1"/>
      <w:numFmt w:val="lowerRoman"/>
      <w:lvlText w:val="%9."/>
      <w:lvlJc w:val="right"/>
      <w:pPr>
        <w:tabs>
          <w:tab w:val="left" w:pos="0"/>
        </w:tabs>
        <w:ind w:left="6300" w:hanging="180"/>
      </w:pPr>
    </w:lvl>
  </w:abstractNum>
  <w:abstractNum w:abstractNumId="50" w15:restartNumberingAfterBreak="0">
    <w:nsid w:val="7E1404C3"/>
    <w:multiLevelType w:val="hybridMultilevel"/>
    <w:tmpl w:val="11EAB48C"/>
    <w:lvl w:ilvl="0" w:tplc="F91C3B4A">
      <w:start w:val="1"/>
      <w:numFmt w:val="decimal"/>
      <w:lvlText w:val="%1."/>
      <w:lvlJc w:val="left"/>
      <w:pPr>
        <w:ind w:left="720" w:hanging="360"/>
      </w:pPr>
    </w:lvl>
    <w:lvl w:ilvl="1" w:tplc="05EEFA3A">
      <w:start w:val="1"/>
      <w:numFmt w:val="lowerLetter"/>
      <w:lvlText w:val="%2."/>
      <w:lvlJc w:val="left"/>
      <w:pPr>
        <w:ind w:left="1440" w:hanging="360"/>
      </w:pPr>
    </w:lvl>
    <w:lvl w:ilvl="2" w:tplc="4D6CA4F2">
      <w:start w:val="1"/>
      <w:numFmt w:val="lowerRoman"/>
      <w:lvlText w:val="%3."/>
      <w:lvlJc w:val="right"/>
      <w:pPr>
        <w:ind w:left="2160" w:hanging="180"/>
      </w:pPr>
    </w:lvl>
    <w:lvl w:ilvl="3" w:tplc="514EA440">
      <w:start w:val="1"/>
      <w:numFmt w:val="decimal"/>
      <w:lvlText w:val="%4."/>
      <w:lvlJc w:val="left"/>
      <w:pPr>
        <w:ind w:left="2880" w:hanging="360"/>
      </w:pPr>
    </w:lvl>
    <w:lvl w:ilvl="4" w:tplc="A8184FB6">
      <w:start w:val="1"/>
      <w:numFmt w:val="lowerLetter"/>
      <w:lvlText w:val="%5."/>
      <w:lvlJc w:val="left"/>
      <w:pPr>
        <w:ind w:left="3600" w:hanging="360"/>
      </w:pPr>
    </w:lvl>
    <w:lvl w:ilvl="5" w:tplc="72C8E8A6">
      <w:start w:val="1"/>
      <w:numFmt w:val="lowerRoman"/>
      <w:lvlText w:val="%6."/>
      <w:lvlJc w:val="right"/>
      <w:pPr>
        <w:ind w:left="4320" w:hanging="180"/>
      </w:pPr>
    </w:lvl>
    <w:lvl w:ilvl="6" w:tplc="ADA8B330">
      <w:start w:val="1"/>
      <w:numFmt w:val="decimal"/>
      <w:lvlText w:val="%7."/>
      <w:lvlJc w:val="left"/>
      <w:pPr>
        <w:ind w:left="5040" w:hanging="360"/>
      </w:pPr>
    </w:lvl>
    <w:lvl w:ilvl="7" w:tplc="ACEA2450">
      <w:start w:val="1"/>
      <w:numFmt w:val="lowerLetter"/>
      <w:lvlText w:val="%8."/>
      <w:lvlJc w:val="left"/>
      <w:pPr>
        <w:ind w:left="5760" w:hanging="360"/>
      </w:pPr>
    </w:lvl>
    <w:lvl w:ilvl="8" w:tplc="56DC9FE2">
      <w:start w:val="1"/>
      <w:numFmt w:val="lowerRoman"/>
      <w:lvlText w:val="%9."/>
      <w:lvlJc w:val="right"/>
      <w:pPr>
        <w:ind w:left="6480" w:hanging="180"/>
      </w:pPr>
    </w:lvl>
  </w:abstractNum>
  <w:abstractNum w:abstractNumId="51" w15:restartNumberingAfterBreak="0">
    <w:nsid w:val="7F00B105"/>
    <w:multiLevelType w:val="hybridMultilevel"/>
    <w:tmpl w:val="B34CF3BA"/>
    <w:lvl w:ilvl="0" w:tplc="C7C4557C">
      <w:start w:val="15"/>
      <w:numFmt w:val="decimal"/>
      <w:lvlText w:val="%1."/>
      <w:lvlJc w:val="left"/>
      <w:pPr>
        <w:ind w:left="720" w:hanging="360"/>
      </w:pPr>
    </w:lvl>
    <w:lvl w:ilvl="1" w:tplc="CB7266F4">
      <w:start w:val="1"/>
      <w:numFmt w:val="lowerLetter"/>
      <w:lvlText w:val="%2."/>
      <w:lvlJc w:val="left"/>
      <w:pPr>
        <w:ind w:left="1440" w:hanging="360"/>
      </w:pPr>
    </w:lvl>
    <w:lvl w:ilvl="2" w:tplc="3A180F56">
      <w:start w:val="1"/>
      <w:numFmt w:val="lowerRoman"/>
      <w:lvlText w:val="%3."/>
      <w:lvlJc w:val="right"/>
      <w:pPr>
        <w:ind w:left="2160" w:hanging="180"/>
      </w:pPr>
    </w:lvl>
    <w:lvl w:ilvl="3" w:tplc="94561F14">
      <w:start w:val="1"/>
      <w:numFmt w:val="decimal"/>
      <w:lvlText w:val="%4."/>
      <w:lvlJc w:val="left"/>
      <w:pPr>
        <w:ind w:left="2880" w:hanging="360"/>
      </w:pPr>
    </w:lvl>
    <w:lvl w:ilvl="4" w:tplc="CA22FD14">
      <w:start w:val="1"/>
      <w:numFmt w:val="lowerLetter"/>
      <w:lvlText w:val="%5."/>
      <w:lvlJc w:val="left"/>
      <w:pPr>
        <w:ind w:left="3600" w:hanging="360"/>
      </w:pPr>
    </w:lvl>
    <w:lvl w:ilvl="5" w:tplc="6ADCEFB2">
      <w:start w:val="1"/>
      <w:numFmt w:val="lowerRoman"/>
      <w:lvlText w:val="%6."/>
      <w:lvlJc w:val="right"/>
      <w:pPr>
        <w:ind w:left="4320" w:hanging="180"/>
      </w:pPr>
    </w:lvl>
    <w:lvl w:ilvl="6" w:tplc="091270EA">
      <w:start w:val="1"/>
      <w:numFmt w:val="decimal"/>
      <w:lvlText w:val="%7."/>
      <w:lvlJc w:val="left"/>
      <w:pPr>
        <w:ind w:left="5040" w:hanging="360"/>
      </w:pPr>
    </w:lvl>
    <w:lvl w:ilvl="7" w:tplc="65586A7C">
      <w:start w:val="1"/>
      <w:numFmt w:val="lowerLetter"/>
      <w:lvlText w:val="%8."/>
      <w:lvlJc w:val="left"/>
      <w:pPr>
        <w:ind w:left="5760" w:hanging="360"/>
      </w:pPr>
    </w:lvl>
    <w:lvl w:ilvl="8" w:tplc="9F08A45A">
      <w:start w:val="1"/>
      <w:numFmt w:val="lowerRoman"/>
      <w:lvlText w:val="%9."/>
      <w:lvlJc w:val="right"/>
      <w:pPr>
        <w:ind w:left="6480" w:hanging="180"/>
      </w:pPr>
    </w:lvl>
  </w:abstractNum>
  <w:num w:numId="1" w16cid:durableId="2030716505">
    <w:abstractNumId w:val="30"/>
  </w:num>
  <w:num w:numId="2" w16cid:durableId="1354962209">
    <w:abstractNumId w:val="37"/>
  </w:num>
  <w:num w:numId="3" w16cid:durableId="1437863804">
    <w:abstractNumId w:val="25"/>
  </w:num>
  <w:num w:numId="4" w16cid:durableId="933853789">
    <w:abstractNumId w:val="3"/>
  </w:num>
  <w:num w:numId="5" w16cid:durableId="2059091109">
    <w:abstractNumId w:val="12"/>
  </w:num>
  <w:num w:numId="6" w16cid:durableId="310528430">
    <w:abstractNumId w:val="18"/>
  </w:num>
  <w:num w:numId="7" w16cid:durableId="2020302949">
    <w:abstractNumId w:val="44"/>
  </w:num>
  <w:num w:numId="8" w16cid:durableId="612442660">
    <w:abstractNumId w:val="5"/>
  </w:num>
  <w:num w:numId="9" w16cid:durableId="1666669907">
    <w:abstractNumId w:val="29"/>
  </w:num>
  <w:num w:numId="10" w16cid:durableId="1987976762">
    <w:abstractNumId w:val="23"/>
  </w:num>
  <w:num w:numId="11" w16cid:durableId="2020740947">
    <w:abstractNumId w:val="14"/>
  </w:num>
  <w:num w:numId="12" w16cid:durableId="608508939">
    <w:abstractNumId w:val="51"/>
  </w:num>
  <w:num w:numId="13" w16cid:durableId="17707730">
    <w:abstractNumId w:val="32"/>
  </w:num>
  <w:num w:numId="14" w16cid:durableId="7098837">
    <w:abstractNumId w:val="33"/>
  </w:num>
  <w:num w:numId="15" w16cid:durableId="1408921686">
    <w:abstractNumId w:val="9"/>
  </w:num>
  <w:num w:numId="16" w16cid:durableId="957755199">
    <w:abstractNumId w:val="10"/>
  </w:num>
  <w:num w:numId="17" w16cid:durableId="1696732630">
    <w:abstractNumId w:val="31"/>
  </w:num>
  <w:num w:numId="18" w16cid:durableId="922497612">
    <w:abstractNumId w:val="22"/>
  </w:num>
  <w:num w:numId="19" w16cid:durableId="759562414">
    <w:abstractNumId w:val="21"/>
  </w:num>
  <w:num w:numId="20" w16cid:durableId="58139254">
    <w:abstractNumId w:val="16"/>
  </w:num>
  <w:num w:numId="21" w16cid:durableId="1076978413">
    <w:abstractNumId w:val="0"/>
  </w:num>
  <w:num w:numId="22" w16cid:durableId="1641301379">
    <w:abstractNumId w:val="39"/>
  </w:num>
  <w:num w:numId="23" w16cid:durableId="351882709">
    <w:abstractNumId w:val="4"/>
  </w:num>
  <w:num w:numId="24" w16cid:durableId="1373384625">
    <w:abstractNumId w:val="27"/>
  </w:num>
  <w:num w:numId="25" w16cid:durableId="373581579">
    <w:abstractNumId w:val="43"/>
  </w:num>
  <w:num w:numId="26" w16cid:durableId="1288898545">
    <w:abstractNumId w:val="24"/>
  </w:num>
  <w:num w:numId="27" w16cid:durableId="1058942556">
    <w:abstractNumId w:val="26"/>
  </w:num>
  <w:num w:numId="28" w16cid:durableId="662586285">
    <w:abstractNumId w:val="48"/>
  </w:num>
  <w:num w:numId="29" w16cid:durableId="28071909">
    <w:abstractNumId w:val="13"/>
  </w:num>
  <w:num w:numId="30" w16cid:durableId="1494640370">
    <w:abstractNumId w:val="8"/>
  </w:num>
  <w:num w:numId="31" w16cid:durableId="1071466416">
    <w:abstractNumId w:val="47"/>
  </w:num>
  <w:num w:numId="32" w16cid:durableId="194580551">
    <w:abstractNumId w:val="1"/>
  </w:num>
  <w:num w:numId="33" w16cid:durableId="2032687388">
    <w:abstractNumId w:val="40"/>
  </w:num>
  <w:num w:numId="34" w16cid:durableId="4326883">
    <w:abstractNumId w:val="20"/>
  </w:num>
  <w:num w:numId="35" w16cid:durableId="911694201">
    <w:abstractNumId w:val="41"/>
  </w:num>
  <w:num w:numId="36" w16cid:durableId="1856995247">
    <w:abstractNumId w:val="38"/>
  </w:num>
  <w:num w:numId="37" w16cid:durableId="566765562">
    <w:abstractNumId w:val="19"/>
  </w:num>
  <w:num w:numId="38" w16cid:durableId="463275619">
    <w:abstractNumId w:val="17"/>
  </w:num>
  <w:num w:numId="39" w16cid:durableId="2128162865">
    <w:abstractNumId w:val="42"/>
  </w:num>
  <w:num w:numId="40" w16cid:durableId="79717548">
    <w:abstractNumId w:val="7"/>
  </w:num>
  <w:num w:numId="41" w16cid:durableId="1075083920">
    <w:abstractNumId w:val="34"/>
  </w:num>
  <w:num w:numId="42" w16cid:durableId="193152478">
    <w:abstractNumId w:val="28"/>
  </w:num>
  <w:num w:numId="43" w16cid:durableId="1082072121">
    <w:abstractNumId w:val="2"/>
  </w:num>
  <w:num w:numId="44" w16cid:durableId="2030913762">
    <w:abstractNumId w:val="45"/>
  </w:num>
  <w:num w:numId="45" w16cid:durableId="1729188013">
    <w:abstractNumId w:val="50"/>
  </w:num>
  <w:num w:numId="46" w16cid:durableId="797988671">
    <w:abstractNumId w:val="35"/>
  </w:num>
  <w:num w:numId="47" w16cid:durableId="497040359">
    <w:abstractNumId w:val="11"/>
  </w:num>
  <w:num w:numId="48" w16cid:durableId="257761180">
    <w:abstractNumId w:val="6"/>
  </w:num>
  <w:num w:numId="49" w16cid:durableId="2105566348">
    <w:abstractNumId w:val="46"/>
  </w:num>
  <w:num w:numId="50" w16cid:durableId="35736315">
    <w:abstractNumId w:val="36"/>
  </w:num>
  <w:num w:numId="51" w16cid:durableId="1691443203">
    <w:abstractNumId w:val="49"/>
  </w:num>
  <w:num w:numId="52" w16cid:durableId="174806965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Qizhou Duan">
    <w15:presenceInfo w15:providerId="Windows Live" w15:userId="26479e1c300a4f60"/>
  </w15:person>
  <w15:person w15:author="Marguerite S Rwil">
    <w15:presenceInfo w15:providerId="AD" w15:userId="S::msr21b@fsu.edu::a5db4c7c-0384-4036-adeb-656337f8b6e9"/>
  </w15:person>
  <w15:person w15:author="qizhou">
    <w15:presenceInfo w15:providerId="None" w15:userId="qizho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trackRevisions/>
  <w:defaultTabStop w:val="720"/>
  <w:autoHyphenation/>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4BB"/>
    <w:rsid w:val="B66F4A95"/>
    <w:rsid w:val="EBFFE3AF"/>
    <w:rsid w:val="EF957D08"/>
    <w:rsid w:val="F9F75CAE"/>
    <w:rsid w:val="FCDA7A19"/>
    <w:rsid w:val="00004DAB"/>
    <w:rsid w:val="00017223"/>
    <w:rsid w:val="00022058"/>
    <w:rsid w:val="000264C0"/>
    <w:rsid w:val="000314B3"/>
    <w:rsid w:val="000350EB"/>
    <w:rsid w:val="00036133"/>
    <w:rsid w:val="0006160B"/>
    <w:rsid w:val="00072BAC"/>
    <w:rsid w:val="00072CB4"/>
    <w:rsid w:val="0008235B"/>
    <w:rsid w:val="000B175C"/>
    <w:rsid w:val="000B6A95"/>
    <w:rsid w:val="000C3E07"/>
    <w:rsid w:val="000C702E"/>
    <w:rsid w:val="000D25C3"/>
    <w:rsid w:val="000E7A30"/>
    <w:rsid w:val="000F01D6"/>
    <w:rsid w:val="00106AB3"/>
    <w:rsid w:val="00122272"/>
    <w:rsid w:val="00142D99"/>
    <w:rsid w:val="001437FE"/>
    <w:rsid w:val="00145C5D"/>
    <w:rsid w:val="00154982"/>
    <w:rsid w:val="001566A0"/>
    <w:rsid w:val="00162AC0"/>
    <w:rsid w:val="00170C8F"/>
    <w:rsid w:val="00175D1F"/>
    <w:rsid w:val="001913E5"/>
    <w:rsid w:val="00194520"/>
    <w:rsid w:val="001A0EFE"/>
    <w:rsid w:val="001C34BB"/>
    <w:rsid w:val="001C3B94"/>
    <w:rsid w:val="001C70D9"/>
    <w:rsid w:val="001D79D0"/>
    <w:rsid w:val="001F40C1"/>
    <w:rsid w:val="002020B1"/>
    <w:rsid w:val="0020609B"/>
    <w:rsid w:val="00213EBD"/>
    <w:rsid w:val="00220BEF"/>
    <w:rsid w:val="00230838"/>
    <w:rsid w:val="00232CC0"/>
    <w:rsid w:val="0024777A"/>
    <w:rsid w:val="002501E6"/>
    <w:rsid w:val="00261A71"/>
    <w:rsid w:val="00267B2A"/>
    <w:rsid w:val="00274AD3"/>
    <w:rsid w:val="00296DB7"/>
    <w:rsid w:val="002A4D78"/>
    <w:rsid w:val="002A7A83"/>
    <w:rsid w:val="002C06A1"/>
    <w:rsid w:val="002C1AFB"/>
    <w:rsid w:val="002C2D6A"/>
    <w:rsid w:val="002C3B14"/>
    <w:rsid w:val="002F3F76"/>
    <w:rsid w:val="002F642C"/>
    <w:rsid w:val="00315EC6"/>
    <w:rsid w:val="00316913"/>
    <w:rsid w:val="00320A66"/>
    <w:rsid w:val="0032484F"/>
    <w:rsid w:val="0034378C"/>
    <w:rsid w:val="00346F78"/>
    <w:rsid w:val="003559FE"/>
    <w:rsid w:val="003732BC"/>
    <w:rsid w:val="003773F9"/>
    <w:rsid w:val="003868E6"/>
    <w:rsid w:val="00392962"/>
    <w:rsid w:val="003A100F"/>
    <w:rsid w:val="003A514C"/>
    <w:rsid w:val="003A5EA1"/>
    <w:rsid w:val="003C170C"/>
    <w:rsid w:val="003C1935"/>
    <w:rsid w:val="003C2C86"/>
    <w:rsid w:val="003C2EF0"/>
    <w:rsid w:val="003F67F9"/>
    <w:rsid w:val="00402E5C"/>
    <w:rsid w:val="0040633C"/>
    <w:rsid w:val="00414655"/>
    <w:rsid w:val="0042089C"/>
    <w:rsid w:val="0042602A"/>
    <w:rsid w:val="004352F1"/>
    <w:rsid w:val="00451132"/>
    <w:rsid w:val="00454BB1"/>
    <w:rsid w:val="00454FAF"/>
    <w:rsid w:val="00464759"/>
    <w:rsid w:val="00467827"/>
    <w:rsid w:val="00475651"/>
    <w:rsid w:val="004957DE"/>
    <w:rsid w:val="004A522F"/>
    <w:rsid w:val="004B5C9B"/>
    <w:rsid w:val="004B7287"/>
    <w:rsid w:val="004C57B7"/>
    <w:rsid w:val="004C65B8"/>
    <w:rsid w:val="004D2034"/>
    <w:rsid w:val="00507CB7"/>
    <w:rsid w:val="00510294"/>
    <w:rsid w:val="00510D1A"/>
    <w:rsid w:val="005138F3"/>
    <w:rsid w:val="00516995"/>
    <w:rsid w:val="00522698"/>
    <w:rsid w:val="0053220B"/>
    <w:rsid w:val="00534D69"/>
    <w:rsid w:val="005370D5"/>
    <w:rsid w:val="00562AD3"/>
    <w:rsid w:val="00565AD1"/>
    <w:rsid w:val="00595BB1"/>
    <w:rsid w:val="005B0BD0"/>
    <w:rsid w:val="005B2A73"/>
    <w:rsid w:val="005B476B"/>
    <w:rsid w:val="005D271F"/>
    <w:rsid w:val="005D2BC4"/>
    <w:rsid w:val="005E0DFB"/>
    <w:rsid w:val="005F235F"/>
    <w:rsid w:val="005F3882"/>
    <w:rsid w:val="005F500D"/>
    <w:rsid w:val="005F7F64"/>
    <w:rsid w:val="00601635"/>
    <w:rsid w:val="006077C1"/>
    <w:rsid w:val="00611D75"/>
    <w:rsid w:val="006129D4"/>
    <w:rsid w:val="00640146"/>
    <w:rsid w:val="00640155"/>
    <w:rsid w:val="00643C49"/>
    <w:rsid w:val="00657459"/>
    <w:rsid w:val="006653D9"/>
    <w:rsid w:val="006653E9"/>
    <w:rsid w:val="006757EB"/>
    <w:rsid w:val="00676D2F"/>
    <w:rsid w:val="006836B3"/>
    <w:rsid w:val="006851BC"/>
    <w:rsid w:val="006941DF"/>
    <w:rsid w:val="00696365"/>
    <w:rsid w:val="006B4064"/>
    <w:rsid w:val="006E290D"/>
    <w:rsid w:val="00704414"/>
    <w:rsid w:val="0071542F"/>
    <w:rsid w:val="00715B9E"/>
    <w:rsid w:val="00716D72"/>
    <w:rsid w:val="00724486"/>
    <w:rsid w:val="007305C4"/>
    <w:rsid w:val="00740C9D"/>
    <w:rsid w:val="00746B00"/>
    <w:rsid w:val="00754554"/>
    <w:rsid w:val="00763C6B"/>
    <w:rsid w:val="007966B4"/>
    <w:rsid w:val="007B2979"/>
    <w:rsid w:val="007C241D"/>
    <w:rsid w:val="007C4552"/>
    <w:rsid w:val="007C534C"/>
    <w:rsid w:val="007D2962"/>
    <w:rsid w:val="007D737B"/>
    <w:rsid w:val="007F2C9A"/>
    <w:rsid w:val="008064C9"/>
    <w:rsid w:val="00823664"/>
    <w:rsid w:val="0084693A"/>
    <w:rsid w:val="00860027"/>
    <w:rsid w:val="008616AD"/>
    <w:rsid w:val="00866506"/>
    <w:rsid w:val="00872875"/>
    <w:rsid w:val="0088170A"/>
    <w:rsid w:val="008857BC"/>
    <w:rsid w:val="008B731F"/>
    <w:rsid w:val="008C2B07"/>
    <w:rsid w:val="008E38BA"/>
    <w:rsid w:val="008E7BE5"/>
    <w:rsid w:val="008E7BEE"/>
    <w:rsid w:val="008F1D6E"/>
    <w:rsid w:val="00901360"/>
    <w:rsid w:val="00905FB1"/>
    <w:rsid w:val="00936997"/>
    <w:rsid w:val="00957181"/>
    <w:rsid w:val="009744CC"/>
    <w:rsid w:val="00984731"/>
    <w:rsid w:val="00997B0B"/>
    <w:rsid w:val="00997ECD"/>
    <w:rsid w:val="009A1423"/>
    <w:rsid w:val="009A2524"/>
    <w:rsid w:val="009C6A16"/>
    <w:rsid w:val="009D581A"/>
    <w:rsid w:val="009E4F77"/>
    <w:rsid w:val="009E78FA"/>
    <w:rsid w:val="00A1205C"/>
    <w:rsid w:val="00A1692E"/>
    <w:rsid w:val="00A20118"/>
    <w:rsid w:val="00A37331"/>
    <w:rsid w:val="00AB5512"/>
    <w:rsid w:val="00AB5FB0"/>
    <w:rsid w:val="00AB6BFA"/>
    <w:rsid w:val="00AC1B75"/>
    <w:rsid w:val="00AD0741"/>
    <w:rsid w:val="00AD629A"/>
    <w:rsid w:val="00AD7DAC"/>
    <w:rsid w:val="00AF0120"/>
    <w:rsid w:val="00B00FEF"/>
    <w:rsid w:val="00B057EC"/>
    <w:rsid w:val="00B1238F"/>
    <w:rsid w:val="00B12EE4"/>
    <w:rsid w:val="00B20CAC"/>
    <w:rsid w:val="00B21793"/>
    <w:rsid w:val="00B30D66"/>
    <w:rsid w:val="00B36A0B"/>
    <w:rsid w:val="00B36C75"/>
    <w:rsid w:val="00B56082"/>
    <w:rsid w:val="00B6387D"/>
    <w:rsid w:val="00B75C05"/>
    <w:rsid w:val="00B93961"/>
    <w:rsid w:val="00BA1CFB"/>
    <w:rsid w:val="00BA21A9"/>
    <w:rsid w:val="00BB74BA"/>
    <w:rsid w:val="00BC0B91"/>
    <w:rsid w:val="00BF4CD5"/>
    <w:rsid w:val="00C24F67"/>
    <w:rsid w:val="00C33C0E"/>
    <w:rsid w:val="00C432CC"/>
    <w:rsid w:val="00C50891"/>
    <w:rsid w:val="00C532A7"/>
    <w:rsid w:val="00C607AD"/>
    <w:rsid w:val="00C67391"/>
    <w:rsid w:val="00C955D9"/>
    <w:rsid w:val="00CA4319"/>
    <w:rsid w:val="00CA7BAA"/>
    <w:rsid w:val="00CC2C9A"/>
    <w:rsid w:val="00CC6F66"/>
    <w:rsid w:val="00CC7FE0"/>
    <w:rsid w:val="00CE291B"/>
    <w:rsid w:val="00D02381"/>
    <w:rsid w:val="00D10435"/>
    <w:rsid w:val="00D14988"/>
    <w:rsid w:val="00D25CEA"/>
    <w:rsid w:val="00D54B35"/>
    <w:rsid w:val="00D806C5"/>
    <w:rsid w:val="00D83E4C"/>
    <w:rsid w:val="00D85DE2"/>
    <w:rsid w:val="00D8623E"/>
    <w:rsid w:val="00D86995"/>
    <w:rsid w:val="00DA1D70"/>
    <w:rsid w:val="00DA2F62"/>
    <w:rsid w:val="00DA7535"/>
    <w:rsid w:val="00DC4C80"/>
    <w:rsid w:val="00DD6C58"/>
    <w:rsid w:val="00DE4F84"/>
    <w:rsid w:val="00DE64ED"/>
    <w:rsid w:val="00DE6BFD"/>
    <w:rsid w:val="00E12B66"/>
    <w:rsid w:val="00E12BFE"/>
    <w:rsid w:val="00E20815"/>
    <w:rsid w:val="00E3015F"/>
    <w:rsid w:val="00E50994"/>
    <w:rsid w:val="00E54DFC"/>
    <w:rsid w:val="00E6433B"/>
    <w:rsid w:val="00E73875"/>
    <w:rsid w:val="00E81BC5"/>
    <w:rsid w:val="00E81BE6"/>
    <w:rsid w:val="00E91BC1"/>
    <w:rsid w:val="00E91DCF"/>
    <w:rsid w:val="00EA3C75"/>
    <w:rsid w:val="00EB4253"/>
    <w:rsid w:val="00EB5EB7"/>
    <w:rsid w:val="00EB7D71"/>
    <w:rsid w:val="00ED7C48"/>
    <w:rsid w:val="00EE27BE"/>
    <w:rsid w:val="00EF348E"/>
    <w:rsid w:val="00EF6801"/>
    <w:rsid w:val="00F013E5"/>
    <w:rsid w:val="00F0205E"/>
    <w:rsid w:val="00F0340D"/>
    <w:rsid w:val="00F11172"/>
    <w:rsid w:val="00F13CE2"/>
    <w:rsid w:val="00F20E87"/>
    <w:rsid w:val="00F22FAA"/>
    <w:rsid w:val="00F342AA"/>
    <w:rsid w:val="00F4119D"/>
    <w:rsid w:val="00F43A9B"/>
    <w:rsid w:val="00F501E2"/>
    <w:rsid w:val="00F54C2C"/>
    <w:rsid w:val="00F60714"/>
    <w:rsid w:val="00F653EE"/>
    <w:rsid w:val="00F738C3"/>
    <w:rsid w:val="00F76218"/>
    <w:rsid w:val="00F7642B"/>
    <w:rsid w:val="00F76726"/>
    <w:rsid w:val="00F8184C"/>
    <w:rsid w:val="00F845D4"/>
    <w:rsid w:val="00FB12D7"/>
    <w:rsid w:val="00FC40C9"/>
    <w:rsid w:val="00FD66CA"/>
    <w:rsid w:val="00FE0B36"/>
    <w:rsid w:val="00FE2182"/>
    <w:rsid w:val="00FE2ED6"/>
    <w:rsid w:val="00FF45A0"/>
    <w:rsid w:val="00FF7D30"/>
    <w:rsid w:val="00FF7F0E"/>
    <w:rsid w:val="01268017"/>
    <w:rsid w:val="012D6814"/>
    <w:rsid w:val="01A306F4"/>
    <w:rsid w:val="01EE7C58"/>
    <w:rsid w:val="02DA734C"/>
    <w:rsid w:val="02EDADF7"/>
    <w:rsid w:val="03EA6443"/>
    <w:rsid w:val="04C46A5C"/>
    <w:rsid w:val="05267A8B"/>
    <w:rsid w:val="0533EBCC"/>
    <w:rsid w:val="054A397A"/>
    <w:rsid w:val="061A0194"/>
    <w:rsid w:val="07B5D1F5"/>
    <w:rsid w:val="0924F8ED"/>
    <w:rsid w:val="093EB5AE"/>
    <w:rsid w:val="099BECE2"/>
    <w:rsid w:val="099C9DE1"/>
    <w:rsid w:val="09CEBEC5"/>
    <w:rsid w:val="09EE8159"/>
    <w:rsid w:val="0A05ECE8"/>
    <w:rsid w:val="0B52CDB1"/>
    <w:rsid w:val="0B6A8F26"/>
    <w:rsid w:val="0BC80D4D"/>
    <w:rsid w:val="0C0A79F8"/>
    <w:rsid w:val="0C4300A9"/>
    <w:rsid w:val="0C95060D"/>
    <w:rsid w:val="0CA026C3"/>
    <w:rsid w:val="0DBCAD64"/>
    <w:rsid w:val="0E120898"/>
    <w:rsid w:val="0E251379"/>
    <w:rsid w:val="0EAAB0F0"/>
    <w:rsid w:val="0FF5467A"/>
    <w:rsid w:val="1042FCD7"/>
    <w:rsid w:val="1138A8C4"/>
    <w:rsid w:val="115CB43B"/>
    <w:rsid w:val="1170A232"/>
    <w:rsid w:val="1191E463"/>
    <w:rsid w:val="1271105C"/>
    <w:rsid w:val="12A53C9B"/>
    <w:rsid w:val="13385B24"/>
    <w:rsid w:val="1377E9AB"/>
    <w:rsid w:val="139C27CB"/>
    <w:rsid w:val="13A37748"/>
    <w:rsid w:val="143280B8"/>
    <w:rsid w:val="1578F2AE"/>
    <w:rsid w:val="16847C77"/>
    <w:rsid w:val="16AB0050"/>
    <w:rsid w:val="170ABFF4"/>
    <w:rsid w:val="179F3F28"/>
    <w:rsid w:val="17A41B64"/>
    <w:rsid w:val="18104B7E"/>
    <w:rsid w:val="183C2383"/>
    <w:rsid w:val="188D67F8"/>
    <w:rsid w:val="189EA2CF"/>
    <w:rsid w:val="196567B2"/>
    <w:rsid w:val="1B282A92"/>
    <w:rsid w:val="1B4A6427"/>
    <w:rsid w:val="1B6A1496"/>
    <w:rsid w:val="1C5AD271"/>
    <w:rsid w:val="1C5F7F55"/>
    <w:rsid w:val="1D929322"/>
    <w:rsid w:val="1DD216EB"/>
    <w:rsid w:val="1E4D586D"/>
    <w:rsid w:val="1E8204E9"/>
    <w:rsid w:val="1F853B70"/>
    <w:rsid w:val="1FCFDADE"/>
    <w:rsid w:val="201DD54A"/>
    <w:rsid w:val="2029F0B5"/>
    <w:rsid w:val="2071DE35"/>
    <w:rsid w:val="20EFCC27"/>
    <w:rsid w:val="2128618F"/>
    <w:rsid w:val="21351192"/>
    <w:rsid w:val="213E5B0E"/>
    <w:rsid w:val="2188E983"/>
    <w:rsid w:val="21B35872"/>
    <w:rsid w:val="21FD89A0"/>
    <w:rsid w:val="22117290"/>
    <w:rsid w:val="2266ADBD"/>
    <w:rsid w:val="23077BA0"/>
    <w:rsid w:val="2355760C"/>
    <w:rsid w:val="23D01A9F"/>
    <w:rsid w:val="23E942FC"/>
    <w:rsid w:val="244452E4"/>
    <w:rsid w:val="255346F5"/>
    <w:rsid w:val="256BEB00"/>
    <w:rsid w:val="26D4B53C"/>
    <w:rsid w:val="26F7A48E"/>
    <w:rsid w:val="2723DADD"/>
    <w:rsid w:val="2762A088"/>
    <w:rsid w:val="27A2FCBB"/>
    <w:rsid w:val="28BCB41F"/>
    <w:rsid w:val="28BEE365"/>
    <w:rsid w:val="28C6F01E"/>
    <w:rsid w:val="28DF82CD"/>
    <w:rsid w:val="2A053C7F"/>
    <w:rsid w:val="2A8C5DD7"/>
    <w:rsid w:val="2B9E02B7"/>
    <w:rsid w:val="2BF454E1"/>
    <w:rsid w:val="2CB8075F"/>
    <w:rsid w:val="2CDB1394"/>
    <w:rsid w:val="2DC936EC"/>
    <w:rsid w:val="2DF4894B"/>
    <w:rsid w:val="2DF6EC9C"/>
    <w:rsid w:val="2E4F5437"/>
    <w:rsid w:val="2E70ED03"/>
    <w:rsid w:val="2F2BF5A3"/>
    <w:rsid w:val="2F8B978F"/>
    <w:rsid w:val="2FAFAC49"/>
    <w:rsid w:val="3027808A"/>
    <w:rsid w:val="30AFA330"/>
    <w:rsid w:val="30EF5845"/>
    <w:rsid w:val="3117BAB8"/>
    <w:rsid w:val="3142A0F6"/>
    <w:rsid w:val="31507488"/>
    <w:rsid w:val="31A38F2E"/>
    <w:rsid w:val="31D4A6AA"/>
    <w:rsid w:val="32525B8E"/>
    <w:rsid w:val="329BBF03"/>
    <w:rsid w:val="32E55954"/>
    <w:rsid w:val="32E74D0B"/>
    <w:rsid w:val="33BAD255"/>
    <w:rsid w:val="3491F7B3"/>
    <w:rsid w:val="34A8C1BE"/>
    <w:rsid w:val="35B1889F"/>
    <w:rsid w:val="3651265B"/>
    <w:rsid w:val="37B70AEC"/>
    <w:rsid w:val="398DA559"/>
    <w:rsid w:val="3996AED0"/>
    <w:rsid w:val="3A44A982"/>
    <w:rsid w:val="3A677B84"/>
    <w:rsid w:val="3B7220B7"/>
    <w:rsid w:val="3BB688D9"/>
    <w:rsid w:val="3C9825B2"/>
    <w:rsid w:val="3D3CEA49"/>
    <w:rsid w:val="3DB50CD2"/>
    <w:rsid w:val="3DC22489"/>
    <w:rsid w:val="3DE09E28"/>
    <w:rsid w:val="3E4E1364"/>
    <w:rsid w:val="3EB49C43"/>
    <w:rsid w:val="3ED213B1"/>
    <w:rsid w:val="3F50DD33"/>
    <w:rsid w:val="3FD032F4"/>
    <w:rsid w:val="3FDF1604"/>
    <w:rsid w:val="404591DA"/>
    <w:rsid w:val="411A3B33"/>
    <w:rsid w:val="411C9A20"/>
    <w:rsid w:val="41DE12D4"/>
    <w:rsid w:val="4288D8A4"/>
    <w:rsid w:val="42B40F4B"/>
    <w:rsid w:val="434319EE"/>
    <w:rsid w:val="440635F4"/>
    <w:rsid w:val="458D9E3D"/>
    <w:rsid w:val="45D0B409"/>
    <w:rsid w:val="468965B1"/>
    <w:rsid w:val="478D06B5"/>
    <w:rsid w:val="4861B095"/>
    <w:rsid w:val="486B3CE6"/>
    <w:rsid w:val="489B8EFB"/>
    <w:rsid w:val="4A7DCD3C"/>
    <w:rsid w:val="4A991FAD"/>
    <w:rsid w:val="4A9EDAC4"/>
    <w:rsid w:val="4AAF5F29"/>
    <w:rsid w:val="4B0A0C6C"/>
    <w:rsid w:val="4B1AD239"/>
    <w:rsid w:val="4B74746C"/>
    <w:rsid w:val="4B7F0CFA"/>
    <w:rsid w:val="4BEA8631"/>
    <w:rsid w:val="4BEAC388"/>
    <w:rsid w:val="4CB36974"/>
    <w:rsid w:val="4E85CC95"/>
    <w:rsid w:val="4EA3E32B"/>
    <w:rsid w:val="4ED834BC"/>
    <w:rsid w:val="4FFEAE6E"/>
    <w:rsid w:val="50BE34AB"/>
    <w:rsid w:val="52DE9925"/>
    <w:rsid w:val="53793C55"/>
    <w:rsid w:val="541A62EA"/>
    <w:rsid w:val="54254BDD"/>
    <w:rsid w:val="54BA8BD0"/>
    <w:rsid w:val="54F50E19"/>
    <w:rsid w:val="5522DA6D"/>
    <w:rsid w:val="55D5B3C6"/>
    <w:rsid w:val="5662246F"/>
    <w:rsid w:val="57EF850E"/>
    <w:rsid w:val="58F8B722"/>
    <w:rsid w:val="59FFE4A2"/>
    <w:rsid w:val="5A459BAB"/>
    <w:rsid w:val="5AA319D2"/>
    <w:rsid w:val="5B6B25DD"/>
    <w:rsid w:val="5BF47D6B"/>
    <w:rsid w:val="5BF852EC"/>
    <w:rsid w:val="5C3F3AD4"/>
    <w:rsid w:val="5C438554"/>
    <w:rsid w:val="5C7902E1"/>
    <w:rsid w:val="5CE052D8"/>
    <w:rsid w:val="5D2F9C0A"/>
    <w:rsid w:val="5D5C209D"/>
    <w:rsid w:val="5E2A20A1"/>
    <w:rsid w:val="5E4241EE"/>
    <w:rsid w:val="5E46FC95"/>
    <w:rsid w:val="5F218DD6"/>
    <w:rsid w:val="5F38CF62"/>
    <w:rsid w:val="5FA99EB5"/>
    <w:rsid w:val="603E9700"/>
    <w:rsid w:val="6066D285"/>
    <w:rsid w:val="60D04E2C"/>
    <w:rsid w:val="60E0A6B1"/>
    <w:rsid w:val="60FEA55C"/>
    <w:rsid w:val="61D46BB9"/>
    <w:rsid w:val="62AE2BB7"/>
    <w:rsid w:val="6312004C"/>
    <w:rsid w:val="6382862B"/>
    <w:rsid w:val="63A46C06"/>
    <w:rsid w:val="6539F7BE"/>
    <w:rsid w:val="65EB5652"/>
    <w:rsid w:val="66CD68E9"/>
    <w:rsid w:val="67E0FE60"/>
    <w:rsid w:val="68176691"/>
    <w:rsid w:val="6874C411"/>
    <w:rsid w:val="68DB8449"/>
    <w:rsid w:val="6916C872"/>
    <w:rsid w:val="697C746F"/>
    <w:rsid w:val="6AD93C39"/>
    <w:rsid w:val="6ADA2DED"/>
    <w:rsid w:val="6B659582"/>
    <w:rsid w:val="6B7A7367"/>
    <w:rsid w:val="6B854BC1"/>
    <w:rsid w:val="6C3A9699"/>
    <w:rsid w:val="6D06BD89"/>
    <w:rsid w:val="6DF7332B"/>
    <w:rsid w:val="6E13222D"/>
    <w:rsid w:val="6E5B36CA"/>
    <w:rsid w:val="6EB955C0"/>
    <w:rsid w:val="6EDB5A75"/>
    <w:rsid w:val="6F0CB4DF"/>
    <w:rsid w:val="6F19960C"/>
    <w:rsid w:val="6F8CAEBF"/>
    <w:rsid w:val="70095019"/>
    <w:rsid w:val="70230764"/>
    <w:rsid w:val="7128CAC3"/>
    <w:rsid w:val="71A5207A"/>
    <w:rsid w:val="71A59B8F"/>
    <w:rsid w:val="71FFC669"/>
    <w:rsid w:val="73CC52F2"/>
    <w:rsid w:val="73D902C5"/>
    <w:rsid w:val="73E01405"/>
    <w:rsid w:val="74601FE2"/>
    <w:rsid w:val="74D6747F"/>
    <w:rsid w:val="75346E4F"/>
    <w:rsid w:val="75BAAAB7"/>
    <w:rsid w:val="7624CE1A"/>
    <w:rsid w:val="7797C0A4"/>
    <w:rsid w:val="78ADAE8D"/>
    <w:rsid w:val="78FD5F04"/>
    <w:rsid w:val="7911404D"/>
    <w:rsid w:val="793DCD04"/>
    <w:rsid w:val="7A413BF1"/>
    <w:rsid w:val="7A46F925"/>
    <w:rsid w:val="7A7B006E"/>
    <w:rsid w:val="7AD74EEC"/>
    <w:rsid w:val="7B1FA23D"/>
    <w:rsid w:val="7BEFF9AB"/>
    <w:rsid w:val="7C01DB26"/>
    <w:rsid w:val="7C3C27E6"/>
    <w:rsid w:val="7DE44F10"/>
    <w:rsid w:val="7E4B6F55"/>
    <w:rsid w:val="7E7ACB3B"/>
    <w:rsid w:val="7EC1391B"/>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A253308"/>
  <w15:docId w15:val="{741D43FD-26C6-4C56-8ECA-A6E88FACD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lsdException w:name="footer"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nhideWhenUsed="1" w:qFormat="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Calibri" w:hAnsi="Calibri" w:cstheme="minorBidi"/>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spacing w:beforeAutospacing="1"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BodyText">
    <w:name w:val="Body Text"/>
    <w:basedOn w:val="Normal"/>
    <w:link w:val="BodyTextChar"/>
    <w:uiPriority w:val="99"/>
    <w:semiHidden/>
    <w:unhideWhenUsed/>
    <w:pPr>
      <w:spacing w:after="120" w:line="560" w:lineRule="exact"/>
    </w:pPr>
    <w:rPr>
      <w:rFonts w:ascii="Times New Roman" w:eastAsia="Times New Roman" w:hAnsi="Times New Roman" w:cs="Times New Roman"/>
      <w:sz w:val="24"/>
      <w:szCs w:val="24"/>
      <w:lang w:val="zh-CN" w:eastAsia="zh-CN"/>
    </w:rPr>
  </w:style>
  <w:style w:type="paragraph" w:styleId="BodyTextIndent2">
    <w:name w:val="Body Text Indent 2"/>
    <w:basedOn w:val="Normal"/>
    <w:link w:val="BodyTextIndent2Char"/>
    <w:uiPriority w:val="99"/>
    <w:unhideWhenUsed/>
    <w:qFormat/>
    <w:pPr>
      <w:spacing w:after="120" w:line="480" w:lineRule="auto"/>
      <w:ind w:left="360"/>
    </w:pPr>
  </w:style>
  <w:style w:type="paragraph" w:styleId="Caption">
    <w:name w:val="caption"/>
    <w:basedOn w:val="Normal"/>
    <w:next w:val="Normal"/>
    <w:qFormat/>
    <w:pPr>
      <w:suppressLineNumbers/>
      <w:spacing w:before="120" w:after="120"/>
    </w:pPr>
    <w:rPr>
      <w:rFonts w:cs="Lohit Devanagari"/>
      <w:i/>
      <w:iCs/>
      <w:sz w:val="24"/>
      <w:szCs w:val="24"/>
    </w:rPr>
  </w:style>
  <w:style w:type="paragraph" w:styleId="CommentText">
    <w:name w:val="annotation text"/>
    <w:basedOn w:val="Normal"/>
    <w:link w:val="CommentTextChar"/>
    <w:uiPriority w:val="99"/>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List">
    <w:name w:val="List"/>
    <w:basedOn w:val="BodyText"/>
    <w:rPr>
      <w:rFonts w:cs="Lohit Devanagari"/>
    </w:rPr>
  </w:style>
  <w:style w:type="paragraph" w:styleId="NormalWeb">
    <w:name w:val="Normal (Web)"/>
    <w:basedOn w:val="Normal"/>
    <w:uiPriority w:val="99"/>
    <w:semiHidden/>
    <w:unhideWhenUsed/>
    <w:qFormat/>
    <w:pPr>
      <w:spacing w:beforeAutospacing="1"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qFormat/>
    <w:rPr>
      <w:sz w:val="16"/>
      <w:szCs w:val="16"/>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000FF"/>
      <w:u w:val="single"/>
    </w:rPr>
  </w:style>
  <w:style w:type="table" w:styleId="TableGrid">
    <w:name w:val="Table Grid"/>
    <w:basedOn w:val="TableNormal"/>
    <w:uiPriority w:val="39"/>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semiHidden/>
    <w:qFormat/>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kern w:val="0"/>
      <w14:ligatures w14:val="none"/>
    </w:rPr>
  </w:style>
  <w:style w:type="character" w:customStyle="1" w:styleId="HeaderChar">
    <w:name w:val="Header Char"/>
    <w:basedOn w:val="DefaultParagraphFont"/>
    <w:link w:val="Header"/>
    <w:uiPriority w:val="99"/>
    <w:qFormat/>
    <w:rPr>
      <w:rFonts w:eastAsia="SimSun"/>
      <w:kern w:val="0"/>
      <w14:ligatures w14:val="none"/>
    </w:rPr>
  </w:style>
  <w:style w:type="character" w:customStyle="1" w:styleId="markc35rza2h7">
    <w:name w:val="markc35rza2h7"/>
    <w:basedOn w:val="DefaultParagraphFont"/>
    <w:qFormat/>
  </w:style>
  <w:style w:type="character" w:customStyle="1" w:styleId="markmho8lfh22">
    <w:name w:val="markmho8lfh22"/>
    <w:basedOn w:val="DefaultParagraphFont"/>
    <w:qFormat/>
  </w:style>
  <w:style w:type="character" w:customStyle="1" w:styleId="BodyTextChar">
    <w:name w:val="Body Text Char"/>
    <w:basedOn w:val="DefaultParagraphFont"/>
    <w:link w:val="BodyText"/>
    <w:uiPriority w:val="99"/>
    <w:semiHidden/>
    <w:qFormat/>
    <w:rPr>
      <w:rFonts w:ascii="Times New Roman" w:eastAsia="Times New Roman" w:hAnsi="Times New Roman" w:cs="Times New Roman"/>
      <w:kern w:val="0"/>
      <w:sz w:val="24"/>
      <w:szCs w:val="24"/>
      <w:lang w:val="zh-CN" w:eastAsia="zh-CN"/>
      <w14:ligatures w14:val="none"/>
    </w:rPr>
  </w:style>
  <w:style w:type="character" w:customStyle="1" w:styleId="FooterChar">
    <w:name w:val="Footer Char"/>
    <w:basedOn w:val="DefaultParagraphFont"/>
    <w:link w:val="Footer"/>
    <w:uiPriority w:val="99"/>
    <w:qFormat/>
    <w:rPr>
      <w:rFonts w:eastAsia="SimSun"/>
      <w:kern w:val="0"/>
      <w14:ligatures w14:val="none"/>
    </w:rPr>
  </w:style>
  <w:style w:type="character" w:customStyle="1" w:styleId="BodyTextIndent2Char">
    <w:name w:val="Body Text Indent 2 Char"/>
    <w:basedOn w:val="DefaultParagraphFont"/>
    <w:link w:val="BodyTextIndent2"/>
    <w:uiPriority w:val="99"/>
    <w:qFormat/>
    <w:rPr>
      <w:rFonts w:eastAsia="SimSun"/>
      <w:kern w:val="0"/>
      <w14:ligatures w14:val="none"/>
    </w:rPr>
  </w:style>
  <w:style w:type="character" w:customStyle="1" w:styleId="jpfdse">
    <w:name w:val="jpfdse"/>
    <w:basedOn w:val="DefaultParagraphFont"/>
    <w:qFormat/>
  </w:style>
  <w:style w:type="character" w:customStyle="1" w:styleId="BalloonTextChar">
    <w:name w:val="Balloon Text Char"/>
    <w:basedOn w:val="DefaultParagraphFont"/>
    <w:link w:val="BalloonText"/>
    <w:uiPriority w:val="99"/>
    <w:semiHidden/>
    <w:qFormat/>
    <w:rPr>
      <w:rFonts w:ascii="Segoe UI" w:eastAsia="SimSun" w:hAnsi="Segoe UI" w:cs="Segoe UI"/>
      <w:kern w:val="0"/>
      <w:sz w:val="18"/>
      <w:szCs w:val="18"/>
      <w14:ligatures w14:val="none"/>
    </w:rPr>
  </w:style>
  <w:style w:type="character" w:customStyle="1" w:styleId="CommentTextChar">
    <w:name w:val="Comment Text Char"/>
    <w:basedOn w:val="DefaultParagraphFont"/>
    <w:link w:val="CommentText"/>
    <w:uiPriority w:val="99"/>
    <w:qFormat/>
    <w:rPr>
      <w:rFonts w:eastAsia="SimSun"/>
      <w:kern w:val="0"/>
      <w:sz w:val="20"/>
      <w:szCs w:val="20"/>
      <w14:ligatures w14:val="none"/>
    </w:rPr>
  </w:style>
  <w:style w:type="character" w:customStyle="1" w:styleId="CommentSubjectChar">
    <w:name w:val="Comment Subject Char"/>
    <w:basedOn w:val="CommentTextChar"/>
    <w:link w:val="CommentSubject"/>
    <w:uiPriority w:val="99"/>
    <w:semiHidden/>
    <w:qFormat/>
    <w:rPr>
      <w:rFonts w:eastAsia="SimSun"/>
      <w:b/>
      <w:bCs/>
      <w:kern w:val="0"/>
      <w:sz w:val="20"/>
      <w:szCs w:val="20"/>
      <w14:ligatures w14:val="none"/>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styleId="PlaceholderText">
    <w:name w:val="Placeholder Text"/>
    <w:basedOn w:val="DefaultParagraphFont"/>
    <w:uiPriority w:val="99"/>
    <w:semiHidden/>
    <w:qFormat/>
    <w:rPr>
      <w:color w:val="808080"/>
    </w:rPr>
  </w:style>
  <w:style w:type="character" w:customStyle="1" w:styleId="m5172520087873701182gmail-msodel">
    <w:name w:val="m_5172520087873701182gmail-msodel"/>
    <w:basedOn w:val="DefaultParagraphFont"/>
    <w:qFormat/>
  </w:style>
  <w:style w:type="character" w:customStyle="1" w:styleId="m5172520087873701182gmail-msoins">
    <w:name w:val="m_5172520087873701182gmail-msoins"/>
    <w:basedOn w:val="DefaultParagraphFont"/>
    <w:qFormat/>
  </w:style>
  <w:style w:type="character" w:customStyle="1" w:styleId="m5172520087873701182msodel">
    <w:name w:val="m_5172520087873701182msodel"/>
    <w:basedOn w:val="DefaultParagraphFont"/>
    <w:qFormat/>
  </w:style>
  <w:style w:type="character" w:customStyle="1" w:styleId="Heading6Char">
    <w:name w:val="Heading 6 Char"/>
    <w:basedOn w:val="DefaultParagraphFont"/>
    <w:link w:val="Heading6"/>
    <w:uiPriority w:val="9"/>
    <w:qFormat/>
    <w:rPr>
      <w:rFonts w:asciiTheme="majorHAnsi" w:eastAsiaTheme="majorEastAsia" w:hAnsiTheme="majorHAnsi" w:cstheme="majorBidi"/>
      <w:color w:val="1F3864" w:themeColor="accent1" w:themeShade="80"/>
      <w:kern w:val="0"/>
      <w14:ligatures w14:val="none"/>
    </w:rPr>
  </w:style>
  <w:style w:type="character" w:customStyle="1" w:styleId="cf01">
    <w:name w:val="cf01"/>
    <w:basedOn w:val="DefaultParagraphFont"/>
    <w:qFormat/>
    <w:rPr>
      <w:rFonts w:ascii="Segoe UI" w:hAnsi="Segoe UI" w:cs="Segoe UI"/>
      <w:sz w:val="18"/>
      <w:szCs w:val="18"/>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customStyle="1" w:styleId="Revision1">
    <w:name w:val="Revision1"/>
    <w:uiPriority w:val="99"/>
    <w:semiHidden/>
    <w:qFormat/>
    <w:pPr>
      <w:suppressAutoHyphens/>
    </w:pPr>
    <w:rPr>
      <w:rFonts w:ascii="Calibri" w:hAnsi="Calibri" w:cstheme="minorBidi"/>
      <w:sz w:val="22"/>
      <w:szCs w:val="22"/>
    </w:rPr>
  </w:style>
  <w:style w:type="paragraph" w:styleId="ListParagraph">
    <w:name w:val="List Paragraph"/>
    <w:basedOn w:val="Normal"/>
    <w:uiPriority w:val="34"/>
    <w:qFormat/>
    <w:pPr>
      <w:ind w:left="720"/>
      <w:contextualSpacing/>
    </w:pPr>
  </w:style>
  <w:style w:type="paragraph" w:customStyle="1" w:styleId="js-affiliation">
    <w:name w:val="js-affiliation"/>
    <w:basedOn w:val="Normal"/>
    <w:qFormat/>
    <w:pPr>
      <w:spacing w:beforeAutospacing="1" w:afterAutospacing="1" w:line="240" w:lineRule="auto"/>
    </w:pPr>
    <w:rPr>
      <w:rFonts w:ascii="Times New Roman" w:eastAsia="Times New Roman" w:hAnsi="Times New Roman" w:cs="Times New Roman"/>
      <w:sz w:val="24"/>
      <w:szCs w:val="24"/>
    </w:rPr>
  </w:style>
  <w:style w:type="paragraph" w:customStyle="1" w:styleId="LO-normal">
    <w:name w:val="LO-normal"/>
    <w:qFormat/>
    <w:pPr>
      <w:suppressAutoHyphens/>
    </w:pPr>
    <w:rPr>
      <w:rFonts w:asciiTheme="minorHAnsi" w:eastAsiaTheme="minorHAnsi" w:hAnsiTheme="minorHAnsi" w:cstheme="minorBidi"/>
      <w:kern w:val="2"/>
      <w:sz w:val="22"/>
      <w:szCs w:val="22"/>
      <w14:ligatures w14:val="standardContextual"/>
    </w:rPr>
  </w:style>
  <w:style w:type="table" w:customStyle="1" w:styleId="PlainTable21">
    <w:name w:val="Plain Table 21"/>
    <w:basedOn w:val="TableNormal"/>
    <w:uiPriority w:val="42"/>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2-Accent31">
    <w:name w:val="Grid Table 2 - Accent 31"/>
    <w:basedOn w:val="TableNormal"/>
    <w:uiPriority w:val="47"/>
    <w:tblPr>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1">
    <w:name w:val="Grid Table 41"/>
    <w:basedOn w:val="TableNormal"/>
    <w:uiPriority w:val="49"/>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31">
    <w:name w:val="Grid Table 4 - Accent 31"/>
    <w:basedOn w:val="TableNormal"/>
    <w:uiPriority w:val="49"/>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1Light-Accent31">
    <w:name w:val="List Table 1 Light - Accent 31"/>
    <w:basedOn w:val="TableNormal"/>
    <w:uiPriority w:val="46"/>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6Colorful1">
    <w:name w:val="List Table 6 Colorful1"/>
    <w:basedOn w:val="TableNormal"/>
    <w:uiPriority w:val="51"/>
    <w:rPr>
      <w:color w:val="000000" w:themeColor="text1"/>
    </w:rPr>
    <w:tblPr>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41">
    <w:name w:val="List Table 6 Colorful - Accent 41"/>
    <w:basedOn w:val="TableNormal"/>
    <w:uiPriority w:val="51"/>
    <w:rPr>
      <w:color w:val="BF8F00" w:themeColor="accent4" w:themeShade="BF"/>
    </w:rPr>
    <w:tblPr>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6Colorful-Accent31">
    <w:name w:val="List Table 6 Colorful - Accent 31"/>
    <w:basedOn w:val="TableNormal"/>
    <w:uiPriority w:val="51"/>
    <w:rPr>
      <w:color w:val="7B7B7B" w:themeColor="accent3" w:themeShade="BF"/>
    </w:rPr>
    <w:tblPr>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21">
    <w:name w:val="List Table 21"/>
    <w:basedOn w:val="TableNormal"/>
    <w:uiPriority w:val="47"/>
    <w:tblPr>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Accent31">
    <w:name w:val="List Table 3 - Accent 31"/>
    <w:basedOn w:val="TableNormal"/>
    <w:uiPriority w:val="48"/>
    <w:tblPr>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Revision">
    <w:name w:val="Revision"/>
    <w:hidden/>
    <w:uiPriority w:val="99"/>
    <w:unhideWhenUsed/>
    <w:rsid w:val="006653E9"/>
    <w:pPr>
      <w:spacing w:after="0" w:line="240" w:lineRule="auto"/>
    </w:pPr>
    <w:rPr>
      <w:rFonts w:ascii="Calibri" w:hAnsi="Calibri" w:cstheme="minorBidi"/>
      <w:sz w:val="22"/>
      <w:szCs w:val="22"/>
    </w:rPr>
  </w:style>
  <w:style w:type="character" w:styleId="UnresolvedMention">
    <w:name w:val="Unresolved Mention"/>
    <w:basedOn w:val="DefaultParagraphFont"/>
    <w:uiPriority w:val="99"/>
    <w:semiHidden/>
    <w:unhideWhenUsed/>
    <w:rsid w:val="00ED7C48"/>
    <w:rPr>
      <w:color w:val="605E5C"/>
      <w:shd w:val="clear" w:color="auto" w:fill="E1DFDD"/>
    </w:rPr>
  </w:style>
  <w:style w:type="paragraph" w:styleId="Title">
    <w:name w:val="Title"/>
    <w:basedOn w:val="Normal"/>
    <w:link w:val="TitleChar"/>
    <w:uiPriority w:val="99"/>
    <w:qFormat/>
    <w:rsid w:val="00FF45A0"/>
    <w:pPr>
      <w:widowControl w:val="0"/>
      <w:suppressAutoHyphens w:val="0"/>
      <w:spacing w:after="0" w:line="240" w:lineRule="auto"/>
      <w:ind w:left="720" w:hanging="720"/>
      <w:jc w:val="center"/>
    </w:pPr>
    <w:rPr>
      <w:rFonts w:ascii="Arial Narrow" w:eastAsia="Times New Roman" w:hAnsi="Arial Narrow" w:cs="Times New Roman"/>
      <w:color w:val="0000FF"/>
      <w:sz w:val="24"/>
      <w:szCs w:val="20"/>
    </w:rPr>
  </w:style>
  <w:style w:type="character" w:customStyle="1" w:styleId="TitleChar">
    <w:name w:val="Title Char"/>
    <w:basedOn w:val="DefaultParagraphFont"/>
    <w:link w:val="Title"/>
    <w:uiPriority w:val="99"/>
    <w:rsid w:val="00FF45A0"/>
    <w:rPr>
      <w:rFonts w:ascii="Arial Narrow" w:eastAsia="Times New Roman" w:hAnsi="Arial Narrow"/>
      <w:color w:val="0000F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omments.xml.rels><?xml version="1.0" encoding="UTF-8" standalone="yes"?>
<Relationships xmlns="http://schemas.openxmlformats.org/package/2006/relationships"><Relationship Id="rId1" Type="http://schemas.openxmlformats.org/officeDocument/2006/relationships/hyperlink" Target="https://libguides.mq.edu.au/referencing/jama" TargetMode="External"/></Relationship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hyperlink" Target="https://doi.org/10.33824/pjpr.2023.38.2.19" TargetMode="External"/><Relationship Id="rId26" Type="http://schemas.openxmlformats.org/officeDocument/2006/relationships/hyperlink" Target="https://doi.org/10.1111/all.14687" TargetMode="External"/><Relationship Id="rId39" Type="http://schemas.openxmlformats.org/officeDocument/2006/relationships/image" Target="media/image3.png"/><Relationship Id="rId21" Type="http://schemas.openxmlformats.org/officeDocument/2006/relationships/hyperlink" Target="https://doi.org/10.3389/fpsyg.2021.675132" TargetMode="External"/><Relationship Id="rId34" Type="http://schemas.openxmlformats.org/officeDocument/2006/relationships/hyperlink" Target="https://doi.org/10.1001/jamapsychiatry.2022.2640" TargetMode="External"/><Relationship Id="rId42" Type="http://schemas.microsoft.com/office/2011/relationships/people" Target="peop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doi.org/10.1002/pa.2659" TargetMode="External"/><Relationship Id="rId20" Type="http://schemas.openxmlformats.org/officeDocument/2006/relationships/hyperlink" Target="https://doi.org/10.1037/str0000314" TargetMode="External"/><Relationship Id="rId29" Type="http://schemas.openxmlformats.org/officeDocument/2006/relationships/hyperlink" Target="https://doi.org/10.3390/brainsci13020305"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hyperlink" Target="https://doi.org/10.1111/ppc.12761" TargetMode="External"/><Relationship Id="rId32" Type="http://schemas.openxmlformats.org/officeDocument/2006/relationships/hyperlink" Target="https://doi.org/10.1348/135910707X250866" TargetMode="External"/><Relationship Id="rId37" Type="http://schemas.openxmlformats.org/officeDocument/2006/relationships/image" Target="media/image2.png"/><Relationship Id="rId40" Type="http://schemas.openxmlformats.org/officeDocument/2006/relationships/header" Target="header5.xml"/><Relationship Id="rId5" Type="http://schemas.openxmlformats.org/officeDocument/2006/relationships/settings" Target="settings.xml"/><Relationship Id="rId15" Type="http://schemas.openxmlformats.org/officeDocument/2006/relationships/hyperlink" Target="https://doi.org/10.3390/ijerph191610014&#8239;&#8239;&#8239;" TargetMode="External"/><Relationship Id="rId23" Type="http://schemas.openxmlformats.org/officeDocument/2006/relationships/hyperlink" Target="https://doi.org/10.1016/j.eclinm.2022.101343" TargetMode="External"/><Relationship Id="rId28" Type="http://schemas.openxmlformats.org/officeDocument/2006/relationships/hyperlink" Target="https://psycnet.apa.org/doi/10.1037/trm0000469" TargetMode="External"/><Relationship Id="rId36" Type="http://schemas.openxmlformats.org/officeDocument/2006/relationships/image" Target="media/image1.png"/><Relationship Id="rId10" Type="http://schemas.openxmlformats.org/officeDocument/2006/relationships/comments" Target="comments.xml"/><Relationship Id="rId19" Type="http://schemas.openxmlformats.org/officeDocument/2006/relationships/hyperlink" Target="https://doi.org/10.1037/str0000273" TargetMode="External"/><Relationship Id="rId31" Type="http://schemas.openxmlformats.org/officeDocument/2006/relationships/hyperlink" Target="https://doi.org/10.1016/j.jad.2013.09.018"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hyperlink" Target="https://doi.org/10.1111/aphw.12276" TargetMode="External"/><Relationship Id="rId27" Type="http://schemas.openxmlformats.org/officeDocument/2006/relationships/hyperlink" Target="https://doi.org/10.12659/msm.933446" TargetMode="External"/><Relationship Id="rId30" Type="http://schemas.openxmlformats.org/officeDocument/2006/relationships/hyperlink" Target="https://doi.org/10.1016/j.psyneuen.2014.03.001" TargetMode="External"/><Relationship Id="rId35" Type="http://schemas.openxmlformats.org/officeDocument/2006/relationships/header" Target="header3.xml"/><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microsoft.com/office/2016/09/relationships/commentsIds" Target="commentsIds.xml"/><Relationship Id="rId17" Type="http://schemas.openxmlformats.org/officeDocument/2006/relationships/hyperlink" Target="https://doi.org/10.3390/ijerph20043539" TargetMode="External"/><Relationship Id="rId25" Type="http://schemas.openxmlformats.org/officeDocument/2006/relationships/hyperlink" Target="https://doi.org/10.2147/rmhp.s307294" TargetMode="External"/><Relationship Id="rId33" Type="http://schemas.openxmlformats.org/officeDocument/2006/relationships/hyperlink" Target="https://doi.org/10.1038/s41598-017-16890-5" TargetMode="External"/><Relationship Id="rId38"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17857FF1-0D3A-314E-B294-FEC0A75619F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31</Pages>
  <Words>7844</Words>
  <Characters>44713</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Ai</dc:creator>
  <cp:lastModifiedBy>Qizhou Duan</cp:lastModifiedBy>
  <cp:revision>38</cp:revision>
  <cp:lastPrinted>2023-08-22T08:40:00Z</cp:lastPrinted>
  <dcterms:created xsi:type="dcterms:W3CDTF">2023-12-26T22:57:00Z</dcterms:created>
  <dcterms:modified xsi:type="dcterms:W3CDTF">2023-12-28T21:14:00Z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0x010100BB769D655E3DB74A890D793DD9223E85</vt:lpwstr>
  </property>
  <property fmtid="{D5CDD505-2E9C-101B-9397-08002B2CF9AE}" pid="3" name="KSOProductBuildVer">
    <vt:lpwstr>1033-10.1.0.6757</vt:lpwstr>
  </property>
</Properties>
</file>