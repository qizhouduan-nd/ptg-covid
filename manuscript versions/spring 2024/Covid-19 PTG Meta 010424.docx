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D52B" w14:textId="77777777" w:rsidR="00FF45A0" w:rsidRPr="001F214D" w:rsidRDefault="00FF45A0" w:rsidP="00FF45A0">
      <w:pPr>
        <w:pStyle w:val="Title"/>
        <w:tabs>
          <w:tab w:val="left" w:pos="3690"/>
        </w:tabs>
        <w:ind w:left="0" w:firstLine="0"/>
        <w:rPr>
          <w:rFonts w:ascii="Times New Roman" w:hAnsi="Times New Roman"/>
          <w:color w:val="auto"/>
          <w:szCs w:val="24"/>
        </w:rPr>
      </w:pPr>
      <w:bookmarkStart w:id="0" w:name="_Hlk140738515"/>
      <w:bookmarkEnd w:id="0"/>
      <w:r w:rsidRPr="00037CD0">
        <w:rPr>
          <w:rFonts w:ascii="Times New Roman" w:hAnsi="Times New Roman"/>
          <w:color w:val="auto"/>
          <w:szCs w:val="24"/>
        </w:rPr>
        <w:t>Amy L. Ai, PhD</w:t>
      </w:r>
    </w:p>
    <w:p w14:paraId="3CC7B3BB"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446CFFE"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3BA632EB"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71FC2D92"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726D2FD3"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61D0A02B" w14:textId="77777777" w:rsidR="00FF45A0" w:rsidRDefault="00FF45A0" w:rsidP="00FF45A0">
      <w:pPr>
        <w:spacing w:after="0" w:line="240" w:lineRule="auto"/>
        <w:rPr>
          <w:rFonts w:ascii="Times New Roman" w:hAnsi="Times New Roman" w:cs="Times New Roman"/>
          <w:sz w:val="24"/>
          <w:szCs w:val="24"/>
        </w:rPr>
      </w:pPr>
    </w:p>
    <w:p w14:paraId="1B9D8ED4" w14:textId="1F0F5303" w:rsidR="00FF45A0" w:rsidRDefault="002F2F0D"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January 1</w:t>
      </w:r>
      <w:r w:rsidR="00FF45A0">
        <w:rPr>
          <w:rFonts w:ascii="Times New Roman" w:hAnsi="Times New Roman" w:cs="Times New Roman"/>
          <w:sz w:val="24"/>
          <w:szCs w:val="24"/>
        </w:rPr>
        <w:t xml:space="preserve">, </w:t>
      </w:r>
      <w:r>
        <w:rPr>
          <w:rFonts w:ascii="Times New Roman" w:hAnsi="Times New Roman" w:cs="Times New Roman"/>
          <w:sz w:val="24"/>
          <w:szCs w:val="24"/>
        </w:rPr>
        <w:t>2024</w:t>
      </w:r>
    </w:p>
    <w:p w14:paraId="067D2280" w14:textId="77777777" w:rsidR="00FF45A0" w:rsidRDefault="00FF45A0" w:rsidP="00FF45A0">
      <w:pPr>
        <w:spacing w:after="0" w:line="240" w:lineRule="auto"/>
        <w:rPr>
          <w:rFonts w:ascii="Times New Roman" w:hAnsi="Times New Roman" w:cs="Times New Roman"/>
          <w:sz w:val="24"/>
          <w:szCs w:val="24"/>
        </w:rPr>
      </w:pPr>
    </w:p>
    <w:p w14:paraId="09A146EB" w14:textId="77777777" w:rsidR="00FF45A0" w:rsidRDefault="00FF45A0" w:rsidP="00FF45A0">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0B2A649D" w14:textId="77777777" w:rsidR="00FF45A0" w:rsidRDefault="00FF45A0" w:rsidP="00FF45A0">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4629A32" w14:textId="77777777" w:rsidR="00FF45A0" w:rsidRDefault="00FF45A0" w:rsidP="00FF45A0">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05C27517" w14:textId="77777777" w:rsidR="00FF45A0" w:rsidRDefault="00FF45A0" w:rsidP="00FF45A0">
      <w:pPr>
        <w:pStyle w:val="js-affiliation"/>
        <w:spacing w:beforeAutospacing="0" w:after="0" w:afterAutospacing="0"/>
      </w:pPr>
      <w:r>
        <w:t xml:space="preserve">University of California San Francisco, </w:t>
      </w:r>
    </w:p>
    <w:p w14:paraId="1012AFD3" w14:textId="77777777" w:rsidR="00FF45A0" w:rsidRDefault="00FF45A0" w:rsidP="00FF45A0">
      <w:pPr>
        <w:pStyle w:val="js-affiliation"/>
        <w:spacing w:beforeAutospacing="0" w:after="0" w:afterAutospacing="0"/>
        <w:rPr>
          <w:lang w:val="it-IT"/>
        </w:rPr>
      </w:pPr>
      <w:r>
        <w:rPr>
          <w:lang w:val="it-IT"/>
        </w:rPr>
        <w:t>San Francisco, California, U.S.A.</w:t>
      </w:r>
    </w:p>
    <w:p w14:paraId="37EFFB88" w14:textId="77777777" w:rsidR="00FF45A0" w:rsidRDefault="00FF45A0" w:rsidP="00FF45A0">
      <w:pPr>
        <w:spacing w:after="0" w:line="240" w:lineRule="auto"/>
        <w:outlineLvl w:val="2"/>
        <w:rPr>
          <w:rFonts w:ascii="Times New Roman" w:hAnsi="Times New Roman" w:cs="Times New Roman"/>
          <w:sz w:val="24"/>
          <w:szCs w:val="24"/>
        </w:rPr>
      </w:pPr>
    </w:p>
    <w:p w14:paraId="0C916DFF" w14:textId="77777777" w:rsidR="00FF45A0" w:rsidRDefault="00FF45A0" w:rsidP="00FF45A0">
      <w:pPr>
        <w:spacing w:after="0" w:line="240" w:lineRule="auto"/>
        <w:outlineLvl w:val="2"/>
        <w:rPr>
          <w:rFonts w:ascii="Times New Roman" w:eastAsia="Malgun Gothic" w:hAnsi="Times New Roman" w:cs="Times New Roman"/>
          <w:sz w:val="24"/>
          <w:szCs w:val="24"/>
          <w:lang w:val="it-IT"/>
        </w:rPr>
      </w:pPr>
    </w:p>
    <w:p w14:paraId="42357E18" w14:textId="77777777" w:rsidR="00FF45A0" w:rsidRDefault="00FF45A0" w:rsidP="00FF45A0">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193329E0" w14:textId="77777777" w:rsidR="00FF45A0" w:rsidRDefault="00FF45A0" w:rsidP="00FF45A0">
      <w:pPr>
        <w:spacing w:after="0" w:line="240" w:lineRule="auto"/>
        <w:rPr>
          <w:rFonts w:ascii="Times New Roman" w:eastAsia="Malgun Gothic" w:hAnsi="Times New Roman" w:cs="Times New Roman"/>
          <w:sz w:val="24"/>
          <w:szCs w:val="24"/>
        </w:rPr>
      </w:pPr>
    </w:p>
    <w:p w14:paraId="5ADA30F8" w14:textId="77777777" w:rsidR="00FF45A0" w:rsidRDefault="00FF45A0" w:rsidP="00FF45A0">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7F957594" w14:textId="77777777" w:rsidR="00FF45A0" w:rsidRDefault="00FF45A0" w:rsidP="00FF45A0">
      <w:pPr>
        <w:spacing w:after="0"/>
        <w:rPr>
          <w:rFonts w:ascii="Times New Roman" w:hAnsi="Times New Roman" w:cs="Times New Roman"/>
          <w:i/>
          <w:sz w:val="24"/>
          <w:szCs w:val="24"/>
        </w:rPr>
      </w:pPr>
    </w:p>
    <w:p w14:paraId="23CCA6A7"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7D22201E"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p>
    <w:p w14:paraId="21371BBB" w14:textId="77777777" w:rsidR="00FF45A0" w:rsidRDefault="00FF45A0" w:rsidP="00FF45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5A2FA016" w14:textId="77777777" w:rsidR="00FF45A0" w:rsidRDefault="00FF45A0" w:rsidP="00FF45A0">
      <w:pPr>
        <w:spacing w:after="0" w:line="240" w:lineRule="auto"/>
        <w:rPr>
          <w:rFonts w:ascii="Times New Roman" w:hAnsi="Times New Roman" w:cs="Times New Roman"/>
          <w:sz w:val="24"/>
          <w:szCs w:val="24"/>
        </w:rPr>
      </w:pPr>
    </w:p>
    <w:p w14:paraId="701D4CF2"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2F1DE1C4" w14:textId="77777777" w:rsidR="00FF45A0" w:rsidRDefault="00FF45A0" w:rsidP="00FF45A0">
      <w:pPr>
        <w:spacing w:after="0" w:line="240" w:lineRule="auto"/>
        <w:rPr>
          <w:rFonts w:ascii="Times New Roman" w:eastAsia="Malgun Gothic" w:hAnsi="Times New Roman" w:cs="Times New Roman"/>
          <w:sz w:val="24"/>
          <w:szCs w:val="24"/>
        </w:rPr>
      </w:pPr>
    </w:p>
    <w:p w14:paraId="286AEDCD" w14:textId="77777777" w:rsidR="00FF45A0" w:rsidRDefault="00FF45A0" w:rsidP="00FF45A0">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2931A3E5" w14:textId="77777777" w:rsidR="00FF45A0" w:rsidRDefault="00FF45A0" w:rsidP="00FF45A0">
      <w:pPr>
        <w:spacing w:after="0"/>
        <w:rPr>
          <w:rFonts w:ascii="Times New Roman" w:hAnsi="Times New Roman" w:cs="Times New Roman"/>
          <w:sz w:val="24"/>
          <w:szCs w:val="24"/>
        </w:rPr>
      </w:pPr>
    </w:p>
    <w:p w14:paraId="70695A89"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Amy L. Ai, PhD</w:t>
      </w:r>
    </w:p>
    <w:p w14:paraId="14C32B83"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1E69103E" w14:textId="77777777" w:rsidR="00FF45A0" w:rsidRPr="006E290D" w:rsidRDefault="00FF45A0" w:rsidP="00FF45A0">
      <w:pPr>
        <w:pStyle w:val="BodyText"/>
        <w:spacing w:after="0" w:line="480" w:lineRule="auto"/>
        <w:jc w:val="center"/>
        <w:rPr>
          <w:lang w:val="en-US"/>
        </w:rPr>
      </w:pPr>
    </w:p>
    <w:p w14:paraId="3FA0D139" w14:textId="77777777" w:rsidR="00FF45A0" w:rsidRDefault="00FF45A0" w:rsidP="00FF45A0">
      <w:pPr>
        <w:spacing w:after="0" w:line="480" w:lineRule="auto"/>
        <w:jc w:val="center"/>
        <w:rPr>
          <w:rFonts w:ascii="Times New Roman" w:hAnsi="Times New Roman" w:cs="Times New Roman"/>
          <w:b/>
          <w:bCs/>
          <w:iCs/>
          <w:sz w:val="24"/>
          <w:szCs w:val="24"/>
        </w:rPr>
      </w:pPr>
    </w:p>
    <w:p w14:paraId="1787421D" w14:textId="77777777" w:rsidR="00FF45A0" w:rsidRPr="006E290D" w:rsidRDefault="00FF45A0" w:rsidP="00FF45A0">
      <w:pPr>
        <w:pStyle w:val="BodyText"/>
        <w:spacing w:after="0" w:line="480" w:lineRule="auto"/>
        <w:jc w:val="center"/>
        <w:rPr>
          <w:lang w:val="en-US"/>
        </w:rPr>
      </w:pPr>
    </w:p>
    <w:p w14:paraId="3B00142C"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0D12BA53"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282A991" w14:textId="77777777" w:rsidR="00FF45A0" w:rsidRDefault="00FF45A0" w:rsidP="00FF45A0">
      <w:pPr>
        <w:spacing w:after="0" w:line="480" w:lineRule="auto"/>
        <w:jc w:val="center"/>
        <w:rPr>
          <w:rFonts w:ascii="Times New Roman" w:hAnsi="Times New Roman" w:cs="Times New Roman"/>
          <w:b/>
          <w:bCs/>
          <w:sz w:val="24"/>
          <w:szCs w:val="24"/>
        </w:rPr>
      </w:pPr>
    </w:p>
    <w:p w14:paraId="09AFE7FC" w14:textId="77777777" w:rsidR="00FF45A0" w:rsidRDefault="00FF45A0" w:rsidP="00FF45A0">
      <w:pPr>
        <w:spacing w:after="0" w:line="480" w:lineRule="auto"/>
        <w:jc w:val="center"/>
        <w:rPr>
          <w:rFonts w:ascii="Times New Roman" w:hAnsi="Times New Roman" w:cs="Times New Roman"/>
          <w:b/>
          <w:bCs/>
          <w:sz w:val="24"/>
          <w:szCs w:val="24"/>
        </w:rPr>
      </w:pPr>
    </w:p>
    <w:p w14:paraId="3C636CE3" w14:textId="77777777" w:rsidR="00FF45A0" w:rsidRDefault="00FF45A0" w:rsidP="00FF45A0">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4D551F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5596EBBB"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9DE431F"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EC1BC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p>
    <w:p w14:paraId="695A01FE"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D0B514E" w14:textId="77777777" w:rsidR="00FF45A0" w:rsidRDefault="00FF45A0" w:rsidP="00FF45A0">
      <w:pPr>
        <w:spacing w:after="0" w:line="480" w:lineRule="auto"/>
        <w:jc w:val="center"/>
        <w:rPr>
          <w:rFonts w:ascii="Times New Roman" w:hAnsi="Times New Roman" w:cs="Times New Roman"/>
          <w:b/>
          <w:bCs/>
          <w:sz w:val="24"/>
          <w:szCs w:val="24"/>
        </w:rPr>
      </w:pPr>
    </w:p>
    <w:p w14:paraId="763AE39E" w14:textId="77777777" w:rsidR="00FF45A0" w:rsidRDefault="00FF45A0" w:rsidP="00FF45A0">
      <w:pPr>
        <w:spacing w:after="0" w:line="480" w:lineRule="auto"/>
        <w:jc w:val="center"/>
        <w:rPr>
          <w:rFonts w:ascii="Times New Roman" w:hAnsi="Times New Roman" w:cs="Times New Roman"/>
          <w:sz w:val="24"/>
          <w:szCs w:val="24"/>
        </w:rPr>
      </w:pPr>
    </w:p>
    <w:p w14:paraId="4C3B0CC6" w14:textId="4210C284"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bookmarkStart w:id="1" w:name="_Hlk154998966"/>
      <w:r w:rsidR="002F2F0D">
        <w:rPr>
          <w:rFonts w:ascii="Times New Roman" w:hAnsi="Times New Roman" w:cs="Times New Roman"/>
          <w:sz w:val="24"/>
          <w:szCs w:val="24"/>
        </w:rPr>
        <w:t>0</w:t>
      </w:r>
      <w:r>
        <w:rPr>
          <w:rFonts w:ascii="Times New Roman" w:hAnsi="Times New Roman" w:cs="Times New Roman"/>
          <w:sz w:val="24"/>
          <w:szCs w:val="24"/>
        </w:rPr>
        <w:t>1/</w:t>
      </w:r>
      <w:r w:rsidR="00B57159">
        <w:rPr>
          <w:rFonts w:ascii="Times New Roman" w:hAnsi="Times New Roman" w:cs="Times New Roman"/>
          <w:sz w:val="24"/>
          <w:szCs w:val="24"/>
        </w:rPr>
        <w:t>0</w:t>
      </w:r>
      <w:r w:rsidR="003500AA">
        <w:rPr>
          <w:rFonts w:ascii="Times New Roman" w:hAnsi="Times New Roman" w:cs="Times New Roman"/>
          <w:sz w:val="24"/>
          <w:szCs w:val="24"/>
        </w:rPr>
        <w:t>1</w:t>
      </w:r>
      <w:r>
        <w:rPr>
          <w:rFonts w:ascii="Times New Roman" w:hAnsi="Times New Roman" w:cs="Times New Roman"/>
          <w:sz w:val="24"/>
          <w:szCs w:val="24"/>
        </w:rPr>
        <w:t>/202</w:t>
      </w:r>
      <w:r w:rsidR="003500AA">
        <w:rPr>
          <w:rFonts w:ascii="Times New Roman" w:hAnsi="Times New Roman" w:cs="Times New Roman"/>
          <w:sz w:val="24"/>
          <w:szCs w:val="24"/>
        </w:rPr>
        <w:t>4</w:t>
      </w:r>
      <w:r>
        <w:rPr>
          <w:rFonts w:ascii="Times New Roman" w:hAnsi="Times New Roman" w:cs="Times New Roman"/>
          <w:sz w:val="24"/>
          <w:szCs w:val="24"/>
        </w:rPr>
        <w:t xml:space="preserve">, </w:t>
      </w:r>
      <w:bookmarkEnd w:id="1"/>
      <w:r w:rsidR="003500AA">
        <w:rPr>
          <w:rFonts w:ascii="Times New Roman" w:hAnsi="Times New Roman" w:cs="Times New Roman"/>
          <w:sz w:val="24"/>
          <w:szCs w:val="24"/>
        </w:rPr>
        <w:t>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1065E2D2" w14:textId="77777777" w:rsidR="00FF45A0" w:rsidRDefault="00FF45A0" w:rsidP="00FF45A0">
      <w:pPr>
        <w:spacing w:after="0" w:line="480" w:lineRule="auto"/>
        <w:rPr>
          <w:rFonts w:ascii="Times New Roman" w:eastAsia="Malgun Gothic" w:hAnsi="Times New Roman" w:cs="Times New Roman"/>
          <w:sz w:val="24"/>
          <w:szCs w:val="24"/>
        </w:rPr>
      </w:pPr>
    </w:p>
    <w:p w14:paraId="2FBB526E" w14:textId="77777777" w:rsidR="00FF45A0" w:rsidRDefault="00FF45A0" w:rsidP="00FF45A0">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40560C05" w14:textId="77777777" w:rsidR="00FF45A0" w:rsidRDefault="00FF45A0" w:rsidP="00FF45A0">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14:paraId="4017EF49" w14:textId="77777777" w:rsidR="00FF45A0" w:rsidRDefault="00FF45A0" w:rsidP="00FF45A0">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14:paraId="7143AAB1" w14:textId="77777777" w:rsidR="00FF45A0" w:rsidRPr="00ED7C48" w:rsidRDefault="00FF45A0" w:rsidP="00FF45A0">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4BF84D13" w14:textId="77777777" w:rsidR="00FF45A0" w:rsidRPr="00ED7C48" w:rsidRDefault="00FF45A0" w:rsidP="00FF45A0">
      <w:pPr>
        <w:spacing w:after="0"/>
        <w:contextualSpacing/>
        <w:rPr>
          <w:rFonts w:ascii="Times New Roman" w:hAnsi="Times New Roman" w:cs="Times New Roman"/>
          <w:iCs/>
          <w:sz w:val="24"/>
          <w:szCs w:val="24"/>
        </w:rPr>
      </w:pPr>
    </w:p>
    <w:p w14:paraId="0FB1A6A6" w14:textId="77777777" w:rsidR="00FF45A0" w:rsidRPr="00ED7C48" w:rsidRDefault="00FF45A0" w:rsidP="00FF45A0">
      <w:pPr>
        <w:spacing w:after="0"/>
        <w:contextualSpacing/>
        <w:rPr>
          <w:rFonts w:ascii="Times New Roman" w:hAnsi="Times New Roman" w:cs="Times New Roman"/>
          <w:iCs/>
          <w:sz w:val="24"/>
          <w:szCs w:val="24"/>
        </w:rPr>
      </w:pPr>
    </w:p>
    <w:p w14:paraId="2D52F27E" w14:textId="77777777" w:rsidR="00FF45A0" w:rsidRDefault="00FF45A0" w:rsidP="00FF45A0">
      <w:pPr>
        <w:spacing w:after="0"/>
        <w:contextualSpacing/>
        <w:rPr>
          <w:rFonts w:ascii="Times New Roman" w:hAnsi="Times New Roman" w:cs="Times New Roman"/>
          <w:iCs/>
          <w:sz w:val="24"/>
          <w:szCs w:val="24"/>
        </w:rPr>
      </w:pPr>
    </w:p>
    <w:p w14:paraId="622D8A7D" w14:textId="77777777" w:rsidR="00FF45A0" w:rsidRDefault="00FF45A0" w:rsidP="00FF45A0">
      <w:pPr>
        <w:spacing w:after="0"/>
        <w:rPr>
          <w:rFonts w:ascii="Times New Roman" w:hAnsi="Times New Roman" w:cs="Times New Roman"/>
          <w:sz w:val="24"/>
          <w:szCs w:val="24"/>
        </w:rPr>
        <w:sectPr w:rsidR="00FF45A0" w:rsidSect="00C0026A">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0826B887" w14:textId="77777777" w:rsidR="00FF45A0" w:rsidRDefault="00FF45A0" w:rsidP="00FF45A0">
      <w:pPr>
        <w:spacing w:after="0" w:line="480" w:lineRule="auto"/>
        <w:jc w:val="center"/>
        <w:rPr>
          <w:rFonts w:ascii="Times New Roman" w:hAnsi="Times New Roman" w:cs="Times New Roman"/>
          <w:b/>
          <w:bCs/>
          <w:sz w:val="24"/>
          <w:szCs w:val="24"/>
        </w:rPr>
      </w:pPr>
    </w:p>
    <w:p w14:paraId="5081C1B9" w14:textId="77777777" w:rsidR="00FF45A0" w:rsidRDefault="00FF45A0" w:rsidP="00FF45A0">
      <w:pPr>
        <w:spacing w:after="0" w:line="480" w:lineRule="auto"/>
        <w:jc w:val="center"/>
        <w:rPr>
          <w:rFonts w:ascii="Times New Roman" w:hAnsi="Times New Roman" w:cs="Times New Roman"/>
          <w:b/>
          <w:bCs/>
          <w:sz w:val="24"/>
          <w:szCs w:val="24"/>
        </w:rPr>
      </w:pPr>
    </w:p>
    <w:p w14:paraId="1CF1B644" w14:textId="77777777" w:rsidR="00FF45A0" w:rsidRDefault="00FF45A0" w:rsidP="00FF45A0">
      <w:pPr>
        <w:spacing w:after="0" w:line="480" w:lineRule="auto"/>
        <w:jc w:val="center"/>
        <w:rPr>
          <w:rFonts w:ascii="Times New Roman" w:hAnsi="Times New Roman" w:cs="Times New Roman"/>
          <w:b/>
          <w:bCs/>
          <w:sz w:val="24"/>
          <w:szCs w:val="24"/>
        </w:rPr>
      </w:pPr>
    </w:p>
    <w:p w14:paraId="7FEA234B"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5458F738"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4110CA9" w14:textId="77777777" w:rsidR="00FF45A0" w:rsidRDefault="00FF45A0" w:rsidP="00FF45A0">
      <w:pPr>
        <w:spacing w:after="0" w:line="480" w:lineRule="auto"/>
        <w:jc w:val="center"/>
        <w:rPr>
          <w:rFonts w:ascii="Times New Roman" w:hAnsi="Times New Roman" w:cs="Times New Roman"/>
          <w:b/>
          <w:bCs/>
          <w:sz w:val="24"/>
          <w:szCs w:val="24"/>
        </w:rPr>
      </w:pPr>
    </w:p>
    <w:p w14:paraId="4D1FB01F"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53B4717F" w14:textId="77777777" w:rsidR="00FF45A0" w:rsidRDefault="00FF45A0" w:rsidP="00FF45A0">
      <w:pPr>
        <w:spacing w:after="0" w:line="480" w:lineRule="auto"/>
        <w:jc w:val="center"/>
        <w:rPr>
          <w:rFonts w:ascii="Times New Roman" w:hAnsi="Times New Roman" w:cs="Times New Roman"/>
          <w:b/>
          <w:bCs/>
          <w:sz w:val="24"/>
          <w:szCs w:val="24"/>
        </w:rPr>
      </w:pPr>
    </w:p>
    <w:p w14:paraId="4C7305FA" w14:textId="77777777" w:rsidR="00FF45A0" w:rsidRDefault="00FF45A0" w:rsidP="00FF45A0">
      <w:pPr>
        <w:spacing w:after="0" w:line="480" w:lineRule="auto"/>
        <w:jc w:val="center"/>
        <w:rPr>
          <w:rFonts w:ascii="Times New Roman" w:hAnsi="Times New Roman" w:cs="Times New Roman"/>
          <w:sz w:val="24"/>
          <w:szCs w:val="24"/>
        </w:rPr>
      </w:pPr>
    </w:p>
    <w:p w14:paraId="73B936C9" w14:textId="1BD11125"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3500AA">
        <w:rPr>
          <w:rFonts w:ascii="Times New Roman" w:hAnsi="Times New Roman" w:cs="Times New Roman"/>
          <w:sz w:val="24"/>
          <w:szCs w:val="24"/>
        </w:rPr>
        <w:t>01/01/2024, 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2377BD99" w14:textId="77777777" w:rsidR="00FF45A0" w:rsidRDefault="00FF45A0" w:rsidP="00FF45A0">
      <w:pPr>
        <w:spacing w:after="0" w:line="480" w:lineRule="auto"/>
        <w:jc w:val="center"/>
        <w:rPr>
          <w:rFonts w:ascii="Times New Roman" w:hAnsi="Times New Roman" w:cs="Times New Roman"/>
          <w:b/>
          <w:bCs/>
          <w:sz w:val="24"/>
          <w:szCs w:val="24"/>
        </w:rPr>
      </w:pPr>
    </w:p>
    <w:p w14:paraId="43B164BB" w14:textId="77777777" w:rsidR="00FF45A0" w:rsidRDefault="00FF45A0" w:rsidP="00FF45A0">
      <w:pPr>
        <w:spacing w:after="0" w:line="480" w:lineRule="auto"/>
        <w:jc w:val="center"/>
        <w:rPr>
          <w:rFonts w:ascii="Times New Roman" w:hAnsi="Times New Roman" w:cs="Times New Roman"/>
          <w:b/>
          <w:bCs/>
          <w:sz w:val="24"/>
          <w:szCs w:val="24"/>
        </w:rPr>
      </w:pPr>
    </w:p>
    <w:p w14:paraId="07724516" w14:textId="77777777" w:rsidR="00FF45A0" w:rsidRDefault="00FF45A0" w:rsidP="00FF45A0">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45D106BA"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7EFBEE13"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1E94D4F" w14:textId="77777777" w:rsidR="00FF45A0" w:rsidRDefault="00FF45A0" w:rsidP="00FF45A0">
      <w:pPr>
        <w:spacing w:after="0" w:line="480" w:lineRule="auto"/>
        <w:rPr>
          <w:rFonts w:ascii="Times New Roman" w:hAnsi="Times New Roman" w:cs="Times New Roman"/>
          <w:sz w:val="24"/>
          <w:szCs w:val="24"/>
        </w:rPr>
        <w:sectPr w:rsidR="00FF45A0" w:rsidSect="00C0026A">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Title Page</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Abstract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Text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References</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eastAsia="Times New Roman" w:hAnsi="Times New Roman" w:cs="Times New Roman"/>
          <w:sz w:val="24"/>
          <w:szCs w:val="24"/>
          <w:highlight w:val="yellow"/>
        </w:rPr>
        <w:t>)</w:t>
      </w:r>
    </w:p>
    <w:p w14:paraId="0E4793AA" w14:textId="51F76C36" w:rsidR="00FF45A0" w:rsidRDefault="00FF45A0" w:rsidP="00FF45A0">
      <w:pPr>
        <w:spacing w:after="0" w:line="480" w:lineRule="auto"/>
        <w:rPr>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w:t>
      </w:r>
      <w:proofErr w:type="spellStart"/>
      <w:r w:rsidRPr="001F214D">
        <w:rPr>
          <w:rFonts w:ascii="Times New Roman" w:hAnsi="Times New Roman" w:cs="Times New Roman"/>
          <w:sz w:val="24"/>
          <w:szCs w:val="24"/>
        </w:rPr>
        <w:t>PsychINFO</w:t>
      </w:r>
      <w:proofErr w:type="spellEnd"/>
      <w:r w:rsidRPr="001F214D">
        <w:rPr>
          <w:rFonts w:ascii="Times New Roman" w:hAnsi="Times New Roman" w:cs="Times New Roman"/>
          <w:sz w:val="24"/>
          <w:szCs w:val="24"/>
        </w:rPr>
        <w:t xml:space="preserve">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w:t>
      </w:r>
      <w:commentRangeStart w:id="2"/>
      <w:commentRangeStart w:id="3"/>
      <w:r w:rsidRPr="001F214D">
        <w:rPr>
          <w:rFonts w:ascii="Times New Roman" w:hAnsi="Times New Roman" w:cs="Times New Roman"/>
          <w:sz w:val="24"/>
          <w:szCs w:val="24"/>
        </w:rPr>
        <w:t xml:space="preserve">h. </w:t>
      </w:r>
      <w:r>
        <w:rPr>
          <w:rFonts w:ascii="Times New Roman" w:hAnsi="Times New Roman" w:cs="Times New Roman"/>
          <w:sz w:val="24"/>
          <w:szCs w:val="24"/>
        </w:rPr>
        <w:t xml:space="preserve"> </w:t>
      </w:r>
      <w:commentRangeEnd w:id="2"/>
      <w:r>
        <w:rPr>
          <w:rStyle w:val="CommentReference"/>
        </w:rPr>
        <w:commentReference w:id="2"/>
      </w:r>
      <w:commentRangeEnd w:id="3"/>
      <w:r w:rsidR="003A2AC5">
        <w:rPr>
          <w:rStyle w:val="CommentReference"/>
        </w:rPr>
        <w:commentReference w:id="3"/>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w:t>
      </w:r>
      <w:r w:rsidR="000D41BA">
        <w:rPr>
          <w:rFonts w:ascii="Times New Roman" w:hAnsi="Times New Roman" w:cs="Times New Roman"/>
          <w:sz w:val="24"/>
          <w:szCs w:val="24"/>
        </w:rPr>
        <w:t>=</w:t>
      </w:r>
      <w:r w:rsidRPr="001F214D">
        <w:rPr>
          <w:rFonts w:ascii="Times New Roman" w:hAnsi="Times New Roman" w:cs="Times New Roman"/>
          <w:sz w:val="24"/>
          <w:szCs w:val="24"/>
        </w:rPr>
        <w:t>0.75 95% CI [0.45, 1.05]), with a high heterogeneity in the analysis(</w:t>
      </w:r>
      <w:r w:rsidRPr="001F214D">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000D41BA">
        <w:rPr>
          <w:rFonts w:ascii="Times New Roman" w:hAnsi="Times New Roman" w:cs="Times New Roman"/>
          <w:sz w:val="24"/>
          <w:szCs w:val="24"/>
        </w:rPr>
        <w:t>=</w:t>
      </w:r>
      <w:r w:rsidRPr="001F214D">
        <w:rPr>
          <w:rFonts w:ascii="Times New Roman" w:hAnsi="Times New Roman" w:cs="Times New Roman"/>
          <w:sz w:val="24"/>
          <w:szCs w:val="24"/>
        </w:rPr>
        <w:t>99.72%). Subgroup analyses indicated a slight association between Covid-19 related PTG and PTSD in COVID-19. For people who had PTSD, we obtained a mean effect size of g</w:t>
      </w:r>
      <w:r w:rsidR="000D41BA">
        <w:rPr>
          <w:rFonts w:ascii="Times New Roman" w:hAnsi="Times New Roman" w:cs="Times New Roman"/>
          <w:sz w:val="24"/>
          <w:szCs w:val="24"/>
        </w:rPr>
        <w:t>=</w:t>
      </w:r>
      <w:r w:rsidRPr="001F214D">
        <w:rPr>
          <w:rFonts w:ascii="Times New Roman" w:hAnsi="Times New Roman" w:cs="Times New Roman"/>
          <w:sz w:val="24"/>
          <w:szCs w:val="24"/>
        </w:rPr>
        <w:t>1.04, 95% CI [0.07, 2.00]. For people who did not have PTSD, the mean effect size was g</w:t>
      </w:r>
      <w:r w:rsidR="000D41BA">
        <w:rPr>
          <w:rFonts w:ascii="Times New Roman" w:hAnsi="Times New Roman" w:cs="Times New Roman"/>
          <w:sz w:val="24"/>
          <w:szCs w:val="24"/>
        </w:rPr>
        <w:t>=</w:t>
      </w:r>
      <w:r w:rsidRPr="001F214D">
        <w:rPr>
          <w:rFonts w:ascii="Times New Roman" w:hAnsi="Times New Roman" w:cs="Times New Roman"/>
          <w:sz w:val="24"/>
          <w:szCs w:val="24"/>
        </w:rPr>
        <w:t>0.55, 95% CI [0.18, 0.92].</w:t>
      </w:r>
    </w:p>
    <w:p w14:paraId="6AF88A91"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5BE8C426" w14:textId="77777777" w:rsidR="00FF45A0" w:rsidRDefault="00FF45A0" w:rsidP="00FF45A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0BB9E02B" w14:textId="77777777" w:rsidR="00FF45A0" w:rsidRDefault="00FF45A0" w:rsidP="00FF45A0">
      <w:pPr>
        <w:spacing w:after="0" w:line="480" w:lineRule="auto"/>
        <w:rPr>
          <w:rFonts w:ascii="Times New Roman" w:eastAsia="Times New Roman" w:hAnsi="Times New Roman" w:cs="Times New Roman"/>
          <w:sz w:val="24"/>
          <w:szCs w:val="24"/>
        </w:rPr>
      </w:pPr>
    </w:p>
    <w:p w14:paraId="74D9767C" w14:textId="77777777" w:rsidR="00FF45A0" w:rsidRDefault="00FF45A0" w:rsidP="00FF45A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55A35AF9" w14:textId="77777777" w:rsidR="00FF45A0" w:rsidRPr="000B175C"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76E5D9E5" w14:textId="77777777" w:rsidR="00FF45A0" w:rsidRDefault="00FF45A0" w:rsidP="00FF45A0">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6AE5256B"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14:paraId="73D96431" w14:textId="77777777" w:rsidR="00FF45A0" w:rsidRDefault="00FF45A0" w:rsidP="00FF45A0">
      <w:pPr>
        <w:spacing w:after="0" w:line="480" w:lineRule="auto"/>
        <w:rPr>
          <w:rFonts w:ascii="Times New Roman" w:eastAsia="Times New Roman" w:hAnsi="Times New Roman" w:cs="Times New Roman"/>
          <w:sz w:val="24"/>
          <w:szCs w:val="24"/>
        </w:rPr>
        <w:sectPr w:rsidR="00FF45A0" w:rsidSect="00C0026A">
          <w:headerReference w:type="default" r:id="rId14"/>
          <w:pgSz w:w="12240" w:h="15840"/>
          <w:pgMar w:top="1440" w:right="1440" w:bottom="1440" w:left="1440" w:header="720" w:footer="0" w:gutter="0"/>
          <w:pgNumType w:start="1"/>
          <w:cols w:space="720"/>
          <w:formProt w:val="0"/>
          <w:docGrid w:linePitch="360" w:charSpace="4096"/>
        </w:sectPr>
      </w:pPr>
    </w:p>
    <w:p w14:paraId="75E5A269" w14:textId="77777777" w:rsidR="00FF45A0" w:rsidRDefault="00FF45A0" w:rsidP="00FF45A0">
      <w:pPr>
        <w:tabs>
          <w:tab w:val="left" w:pos="1808"/>
        </w:tabs>
        <w:spacing w:after="0" w:line="480" w:lineRule="auto"/>
        <w:rPr>
          <w:rFonts w:ascii="Times New Roman" w:hAnsi="Times New Roman" w:cs="Times New Roman"/>
          <w:sz w:val="24"/>
          <w:szCs w:val="24"/>
        </w:rPr>
      </w:pPr>
    </w:p>
    <w:p w14:paraId="059484AB" w14:textId="77777777" w:rsidR="00FF45A0" w:rsidRDefault="00FF45A0" w:rsidP="00FF45A0">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14:paraId="2DB2449A" w14:textId="77777777" w:rsidR="00FF45A0" w:rsidRPr="00FC40C9"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w:t>
      </w:r>
      <w:proofErr w:type="spellStart"/>
      <w:r>
        <w:rPr>
          <w:rFonts w:ascii="Times New Roman" w:hAnsi="Times New Roman" w:cs="Times New Roman"/>
          <w:color w:val="333333"/>
          <w:sz w:val="24"/>
          <w:szCs w:val="24"/>
          <w:shd w:val="clear" w:color="auto" w:fill="FFFFFF"/>
        </w:rPr>
        <w:t>generatYed</w:t>
      </w:r>
      <w:proofErr w:type="spellEnd"/>
      <w:r>
        <w:rPr>
          <w:rFonts w:ascii="Times New Roman" w:hAnsi="Times New Roman" w:cs="Times New Roman"/>
          <w:color w:val="333333"/>
          <w:sz w:val="24"/>
          <w:szCs w:val="24"/>
          <w:shd w:val="clear" w:color="auto" w:fill="FFFFFF"/>
        </w:rPr>
        <w:t xml:space="preserve"> health and existential threats to both patients and health-care providers </w:t>
      </w:r>
      <w:r w:rsidRPr="00FC40C9">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Adjorlolo</w:t>
      </w:r>
      <w:proofErr w:type="spellEnd"/>
      <w:r>
        <w:rPr>
          <w:rFonts w:ascii="Times New Roman" w:hAnsi="Times New Roman" w:cs="Times New Roman"/>
          <w:color w:val="333333"/>
          <w:sz w:val="24"/>
          <w:szCs w:val="24"/>
          <w:shd w:val="clear" w:color="auto" w:fill="FFFFFF"/>
        </w:rPr>
        <w:t xml:space="preserve">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14:paraId="2AFE8F6E" w14:textId="2F19E8A6" w:rsidR="00FF45A0"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w:t>
      </w:r>
      <w:r w:rsidRPr="00363EB9">
        <w:rPr>
          <w:rFonts w:ascii="Times New Roman" w:hAnsi="Times New Roman" w:cs="Times New Roman"/>
          <w:color w:val="333333"/>
          <w:sz w:val="24"/>
          <w:szCs w:val="24"/>
          <w:shd w:val="clear" w:color="auto" w:fill="FFFFFF"/>
        </w:rPr>
        <w:t>) (</w:t>
      </w:r>
      <w:r w:rsidR="00363EB9" w:rsidRPr="005538DA">
        <w:rPr>
          <w:rFonts w:ascii="Times New Roman" w:hAnsi="Times New Roman" w:cs="Times New Roman"/>
          <w:sz w:val="24"/>
          <w:szCs w:val="24"/>
        </w:rPr>
        <w:t xml:space="preserve">Calhoun </w:t>
      </w:r>
      <w:r w:rsidR="00986770" w:rsidRPr="005538DA">
        <w:rPr>
          <w:rFonts w:ascii="Times New Roman" w:hAnsi="Times New Roman" w:cs="Times New Roman"/>
          <w:sz w:val="24"/>
          <w:szCs w:val="24"/>
        </w:rPr>
        <w:t xml:space="preserve">&amp; </w:t>
      </w:r>
      <w:r w:rsidR="00363EB9" w:rsidRPr="005538DA">
        <w:rPr>
          <w:rFonts w:ascii="Times New Roman" w:hAnsi="Times New Roman" w:cs="Times New Roman"/>
          <w:sz w:val="24"/>
          <w:szCs w:val="24"/>
        </w:rPr>
        <w:t>Tedeschi</w:t>
      </w:r>
      <w:r w:rsidRPr="00363EB9">
        <w:rPr>
          <w:rFonts w:ascii="Times New Roman" w:hAnsi="Times New Roman" w:cs="Times New Roman"/>
          <w:sz w:val="24"/>
          <w:szCs w:val="24"/>
        </w:rPr>
        <w:t>, 200</w:t>
      </w:r>
      <w:r w:rsidR="00363EB9" w:rsidRPr="00363EB9">
        <w:rPr>
          <w:rFonts w:ascii="Times New Roman" w:hAnsi="Times New Roman" w:cs="Times New Roman"/>
          <w:sz w:val="24"/>
          <w:szCs w:val="24"/>
        </w:rPr>
        <w:t>6</w:t>
      </w:r>
      <w:r>
        <w:rPr>
          <w:rFonts w:ascii="Times New Roman" w:hAnsi="Times New Roman" w:cs="Times New Roman"/>
          <w:color w:val="333333"/>
          <w:sz w:val="24"/>
          <w:szCs w:val="24"/>
          <w:shd w:val="clear" w:color="auto" w:fill="FFFFFF"/>
        </w:rPr>
        <w:t>).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proofErr w:type="spellStart"/>
      <w:r w:rsidRPr="00610D9A">
        <w:rPr>
          <w:rFonts w:ascii="Times New Roman" w:hAnsi="Times New Roman" w:cs="Times New Roman"/>
          <w:sz w:val="24"/>
          <w:szCs w:val="24"/>
          <w:shd w:val="clear" w:color="auto" w:fill="FFFFFF"/>
        </w:rPr>
        <w:t>Pięta</w:t>
      </w:r>
      <w:proofErr w:type="spellEnd"/>
      <w:r w:rsidRPr="00610D9A">
        <w:rPr>
          <w:rFonts w:ascii="Times New Roman" w:hAnsi="Times New Roman" w:cs="Times New Roman"/>
          <w:sz w:val="24"/>
          <w:szCs w:val="24"/>
          <w:shd w:val="clear" w:color="auto" w:fill="FFFFFF"/>
        </w:rPr>
        <w:t xml:space="preserve"> &amp; </w:t>
      </w:r>
      <w:proofErr w:type="spellStart"/>
      <w:r w:rsidRPr="00610D9A">
        <w:rPr>
          <w:rFonts w:ascii="Times New Roman" w:hAnsi="Times New Roman" w:cs="Times New Roman"/>
          <w:sz w:val="24"/>
          <w:szCs w:val="24"/>
          <w:shd w:val="clear" w:color="auto" w:fill="FFFFFF"/>
        </w:rPr>
        <w:t>Rzeszutek</w:t>
      </w:r>
      <w:proofErr w:type="spellEnd"/>
      <w:r w:rsidRPr="00610D9A">
        <w:rPr>
          <w:rFonts w:ascii="Times New Roman" w:hAnsi="Times New Roman" w:cs="Times New Roman"/>
          <w:sz w:val="24"/>
          <w:szCs w:val="24"/>
          <w:shd w:val="clear" w:color="auto" w:fill="FFFFFF"/>
        </w:rPr>
        <w:t>, 2022</w:t>
      </w:r>
      <w:r w:rsidRPr="00610D9A">
        <w:rPr>
          <w:rFonts w:ascii="Times New Roman" w:eastAsia="Times New Roman" w:hAnsi="Times New Roman" w:cs="Times New Roman"/>
          <w:sz w:val="24"/>
          <w:szCs w:val="24"/>
        </w:rPr>
        <w:t>;</w:t>
      </w:r>
      <w:r w:rsidRPr="0013402C">
        <w:rPr>
          <w:rFonts w:ascii="Times New Roman" w:eastAsia="Times New Roman" w:hAnsi="Times New Roman" w:cs="Times New Roman"/>
          <w:sz w:val="24"/>
          <w:szCs w:val="24"/>
        </w:rPr>
        <w:t xml:space="preserve"> Sawyer et al., 2010; Shand et al., 2015;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patients </w:t>
      </w:r>
      <w:commentRangeStart w:id="4"/>
      <w:commentRangeStart w:id="5"/>
      <w:r w:rsidRPr="20EFCC27">
        <w:rPr>
          <w:rFonts w:ascii="Times New Roman" w:hAnsi="Times New Roman" w:cs="Times New Roman"/>
          <w:sz w:val="24"/>
          <w:szCs w:val="24"/>
          <w:highlight w:val="yellow"/>
        </w:rPr>
        <w:t>(Ma, Wan &amp; Chen, 2022); Wan, Huang &amp; Peng, 2023)</w:t>
      </w:r>
      <w:commentRangeEnd w:id="4"/>
      <w:r>
        <w:rPr>
          <w:rStyle w:val="CommentReference"/>
        </w:rPr>
        <w:commentReference w:id="4"/>
      </w:r>
      <w:commentRangeEnd w:id="5"/>
      <w:r w:rsidR="003A2AC5">
        <w:rPr>
          <w:rStyle w:val="CommentReference"/>
        </w:rPr>
        <w:commentReference w:id="5"/>
      </w:r>
      <w:r w:rsidRPr="20EFCC27">
        <w:rPr>
          <w:rFonts w:ascii="Times New Roman" w:hAnsi="Times New Roman" w:cs="Times New Roman"/>
          <w:sz w:val="24"/>
          <w:szCs w:val="24"/>
          <w:highlight w:val="yellow"/>
        </w:rPr>
        <w:t>.</w:t>
      </w:r>
    </w:p>
    <w:p w14:paraId="02D12D61" w14:textId="77777777" w:rsidR="00FF45A0" w:rsidRDefault="00FF45A0" w:rsidP="00FF45A0">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r w:rsidRPr="005538DA">
        <w:rPr>
          <w:rFonts w:ascii="Times New Roman" w:hAnsi="Times New Roman" w:cs="Times New Roman"/>
        </w:rPr>
        <w:t>Emek, et al., 2021;</w:t>
      </w:r>
      <w:r>
        <w:t xml:space="preserve">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14:paraId="2DC6A17B" w14:textId="77777777" w:rsidR="00FF45A0" w:rsidRDefault="00FF45A0" w:rsidP="00FF45A0">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meta-analyses</w:t>
      </w:r>
      <w:proofErr w:type="gramEnd"/>
      <w:r>
        <w:rPr>
          <w:rFonts w:ascii="Times New Roman" w:eastAsia="Times New Roman" w:hAnsi="Times New Roman" w:cs="Times New Roman"/>
          <w:sz w:val="24"/>
          <w:szCs w:val="24"/>
        </w:rPr>
        <w:t xml:space="preserve"> on another pandemic has demonstrated the relationship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eastAsia="Times New Roman" w:hAnsi="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eastAsia="Times New Roman" w:hAnsi="Times New Roman" w:cs="Times New Roman"/>
          <w:sz w:val="24"/>
          <w:szCs w:val="24"/>
        </w:rPr>
        <w:t>More specifically,</w:t>
      </w:r>
      <w:r w:rsidRPr="00420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A23829">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d</w:t>
      </w:r>
      <w:r w:rsidRPr="00A23829">
        <w:rPr>
          <w:rFonts w:ascii="Times New Roman" w:eastAsia="Times New Roman" w:hAnsi="Times New Roman" w:cs="Times New Roman"/>
          <w:sz w:val="24"/>
          <w:szCs w:val="24"/>
        </w:rPr>
        <w:t xml:space="preserve"> the magnitude and consistency of the pandemic related </w:t>
      </w:r>
      <w:r>
        <w:rPr>
          <w:rFonts w:ascii="Times New Roman" w:eastAsia="Times New Roman" w:hAnsi="Times New Roman" w:cs="Times New Roman"/>
          <w:sz w:val="24"/>
          <w:szCs w:val="24"/>
        </w:rPr>
        <w:t xml:space="preserve">PTG, as a </w:t>
      </w:r>
      <w:r w:rsidRPr="00A23829">
        <w:rPr>
          <w:rFonts w:ascii="Times New Roman" w:eastAsia="Times New Roman" w:hAnsi="Times New Roman" w:cs="Times New Roman"/>
          <w:sz w:val="24"/>
          <w:szCs w:val="24"/>
        </w:rPr>
        <w:t>change in posttraumatic positive cognition.</w:t>
      </w:r>
      <w:r>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382DAADA" w14:textId="77777777" w:rsidR="00FF45A0" w:rsidRDefault="00FF45A0" w:rsidP="00FF45A0">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4B003C65"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6319C84E" w14:textId="77777777" w:rsidR="00FF45A0" w:rsidRDefault="00FF45A0" w:rsidP="00FF45A0">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Pr>
          <w:rFonts w:ascii="Times New Roman" w:hAnsi="Times New Roman" w:cs="Times New Roman"/>
          <w:spacing w:val="-6"/>
          <w:sz w:val="24"/>
          <w:szCs w:val="24"/>
        </w:rPr>
        <w:t xml:space="preserve">Ovid MEDLINE, PsycINFO, </w:t>
      </w:r>
      <w:r w:rsidRPr="00866506">
        <w:rPr>
          <w:rFonts w:ascii="Times New Roman" w:hAnsi="Times New Roman" w:cs="Times New Roman"/>
          <w:spacing w:val="-6"/>
          <w:sz w:val="24"/>
          <w:szCs w:val="24"/>
        </w:rPr>
        <w:lastRenderedPageBreak/>
        <w:t xml:space="preserve">Academic Search Complete, and PubMed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MI, positive effects, positive outcome and self-growth. Furthermore, references from selected studies and relevant review articles were reviewed to </w:t>
      </w:r>
      <w:commentRangeStart w:id="6"/>
      <w:commentRangeStart w:id="7"/>
      <w:commentRangeStart w:id="8"/>
      <w:r w:rsidRPr="00866506">
        <w:rPr>
          <w:rFonts w:ascii="Times New Roman" w:hAnsi="Times New Roman" w:cs="Times New Roman"/>
          <w:spacing w:val="-6"/>
          <w:sz w:val="24"/>
          <w:szCs w:val="24"/>
        </w:rPr>
        <w:t xml:space="preserve">identify additional publications (Cui et al., 2021; Feingold et al., 2022; Finstad et al., 2021; Hyun et al., 2021; Kowalski, Carroll &amp; Britt, 2021; Li et al., 2022; Van der Hallen &amp; Godor et al., 2022). </w:t>
      </w:r>
      <w:commentRangeEnd w:id="6"/>
      <w:r w:rsidRPr="00036133">
        <w:rPr>
          <w:rStyle w:val="CommentReference"/>
        </w:rPr>
        <w:commentReference w:id="6"/>
      </w:r>
      <w:commentRangeEnd w:id="7"/>
      <w:r>
        <w:rPr>
          <w:rStyle w:val="CommentReference"/>
        </w:rPr>
        <w:commentReference w:id="7"/>
      </w:r>
      <w:commentRangeEnd w:id="8"/>
      <w:r w:rsidR="008764DB">
        <w:rPr>
          <w:rStyle w:val="CommentReference"/>
        </w:rPr>
        <w:commentReference w:id="8"/>
      </w:r>
    </w:p>
    <w:p w14:paraId="6F263B77"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8C429FC" w14:textId="5898AA9E" w:rsidR="00FF45A0" w:rsidRDefault="00FF45A0" w:rsidP="00FF45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w:t>
      </w:r>
      <w:r w:rsidR="006F7F2C">
        <w:rPr>
          <w:rFonts w:ascii="Times New Roman" w:hAnsi="Times New Roman" w:cs="Times New Roman"/>
          <w:sz w:val="24"/>
          <w:szCs w:val="24"/>
        </w:rPr>
        <w:t xml:space="preserve">; </w:t>
      </w:r>
      <w:r w:rsidR="006F7F2C" w:rsidRPr="00124F60">
        <w:rPr>
          <w:rFonts w:ascii="Times New Roman" w:hAnsi="Times New Roman" w:cs="Times New Roman"/>
          <w:sz w:val="24"/>
          <w:szCs w:val="24"/>
          <w:highlight w:val="yellow"/>
        </w:rPr>
        <w:t xml:space="preserve">Tedeschi </w:t>
      </w:r>
      <w:r w:rsidR="006F7F2C">
        <w:rPr>
          <w:rFonts w:ascii="Times New Roman" w:hAnsi="Times New Roman" w:cs="Times New Roman"/>
          <w:sz w:val="24"/>
          <w:szCs w:val="24"/>
          <w:highlight w:val="yellow"/>
        </w:rPr>
        <w:t>&amp;</w:t>
      </w:r>
      <w:r w:rsidR="006F7F2C" w:rsidRPr="00124F60">
        <w:rPr>
          <w:rFonts w:ascii="Times New Roman" w:hAnsi="Times New Roman" w:cs="Times New Roman"/>
          <w:sz w:val="24"/>
          <w:szCs w:val="24"/>
          <w:highlight w:val="yellow"/>
        </w:rPr>
        <w:t xml:space="preserve"> Calhoun</w:t>
      </w:r>
      <w:r w:rsidR="006F7F2C" w:rsidRPr="005538DA">
        <w:rPr>
          <w:rFonts w:ascii="Times New Roman" w:hAnsi="Times New Roman" w:cs="Times New Roman"/>
          <w:sz w:val="24"/>
          <w:szCs w:val="24"/>
          <w:highlight w:val="yellow"/>
        </w:rPr>
        <w:t>, 1996</w:t>
      </w:r>
      <w:r>
        <w:rPr>
          <w:rFonts w:ascii="Times New Roman" w:hAnsi="Times New Roman" w:cs="Times New Roman"/>
          <w:sz w:val="24"/>
          <w:szCs w:val="24"/>
        </w:rPr>
        <w:t>) as the standard scale for measuring PTG. Any variants of PTGI such as PTGI-SF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14:paraId="088B75CD" w14:textId="77777777" w:rsidR="00FF45A0" w:rsidRDefault="00FF45A0" w:rsidP="00FF45A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eastAsia="Times New Roman" w:hAnsi="Times New Roman" w:cs="Times New Roman"/>
          <w:sz w:val="24"/>
          <w:szCs w:val="24"/>
        </w:rPr>
        <w:t>Measures</w:t>
      </w:r>
      <w:r w:rsidRPr="00C33C0E">
        <w:rPr>
          <w:rFonts w:ascii="Times New Roman" w:eastAsia="Times New Roman" w:hAnsi="Times New Roman" w:cs="Times New Roman"/>
          <w:sz w:val="24"/>
          <w:szCs w:val="24"/>
        </w:rPr>
        <w:t xml:space="preserve"> such as Stress-related growth scales</w:t>
      </w:r>
      <w:r>
        <w:rPr>
          <w:rFonts w:ascii="Times New Roman" w:eastAsia="Times New Roman" w:hAnsi="Times New Roman" w:cs="Times New Roman"/>
          <w:sz w:val="24"/>
          <w:szCs w:val="24"/>
        </w:rPr>
        <w:t xml:space="preserve"> (e.g., </w:t>
      </w:r>
      <w:r w:rsidRPr="00C33C0E">
        <w:rPr>
          <w:rFonts w:ascii="Times New Roman" w:eastAsia="Times New Roman" w:hAnsi="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eastAsia="Times New Roman" w:hAnsi="Times New Roman" w:cs="Times New Roman"/>
          <w:sz w:val="24"/>
          <w:szCs w:val="24"/>
          <w:highlight w:val="cyan"/>
        </w:rPr>
        <w:t xml:space="preserve"> </w:t>
      </w:r>
    </w:p>
    <w:p w14:paraId="6932F75C"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634885F9" w14:textId="77777777" w:rsidR="00FF45A0" w:rsidRDefault="00FF45A0" w:rsidP="00FF45A0">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9"/>
      <w:commentRangeStart w:id="10"/>
      <w:commentRangeStart w:id="11"/>
      <w:proofErr w:type="spellStart"/>
      <w:r w:rsidRPr="001F214D">
        <w:rPr>
          <w:rFonts w:ascii="Times New Roman" w:hAnsi="Times New Roman" w:cs="Times New Roman"/>
          <w:spacing w:val="-6"/>
          <w:sz w:val="24"/>
          <w:szCs w:val="24"/>
        </w:rPr>
        <w:t>Zuuren</w:t>
      </w:r>
      <w:proofErr w:type="spellEnd"/>
      <w:r w:rsidRPr="001F214D">
        <w:rPr>
          <w:rFonts w:ascii="Times New Roman" w:hAnsi="Times New Roman" w:cs="Times New Roman"/>
          <w:spacing w:val="-6"/>
          <w:sz w:val="24"/>
          <w:szCs w:val="24"/>
        </w:rPr>
        <w:t xml:space="preserve"> &amp; </w:t>
      </w:r>
      <w:proofErr w:type="spellStart"/>
      <w:r w:rsidRPr="001F214D">
        <w:rPr>
          <w:rFonts w:ascii="Times New Roman" w:hAnsi="Times New Roman" w:cs="Times New Roman"/>
          <w:spacing w:val="-6"/>
          <w:sz w:val="24"/>
          <w:szCs w:val="24"/>
        </w:rPr>
        <w:t>Fedorowicz</w:t>
      </w:r>
      <w:proofErr w:type="spellEnd"/>
      <w:r w:rsidRPr="001F214D">
        <w:rPr>
          <w:rFonts w:ascii="Times New Roman" w:hAnsi="Times New Roman" w:cs="Times New Roman"/>
          <w:spacing w:val="-6"/>
          <w:sz w:val="24"/>
          <w:szCs w:val="24"/>
        </w:rPr>
        <w:t>, 2016</w:t>
      </w:r>
      <w:r w:rsidRPr="001F214D">
        <w:rPr>
          <w:rFonts w:ascii="Times New Roman" w:hAnsi="Times New Roman" w:cs="Times New Roman"/>
          <w:sz w:val="24"/>
          <w:szCs w:val="24"/>
        </w:rPr>
        <w:t>).</w:t>
      </w:r>
      <w:commentRangeEnd w:id="9"/>
      <w:r w:rsidRPr="00D65296">
        <w:rPr>
          <w:rStyle w:val="CommentReference"/>
        </w:rPr>
        <w:commentReference w:id="9"/>
      </w:r>
      <w:commentRangeEnd w:id="10"/>
      <w:r w:rsidRPr="00D65296">
        <w:rPr>
          <w:rStyle w:val="CommentReference"/>
        </w:rPr>
        <w:commentReference w:id="10"/>
      </w:r>
      <w:commentRangeEnd w:id="11"/>
      <w:r w:rsidR="008764DB">
        <w:rPr>
          <w:rStyle w:val="CommentReference"/>
        </w:rPr>
        <w:commentReference w:id="11"/>
      </w:r>
    </w:p>
    <w:p w14:paraId="70487D77"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28024088" w14:textId="77777777" w:rsidR="00FF45A0" w:rsidRDefault="00FF45A0" w:rsidP="00FF45A0">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14:paraId="79727672" w14:textId="77777777" w:rsidR="00FF45A0" w:rsidRPr="001F214D" w:rsidRDefault="00FF45A0" w:rsidP="00C607AD">
      <w:pPr>
        <w:spacing w:after="0" w:line="360" w:lineRule="auto"/>
        <w:ind w:firstLine="720"/>
        <w:rPr>
          <w:rFonts w:ascii="Times New Roman" w:eastAsia="Times New Roman" w:hAnsi="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eastAsia="Times New Roman" w:hAnsi="Times New Roman" w:cs="Times New Roman"/>
          <w:sz w:val="24"/>
          <w:szCs w:val="24"/>
        </w:rPr>
        <w:t>(Mazor et al, 2016</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proofErr w:type="spellStart"/>
      <w:r w:rsidRPr="00D502D3">
        <w:rPr>
          <w:rFonts w:ascii="Times New Roman" w:eastAsia="Times New Roman" w:hAnsi="Times New Roman" w:cs="Times New Roman"/>
          <w:sz w:val="24"/>
          <w:szCs w:val="24"/>
        </w:rPr>
        <w:t>Naghavi</w:t>
      </w:r>
      <w:proofErr w:type="spellEnd"/>
      <w:r w:rsidRPr="00D502D3">
        <w:rPr>
          <w:rFonts w:ascii="Times New Roman" w:eastAsia="Times New Roman" w:hAnsi="Times New Roman" w:cs="Times New Roman"/>
          <w:sz w:val="24"/>
          <w:szCs w:val="24"/>
        </w:rPr>
        <w:t xml:space="preserve"> et al, 2020</w:t>
      </w:r>
      <w:r>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Taher &amp; Allan, 2020</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Wall et al, 2023)</w:t>
      </w:r>
      <w:r>
        <w:rPr>
          <w:rFonts w:ascii="Times New Roman" w:hAnsi="Times New Roman" w:cs="Times New Roman"/>
          <w:sz w:val="24"/>
          <w:szCs w:val="24"/>
          <w:highlight w:val="yellow"/>
        </w:rPr>
        <w:t>.</w:t>
      </w:r>
    </w:p>
    <w:p w14:paraId="3736F9D6"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531B5B7C"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assume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14:paraId="5B918E98" w14:textId="77777777" w:rsidR="00FF45A0" w:rsidRDefault="00FF45A0" w:rsidP="00FF45A0">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14:paraId="7A18424B" w14:textId="77777777" w:rsidR="00FF45A0" w:rsidRDefault="00FF45A0" w:rsidP="00FF45A0">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14:paraId="0FB438BA" w14:textId="4F4C5107" w:rsidR="00FF45A0" w:rsidRDefault="00FF45A0" w:rsidP="00FF45A0">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w:t>
      </w:r>
      <w:r w:rsidRPr="00C607AD">
        <w:rPr>
          <w:rFonts w:ascii="Times New Roman" w:hAnsi="Times New Roman" w:cs="Times New Roman"/>
          <w:color w:val="000000"/>
          <w:sz w:val="24"/>
          <w:szCs w:val="24"/>
        </w:rPr>
        <w:t>process. The search yielded 60 unique publications, of which 42 qualified for full-text review. In the end, 30 studies (</w:t>
      </w:r>
      <w:proofErr w:type="spellStart"/>
      <w:r w:rsidRPr="00C607AD">
        <w:rPr>
          <w:rFonts w:ascii="Times New Roman" w:hAnsi="Times New Roman" w:cs="Times New Roman"/>
          <w:color w:val="000000"/>
          <w:sz w:val="24"/>
          <w:szCs w:val="24"/>
        </w:rPr>
        <w:t>Adjorlolo</w:t>
      </w:r>
      <w:proofErr w:type="spellEnd"/>
      <w:r w:rsidRPr="00C607AD">
        <w:rPr>
          <w:rFonts w:ascii="Times New Roman" w:hAnsi="Times New Roman" w:cs="Times New Roman"/>
          <w:color w:val="000000"/>
          <w:sz w:val="24"/>
          <w:szCs w:val="24"/>
        </w:rPr>
        <w:t xml:space="preserve"> et al., 2022; </w:t>
      </w:r>
      <w:proofErr w:type="spellStart"/>
      <w:r w:rsidRPr="00C607AD">
        <w:rPr>
          <w:rFonts w:ascii="Times New Roman" w:hAnsi="Times New Roman" w:cs="Times New Roman"/>
          <w:color w:val="000000"/>
          <w:sz w:val="24"/>
          <w:szCs w:val="24"/>
        </w:rPr>
        <w:t>Arnout</w:t>
      </w:r>
      <w:proofErr w:type="spellEnd"/>
      <w:r w:rsidRPr="00C607AD">
        <w:rPr>
          <w:rFonts w:ascii="Times New Roman" w:hAnsi="Times New Roman" w:cs="Times New Roman"/>
          <w:color w:val="000000"/>
          <w:sz w:val="24"/>
          <w:szCs w:val="24"/>
        </w:rPr>
        <w:t xml:space="preserve"> &amp; Al-</w:t>
      </w:r>
      <w:proofErr w:type="spellStart"/>
      <w:r w:rsidRPr="00C607AD">
        <w:rPr>
          <w:rFonts w:ascii="Times New Roman" w:hAnsi="Times New Roman" w:cs="Times New Roman"/>
          <w:color w:val="000000"/>
          <w:sz w:val="24"/>
          <w:szCs w:val="24"/>
        </w:rPr>
        <w:t>Sufyani</w:t>
      </w:r>
      <w:proofErr w:type="spellEnd"/>
      <w:r w:rsidRPr="00C607AD">
        <w:rPr>
          <w:rFonts w:ascii="Times New Roman" w:hAnsi="Times New Roman" w:cs="Times New Roman"/>
          <w:color w:val="000000"/>
          <w:sz w:val="24"/>
          <w:szCs w:val="24"/>
        </w:rPr>
        <w:t xml:space="preserve">, 2021; Bai et al., 2023; </w:t>
      </w:r>
      <w:proofErr w:type="spellStart"/>
      <w:r w:rsidRPr="00C607AD">
        <w:rPr>
          <w:rFonts w:ascii="Times New Roman" w:hAnsi="Times New Roman" w:cs="Times New Roman"/>
          <w:color w:val="000000"/>
          <w:sz w:val="24"/>
          <w:szCs w:val="24"/>
        </w:rPr>
        <w:t>Barnicot</w:t>
      </w:r>
      <w:proofErr w:type="spellEnd"/>
      <w:r w:rsidRPr="00C607AD">
        <w:rPr>
          <w:rFonts w:ascii="Times New Roman" w:hAnsi="Times New Roman" w:cs="Times New Roman"/>
          <w:color w:val="000000"/>
          <w:sz w:val="24"/>
          <w:szCs w:val="24"/>
        </w:rPr>
        <w:t xml:space="preserve"> et al., 2023; Castiglioni et al., 2023; Chasson et al., 2022; Chen &amp; Tang, 2021; Chen et al., 2020; Das et al., 2023; El-Khoury </w:t>
      </w:r>
      <w:proofErr w:type="spellStart"/>
      <w:r w:rsidRPr="00C607AD">
        <w:rPr>
          <w:rFonts w:ascii="Times New Roman" w:hAnsi="Times New Roman" w:cs="Times New Roman"/>
          <w:color w:val="000000"/>
          <w:sz w:val="24"/>
          <w:szCs w:val="24"/>
        </w:rPr>
        <w:t>Malhame</w:t>
      </w:r>
      <w:proofErr w:type="spellEnd"/>
      <w:r w:rsidRPr="00C607AD">
        <w:rPr>
          <w:rFonts w:ascii="Times New Roman" w:hAnsi="Times New Roman" w:cs="Times New Roman"/>
          <w:color w:val="000000"/>
          <w:sz w:val="24"/>
          <w:szCs w:val="24"/>
        </w:rPr>
        <w:t xml:space="preserve"> et al., 2023; Gul et al., 2023;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w:t>
      </w:r>
      <w:proofErr w:type="spellStart"/>
      <w:r w:rsidRPr="00C607AD">
        <w:rPr>
          <w:rFonts w:ascii="Times New Roman" w:hAnsi="Times New Roman" w:cs="Times New Roman"/>
          <w:color w:val="000000"/>
          <w:sz w:val="24"/>
          <w:szCs w:val="24"/>
        </w:rPr>
        <w:t>Tsouvelas</w:t>
      </w:r>
      <w:proofErr w:type="spellEnd"/>
      <w:r w:rsidRPr="00C607AD">
        <w:rPr>
          <w:rFonts w:ascii="Times New Roman" w:hAnsi="Times New Roman" w:cs="Times New Roman"/>
          <w:color w:val="000000"/>
          <w:sz w:val="24"/>
          <w:szCs w:val="24"/>
        </w:rPr>
        <w:t xml:space="preserve"> &amp; </w:t>
      </w:r>
      <w:proofErr w:type="spellStart"/>
      <w:r w:rsidRPr="00C607AD">
        <w:rPr>
          <w:rFonts w:ascii="Times New Roman" w:hAnsi="Times New Roman" w:cs="Times New Roman"/>
          <w:color w:val="000000"/>
          <w:sz w:val="24"/>
          <w:szCs w:val="24"/>
        </w:rPr>
        <w:t>Tamiolaki</w:t>
      </w:r>
      <w:proofErr w:type="spellEnd"/>
      <w:r w:rsidRPr="00C607AD">
        <w:rPr>
          <w:rFonts w:ascii="Times New Roman" w:hAnsi="Times New Roman" w:cs="Times New Roman"/>
          <w:color w:val="000000"/>
          <w:sz w:val="24"/>
          <w:szCs w:val="24"/>
        </w:rPr>
        <w:t xml:space="preserve">, 2022;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et al., 2023 ; Lan et al., 202; Lau, Chan &amp; Ng, 2021; Lewis et al., 2022; Lyu et al., 2021; Morales et al., 2023; Mo et al., 2022; Northfield &amp; Johnston, 2021; Tu et al., 2023; Ulset &amp; von Soest, 2022; Vazquez et al., 2021; Wang et al., 2023; Willey et al., 2022; Yao et al., 2023; Yeung et al., 2022; Yildiz, 2021; Zhang et al., 2021; Zhou, MacGeorge &amp; Myrick, 2020), met the inclusion criteria for the main analysis. </w:t>
      </w:r>
      <w:r w:rsidRPr="00C607AD">
        <w:rPr>
          <w:rFonts w:ascii="Times New Roman" w:hAnsi="Times New Roman" w:cs="Times New Roman"/>
          <w:color w:val="000000" w:themeColor="text1"/>
          <w:sz w:val="24"/>
          <w:szCs w:val="24"/>
        </w:rPr>
        <w:lastRenderedPageBreak/>
        <w:t>12</w:t>
      </w:r>
      <w:r w:rsidRPr="00C607AD">
        <w:rPr>
          <w:rFonts w:ascii="Times New Roman" w:hAnsi="Times New Roman" w:cs="Times New Roman"/>
          <w:color w:val="000000"/>
          <w:sz w:val="24"/>
          <w:szCs w:val="24"/>
        </w:rPr>
        <w:t xml:space="preserve"> studies were selected for subgroup analyses on </w:t>
      </w:r>
      <w:commentRangeStart w:id="12"/>
      <w:commentRangeStart w:id="13"/>
      <w:r w:rsidRPr="00A53B67">
        <w:rPr>
          <w:rFonts w:ascii="Times New Roman" w:hAnsi="Times New Roman" w:cs="Times New Roman"/>
          <w:color w:val="000000"/>
          <w:sz w:val="24"/>
          <w:szCs w:val="24"/>
        </w:rPr>
        <w:t>PTSD citations of them (</w:t>
      </w:r>
      <w:proofErr w:type="spellStart"/>
      <w:r w:rsidRPr="00A53B67">
        <w:rPr>
          <w:rFonts w:ascii="Times New Roman" w:hAnsi="Times New Roman" w:cs="Times New Roman"/>
          <w:color w:val="000000" w:themeColor="text1"/>
          <w:sz w:val="24"/>
          <w:szCs w:val="24"/>
        </w:rPr>
        <w:t>Arnout</w:t>
      </w:r>
      <w:proofErr w:type="spellEnd"/>
      <w:r w:rsidRPr="00A53B67">
        <w:rPr>
          <w:rFonts w:ascii="Times New Roman" w:hAnsi="Times New Roman" w:cs="Times New Roman"/>
          <w:color w:val="000000" w:themeColor="text1"/>
          <w:sz w:val="24"/>
          <w:szCs w:val="24"/>
        </w:rPr>
        <w:t xml:space="preserve">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End w:id="12"/>
      <w:r w:rsidRPr="00A53B67">
        <w:rPr>
          <w:rStyle w:val="CommentReference"/>
        </w:rPr>
        <w:commentReference w:id="12"/>
      </w:r>
      <w:commentRangeEnd w:id="13"/>
      <w:r w:rsidRPr="00A53B67">
        <w:rPr>
          <w:rStyle w:val="CommentReference"/>
        </w:rPr>
        <w:commentReference w:id="13"/>
      </w:r>
      <w:r w:rsidRPr="00A53B67">
        <w:rPr>
          <w:rFonts w:ascii="Times New Roman" w:hAnsi="Times New Roman" w:cs="Times New Roman"/>
          <w:color w:val="000000"/>
          <w:sz w:val="24"/>
          <w:szCs w:val="24"/>
        </w:rPr>
        <w:t>. Of these</w:t>
      </w:r>
      <w:r w:rsidRPr="00A53B67">
        <w:rPr>
          <w:rFonts w:ascii="Times New Roman" w:hAnsi="Times New Roman" w:cs="Times New Roman"/>
          <w:color w:val="000000" w:themeColor="text1"/>
          <w:sz w:val="24"/>
          <w:szCs w:val="24"/>
        </w:rPr>
        <w:t xml:space="preserve"> 12 </w:t>
      </w:r>
      <w:r w:rsidRPr="00A53B67">
        <w:rPr>
          <w:rFonts w:ascii="Times New Roman" w:hAnsi="Times New Roman" w:cs="Times New Roman"/>
          <w:color w:val="000000"/>
          <w:sz w:val="24"/>
          <w:szCs w:val="24"/>
        </w:rPr>
        <w:t xml:space="preserve">included in the analysis, all employed PTGI or </w:t>
      </w:r>
      <w:r w:rsidR="00C607AD" w:rsidRPr="00A53B67">
        <w:rPr>
          <w:rFonts w:ascii="Times New Roman" w:hAnsi="Times New Roman" w:cs="Times New Roman"/>
          <w:color w:val="000000"/>
          <w:sz w:val="24"/>
          <w:szCs w:val="24"/>
        </w:rPr>
        <w:t>its variants (e.g. PTGI-SF)</w:t>
      </w:r>
      <w:r w:rsidR="001566A0" w:rsidRPr="00A53B67">
        <w:rPr>
          <w:rFonts w:ascii="Times New Roman" w:hAnsi="Times New Roman" w:cs="Times New Roman"/>
          <w:color w:val="000000"/>
          <w:sz w:val="24"/>
          <w:szCs w:val="24"/>
        </w:rPr>
        <w:t xml:space="preserve"> </w:t>
      </w:r>
      <w:r w:rsidRPr="00A53B67">
        <w:rPr>
          <w:rFonts w:ascii="Times New Roman" w:hAnsi="Times New Roman" w:cs="Times New Roman"/>
          <w:color w:val="000000"/>
          <w:sz w:val="24"/>
          <w:szCs w:val="24"/>
        </w:rPr>
        <w:t>to examine PTG</w:t>
      </w:r>
      <w:r w:rsidR="00E6433B" w:rsidRPr="00A53B67">
        <w:rPr>
          <w:rFonts w:ascii="Times New Roman" w:hAnsi="Times New Roman" w:cs="Times New Roman"/>
          <w:color w:val="000000"/>
          <w:sz w:val="24"/>
          <w:szCs w:val="24"/>
        </w:rPr>
        <w:t xml:space="preserve">. </w:t>
      </w:r>
      <w:commentRangeStart w:id="14"/>
      <w:r w:rsidRPr="008F1D6E">
        <w:rPr>
          <w:rFonts w:ascii="Times New Roman" w:hAnsi="Times New Roman" w:cs="Times New Roman"/>
          <w:color w:val="000000"/>
          <w:sz w:val="24"/>
          <w:szCs w:val="24"/>
          <w:highlight w:val="yellow"/>
        </w:rPr>
        <w:t>Nineteen were cross-sectional studies and 7 were prospective studies.</w:t>
      </w:r>
      <w:commentRangeEnd w:id="14"/>
      <w:r w:rsidR="000C702E">
        <w:rPr>
          <w:rStyle w:val="CommentReference"/>
        </w:rPr>
        <w:commentReference w:id="14"/>
      </w:r>
      <w:r w:rsidRPr="00A53B67">
        <w:rPr>
          <w:rFonts w:ascii="Times New Roman" w:hAnsi="Times New Roman" w:cs="Times New Roman"/>
          <w:color w:val="000000"/>
          <w:sz w:val="24"/>
          <w:szCs w:val="24"/>
        </w:rPr>
        <w:t xml:space="preserve"> For the selected studies involving a total of 42,386 individuals, table 1 and table 3 present their overall characteristics.</w:t>
      </w:r>
      <w:r w:rsidRPr="00866506">
        <w:rPr>
          <w:rFonts w:ascii="Times New Roman" w:hAnsi="Times New Roman" w:cs="Times New Roman"/>
          <w:color w:val="000000" w:themeColor="text1"/>
          <w:sz w:val="24"/>
          <w:szCs w:val="24"/>
        </w:rPr>
        <w:t xml:space="preserve"> </w:t>
      </w:r>
    </w:p>
    <w:p w14:paraId="0FF0E641" w14:textId="09D0BF18" w:rsidR="00FF45A0" w:rsidRPr="00866506" w:rsidRDefault="00FF45A0" w:rsidP="00FF45A0">
      <w:pPr>
        <w:spacing w:after="0" w:line="480" w:lineRule="auto"/>
        <w:ind w:firstLine="720"/>
        <w:rPr>
          <w:rFonts w:ascii="Times New Roman" w:hAnsi="Times New Roman" w:cs="Times New Roman"/>
          <w:color w:val="000000"/>
          <w:sz w:val="24"/>
          <w:szCs w:val="24"/>
          <w:highlight w:val="yellow"/>
        </w:rPr>
      </w:pPr>
      <w:commentRangeStart w:id="15"/>
      <w:commentRangeStart w:id="16"/>
      <w:commentRangeStart w:id="17"/>
      <w:r w:rsidRPr="30DEAEE6">
        <w:rPr>
          <w:rFonts w:ascii="Times New Roman" w:hAnsi="Times New Roman" w:cs="Times New Roman"/>
          <w:color w:val="000000" w:themeColor="text1"/>
          <w:sz w:val="24"/>
          <w:szCs w:val="24"/>
          <w:highlight w:val="yellow"/>
        </w:rPr>
        <w:t xml:space="preserve">Among the studies included in the analysis,  seven studies were performed in the United States (Chen et al., 2021; </w:t>
      </w:r>
      <w:commentRangeEnd w:id="15"/>
      <w:r>
        <w:rPr>
          <w:rStyle w:val="CommentReference"/>
        </w:rPr>
        <w:commentReference w:id="15"/>
      </w:r>
      <w:commentRangeEnd w:id="16"/>
      <w:r>
        <w:rPr>
          <w:rStyle w:val="CommentReference"/>
        </w:rPr>
        <w:commentReference w:id="16"/>
      </w:r>
      <w:commentRangeEnd w:id="17"/>
      <w:r w:rsidR="008764DB">
        <w:rPr>
          <w:rStyle w:val="CommentReference"/>
        </w:rPr>
        <w:commentReference w:id="17"/>
      </w:r>
      <w:r w:rsidRPr="00A53B67">
        <w:rPr>
          <w:rFonts w:ascii="Times New Roman" w:hAnsi="Times New Roman" w:cs="Times New Roman"/>
          <w:color w:val="000000" w:themeColor="text1"/>
          <w:sz w:val="24"/>
          <w:szCs w:val="24"/>
        </w:rPr>
        <w:t>Morales et al., 2023; Northfield &amp; Johnston, 2021; Tu et al., 2023; Willey et al., 2022; Zhang et al., 2021; Zhou, MacGeorge &amp; Myrick, 2020), two in the United Kingdom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Lewis et al., 2022), one in Ghana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two from Greece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and from the European countries of Norway, Italy and Spain one study was found in each (Castiglioni et al., 2023; Vazquez et al., 2021; Ulset &amp; von Soest, 2022) five from the Middle Eastern countries of Turkey, Pakistan and Saudi Arabia, and Israel (</w:t>
      </w:r>
      <w:proofErr w:type="spellStart"/>
      <w:r w:rsidRPr="00A53B67">
        <w:rPr>
          <w:rFonts w:ascii="Times New Roman" w:hAnsi="Times New Roman" w:cs="Times New Roman"/>
          <w:color w:val="000000" w:themeColor="text1"/>
          <w:sz w:val="24"/>
          <w:szCs w:val="24"/>
        </w:rPr>
        <w:t>Arnout</w:t>
      </w:r>
      <w:proofErr w:type="spellEnd"/>
      <w:r w:rsidRPr="00A53B67">
        <w:rPr>
          <w:rFonts w:ascii="Times New Roman" w:hAnsi="Times New Roman" w:cs="Times New Roman"/>
          <w:color w:val="000000" w:themeColor="text1"/>
          <w:sz w:val="24"/>
          <w:szCs w:val="24"/>
        </w:rPr>
        <w:t xml:space="preserve">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Chasson et al., 2022;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Yildiz, 2021), nine from China, (Bai et al., 2023; Chen &amp; Tang, 2021; Lan et al., 2023; Lau et al.,, 2021; Lyu et al., 2021; Mo et al., 2022; Wang et al., 2023; Yao et al., 2023; Yeung et al., 2022). Included articles involved a variety of different types of people such as patients and the general population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w:t>
      </w:r>
      <w:proofErr w:type="spellStart"/>
      <w:r w:rsidRPr="00A53B67">
        <w:rPr>
          <w:rFonts w:ascii="Times New Roman" w:hAnsi="Times New Roman" w:cs="Times New Roman"/>
          <w:color w:val="000000" w:themeColor="text1"/>
          <w:sz w:val="24"/>
          <w:szCs w:val="24"/>
        </w:rPr>
        <w:t>Arnout</w:t>
      </w:r>
      <w:proofErr w:type="spellEnd"/>
      <w:r w:rsidRPr="00A53B67">
        <w:rPr>
          <w:rFonts w:ascii="Times New Roman" w:hAnsi="Times New Roman" w:cs="Times New Roman"/>
          <w:color w:val="000000" w:themeColor="text1"/>
          <w:sz w:val="24"/>
          <w:szCs w:val="24"/>
        </w:rPr>
        <w:t xml:space="preserve">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Castiglioni et al., 2023; Chen &amp; Tang, 2021;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Lau, Chan &amp; Ng, 2021; Lewis et al., 2022; Northfield &amp; Johnston, 2021; Ulset &amp; von Soest, 2022; Vazquez et al., 2021; Willey et al., 2022; Zhou et al., 2020), nurses and medical doctors (Bai et al., 2023;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Chen et al., 2020; Das </w:t>
      </w:r>
      <w:r w:rsidRPr="00A53B67">
        <w:rPr>
          <w:rFonts w:ascii="Times New Roman" w:hAnsi="Times New Roman" w:cs="Times New Roman"/>
          <w:color w:val="000000" w:themeColor="text1"/>
          <w:sz w:val="24"/>
          <w:szCs w:val="24"/>
        </w:rPr>
        <w:lastRenderedPageBreak/>
        <w:t xml:space="preserve">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p>
    <w:p w14:paraId="27BE054F" w14:textId="77777777" w:rsidR="00FF45A0" w:rsidRDefault="00FF45A0" w:rsidP="00FF45A0">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55325DB" w14:textId="41A030E0" w:rsidR="00FF45A0" w:rsidRPr="00A53B67" w:rsidRDefault="00FF45A0" w:rsidP="00220BEF">
      <w:pPr>
        <w:spacing w:after="0" w:line="480" w:lineRule="auto"/>
        <w:ind w:firstLine="720"/>
        <w:rPr>
          <w:rFonts w:ascii="Times New Roman" w:hAnsi="Times New Roman" w:cs="Times New Roman"/>
          <w:sz w:val="24"/>
          <w:szCs w:val="24"/>
        </w:rPr>
      </w:pPr>
      <w:r w:rsidRPr="00F0205E">
        <w:rPr>
          <w:rFonts w:ascii="Times New Roman" w:hAnsi="Times New Roman" w:cs="Times New Roman"/>
          <w:sz w:val="24"/>
          <w:szCs w:val="24"/>
        </w:rPr>
        <w:t>The main analysis included 30 studies</w:t>
      </w:r>
      <w:r w:rsidR="00AD7DAC" w:rsidRPr="00F0205E">
        <w:rPr>
          <w:rFonts w:ascii="Times New Roman" w:hAnsi="Times New Roman" w:cs="Times New Roman"/>
          <w:sz w:val="24"/>
          <w:szCs w:val="24"/>
        </w:rPr>
        <w:t xml:space="preserve"> </w:t>
      </w:r>
      <w:r w:rsidRPr="00A53B67">
        <w:rPr>
          <w:rFonts w:ascii="Times New Roman" w:hAnsi="Times New Roman" w:cs="Times New Roman"/>
          <w:sz w:val="24"/>
          <w:szCs w:val="24"/>
        </w:rPr>
        <w:t>involving a total of 42,386</w:t>
      </w:r>
      <w:r w:rsidR="00AD7DAC" w:rsidRPr="00A53B67">
        <w:rPr>
          <w:rFonts w:ascii="Times New Roman" w:hAnsi="Times New Roman" w:cs="Times New Roman"/>
          <w:sz w:val="24"/>
          <w:szCs w:val="24"/>
        </w:rPr>
        <w:t xml:space="preserve">. </w:t>
      </w:r>
      <w:r w:rsidRPr="00F0205E">
        <w:rPr>
          <w:rFonts w:ascii="Times New Roman" w:hAnsi="Times New Roman" w:cs="Times New Roman"/>
          <w:sz w:val="24"/>
          <w:szCs w:val="24"/>
        </w:rPr>
        <w:t xml:space="preserve">The sample size of these studies ranged from 100 (Willey et al., 2022) to 12,586 individuals (Ulset &amp; von Soest, 2022). </w:t>
      </w:r>
      <w:r w:rsidRPr="00A53B67">
        <w:rPr>
          <w:rFonts w:ascii="Times New Roman" w:hAnsi="Times New Roman" w:cs="Times New Roman"/>
          <w:sz w:val="24"/>
          <w:szCs w:val="24"/>
        </w:rPr>
        <w:t xml:space="preserve">Most of the studies had a significant proportion of male participants, with the percentage ranging from 4.40% (Chen et al., 2020) to 61.62% (Das et al., 2023); Mean age of them ranged from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24.96 (Zhai et al., 2021) to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76.3 (Willey et al., 2022). The mean age of the participants varied with studies, with a few not providing explicit data, but indicating that the participants were adults above 18 years old </w:t>
      </w:r>
      <w:r w:rsidR="00F0205E" w:rsidRPr="00A53B67">
        <w:rPr>
          <w:rFonts w:ascii="Times New Roman" w:hAnsi="Times New Roman" w:cs="Times New Roman"/>
          <w:sz w:val="24"/>
          <w:szCs w:val="24"/>
        </w:rPr>
        <w:t>(</w:t>
      </w:r>
      <w:proofErr w:type="spellStart"/>
      <w:r w:rsidR="00F0205E" w:rsidRPr="00A53B67">
        <w:rPr>
          <w:rFonts w:ascii="Times New Roman" w:hAnsi="Times New Roman" w:cs="Times New Roman"/>
          <w:sz w:val="24"/>
          <w:szCs w:val="24"/>
        </w:rPr>
        <w:t>Arnout</w:t>
      </w:r>
      <w:proofErr w:type="spellEnd"/>
      <w:r w:rsidR="00F0205E" w:rsidRPr="00A53B67">
        <w:rPr>
          <w:rFonts w:ascii="Times New Roman" w:hAnsi="Times New Roman" w:cs="Times New Roman"/>
          <w:sz w:val="24"/>
          <w:szCs w:val="24"/>
        </w:rPr>
        <w:t xml:space="preserve"> &amp; Al-</w:t>
      </w:r>
      <w:proofErr w:type="spellStart"/>
      <w:r w:rsidR="00F0205E" w:rsidRPr="00A53B67">
        <w:rPr>
          <w:rFonts w:ascii="Times New Roman" w:hAnsi="Times New Roman" w:cs="Times New Roman"/>
          <w:sz w:val="24"/>
          <w:szCs w:val="24"/>
        </w:rPr>
        <w:t>Sufyani</w:t>
      </w:r>
      <w:proofErr w:type="spellEnd"/>
      <w:r w:rsidR="00F0205E" w:rsidRPr="00A53B67">
        <w:rPr>
          <w:rFonts w:ascii="Times New Roman" w:hAnsi="Times New Roman" w:cs="Times New Roman"/>
          <w:sz w:val="24"/>
          <w:szCs w:val="24"/>
        </w:rPr>
        <w:t>, 2021; Gul, 2023; Morales et al., 2023)</w:t>
      </w:r>
      <w:r w:rsidRPr="00A53B67">
        <w:rPr>
          <w:rFonts w:ascii="Times New Roman" w:hAnsi="Times New Roman" w:cs="Times New Roman"/>
          <w:sz w:val="24"/>
          <w:szCs w:val="24"/>
        </w:rPr>
        <w:t xml:space="preserve">. </w:t>
      </w:r>
    </w:p>
    <w:p w14:paraId="4099A51A" w14:textId="0F333C68" w:rsidR="00FF45A0" w:rsidRPr="00A53B67" w:rsidRDefault="00FF45A0" w:rsidP="00373E8D">
      <w:pPr>
        <w:spacing w:after="0" w:line="480" w:lineRule="auto"/>
        <w:ind w:firstLine="720"/>
        <w:rPr>
          <w:rFonts w:ascii="Times New Roman" w:hAnsi="Times New Roman" w:cs="Times New Roman"/>
          <w:sz w:val="24"/>
          <w:szCs w:val="24"/>
        </w:rPr>
      </w:pPr>
      <w:r w:rsidRPr="00A53B67">
        <w:rPr>
          <w:rFonts w:ascii="Times New Roman" w:hAnsi="Times New Roman" w:cs="Times New Roman"/>
          <w:sz w:val="24"/>
          <w:szCs w:val="24"/>
        </w:rPr>
        <w:t>The mean PTG ranged from 26.54 to 98.30</w:t>
      </w:r>
      <w:r w:rsidRPr="003732BC">
        <w:rPr>
          <w:rFonts w:ascii="Times New Roman" w:hAnsi="Times New Roman" w:cs="Times New Roman"/>
          <w:sz w:val="24"/>
          <w:szCs w:val="24"/>
        </w:rPr>
        <w:t xml:space="preserve"> </w:t>
      </w:r>
      <w:r w:rsidRPr="00A53B67">
        <w:rPr>
          <w:rFonts w:ascii="Times New Roman" w:hAnsi="Times New Roman" w:cs="Times New Roman"/>
          <w:sz w:val="24"/>
          <w:szCs w:val="24"/>
        </w:rPr>
        <w:t xml:space="preserve">with varying degrees of standard deviation, indicative of the range and spread of PTG scores in these studies. Table 1 presents overall characteristics of all studies. </w:t>
      </w:r>
      <w:r w:rsidRPr="003814C7">
        <w:rPr>
          <w:rFonts w:ascii="Times New Roman" w:hAnsi="Times New Roman" w:cs="Times New Roman"/>
          <w:sz w:val="24"/>
          <w:szCs w:val="24"/>
        </w:rPr>
        <w:t>The main analysis revealed a significant positive effect relative to the cutoff point of 45</w:t>
      </w:r>
      <w:r w:rsidR="001748DE" w:rsidRPr="003814C7">
        <w:rPr>
          <w:rFonts w:ascii="Times New Roman" w:hAnsi="Times New Roman" w:cs="Times New Roman"/>
          <w:sz w:val="24"/>
          <w:szCs w:val="24"/>
        </w:rPr>
        <w:t>.</w:t>
      </w:r>
      <w:r w:rsidR="006424C9">
        <w:rPr>
          <w:rFonts w:ascii="Times New Roman" w:hAnsi="Times New Roman" w:cs="Times New Roman"/>
          <w:sz w:val="24"/>
          <w:szCs w:val="24"/>
        </w:rPr>
        <w:t xml:space="preserve"> </w:t>
      </w:r>
      <w:r w:rsidR="005D1E18">
        <w:rPr>
          <w:rFonts w:ascii="Times New Roman" w:hAnsi="Times New Roman" w:cs="Times New Roman"/>
          <w:sz w:val="24"/>
          <w:szCs w:val="24"/>
        </w:rPr>
        <w:t xml:space="preserve">The hedges’ g calculated to reflect the deviation from </w:t>
      </w:r>
      <w:r w:rsidR="009B2F73">
        <w:rPr>
          <w:rFonts w:ascii="Times New Roman" w:hAnsi="Times New Roman" w:cs="Times New Roman"/>
          <w:sz w:val="24"/>
          <w:szCs w:val="24"/>
        </w:rPr>
        <w:t xml:space="preserve">the 45 cutoff points is </w:t>
      </w:r>
      <w:r w:rsidR="00671B65">
        <w:rPr>
          <w:rFonts w:ascii="Times New Roman" w:hAnsi="Times New Roman" w:cs="Times New Roman"/>
          <w:sz w:val="24"/>
          <w:szCs w:val="24"/>
        </w:rPr>
        <w:t xml:space="preserve">0.75 </w:t>
      </w:r>
      <w:r w:rsidR="00776AA1">
        <w:rPr>
          <w:rFonts w:ascii="Times New Roman" w:hAnsi="Times New Roman" w:cs="Times New Roman"/>
          <w:sz w:val="24"/>
          <w:szCs w:val="24"/>
        </w:rPr>
        <w:t>with 95% CI [0.45, 1.05]</w:t>
      </w:r>
      <w:r w:rsidR="005F4764">
        <w:rPr>
          <w:rFonts w:ascii="Times New Roman" w:hAnsi="Times New Roman" w:cs="Times New Roman"/>
          <w:sz w:val="24"/>
          <w:szCs w:val="24"/>
        </w:rPr>
        <w:t xml:space="preserve">. </w:t>
      </w:r>
      <w:r w:rsidR="00864ABB">
        <w:rPr>
          <w:rFonts w:ascii="Times New Roman" w:hAnsi="Times New Roman" w:cs="Times New Roman"/>
          <w:sz w:val="24"/>
          <w:szCs w:val="24"/>
        </w:rPr>
        <w:t xml:space="preserve">Based on the rule of thumb, 0.5 </w:t>
      </w:r>
      <w:r w:rsidR="00951BF1">
        <w:rPr>
          <w:rFonts w:ascii="Times New Roman" w:hAnsi="Times New Roman" w:cs="Times New Roman"/>
          <w:sz w:val="24"/>
          <w:szCs w:val="24"/>
        </w:rPr>
        <w:t>shows</w:t>
      </w:r>
      <w:r w:rsidR="00864ABB">
        <w:rPr>
          <w:rFonts w:ascii="Times New Roman" w:hAnsi="Times New Roman" w:cs="Times New Roman"/>
          <w:sz w:val="24"/>
          <w:szCs w:val="24"/>
        </w:rPr>
        <w:t xml:space="preserve"> a medium effect and 0.8 or above </w:t>
      </w:r>
      <w:r w:rsidR="00951BF1">
        <w:rPr>
          <w:rFonts w:ascii="Times New Roman" w:hAnsi="Times New Roman" w:cs="Times New Roman"/>
          <w:sz w:val="24"/>
          <w:szCs w:val="24"/>
        </w:rPr>
        <w:t>presents</w:t>
      </w:r>
      <w:r w:rsidR="00864ABB">
        <w:rPr>
          <w:rFonts w:ascii="Times New Roman" w:hAnsi="Times New Roman" w:cs="Times New Roman"/>
          <w:sz w:val="24"/>
          <w:szCs w:val="24"/>
        </w:rPr>
        <w:t xml:space="preserve"> a large effect </w:t>
      </w:r>
      <w:r w:rsidR="00864ABB" w:rsidRPr="004D7049">
        <w:rPr>
          <w:rFonts w:ascii="Times New Roman" w:hAnsi="Times New Roman" w:cs="Times New Roman"/>
          <w:sz w:val="24"/>
          <w:szCs w:val="24"/>
        </w:rPr>
        <w:t>(</w:t>
      </w:r>
      <w:r w:rsidR="00864ABB" w:rsidRPr="00373E8D">
        <w:rPr>
          <w:rFonts w:ascii="Times New Roman" w:hAnsi="Times New Roman" w:cs="Times New Roman"/>
          <w:color w:val="222222"/>
          <w:sz w:val="24"/>
          <w:szCs w:val="24"/>
          <w:shd w:val="clear" w:color="auto" w:fill="FFFFFF"/>
        </w:rPr>
        <w:t>Taylor &amp; Alanazi, 2023</w:t>
      </w:r>
      <w:r w:rsidR="00864ABB" w:rsidRPr="004D7049">
        <w:rPr>
          <w:rFonts w:ascii="Times New Roman" w:hAnsi="Times New Roman" w:cs="Times New Roman"/>
          <w:sz w:val="24"/>
          <w:szCs w:val="24"/>
        </w:rPr>
        <w:t>).</w:t>
      </w:r>
      <w:r w:rsidR="001A341D">
        <w:rPr>
          <w:rFonts w:ascii="Times New Roman" w:hAnsi="Times New Roman" w:cs="Times New Roman"/>
          <w:sz w:val="24"/>
          <w:szCs w:val="24"/>
        </w:rPr>
        <w:t xml:space="preserve"> </w:t>
      </w:r>
      <w:r w:rsidRPr="00A53B67">
        <w:rPr>
          <w:rFonts w:ascii="Times New Roman" w:hAnsi="Times New Roman" w:cs="Times New Roman"/>
          <w:sz w:val="24"/>
          <w:szCs w:val="24"/>
        </w:rPr>
        <w:t>Th</w:t>
      </w:r>
      <w:ins w:id="18" w:author="Qizhou Duan" w:date="2024-01-06T01:31:00Z">
        <w:r w:rsidR="007E246F">
          <w:rPr>
            <w:rFonts w:ascii="Times New Roman" w:hAnsi="Times New Roman" w:cs="Times New Roman"/>
            <w:sz w:val="24"/>
            <w:szCs w:val="24"/>
          </w:rPr>
          <w:t>ese</w:t>
        </w:r>
      </w:ins>
      <w:del w:id="19" w:author="Qizhou Duan" w:date="2024-01-06T01:31:00Z">
        <w:r w:rsidRPr="00A53B67" w:rsidDel="007E246F">
          <w:rPr>
            <w:rFonts w:ascii="Times New Roman" w:hAnsi="Times New Roman" w:cs="Times New Roman"/>
            <w:sz w:val="24"/>
            <w:szCs w:val="24"/>
          </w:rPr>
          <w:delText>is</w:delText>
        </w:r>
      </w:del>
      <w:r w:rsidRPr="00A53B67">
        <w:rPr>
          <w:rFonts w:ascii="Times New Roman" w:hAnsi="Times New Roman" w:cs="Times New Roman"/>
          <w:sz w:val="24"/>
          <w:szCs w:val="24"/>
        </w:rPr>
        <w:t xml:space="preserve"> </w:t>
      </w:r>
      <w:r w:rsidR="00CF176B">
        <w:rPr>
          <w:rFonts w:ascii="Times New Roman" w:hAnsi="Times New Roman" w:cs="Times New Roman"/>
          <w:sz w:val="24"/>
          <w:szCs w:val="24"/>
        </w:rPr>
        <w:t xml:space="preserve">results </w:t>
      </w:r>
      <w:r w:rsidR="003072A7">
        <w:rPr>
          <w:rFonts w:ascii="Times New Roman" w:hAnsi="Times New Roman" w:cs="Times New Roman"/>
          <w:sz w:val="24"/>
          <w:szCs w:val="24"/>
        </w:rPr>
        <w:t>indicated a highly</w:t>
      </w:r>
      <w:r w:rsidRPr="00A53B67">
        <w:rPr>
          <w:rFonts w:ascii="Times New Roman" w:hAnsi="Times New Roman" w:cs="Times New Roman"/>
          <w:sz w:val="24"/>
          <w:szCs w:val="24"/>
        </w:rPr>
        <w:t xml:space="preserve"> </w:t>
      </w:r>
      <w:r w:rsidR="003072A7" w:rsidRPr="00A53B67">
        <w:rPr>
          <w:rFonts w:ascii="Times New Roman" w:hAnsi="Times New Roman" w:cs="Times New Roman"/>
          <w:sz w:val="24"/>
          <w:szCs w:val="24"/>
        </w:rPr>
        <w:t xml:space="preserve">positive </w:t>
      </w:r>
      <w:r w:rsidRPr="00A53B67">
        <w:rPr>
          <w:rFonts w:ascii="Times New Roman" w:hAnsi="Times New Roman" w:cs="Times New Roman"/>
          <w:sz w:val="24"/>
          <w:szCs w:val="24"/>
        </w:rPr>
        <w:t>relat</w:t>
      </w:r>
      <w:r w:rsidR="003072A7">
        <w:rPr>
          <w:rFonts w:ascii="Times New Roman" w:hAnsi="Times New Roman" w:cs="Times New Roman"/>
          <w:sz w:val="24"/>
          <w:szCs w:val="24"/>
        </w:rPr>
        <w:t>ionship of</w:t>
      </w:r>
      <w:r w:rsidR="003072A7" w:rsidRPr="00A53B67">
        <w:rPr>
          <w:rFonts w:ascii="Times New Roman" w:hAnsi="Times New Roman" w:cs="Times New Roman"/>
          <w:sz w:val="24"/>
          <w:szCs w:val="24"/>
        </w:rPr>
        <w:t xml:space="preserve"> PTG </w:t>
      </w:r>
      <w:r w:rsidRPr="00A53B67">
        <w:rPr>
          <w:rFonts w:ascii="Times New Roman" w:hAnsi="Times New Roman" w:cs="Times New Roman"/>
          <w:sz w:val="24"/>
          <w:szCs w:val="24"/>
        </w:rPr>
        <w:t>to COVID-19</w:t>
      </w:r>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r w:rsidR="00113E8B" w:rsidRPr="006C5E0C">
        <w:rPr>
          <w:rFonts w:ascii="Times New Roman" w:hAnsi="Times New Roman" w:cs="Times New Roman"/>
          <w:sz w:val="24"/>
          <w:szCs w:val="24"/>
        </w:rPr>
        <w:t>I</w:t>
      </w:r>
      <w:r w:rsidR="00113E8B" w:rsidRPr="006C5E0C">
        <w:rPr>
          <w:rFonts w:ascii="Times New Roman" w:hAnsi="Times New Roman" w:cs="Times New Roman"/>
          <w:sz w:val="24"/>
          <w:szCs w:val="24"/>
          <w:vertAlign w:val="superscript"/>
        </w:rPr>
        <w:t>2</w:t>
      </w:r>
      <w:r w:rsidR="00113E8B" w:rsidRPr="006C5E0C">
        <w:rPr>
          <w:rFonts w:ascii="Times New Roman" w:hAnsi="Times New Roman" w:cs="Times New Roman"/>
          <w:sz w:val="24"/>
          <w:szCs w:val="24"/>
        </w:rPr>
        <w:t xml:space="preserve"> value </w:t>
      </w:r>
      <w:r w:rsidR="00113E8B">
        <w:rPr>
          <w:rFonts w:ascii="Times New Roman" w:hAnsi="Times New Roman" w:cs="Times New Roman"/>
          <w:sz w:val="24"/>
          <w:szCs w:val="24"/>
        </w:rPr>
        <w:t xml:space="preserve">99.72% </w:t>
      </w:r>
      <w:r w:rsidR="00113E8B" w:rsidRPr="006C5E0C">
        <w:rPr>
          <w:rFonts w:ascii="Times New Roman" w:hAnsi="Times New Roman" w:cs="Times New Roman"/>
          <w:sz w:val="24"/>
          <w:szCs w:val="24"/>
        </w:rPr>
        <w:t xml:space="preserve">in table 3 </w:t>
      </w:r>
      <w:r w:rsidR="00113E8B">
        <w:rPr>
          <w:rFonts w:ascii="Times New Roman" w:hAnsi="Times New Roman" w:cs="Times New Roman"/>
          <w:sz w:val="24"/>
          <w:szCs w:val="24"/>
        </w:rPr>
        <w:t xml:space="preserve">also </w:t>
      </w:r>
      <w:r w:rsidR="00D86995">
        <w:rPr>
          <w:rFonts w:ascii="Times New Roman" w:hAnsi="Times New Roman" w:cs="Times New Roman"/>
          <w:sz w:val="24"/>
          <w:szCs w:val="24"/>
        </w:rPr>
        <w:t xml:space="preserve">high heterogeneity </w:t>
      </w:r>
      <w:r w:rsidR="003D1379">
        <w:rPr>
          <w:rFonts w:ascii="Times New Roman" w:hAnsi="Times New Roman" w:cs="Times New Roman"/>
          <w:sz w:val="24"/>
          <w:szCs w:val="24"/>
        </w:rPr>
        <w:t>among selected studies</w:t>
      </w:r>
      <w:r w:rsidR="00373E8D">
        <w:rPr>
          <w:rFonts w:ascii="Times New Roman" w:hAnsi="Times New Roman" w:cs="Times New Roman"/>
          <w:sz w:val="24"/>
          <w:szCs w:val="24"/>
        </w:rPr>
        <w:t>.</w:t>
      </w:r>
    </w:p>
    <w:p w14:paraId="17C35BB9" w14:textId="77777777" w:rsidR="00B96EEE" w:rsidRDefault="00B96EEE">
      <w:pPr>
        <w:suppressAutoHyphens w:val="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br w:type="page"/>
      </w:r>
    </w:p>
    <w:p w14:paraId="615FB2AE" w14:textId="6D05EF89" w:rsidR="00FF45A0" w:rsidRPr="00185165" w:rsidRDefault="00FF45A0" w:rsidP="00FF45A0">
      <w:pPr>
        <w:spacing w:after="0" w:line="480" w:lineRule="auto"/>
        <w:rPr>
          <w:rFonts w:ascii="Times New Roman" w:hAnsi="Times New Roman" w:cs="Times New Roman"/>
          <w:b/>
          <w:bCs/>
          <w:sz w:val="24"/>
          <w:szCs w:val="24"/>
        </w:rPr>
      </w:pPr>
      <w:r w:rsidRPr="00185165">
        <w:rPr>
          <w:rFonts w:ascii="Times New Roman" w:hAnsi="Times New Roman" w:cs="Times New Roman"/>
          <w:b/>
          <w:bCs/>
          <w:sz w:val="24"/>
          <w:szCs w:val="24"/>
        </w:rPr>
        <w:lastRenderedPageBreak/>
        <w:t xml:space="preserve">Subgroup Analyses of PTG and Covariates </w:t>
      </w:r>
    </w:p>
    <w:p w14:paraId="2B6017B1" w14:textId="77777777" w:rsidR="00FF45A0" w:rsidRPr="006C5E0C" w:rsidRDefault="00FF45A0" w:rsidP="00FF45A0">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14:paraId="2079BB84"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14:paraId="01256FC8" w14:textId="098B3AC9" w:rsidR="00416243" w:rsidRPr="006C5E0C" w:rsidRDefault="00416243" w:rsidP="00416243">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Twelve </w:t>
      </w:r>
      <w:r w:rsidRPr="00650E1F">
        <w:rPr>
          <w:rFonts w:ascii="Times New Roman" w:hAnsi="Times New Roman" w:cs="Times New Roman"/>
          <w:sz w:val="24"/>
          <w:szCs w:val="24"/>
        </w:rPr>
        <w:t xml:space="preserve">selected studies presented the association of PTSD with PTG with a total of </w:t>
      </w:r>
      <w:r w:rsidRPr="00A20710">
        <w:rPr>
          <w:rFonts w:ascii="Times New Roman" w:hAnsi="Times New Roman" w:cs="Times New Roman"/>
          <w:sz w:val="24"/>
          <w:szCs w:val="24"/>
        </w:rPr>
        <w:t xml:space="preserve">19774 </w:t>
      </w:r>
      <w:r w:rsidRPr="00650E1F">
        <w:rPr>
          <w:rFonts w:ascii="Times New Roman" w:hAnsi="Times New Roman" w:cs="Times New Roman"/>
          <w:sz w:val="24"/>
          <w:szCs w:val="24"/>
        </w:rPr>
        <w:t xml:space="preserve">participants </w:t>
      </w:r>
      <w:r w:rsidRPr="00A53B67">
        <w:rPr>
          <w:rFonts w:ascii="Times New Roman" w:hAnsi="Times New Roman" w:cs="Times New Roman"/>
          <w:color w:val="000000"/>
          <w:sz w:val="24"/>
          <w:szCs w:val="24"/>
        </w:rPr>
        <w:t>(</w:t>
      </w:r>
      <w:proofErr w:type="spellStart"/>
      <w:r w:rsidRPr="00A53B67">
        <w:rPr>
          <w:rFonts w:ascii="Times New Roman" w:hAnsi="Times New Roman" w:cs="Times New Roman"/>
          <w:color w:val="000000" w:themeColor="text1"/>
          <w:sz w:val="24"/>
          <w:szCs w:val="24"/>
        </w:rPr>
        <w:t>Arnout</w:t>
      </w:r>
      <w:proofErr w:type="spellEnd"/>
      <w:r w:rsidRPr="00A53B67">
        <w:rPr>
          <w:rFonts w:ascii="Times New Roman" w:hAnsi="Times New Roman" w:cs="Times New Roman"/>
          <w:color w:val="000000" w:themeColor="text1"/>
          <w:sz w:val="24"/>
          <w:szCs w:val="24"/>
        </w:rPr>
        <w:t xml:space="preserve">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Start w:id="20"/>
      <w:commentRangeEnd w:id="20"/>
      <w:r w:rsidRPr="00A53B67">
        <w:rPr>
          <w:rStyle w:val="CommentReference"/>
        </w:rPr>
        <w:commentReference w:id="20"/>
      </w:r>
      <w:commentRangeStart w:id="21"/>
      <w:commentRangeEnd w:id="21"/>
      <w:r w:rsidRPr="00A53B67">
        <w:rPr>
          <w:rStyle w:val="CommentReference"/>
        </w:rPr>
        <w:commentReference w:id="21"/>
      </w:r>
      <w:r>
        <w:rPr>
          <w:rFonts w:ascii="Times New Roman" w:hAnsi="Times New Roman" w:cs="Times New Roman"/>
          <w:color w:val="000000" w:themeColor="text1"/>
          <w:sz w:val="24"/>
          <w:szCs w:val="24"/>
        </w:rPr>
        <w:t xml:space="preserve">. </w:t>
      </w:r>
      <w:r w:rsidRPr="00FC5423">
        <w:rPr>
          <w:rFonts w:ascii="Times New Roman" w:hAnsi="Times New Roman" w:cs="Times New Roman"/>
          <w:sz w:val="24"/>
          <w:szCs w:val="24"/>
        </w:rPr>
        <w:t>The baseline effect size (the intercept term) is g</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0.55, and whether the studies investigated PTSD yielded a higher effect with the regression coefficient associated with the PTSD term being </w:t>
      </w:r>
      <w:r w:rsidRPr="005538DA">
        <w:rPr>
          <w:rFonts w:ascii="Times New Roman" w:hAnsi="Times New Roman" w:cs="Times New Roman"/>
          <w:i/>
          <w:iCs/>
          <w:sz w:val="24"/>
          <w:szCs w:val="24"/>
        </w:rPr>
        <w:t>B</w:t>
      </w:r>
      <w:r w:rsidR="000D41BA">
        <w:rPr>
          <w:rFonts w:ascii="Times New Roman" w:hAnsi="Times New Roman" w:cs="Times New Roman"/>
          <w:sz w:val="24"/>
          <w:szCs w:val="24"/>
        </w:rPr>
        <w:t>=</w:t>
      </w:r>
      <w:r w:rsidRPr="00FC5423">
        <w:rPr>
          <w:rFonts w:ascii="Times New Roman" w:hAnsi="Times New Roman" w:cs="Times New Roman"/>
          <w:sz w:val="24"/>
          <w:szCs w:val="24"/>
        </w:rPr>
        <w:t>0.49. However, PTSD as a moderator is not significant (</w:t>
      </w:r>
      <w:r w:rsidRPr="005538DA">
        <w:rPr>
          <w:rFonts w:ascii="Times New Roman" w:hAnsi="Times New Roman" w:cs="Times New Roman"/>
          <w:i/>
          <w:iCs/>
          <w:sz w:val="24"/>
          <w:szCs w:val="24"/>
        </w:rPr>
        <w:t>p</w:t>
      </w:r>
      <w:r w:rsidRPr="00FC5423">
        <w:rPr>
          <w:rFonts w:ascii="Times New Roman" w:hAnsi="Times New Roman" w:cs="Times New Roman"/>
          <w:sz w:val="24"/>
          <w:szCs w:val="24"/>
        </w:rPr>
        <w:t>-value</w:t>
      </w:r>
      <w:r w:rsidR="000D41BA">
        <w:rPr>
          <w:rFonts w:ascii="Times New Roman" w:hAnsi="Times New Roman" w:cs="Times New Roman"/>
          <w:sz w:val="24"/>
          <w:szCs w:val="24"/>
        </w:rPr>
        <w:t>=</w:t>
      </w:r>
      <w:r w:rsidRPr="00FC5423">
        <w:rPr>
          <w:rFonts w:ascii="Times New Roman" w:hAnsi="Times New Roman" w:cs="Times New Roman"/>
          <w:sz w:val="24"/>
          <w:szCs w:val="24"/>
        </w:rPr>
        <w:t>0.11). Thus, we conclude that there exists no significant relationship between PTSD and PTG but the broad range indicates a considerable amount of uncertainty in the effect estimate (</w:t>
      </w:r>
      <w:r w:rsidRPr="005538DA">
        <w:rPr>
          <w:rFonts w:ascii="Times New Roman" w:hAnsi="Times New Roman" w:cs="Times New Roman"/>
          <w:i/>
          <w:iCs/>
          <w:sz w:val="24"/>
          <w:szCs w:val="24"/>
        </w:rPr>
        <w:t>SE</w:t>
      </w:r>
      <w:r w:rsidR="000D41BA">
        <w:rPr>
          <w:rFonts w:ascii="Times New Roman" w:hAnsi="Times New Roman" w:cs="Times New Roman"/>
          <w:sz w:val="24"/>
          <w:szCs w:val="24"/>
        </w:rPr>
        <w:t>=</w:t>
      </w:r>
      <w:r w:rsidRPr="00FC5423">
        <w:rPr>
          <w:rFonts w:ascii="Times New Roman" w:hAnsi="Times New Roman" w:cs="Times New Roman"/>
          <w:sz w:val="24"/>
          <w:szCs w:val="24"/>
        </w:rPr>
        <w:t>0.30).</w:t>
      </w:r>
      <w:r w:rsidRPr="00650E1F">
        <w:rPr>
          <w:rFonts w:ascii="Times New Roman" w:hAnsi="Times New Roman" w:cs="Times New Roman"/>
          <w:sz w:val="24"/>
          <w:szCs w:val="24"/>
        </w:rPr>
        <w:t xml:space="preserve"> An I</w:t>
      </w:r>
      <w:r w:rsidRPr="00650E1F">
        <w:rPr>
          <w:rFonts w:ascii="Times New Roman" w:hAnsi="Times New Roman" w:cs="Times New Roman"/>
          <w:sz w:val="24"/>
          <w:szCs w:val="24"/>
          <w:vertAlign w:val="superscript"/>
        </w:rPr>
        <w:t>2</w:t>
      </w:r>
      <w:r w:rsidRPr="00650E1F">
        <w:rPr>
          <w:rFonts w:ascii="Times New Roman" w:hAnsi="Times New Roman" w:cs="Times New Roman"/>
          <w:sz w:val="24"/>
          <w:szCs w:val="24"/>
        </w:rPr>
        <w:t xml:space="preserve"> value of 99.60% showed substantial heterogeneity across the studies.</w:t>
      </w:r>
    </w:p>
    <w:p w14:paraId="2FCE2198" w14:textId="68C71035" w:rsidR="00FF45A0" w:rsidRPr="006C5E0C" w:rsidRDefault="00403D12"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Mental Health </w:t>
      </w:r>
      <w:r>
        <w:rPr>
          <w:rFonts w:ascii="Times New Roman" w:hAnsi="Times New Roman" w:cs="Times New Roman"/>
          <w:b/>
          <w:bCs/>
          <w:sz w:val="24"/>
          <w:szCs w:val="24"/>
        </w:rPr>
        <w:t>(</w:t>
      </w:r>
      <w:r w:rsidR="00FF45A0" w:rsidRPr="006C5E0C">
        <w:rPr>
          <w:rFonts w:ascii="Times New Roman" w:hAnsi="Times New Roman" w:cs="Times New Roman"/>
          <w:b/>
          <w:bCs/>
          <w:i/>
          <w:iCs/>
          <w:sz w:val="24"/>
          <w:szCs w:val="24"/>
        </w:rPr>
        <w:t>Depression</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Anxeity</w:t>
      </w:r>
      <w:proofErr w:type="spellEnd"/>
      <w:r>
        <w:rPr>
          <w:rFonts w:ascii="Times New Roman" w:hAnsi="Times New Roman" w:cs="Times New Roman"/>
          <w:b/>
          <w:bCs/>
          <w:sz w:val="24"/>
          <w:szCs w:val="24"/>
        </w:rPr>
        <w:t>)</w:t>
      </w:r>
      <w:r w:rsidR="00FF45A0" w:rsidRPr="00475651">
        <w:rPr>
          <w:rFonts w:ascii="Times New Roman" w:hAnsi="Times New Roman" w:cs="Times New Roman"/>
          <w:sz w:val="24"/>
          <w:szCs w:val="24"/>
        </w:rPr>
        <w:t xml:space="preserve"> </w:t>
      </w:r>
    </w:p>
    <w:p w14:paraId="11EB9478" w14:textId="33FB2C76" w:rsidR="00FF45A0" w:rsidRPr="006C5E0C" w:rsidRDefault="00403D12" w:rsidP="00FF45A0">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highlight w:val="yellow"/>
        </w:rPr>
        <w:t>Twelve</w:t>
      </w:r>
      <w:r w:rsidR="00FF45A0" w:rsidRPr="30DEAEE6">
        <w:rPr>
          <w:rFonts w:ascii="Times New Roman" w:hAnsi="Times New Roman" w:cs="Times New Roman"/>
          <w:sz w:val="24"/>
          <w:szCs w:val="24"/>
          <w:highlight w:val="yellow"/>
        </w:rPr>
        <w:t xml:space="preserve"> (??) selected studies presented the association of depression with PTG with a total of ??? participants (</w:t>
      </w:r>
      <w:proofErr w:type="spellStart"/>
      <w:r w:rsidR="00FF45A0" w:rsidRPr="30DEAEE6">
        <w:rPr>
          <w:rFonts w:ascii="Times New Roman" w:hAnsi="Times New Roman" w:cs="Times New Roman"/>
          <w:sz w:val="24"/>
          <w:szCs w:val="24"/>
          <w:highlight w:val="yellow"/>
        </w:rPr>
        <w:t>Barnica</w:t>
      </w:r>
      <w:r w:rsidR="00FF45A0">
        <w:rPr>
          <w:rFonts w:ascii="Times New Roman" w:hAnsi="Times New Roman" w:cs="Times New Roman"/>
          <w:sz w:val="24"/>
          <w:szCs w:val="24"/>
          <w:highlight w:val="yellow"/>
        </w:rPr>
        <w:t>t</w:t>
      </w:r>
      <w:proofErr w:type="spellEnd"/>
      <w:r w:rsidR="00FF45A0" w:rsidRPr="30DEAEE6">
        <w:rPr>
          <w:rFonts w:ascii="Times New Roman" w:hAnsi="Times New Roman" w:cs="Times New Roman"/>
          <w:sz w:val="24"/>
          <w:szCs w:val="24"/>
          <w:highlight w:val="yellow"/>
        </w:rPr>
        <w:t xml:space="preserve"> et al., 2023; Castiglioni et al,, 2023; </w:t>
      </w:r>
      <w:r w:rsidR="00412DCD">
        <w:rPr>
          <w:rFonts w:ascii="Times New Roman" w:hAnsi="Times New Roman" w:cs="Times New Roman"/>
          <w:sz w:val="24"/>
          <w:szCs w:val="24"/>
          <w:highlight w:val="yellow"/>
        </w:rPr>
        <w:t xml:space="preserve">Chen et al., 2021; </w:t>
      </w:r>
      <w:r w:rsidR="00FF45A0" w:rsidRPr="30DEAEE6">
        <w:rPr>
          <w:rFonts w:ascii="Times New Roman" w:hAnsi="Times New Roman" w:cs="Times New Roman"/>
          <w:sz w:val="24"/>
          <w:szCs w:val="24"/>
          <w:highlight w:val="yellow"/>
        </w:rPr>
        <w:t xml:space="preserve">Cohen et al., 2023;  Finstad et al., 2021; Park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xml:space="preserve">, 2021; Sim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2023;</w:t>
      </w: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rPr>
        <w:t>Ulset</w:t>
      </w:r>
      <w:proofErr w:type="spellEnd"/>
      <w:r>
        <w:rPr>
          <w:rFonts w:ascii="Times New Roman" w:hAnsi="Times New Roman" w:cs="Times New Roman"/>
          <w:sz w:val="24"/>
          <w:szCs w:val="24"/>
        </w:rPr>
        <w:t xml:space="preserve"> &amp; Soest, 2021; </w:t>
      </w:r>
      <w:r w:rsidR="00FF45A0" w:rsidRPr="30DEAEE6">
        <w:rPr>
          <w:rFonts w:ascii="Times New Roman" w:hAnsi="Times New Roman" w:cs="Times New Roman"/>
          <w:sz w:val="24"/>
          <w:szCs w:val="24"/>
          <w:highlight w:val="yellow"/>
        </w:rPr>
        <w:t>Vazquez et al., 2021; Xiao et al., 2022; Zhai et al., 2021; Zhen et al., 2022; Zhou et al., 2020??).</w:t>
      </w:r>
      <w:r w:rsidR="00FF45A0" w:rsidRPr="30DEAEE6">
        <w:rPr>
          <w:rFonts w:ascii="Times New Roman" w:hAnsi="Times New Roman" w:cs="Times New Roman"/>
          <w:sz w:val="24"/>
          <w:szCs w:val="24"/>
          <w:highlight w:val="yellow"/>
          <w:vertAlign w:val="superscript"/>
        </w:rPr>
        <w:t xml:space="preserve"> </w:t>
      </w:r>
      <w:r w:rsidR="00FF45A0" w:rsidRPr="30DEAEE6">
        <w:rPr>
          <w:rFonts w:ascii="Times New Roman" w:hAnsi="Times New Roman" w:cs="Times New Roman"/>
          <w:sz w:val="24"/>
          <w:szCs w:val="24"/>
          <w:highlight w:val="yellow"/>
        </w:rPr>
        <w:t>The pooled effect size of -0.15[-0.41,0.11] was consistent with there being no (??) relationship between depression and PTG but the broad range indicates considerable uncertainty in the effect estimate. A high I</w:t>
      </w:r>
      <w:r w:rsidR="00FF45A0" w:rsidRPr="30DEAEE6">
        <w:rPr>
          <w:rFonts w:ascii="Times New Roman" w:hAnsi="Times New Roman" w:cs="Times New Roman"/>
          <w:sz w:val="24"/>
          <w:szCs w:val="24"/>
          <w:highlight w:val="yellow"/>
          <w:vertAlign w:val="superscript"/>
        </w:rPr>
        <w:t>2</w:t>
      </w:r>
      <w:r w:rsidR="00FF45A0" w:rsidRPr="30DEAEE6">
        <w:rPr>
          <w:rFonts w:ascii="Times New Roman" w:hAnsi="Times New Roman" w:cs="Times New Roman"/>
          <w:sz w:val="24"/>
          <w:szCs w:val="24"/>
          <w:highlight w:val="yellow"/>
        </w:rPr>
        <w:t xml:space="preserve"> value of 91.96% showed substantial heterogeneity across these studies.</w:t>
      </w:r>
    </w:p>
    <w:p w14:paraId="64CA02BD" w14:textId="77777777" w:rsidR="00781EA8" w:rsidRDefault="00781EA8" w:rsidP="00781EA8">
      <w:pPr>
        <w:autoSpaceDE w:val="0"/>
        <w:autoSpaceDN w:val="0"/>
        <w:adjustRightInd w:val="0"/>
        <w:spacing w:after="0" w:line="480" w:lineRule="auto"/>
        <w:rPr>
          <w:rFonts w:ascii="Times New Roman" w:hAnsi="Times New Roman" w:cs="Times New Roman"/>
          <w:b/>
          <w:bCs/>
          <w:i/>
          <w:iCs/>
          <w:sz w:val="24"/>
          <w:szCs w:val="24"/>
        </w:rPr>
      </w:pPr>
      <w:r w:rsidRPr="00650E1F">
        <w:rPr>
          <w:rFonts w:ascii="Times New Roman" w:hAnsi="Times New Roman" w:cs="Times New Roman"/>
          <w:b/>
          <w:bCs/>
          <w:i/>
          <w:iCs/>
          <w:sz w:val="24"/>
          <w:szCs w:val="24"/>
          <w:highlight w:val="yellow"/>
        </w:rPr>
        <w:lastRenderedPageBreak/>
        <w:t xml:space="preserve">Social Support </w:t>
      </w:r>
      <w:r>
        <w:rPr>
          <w:rFonts w:ascii="Times New Roman" w:hAnsi="Times New Roman" w:cs="Times New Roman"/>
          <w:sz w:val="24"/>
          <w:szCs w:val="24"/>
        </w:rPr>
        <w:t xml:space="preserve">(just </w:t>
      </w:r>
      <w:proofErr w:type="spellStart"/>
      <w:r>
        <w:rPr>
          <w:rFonts w:ascii="Times New Roman" w:hAnsi="Times New Roman" w:cs="Times New Roman"/>
          <w:sz w:val="24"/>
          <w:szCs w:val="24"/>
        </w:rPr>
        <w:t>on e</w:t>
      </w:r>
      <w:proofErr w:type="spellEnd"/>
      <w:r>
        <w:rPr>
          <w:rFonts w:ascii="Times New Roman" w:hAnsi="Times New Roman" w:cs="Times New Roman"/>
          <w:sz w:val="24"/>
          <w:szCs w:val="24"/>
        </w:rPr>
        <w:t xml:space="preserve"> All protective fac will depend on your final selection, not settled yet)</w:t>
      </w:r>
    </w:p>
    <w:p w14:paraId="04F9CDD8" w14:textId="34D7FD81" w:rsidR="00781EA8" w:rsidRPr="00650E1F" w:rsidRDefault="00781EA8" w:rsidP="00781EA8">
      <w:pPr>
        <w:autoSpaceDE w:val="0"/>
        <w:autoSpaceDN w:val="0"/>
        <w:adjustRightInd w:val="0"/>
        <w:spacing w:after="0" w:line="480" w:lineRule="auto"/>
        <w:rPr>
          <w:rFonts w:ascii="Times New Roman" w:hAnsi="Times New Roman" w:cs="Times New Roman"/>
          <w:b/>
          <w:bCs/>
          <w:i/>
          <w:iCs/>
          <w:sz w:val="24"/>
          <w:szCs w:val="24"/>
          <w:highlight w:val="yellow"/>
        </w:rPr>
      </w:pPr>
      <w:r w:rsidRPr="00650E1F">
        <w:rPr>
          <w:rFonts w:ascii="Times New Roman" w:hAnsi="Times New Roman" w:cs="Times New Roman"/>
          <w:sz w:val="24"/>
          <w:szCs w:val="24"/>
          <w:highlight w:val="yellow"/>
        </w:rPr>
        <w:t>(</w:t>
      </w:r>
      <w:r>
        <w:rPr>
          <w:rFonts w:ascii="Times New Roman" w:hAnsi="Times New Roman" w:cs="Times New Roman"/>
          <w:sz w:val="24"/>
          <w:szCs w:val="24"/>
        </w:rPr>
        <w:t xml:space="preserve">Lewis et al., 2022; Mo et al., 2022; </w:t>
      </w:r>
      <w:proofErr w:type="spellStart"/>
      <w:r>
        <w:rPr>
          <w:rFonts w:ascii="Times New Roman" w:hAnsi="Times New Roman" w:cs="Times New Roman"/>
          <w:sz w:val="24"/>
          <w:szCs w:val="24"/>
        </w:rPr>
        <w:t>Northjfield</w:t>
      </w:r>
      <w:proofErr w:type="spellEnd"/>
      <w:r>
        <w:rPr>
          <w:rFonts w:ascii="Times New Roman" w:hAnsi="Times New Roman" w:cs="Times New Roman"/>
          <w:sz w:val="24"/>
          <w:szCs w:val="24"/>
        </w:rPr>
        <w:t xml:space="preserve"> &amp; Johnston, 2022; </w:t>
      </w:r>
      <w:r w:rsidRPr="30DEAEE6">
        <w:rPr>
          <w:rFonts w:ascii="Times New Roman" w:hAnsi="Times New Roman" w:cs="Times New Roman"/>
          <w:sz w:val="24"/>
          <w:szCs w:val="24"/>
          <w:highlight w:val="yellow"/>
        </w:rPr>
        <w:t xml:space="preserve">Zhai et al., 2021; </w:t>
      </w:r>
      <w:r>
        <w:rPr>
          <w:rFonts w:ascii="Times New Roman" w:hAnsi="Times New Roman" w:cs="Times New Roman"/>
          <w:sz w:val="24"/>
          <w:szCs w:val="24"/>
        </w:rPr>
        <w:t>Zhang</w:t>
      </w:r>
      <w:r w:rsidRPr="00650E1F">
        <w:rPr>
          <w:rFonts w:ascii="Times New Roman" w:hAnsi="Times New Roman" w:cs="Times New Roman"/>
          <w:sz w:val="24"/>
          <w:szCs w:val="24"/>
        </w:rPr>
        <w:t xml:space="preserve"> </w:t>
      </w:r>
      <w:r>
        <w:rPr>
          <w:rFonts w:ascii="Times New Roman" w:hAnsi="Times New Roman" w:cs="Times New Roman"/>
          <w:sz w:val="24"/>
          <w:szCs w:val="24"/>
        </w:rPr>
        <w:t>et al., 2021</w:t>
      </w:r>
      <w:r w:rsidRPr="00650E1F">
        <w:rPr>
          <w:rFonts w:ascii="Times New Roman" w:hAnsi="Times New Roman" w:cs="Times New Roman"/>
          <w:sz w:val="24"/>
          <w:szCs w:val="24"/>
          <w:highlight w:val="yellow"/>
        </w:rPr>
        <w:t>)</w:t>
      </w:r>
    </w:p>
    <w:p w14:paraId="0ECDC988" w14:textId="5C35406F" w:rsidR="00403D12" w:rsidRDefault="00403D12" w:rsidP="00FF45A0">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Coping </w:t>
      </w:r>
    </w:p>
    <w:p w14:paraId="6E9F668E" w14:textId="77CFCA90" w:rsidR="00403D12" w:rsidRPr="00185165" w:rsidRDefault="00403D12" w:rsidP="00403D12">
      <w:pPr>
        <w:autoSpaceDE w:val="0"/>
        <w:autoSpaceDN w:val="0"/>
        <w:adjustRightInd w:val="0"/>
        <w:spacing w:after="0" w:line="480" w:lineRule="auto"/>
        <w:rPr>
          <w:rFonts w:ascii="Times New Roman" w:hAnsi="Times New Roman" w:cs="Times New Roman"/>
          <w:sz w:val="24"/>
          <w:szCs w:val="24"/>
          <w:highlight w:val="yellow"/>
        </w:rPr>
      </w:pPr>
      <w:r w:rsidRPr="006C5E0C">
        <w:rPr>
          <w:rFonts w:ascii="Times New Roman" w:hAnsi="Times New Roman" w:cs="Times New Roman"/>
          <w:sz w:val="24"/>
          <w:szCs w:val="24"/>
        </w:rPr>
        <w:t xml:space="preserve">         </w:t>
      </w:r>
      <w:r w:rsidR="00412DCD">
        <w:rPr>
          <w:rFonts w:ascii="Times New Roman" w:hAnsi="Times New Roman" w:cs="Times New Roman"/>
          <w:sz w:val="24"/>
          <w:szCs w:val="24"/>
        </w:rPr>
        <w:t xml:space="preserve">(Dominick &amp; </w:t>
      </w:r>
      <w:proofErr w:type="spellStart"/>
      <w:r w:rsidR="00412DCD">
        <w:rPr>
          <w:rFonts w:ascii="Times New Roman" w:hAnsi="Times New Roman" w:cs="Times New Roman"/>
          <w:sz w:val="24"/>
          <w:szCs w:val="24"/>
        </w:rPr>
        <w:t>Elarn</w:t>
      </w:r>
      <w:proofErr w:type="spellEnd"/>
      <w:r w:rsidRPr="00650E1F">
        <w:rPr>
          <w:rFonts w:ascii="Times New Roman" w:hAnsi="Times New Roman" w:cs="Times New Roman"/>
          <w:sz w:val="24"/>
          <w:szCs w:val="24"/>
        </w:rPr>
        <w:t>, 202</w:t>
      </w:r>
      <w:r w:rsidR="00412DCD">
        <w:rPr>
          <w:rFonts w:ascii="Times New Roman" w:hAnsi="Times New Roman" w:cs="Times New Roman"/>
          <w:sz w:val="24"/>
          <w:szCs w:val="24"/>
        </w:rPr>
        <w:t>3</w:t>
      </w:r>
      <w:r w:rsidRPr="00650E1F">
        <w:rPr>
          <w:rFonts w:ascii="Times New Roman" w:hAnsi="Times New Roman" w:cs="Times New Roman"/>
          <w:sz w:val="24"/>
          <w:szCs w:val="24"/>
        </w:rPr>
        <w:t xml:space="preserve">; </w:t>
      </w:r>
      <w:proofErr w:type="spellStart"/>
      <w:r w:rsidRPr="00650E1F">
        <w:rPr>
          <w:rFonts w:ascii="Times New Roman" w:hAnsi="Times New Roman" w:cs="Times New Roman"/>
          <w:sz w:val="24"/>
          <w:szCs w:val="24"/>
        </w:rPr>
        <w:t>Kalaitzaki</w:t>
      </w:r>
      <w:proofErr w:type="spellEnd"/>
      <w:r w:rsidR="00412DCD">
        <w:rPr>
          <w:rFonts w:ascii="Times New Roman" w:hAnsi="Times New Roman" w:cs="Times New Roman"/>
          <w:sz w:val="24"/>
          <w:szCs w:val="24"/>
        </w:rPr>
        <w:t xml:space="preserve"> et al.,</w:t>
      </w:r>
      <w:r w:rsidRPr="00650E1F">
        <w:rPr>
          <w:rFonts w:ascii="Times New Roman" w:hAnsi="Times New Roman" w:cs="Times New Roman"/>
          <w:sz w:val="24"/>
          <w:szCs w:val="24"/>
        </w:rPr>
        <w:t xml:space="preserve"> 2021; </w:t>
      </w:r>
      <w:r w:rsidR="00412DCD" w:rsidRPr="00650E1F">
        <w:rPr>
          <w:rFonts w:ascii="Times New Roman" w:hAnsi="Times New Roman" w:cs="Times New Roman"/>
          <w:sz w:val="24"/>
          <w:szCs w:val="24"/>
        </w:rPr>
        <w:t>2021;</w:t>
      </w:r>
      <w:r>
        <w:rPr>
          <w:rFonts w:ascii="Times New Roman" w:hAnsi="Times New Roman" w:cs="Times New Roman"/>
          <w:sz w:val="24"/>
          <w:szCs w:val="24"/>
        </w:rPr>
        <w:t xml:space="preserve">) Please redo in a very precise way: </w:t>
      </w:r>
      <w:r w:rsidRPr="006C5E0C">
        <w:rPr>
          <w:rFonts w:ascii="Times New Roman" w:hAnsi="Times New Roman" w:cs="Times New Roman"/>
          <w:sz w:val="24"/>
          <w:szCs w:val="24"/>
        </w:rPr>
        <w:t xml:space="preserve">Various types of coping strategies were investigated with PTG in </w:t>
      </w:r>
      <w:r w:rsidRPr="00185165">
        <w:rPr>
          <w:rFonts w:ascii="Times New Roman" w:hAnsi="Times New Roman" w:cs="Times New Roman"/>
          <w:sz w:val="24"/>
          <w:szCs w:val="24"/>
          <w:highlight w:val="yellow"/>
        </w:rPr>
        <w:t>nine studies. Ai et al.</w:t>
      </w:r>
      <w:r w:rsidRPr="00185165">
        <w:rPr>
          <w:rFonts w:ascii="Times New Roman" w:hAnsi="Times New Roman" w:cs="Times New Roman"/>
          <w:sz w:val="24"/>
          <w:szCs w:val="24"/>
          <w:highlight w:val="yellow"/>
          <w:vertAlign w:val="superscript"/>
        </w:rPr>
        <w:t>16</w:t>
      </w:r>
      <w:r w:rsidRPr="00185165">
        <w:rPr>
          <w:rFonts w:ascii="Times New Roman" w:hAnsi="Times New Roman" w:cs="Times New Roman"/>
          <w:sz w:val="24"/>
          <w:szCs w:val="24"/>
          <w:highlight w:val="yellow"/>
        </w:rPr>
        <w:t>, Gangstad et al.</w:t>
      </w:r>
      <w:r w:rsidRPr="00185165">
        <w:rPr>
          <w:rFonts w:ascii="Times New Roman" w:hAnsi="Times New Roman" w:cs="Times New Roman"/>
          <w:sz w:val="24"/>
          <w:szCs w:val="24"/>
          <w:highlight w:val="yellow"/>
          <w:vertAlign w:val="superscript"/>
        </w:rPr>
        <w:t xml:space="preserve">51 </w:t>
      </w:r>
      <w:r w:rsidRPr="00185165">
        <w:rPr>
          <w:rFonts w:ascii="Times New Roman" w:hAnsi="Times New Roman" w:cs="Times New Roman"/>
          <w:sz w:val="24"/>
          <w:szCs w:val="24"/>
          <w:highlight w:val="yellow"/>
        </w:rPr>
        <w:t>and Kelly et al.</w:t>
      </w:r>
      <w:r w:rsidRPr="00185165">
        <w:rPr>
          <w:rFonts w:ascii="Times New Roman" w:hAnsi="Times New Roman" w:cs="Times New Roman"/>
          <w:sz w:val="24"/>
          <w:szCs w:val="24"/>
          <w:highlight w:val="yellow"/>
          <w:vertAlign w:val="superscript"/>
        </w:rPr>
        <w:t>38</w:t>
      </w:r>
      <w:r w:rsidRPr="00185165">
        <w:rPr>
          <w:rFonts w:ascii="Times New Roman" w:hAnsi="Times New Roman" w:cs="Times New Roman"/>
          <w:sz w:val="24"/>
          <w:szCs w:val="24"/>
          <w:highlight w:val="yellow"/>
        </w:rPr>
        <w:t xml:space="preserve"> focused on active coping strategies, while </w:t>
      </w:r>
      <w:proofErr w:type="spellStart"/>
      <w:r w:rsidRPr="00185165">
        <w:rPr>
          <w:rFonts w:ascii="Times New Roman" w:hAnsi="Times New Roman" w:cs="Times New Roman"/>
          <w:snapToGrid w:val="0"/>
          <w:sz w:val="24"/>
          <w:szCs w:val="24"/>
          <w:highlight w:val="yellow"/>
        </w:rPr>
        <w:t>Łosiak</w:t>
      </w:r>
      <w:proofErr w:type="spellEnd"/>
      <w:r w:rsidRPr="00185165">
        <w:rPr>
          <w:rFonts w:ascii="Times New Roman" w:hAnsi="Times New Roman" w:cs="Times New Roman"/>
          <w:snapToGrid w:val="0"/>
          <w:sz w:val="24"/>
          <w:szCs w:val="24"/>
          <w:highlight w:val="yellow"/>
        </w:rPr>
        <w:t xml:space="preserve"> and </w:t>
      </w:r>
      <w:proofErr w:type="spellStart"/>
      <w:r w:rsidRPr="00185165">
        <w:rPr>
          <w:rFonts w:ascii="Times New Roman" w:hAnsi="Times New Roman" w:cs="Times New Roman"/>
          <w:snapToGrid w:val="0"/>
          <w:sz w:val="24"/>
          <w:szCs w:val="24"/>
          <w:highlight w:val="yellow"/>
        </w:rPr>
        <w:t>Nikiel</w:t>
      </w:r>
      <w:proofErr w:type="spellEnd"/>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30</w:t>
      </w:r>
      <w:r w:rsidRPr="00185165">
        <w:rPr>
          <w:rFonts w:ascii="Times New Roman" w:hAnsi="Times New Roman" w:cs="Times New Roman"/>
          <w:sz w:val="24"/>
          <w:szCs w:val="24"/>
          <w:highlight w:val="yellow"/>
        </w:rPr>
        <w:t xml:space="preserve"> and </w:t>
      </w:r>
      <w:proofErr w:type="spellStart"/>
      <w:r w:rsidRPr="00185165">
        <w:rPr>
          <w:rFonts w:ascii="Times New Roman" w:hAnsi="Times New Roman" w:cs="Times New Roman"/>
          <w:sz w:val="24"/>
          <w:szCs w:val="24"/>
          <w:highlight w:val="yellow"/>
        </w:rPr>
        <w:t>Garnesfski</w:t>
      </w:r>
      <w:proofErr w:type="spellEnd"/>
      <w:r w:rsidRPr="00185165">
        <w:rPr>
          <w:rFonts w:ascii="Times New Roman" w:hAnsi="Times New Roman" w:cs="Times New Roman"/>
          <w:sz w:val="24"/>
          <w:szCs w:val="24"/>
          <w:highlight w:val="yellow"/>
        </w:rPr>
        <w:t xml:space="preserve"> et al.</w:t>
      </w:r>
      <w:r w:rsidRPr="00185165">
        <w:rPr>
          <w:rFonts w:ascii="Times New Roman" w:hAnsi="Times New Roman" w:cs="Times New Roman"/>
          <w:sz w:val="24"/>
          <w:szCs w:val="24"/>
          <w:highlight w:val="yellow"/>
          <w:vertAlign w:val="superscript"/>
        </w:rPr>
        <w:t xml:space="preserve">28 </w:t>
      </w:r>
      <w:r w:rsidRPr="00185165">
        <w:rPr>
          <w:rFonts w:ascii="Times New Roman" w:hAnsi="Times New Roman" w:cs="Times New Roman"/>
          <w:sz w:val="24"/>
          <w:szCs w:val="24"/>
          <w:highlight w:val="yellow"/>
        </w:rPr>
        <w:t xml:space="preserve">delved into cognitive coping strategies. </w:t>
      </w:r>
      <w:proofErr w:type="spellStart"/>
      <w:r w:rsidRPr="00185165">
        <w:rPr>
          <w:rFonts w:ascii="Times New Roman" w:hAnsi="Times New Roman" w:cs="Times New Roman"/>
          <w:sz w:val="24"/>
          <w:szCs w:val="24"/>
          <w:highlight w:val="yellow"/>
        </w:rPr>
        <w:t>Senol-Durak</w:t>
      </w:r>
      <w:proofErr w:type="spellEnd"/>
      <w:r w:rsidRPr="00185165">
        <w:rPr>
          <w:rFonts w:ascii="Times New Roman" w:hAnsi="Times New Roman" w:cs="Times New Roman"/>
          <w:sz w:val="24"/>
          <w:szCs w:val="24"/>
          <w:highlight w:val="yellow"/>
        </w:rPr>
        <w:t xml:space="preserve"> and </w:t>
      </w:r>
      <w:proofErr w:type="spellStart"/>
      <w:r w:rsidRPr="00185165">
        <w:rPr>
          <w:rFonts w:ascii="Times New Roman" w:hAnsi="Times New Roman" w:cs="Times New Roman"/>
          <w:sz w:val="24"/>
          <w:szCs w:val="24"/>
          <w:highlight w:val="yellow"/>
        </w:rPr>
        <w:t>Ayvasik</w:t>
      </w:r>
      <w:proofErr w:type="spellEnd"/>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 xml:space="preserve">31 </w:t>
      </w:r>
      <w:r w:rsidRPr="00185165">
        <w:rPr>
          <w:rFonts w:ascii="Times New Roman" w:hAnsi="Times New Roman" w:cs="Times New Roman"/>
          <w:sz w:val="24"/>
          <w:szCs w:val="24"/>
          <w:highlight w:val="yellow"/>
        </w:rPr>
        <w:t>investigated "cognitive process coping," and Magid et al.</w:t>
      </w:r>
      <w:r w:rsidRPr="00185165">
        <w:rPr>
          <w:rFonts w:ascii="Times New Roman" w:hAnsi="Times New Roman" w:cs="Times New Roman"/>
          <w:sz w:val="24"/>
          <w:szCs w:val="24"/>
          <w:highlight w:val="yellow"/>
          <w:vertAlign w:val="superscript"/>
        </w:rPr>
        <w:t xml:space="preserve">57 </w:t>
      </w:r>
      <w:r w:rsidRPr="00185165">
        <w:rPr>
          <w:rFonts w:ascii="Times New Roman" w:hAnsi="Times New Roman" w:cs="Times New Roman"/>
          <w:sz w:val="24"/>
          <w:szCs w:val="24"/>
          <w:highlight w:val="yellow"/>
        </w:rPr>
        <w:t xml:space="preserve">explored coping strategies associated with alterations in cognition and mood. Furthermore, Javed and Dawood </w:t>
      </w:r>
      <w:r w:rsidRPr="00185165">
        <w:rPr>
          <w:rFonts w:ascii="Times New Roman" w:hAnsi="Times New Roman" w:cs="Times New Roman"/>
          <w:sz w:val="24"/>
          <w:szCs w:val="24"/>
          <w:highlight w:val="yellow"/>
          <w:vertAlign w:val="superscript"/>
        </w:rPr>
        <w:t xml:space="preserve">36 </w:t>
      </w:r>
      <w:r w:rsidRPr="00185165">
        <w:rPr>
          <w:rFonts w:ascii="Times New Roman" w:hAnsi="Times New Roman" w:cs="Times New Roman"/>
          <w:sz w:val="24"/>
          <w:szCs w:val="24"/>
          <w:highlight w:val="yellow"/>
        </w:rPr>
        <w:t xml:space="preserve">examined active emotional coping, problem-focused coping, and avoidant coping, and Sheikh </w:t>
      </w:r>
      <w:r w:rsidRPr="00185165">
        <w:rPr>
          <w:rFonts w:ascii="Times New Roman" w:hAnsi="Times New Roman" w:cs="Times New Roman"/>
          <w:sz w:val="24"/>
          <w:szCs w:val="24"/>
          <w:highlight w:val="yellow"/>
          <w:vertAlign w:val="superscript"/>
        </w:rPr>
        <w:t xml:space="preserve">22 </w:t>
      </w:r>
      <w:r w:rsidRPr="00185165">
        <w:rPr>
          <w:rFonts w:ascii="Times New Roman" w:hAnsi="Times New Roman" w:cs="Times New Roman"/>
          <w:sz w:val="24"/>
          <w:szCs w:val="24"/>
          <w:highlight w:val="yellow"/>
        </w:rPr>
        <w:t>discussed both problem-focused and emotion-focused coping. Building on these findings, an average was calculated from the results presented by these two papers which contain multiple coping strategies since their correlation are close to each other.</w:t>
      </w:r>
      <w:r w:rsidRPr="00185165">
        <w:rPr>
          <w:rFonts w:ascii="Times New Roman" w:hAnsi="Times New Roman" w:cs="Times New Roman"/>
          <w:sz w:val="24"/>
          <w:szCs w:val="24"/>
          <w:highlight w:val="yellow"/>
          <w:vertAlign w:val="superscript"/>
        </w:rPr>
        <w:t>22,36</w:t>
      </w:r>
      <w:r w:rsidRPr="00185165">
        <w:rPr>
          <w:rFonts w:ascii="Times New Roman" w:hAnsi="Times New Roman" w:cs="Times New Roman"/>
          <w:sz w:val="24"/>
          <w:szCs w:val="24"/>
          <w:highlight w:val="yellow"/>
        </w:rPr>
        <w:t xml:space="preserve"> Figure 4 shows the role of coping in PTG, assessed in the cited studies which collectively encompassed 941 participants.</w:t>
      </w:r>
      <w:r w:rsidRPr="00185165">
        <w:rPr>
          <w:rFonts w:ascii="Times New Roman" w:hAnsi="Times New Roman" w:cs="Times New Roman"/>
          <w:sz w:val="24"/>
          <w:szCs w:val="24"/>
          <w:highlight w:val="yellow"/>
          <w:vertAlign w:val="superscript"/>
        </w:rPr>
        <w:t>16,22,28,30,31,36,38,51,57</w:t>
      </w:r>
      <w:r w:rsidRPr="00185165">
        <w:rPr>
          <w:rFonts w:ascii="Times New Roman" w:hAnsi="Times New Roman" w:cs="Times New Roman"/>
          <w:sz w:val="24"/>
          <w:szCs w:val="24"/>
          <w:highlight w:val="yellow"/>
        </w:rPr>
        <w:t xml:space="preserve"> The pooled effect size yielded a value of 0.50[0.33,0.66], denoting a positive association between coping mechanisms and the degree of PTG (table 4). However, a significant level of heterogeneity across the examined studies was revealed due to the high I</w:t>
      </w:r>
      <w:r w:rsidRPr="00185165">
        <w:rPr>
          <w:rFonts w:ascii="Times New Roman" w:hAnsi="Times New Roman" w:cs="Times New Roman"/>
          <w:sz w:val="24"/>
          <w:szCs w:val="24"/>
          <w:highlight w:val="yellow"/>
          <w:vertAlign w:val="superscript"/>
        </w:rPr>
        <w:t>2</w:t>
      </w:r>
      <w:r w:rsidRPr="00185165">
        <w:rPr>
          <w:rFonts w:ascii="Times New Roman" w:hAnsi="Times New Roman" w:cs="Times New Roman"/>
          <w:sz w:val="24"/>
          <w:szCs w:val="24"/>
          <w:highlight w:val="yellow"/>
        </w:rPr>
        <w:t xml:space="preserve"> statistic of 93.04%.</w:t>
      </w:r>
    </w:p>
    <w:p w14:paraId="1777EFF1" w14:textId="77777777" w:rsidR="00FF45A0" w:rsidRPr="006C5E0C" w:rsidRDefault="00FF45A0" w:rsidP="00FF45A0">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14:paraId="6F3CB2B6" w14:textId="705F5678" w:rsidR="00FF45A0" w:rsidRPr="00412DCD" w:rsidRDefault="00412DCD" w:rsidP="005F500D">
      <w:pPr>
        <w:pStyle w:val="LO-normal"/>
        <w:spacing w:after="0" w:line="480" w:lineRule="auto"/>
        <w:ind w:firstLine="720"/>
        <w:rPr>
          <w:rFonts w:ascii="Times New Roman" w:eastAsia="Times New Roman" w:hAnsi="Times New Roman" w:cs="Times New Roman"/>
          <w:sz w:val="24"/>
          <w:szCs w:val="24"/>
          <w:highlight w:val="yellow"/>
        </w:rPr>
      </w:pPr>
      <w:r>
        <w:rPr>
          <w:rFonts w:ascii="Times New Roman" w:hAnsi="Times New Roman" w:cs="Times New Roman"/>
          <w:sz w:val="24"/>
          <w:szCs w:val="24"/>
        </w:rPr>
        <w:t>(</w:t>
      </w:r>
      <w:proofErr w:type="spellStart"/>
      <w:r>
        <w:rPr>
          <w:rFonts w:ascii="Times New Roman" w:hAnsi="Times New Roman" w:cs="Times New Roman"/>
          <w:sz w:val="24"/>
          <w:szCs w:val="24"/>
        </w:rPr>
        <w:t>Dwiwardani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w:t>
      </w:r>
      <w:proofErr w:type="spellEnd"/>
      <w:r>
        <w:rPr>
          <w:rFonts w:ascii="Times New Roman" w:hAnsi="Times New Roman" w:cs="Times New Roman"/>
          <w:sz w:val="24"/>
          <w:szCs w:val="24"/>
        </w:rPr>
        <w:t xml:space="preserve">., </w:t>
      </w:r>
      <w:r w:rsidR="00781EA8">
        <w:rPr>
          <w:rFonts w:ascii="Times New Roman" w:hAnsi="Times New Roman" w:cs="Times New Roman"/>
          <w:sz w:val="24"/>
          <w:szCs w:val="24"/>
        </w:rPr>
        <w:t xml:space="preserve">2022; </w:t>
      </w:r>
      <w:r>
        <w:rPr>
          <w:rFonts w:ascii="Times New Roman" w:hAnsi="Times New Roman" w:cs="Times New Roman"/>
          <w:sz w:val="24"/>
          <w:szCs w:val="24"/>
        </w:rPr>
        <w:t>Prieto-</w:t>
      </w:r>
      <w:proofErr w:type="spellStart"/>
      <w:r>
        <w:rPr>
          <w:rFonts w:ascii="Times New Roman" w:hAnsi="Times New Roman" w:cs="Times New Roman"/>
          <w:sz w:val="24"/>
          <w:szCs w:val="24"/>
        </w:rPr>
        <w:t>Ursua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Jodar</w:t>
      </w:r>
      <w:proofErr w:type="spellEnd"/>
      <w:r>
        <w:rPr>
          <w:rFonts w:ascii="Times New Roman" w:hAnsi="Times New Roman" w:cs="Times New Roman"/>
          <w:sz w:val="24"/>
          <w:szCs w:val="24"/>
        </w:rPr>
        <w:t xml:space="preserve">, 2020; Yeung et al., 2022) </w:t>
      </w:r>
      <w:r w:rsidR="00FF45A0" w:rsidRPr="00412DCD">
        <w:rPr>
          <w:rFonts w:ascii="Times New Roman" w:hAnsi="Times New Roman" w:cs="Times New Roman"/>
          <w:sz w:val="24"/>
          <w:szCs w:val="24"/>
        </w:rPr>
        <w:t xml:space="preserve">Regarding </w:t>
      </w:r>
      <w:r w:rsidR="00FF45A0" w:rsidRPr="00185165">
        <w:rPr>
          <w:rFonts w:ascii="Times New Roman" w:hAnsi="Times New Roman" w:cs="Times New Roman"/>
          <w:sz w:val="24"/>
          <w:szCs w:val="24"/>
          <w:highlight w:val="yellow"/>
        </w:rPr>
        <w:t>spirituality, four studies were considered, involving a total of 519 participants.</w:t>
      </w:r>
      <w:r w:rsidR="00FF45A0" w:rsidRPr="00185165">
        <w:rPr>
          <w:rFonts w:ascii="Times New Roman" w:hAnsi="Times New Roman" w:cs="Times New Roman"/>
          <w:sz w:val="24"/>
          <w:szCs w:val="24"/>
          <w:highlight w:val="yellow"/>
          <w:vertAlign w:val="superscript"/>
        </w:rPr>
        <w:t>16,28,30,52</w:t>
      </w:r>
      <w:r w:rsidR="00FF45A0" w:rsidRPr="00185165">
        <w:rPr>
          <w:rFonts w:ascii="Times New Roman" w:hAnsi="Times New Roman" w:cs="Times New Roman"/>
          <w:sz w:val="24"/>
          <w:szCs w:val="24"/>
          <w:highlight w:val="yellow"/>
        </w:rPr>
        <w:t xml:space="preserve"> As shown </w:t>
      </w:r>
      <w:r w:rsidR="00FF45A0" w:rsidRPr="00185165">
        <w:rPr>
          <w:rFonts w:ascii="Times New Roman" w:hAnsi="Times New Roman" w:cs="Times New Roman"/>
          <w:sz w:val="24"/>
          <w:szCs w:val="24"/>
          <w:highlight w:val="yellow"/>
        </w:rPr>
        <w:lastRenderedPageBreak/>
        <w:t>in Figure 5, a moderately-high positive relationship was discerned between spirituality and PTG, as highlighted by an effect size of 0.56[0.38,0.75]. ……</w:t>
      </w:r>
    </w:p>
    <w:p w14:paraId="20E4D68E" w14:textId="77777777" w:rsidR="00FE2182" w:rsidRDefault="00E81BC5">
      <w:pPr>
        <w:spacing w:after="0" w:line="480" w:lineRule="auto"/>
        <w:jc w:val="center"/>
        <w:rPr>
          <w:rFonts w:ascii="Times New Roman" w:hAnsi="Times New Roman" w:cs="Times New Roman"/>
          <w:b/>
          <w:bCs/>
          <w:sz w:val="24"/>
          <w:szCs w:val="24"/>
        </w:rPr>
      </w:pPr>
      <w:bookmarkStart w:id="22" w:name="_Hlk1407385151"/>
      <w:bookmarkStart w:id="23" w:name="_Hlk133239253"/>
      <w:bookmarkStart w:id="24" w:name="_Hlk1332392531"/>
      <w:bookmarkEnd w:id="22"/>
      <w:bookmarkEnd w:id="23"/>
      <w:bookmarkEnd w:id="24"/>
      <w:r>
        <w:rPr>
          <w:rFonts w:ascii="Times New Roman" w:hAnsi="Times New Roman" w:cs="Times New Roman"/>
          <w:b/>
          <w:bCs/>
          <w:sz w:val="24"/>
          <w:szCs w:val="24"/>
        </w:rPr>
        <w:t>Discussion</w:t>
      </w:r>
    </w:p>
    <w:p w14:paraId="0607CB20" w14:textId="184B750D" w:rsidR="00FE2182" w:rsidRPr="00901360" w:rsidRDefault="00467827" w:rsidP="00373E8D">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To our knowledge, this study is the first meta-analysis to estimate the relationship between Covid-19 and PTG. </w:t>
      </w:r>
      <w:r w:rsidR="00C34989">
        <w:rPr>
          <w:rFonts w:ascii="Times New Roman" w:hAnsi="Times New Roman" w:cs="Times New Roman"/>
          <w:sz w:val="24"/>
          <w:szCs w:val="24"/>
        </w:rPr>
        <w:t>Overall, across a diverse population in different parts of the world, people facing the global pandemic demonstrated resilience and growth, coming out of the pandemic stronger. This finding lends strong support for s</w:t>
      </w:r>
      <w:r w:rsidR="00C34989" w:rsidRPr="00A53B67">
        <w:rPr>
          <w:rFonts w:ascii="Times New Roman" w:hAnsi="Times New Roman" w:cs="Times New Roman"/>
          <w:sz w:val="24"/>
          <w:szCs w:val="24"/>
        </w:rPr>
        <w:t xml:space="preserve"> our </w:t>
      </w:r>
      <w:r w:rsidR="00C34989">
        <w:rPr>
          <w:rFonts w:ascii="Times New Roman" w:hAnsi="Times New Roman" w:cs="Times New Roman"/>
          <w:sz w:val="24"/>
          <w:szCs w:val="24"/>
        </w:rPr>
        <w:t xml:space="preserve">primary </w:t>
      </w:r>
      <w:proofErr w:type="spellStart"/>
      <w:proofErr w:type="gramStart"/>
      <w:r w:rsidR="00C34989" w:rsidRPr="00A53B67">
        <w:rPr>
          <w:rFonts w:ascii="Times New Roman" w:hAnsi="Times New Roman" w:cs="Times New Roman"/>
          <w:sz w:val="24"/>
          <w:szCs w:val="24"/>
        </w:rPr>
        <w:t>hypothesis</w:t>
      </w:r>
      <w:r w:rsidR="00C34989">
        <w:rPr>
          <w:rFonts w:ascii="Times New Roman" w:hAnsi="Times New Roman" w:cs="Times New Roman"/>
          <w:sz w:val="24"/>
          <w:szCs w:val="24"/>
        </w:rPr>
        <w:t>.</w:t>
      </w:r>
      <w:r w:rsidR="00E81BC5">
        <w:rPr>
          <w:rFonts w:ascii="Times New Roman" w:hAnsi="Times New Roman" w:cs="Times New Roman"/>
          <w:sz w:val="24"/>
          <w:szCs w:val="24"/>
          <w:highlight w:val="yellow"/>
        </w:rPr>
        <w:t>The</w:t>
      </w:r>
      <w:proofErr w:type="spellEnd"/>
      <w:proofErr w:type="gramEnd"/>
      <w:r w:rsidR="00E81BC5">
        <w:rPr>
          <w:rFonts w:ascii="Times New Roman" w:hAnsi="Times New Roman" w:cs="Times New Roman"/>
          <w:sz w:val="24"/>
          <w:szCs w:val="24"/>
          <w:highlight w:val="yellow"/>
        </w:rPr>
        <w:t xml:space="preserv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sidR="00E81BC5">
        <w:rPr>
          <w:rFonts w:ascii="Times New Roman" w:hAnsi="Times New Roman" w:cs="Times New Roman"/>
          <w:sz w:val="24"/>
          <w:szCs w:val="24"/>
          <w:highlight w:val="yellow"/>
        </w:rPr>
        <w:t xml:space="preserve"> positive outcome can emerge from deadly diseases </w:t>
      </w:r>
      <w:r w:rsidR="00E81BC5" w:rsidRPr="00901360">
        <w:rPr>
          <w:rFonts w:ascii="Times New Roman" w:hAnsi="Times New Roman" w:cs="Times New Roman"/>
          <w:sz w:val="24"/>
          <w:szCs w:val="24"/>
          <w:highlight w:val="yellow"/>
        </w:rPr>
        <w:t>with a global scope, as was shown in other chronic ailments with certain life risks (</w:t>
      </w:r>
      <w:r w:rsidR="00E81BC5" w:rsidRPr="00901360">
        <w:rPr>
          <w:rFonts w:ascii="Times New Roman" w:hAnsi="Times New Roman" w:cs="Times New Roman"/>
          <w:sz w:val="24"/>
          <w:szCs w:val="24"/>
          <w:highlight w:val="yellow"/>
          <w:shd w:val="clear" w:color="auto" w:fill="FFFFFF"/>
        </w:rPr>
        <w:t xml:space="preserve">Ma et al., 2022; </w:t>
      </w:r>
      <w:proofErr w:type="spellStart"/>
      <w:r w:rsidR="00E81BC5" w:rsidRPr="00901360">
        <w:rPr>
          <w:rFonts w:ascii="Times New Roman" w:hAnsi="Times New Roman" w:cs="Times New Roman"/>
          <w:sz w:val="24"/>
          <w:szCs w:val="24"/>
          <w:highlight w:val="yellow"/>
          <w:shd w:val="clear" w:color="auto" w:fill="FFFFFF"/>
        </w:rPr>
        <w:t>Pięta</w:t>
      </w:r>
      <w:proofErr w:type="spellEnd"/>
      <w:r w:rsidR="00E81BC5" w:rsidRPr="00901360">
        <w:rPr>
          <w:rFonts w:ascii="Times New Roman" w:hAnsi="Times New Roman" w:cs="Times New Roman"/>
          <w:sz w:val="24"/>
          <w:szCs w:val="24"/>
          <w:highlight w:val="yellow"/>
          <w:shd w:val="clear" w:color="auto" w:fill="FFFFFF"/>
        </w:rPr>
        <w:t xml:space="preserve"> &amp; </w:t>
      </w:r>
      <w:proofErr w:type="spellStart"/>
      <w:r w:rsidR="00E81BC5" w:rsidRPr="00901360">
        <w:rPr>
          <w:rFonts w:ascii="Times New Roman" w:hAnsi="Times New Roman" w:cs="Times New Roman"/>
          <w:sz w:val="24"/>
          <w:szCs w:val="24"/>
          <w:highlight w:val="yellow"/>
          <w:shd w:val="clear" w:color="auto" w:fill="FFFFFF"/>
        </w:rPr>
        <w:t>Rzeszutek</w:t>
      </w:r>
      <w:proofErr w:type="spellEnd"/>
      <w:r w:rsidR="00E81BC5" w:rsidRPr="00901360">
        <w:rPr>
          <w:rFonts w:ascii="Times New Roman" w:hAnsi="Times New Roman" w:cs="Times New Roman"/>
          <w:sz w:val="24"/>
          <w:szCs w:val="24"/>
          <w:highlight w:val="yellow"/>
          <w:shd w:val="clear" w:color="auto" w:fill="FFFFFF"/>
        </w:rPr>
        <w:t xml:space="preserve">, 2022; </w:t>
      </w:r>
      <w:r w:rsidR="00E81BC5" w:rsidRPr="00901360">
        <w:rPr>
          <w:rFonts w:ascii="Times New Roman" w:eastAsia="Times New Roman" w:hAnsi="Times New Roman" w:cs="Times New Roman"/>
          <w:sz w:val="24"/>
          <w:szCs w:val="24"/>
          <w:highlight w:val="yellow"/>
        </w:rPr>
        <w:t>Sawyer et al., 2010; Shand et al., 2015; Wang et al., 2022</w:t>
      </w:r>
      <w:r w:rsidR="00E81BC5" w:rsidRPr="00901360">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00E81BC5" w:rsidRPr="00901360">
        <w:rPr>
          <w:rFonts w:ascii="Times New Roman" w:hAnsi="Times New Roman" w:cs="Times New Roman"/>
          <w:sz w:val="24"/>
          <w:szCs w:val="24"/>
          <w:highlight w:val="yellow"/>
        </w:rPr>
        <w:t xml:space="preserve"> lives of nurses and physicians who provided direct or indirect services of patients who were infected.  </w:t>
      </w:r>
    </w:p>
    <w:p w14:paraId="74082D50" w14:textId="46BB28E7" w:rsidR="00FE2182" w:rsidRPr="00DE6BFD" w:rsidRDefault="00E81BC5">
      <w:pPr>
        <w:spacing w:after="0" w:line="480" w:lineRule="auto"/>
        <w:ind w:firstLine="720"/>
        <w:rPr>
          <w:rFonts w:ascii="Times New Roman" w:hAnsi="Times New Roman" w:cs="Times New Roman"/>
          <w:sz w:val="24"/>
          <w:szCs w:val="24"/>
          <w:highlight w:val="cyan"/>
        </w:rPr>
      </w:pPr>
      <w:commentRangeStart w:id="25"/>
      <w:commentRangeStart w:id="26"/>
      <w:r w:rsidRPr="00866506">
        <w:rPr>
          <w:rFonts w:ascii="Times New Roman" w:hAnsi="Times New Roman" w:cs="Times New Roman"/>
          <w:sz w:val="24"/>
          <w:szCs w:val="24"/>
          <w:highlight w:val="yellow"/>
        </w:rPr>
        <w:t xml:space="preserve">This meta-analysis consisted of </w:t>
      </w:r>
      <w:r w:rsidR="2762A088" w:rsidRPr="00866506">
        <w:rPr>
          <w:rFonts w:ascii="Times New Roman" w:hAnsi="Times New Roman" w:cs="Times New Roman"/>
          <w:sz w:val="24"/>
          <w:szCs w:val="24"/>
          <w:highlight w:val="yellow"/>
        </w:rPr>
        <w:t xml:space="preserve">30 </w:t>
      </w:r>
      <w:r w:rsidRPr="00866506">
        <w:rPr>
          <w:rFonts w:ascii="Times New Roman" w:hAnsi="Times New Roman" w:cs="Times New Roman"/>
          <w:sz w:val="24"/>
          <w:szCs w:val="24"/>
          <w:highlight w:val="yellow"/>
        </w:rPr>
        <w:t>studies</w:t>
      </w:r>
      <w:commentRangeEnd w:id="25"/>
      <w:r w:rsidRPr="00866506">
        <w:rPr>
          <w:rStyle w:val="CommentReference"/>
          <w:highlight w:val="yellow"/>
        </w:rPr>
        <w:commentReference w:id="25"/>
      </w:r>
      <w:commentRangeEnd w:id="26"/>
      <w:r w:rsidRPr="00866506">
        <w:rPr>
          <w:rStyle w:val="CommentReference"/>
          <w:highlight w:val="yellow"/>
        </w:rPr>
        <w:commentReference w:id="26"/>
      </w:r>
      <w:r w:rsidR="4861B095" w:rsidRPr="00866506">
        <w:rPr>
          <w:rFonts w:ascii="Times New Roman" w:hAnsi="Times New Roman" w:cs="Times New Roman"/>
          <w:sz w:val="24"/>
          <w:szCs w:val="24"/>
        </w:rPr>
        <w:t>(</w:t>
      </w:r>
      <w:proofErr w:type="spellStart"/>
      <w:r w:rsidR="4861B095" w:rsidRPr="00866506">
        <w:rPr>
          <w:rFonts w:ascii="Times New Roman" w:hAnsi="Times New Roman" w:cs="Times New Roman"/>
          <w:sz w:val="24"/>
          <w:szCs w:val="24"/>
        </w:rPr>
        <w:t>Adjorlolo</w:t>
      </w:r>
      <w:proofErr w:type="spellEnd"/>
      <w:r w:rsidR="4861B095" w:rsidRPr="00866506">
        <w:rPr>
          <w:rFonts w:ascii="Times New Roman" w:hAnsi="Times New Roman" w:cs="Times New Roman"/>
          <w:sz w:val="24"/>
          <w:szCs w:val="24"/>
        </w:rPr>
        <w:t xml:space="preserve"> et al., 2022); (</w:t>
      </w:r>
      <w:proofErr w:type="spellStart"/>
      <w:r w:rsidR="4861B095" w:rsidRPr="00866506">
        <w:rPr>
          <w:rFonts w:ascii="Times New Roman" w:hAnsi="Times New Roman" w:cs="Times New Roman"/>
          <w:sz w:val="24"/>
          <w:szCs w:val="24"/>
        </w:rPr>
        <w:t>Arnout</w:t>
      </w:r>
      <w:proofErr w:type="spellEnd"/>
      <w:r w:rsidR="4861B095" w:rsidRPr="00866506">
        <w:rPr>
          <w:rFonts w:ascii="Times New Roman" w:hAnsi="Times New Roman" w:cs="Times New Roman"/>
          <w:sz w:val="24"/>
          <w:szCs w:val="24"/>
        </w:rPr>
        <w:t xml:space="preserve"> &amp; Al-</w:t>
      </w:r>
      <w:proofErr w:type="spellStart"/>
      <w:r w:rsidR="4861B095" w:rsidRPr="00866506">
        <w:rPr>
          <w:rFonts w:ascii="Times New Roman" w:hAnsi="Times New Roman" w:cs="Times New Roman"/>
          <w:sz w:val="24"/>
          <w:szCs w:val="24"/>
        </w:rPr>
        <w:t>Sufyani</w:t>
      </w:r>
      <w:proofErr w:type="spellEnd"/>
      <w:r w:rsidR="4861B095" w:rsidRPr="00866506">
        <w:rPr>
          <w:rFonts w:ascii="Times New Roman" w:hAnsi="Times New Roman" w:cs="Times New Roman"/>
          <w:sz w:val="24"/>
          <w:szCs w:val="24"/>
        </w:rPr>
        <w:t>., 2021); (Bai et al., 2023); (</w:t>
      </w:r>
      <w:proofErr w:type="spellStart"/>
      <w:r w:rsidR="4861B095" w:rsidRPr="00866506">
        <w:rPr>
          <w:rFonts w:ascii="Times New Roman" w:hAnsi="Times New Roman" w:cs="Times New Roman"/>
          <w:sz w:val="24"/>
          <w:szCs w:val="24"/>
        </w:rPr>
        <w:t>Barnicot</w:t>
      </w:r>
      <w:proofErr w:type="spellEnd"/>
      <w:r w:rsidR="4861B095" w:rsidRPr="00866506">
        <w:rPr>
          <w:rFonts w:ascii="Times New Roman" w:hAnsi="Times New Roman" w:cs="Times New Roman"/>
          <w:sz w:val="24"/>
          <w:szCs w:val="24"/>
        </w:rPr>
        <w:t xml:space="preserve"> et al., 2023); (Castiglioni et al., 2023); (Chasson et al., 2022); (Chen &amp; Tang., 2021); (Das et al., 2023); (El-Khoury </w:t>
      </w:r>
      <w:proofErr w:type="spellStart"/>
      <w:r w:rsidR="4861B095" w:rsidRPr="00866506">
        <w:rPr>
          <w:rFonts w:ascii="Times New Roman" w:hAnsi="Times New Roman" w:cs="Times New Roman"/>
          <w:sz w:val="24"/>
          <w:szCs w:val="24"/>
        </w:rPr>
        <w:t>Malhame</w:t>
      </w:r>
      <w:proofErr w:type="spellEnd"/>
      <w:r w:rsidR="4861B095" w:rsidRPr="00866506">
        <w:rPr>
          <w:rFonts w:ascii="Times New Roman" w:hAnsi="Times New Roman" w:cs="Times New Roman"/>
          <w:sz w:val="24"/>
          <w:szCs w:val="24"/>
        </w:rPr>
        <w:t xml:space="preserve"> et al., 2023); (Gul et al., 2023);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w:t>
      </w:r>
      <w:proofErr w:type="spellStart"/>
      <w:r w:rsidR="4861B095" w:rsidRPr="00866506">
        <w:rPr>
          <w:rFonts w:ascii="Times New Roman" w:hAnsi="Times New Roman" w:cs="Times New Roman"/>
          <w:sz w:val="24"/>
          <w:szCs w:val="24"/>
        </w:rPr>
        <w:t>Tsouvelas</w:t>
      </w:r>
      <w:proofErr w:type="spellEnd"/>
      <w:r w:rsidR="4861B095" w:rsidRPr="00866506">
        <w:rPr>
          <w:rFonts w:ascii="Times New Roman" w:hAnsi="Times New Roman" w:cs="Times New Roman"/>
          <w:sz w:val="24"/>
          <w:szCs w:val="24"/>
        </w:rPr>
        <w:t xml:space="preserve"> &amp; </w:t>
      </w:r>
      <w:proofErr w:type="spellStart"/>
      <w:r w:rsidR="4861B095" w:rsidRPr="00866506">
        <w:rPr>
          <w:rFonts w:ascii="Times New Roman" w:hAnsi="Times New Roman" w:cs="Times New Roman"/>
          <w:sz w:val="24"/>
          <w:szCs w:val="24"/>
        </w:rPr>
        <w:t>Tamiolaki</w:t>
      </w:r>
      <w:proofErr w:type="spellEnd"/>
      <w:r w:rsidR="4861B095" w:rsidRPr="00866506">
        <w:rPr>
          <w:rFonts w:ascii="Times New Roman" w:hAnsi="Times New Roman" w:cs="Times New Roman"/>
          <w:sz w:val="24"/>
          <w:szCs w:val="24"/>
        </w:rPr>
        <w:t>, 2022);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w:t>
      </w:r>
      <w:r w:rsidR="4861B095" w:rsidRPr="00866506">
        <w:rPr>
          <w:rFonts w:ascii="Times New Roman" w:hAnsi="Times New Roman" w:cs="Times New Roman"/>
          <w:sz w:val="24"/>
          <w:szCs w:val="24"/>
        </w:rPr>
        <w:lastRenderedPageBreak/>
        <w:t xml:space="preserve">al., 2022); (Yildiz, 2021); (Zhang et al., 2021); (Zhou, MacGeorge &amp; Myrick, 2020) </w:t>
      </w:r>
      <w:r w:rsidRPr="00866506">
        <w:rPr>
          <w:rFonts w:ascii="Times New Roman" w:hAnsi="Times New Roman" w:cs="Times New Roman"/>
          <w:sz w:val="24"/>
          <w:szCs w:val="24"/>
        </w:rPr>
        <w:t xml:space="preserve">involving </w:t>
      </w:r>
      <w:r w:rsidR="2DC936EC" w:rsidRPr="00866506">
        <w:rPr>
          <w:rFonts w:ascii="Times New Roman" w:hAnsi="Times New Roman" w:cs="Times New Roman"/>
          <w:sz w:val="24"/>
          <w:szCs w:val="24"/>
        </w:rPr>
        <w:t>42,386</w:t>
      </w:r>
      <w:r w:rsidRPr="00866506">
        <w:rPr>
          <w:rFonts w:ascii="Times New Roman" w:hAnsi="Times New Roman" w:cs="Times New Roman"/>
          <w:sz w:val="24"/>
          <w:szCs w:val="24"/>
        </w:rPr>
        <w:t xml:space="preserve">…. </w:t>
      </w:r>
      <w:r w:rsidR="2E4F5437" w:rsidRPr="00866506">
        <w:rPr>
          <w:rFonts w:ascii="Times New Roman" w:hAnsi="Times New Roman" w:cs="Times New Roman"/>
          <w:sz w:val="24"/>
          <w:szCs w:val="24"/>
        </w:rPr>
        <w:t>p</w:t>
      </w:r>
      <w:r w:rsidRPr="00866506">
        <w:rPr>
          <w:rFonts w:ascii="Times New Roman" w:hAnsi="Times New Roman" w:cs="Times New Roman"/>
          <w:sz w:val="24"/>
          <w:szCs w:val="24"/>
        </w:rPr>
        <w:t xml:space="preserve">articipants. </w:t>
      </w:r>
      <w:r w:rsidRPr="1042FCD7">
        <w:rPr>
          <w:rFonts w:ascii="Times New Roman" w:hAnsi="Times New Roman" w:cs="Times New Roman"/>
          <w:sz w:val="24"/>
          <w:szCs w:val="24"/>
          <w:highlight w:val="cyan"/>
        </w:rPr>
        <w:t>All of them associated PTG with Covid-19. # of studies also associated PTG with</w:t>
      </w:r>
      <w:proofErr w:type="gramStart"/>
      <w:r w:rsidRPr="1042FCD7">
        <w:rPr>
          <w:rFonts w:ascii="Times New Roman" w:hAnsi="Times New Roman" w:cs="Times New Roman"/>
          <w:sz w:val="24"/>
          <w:szCs w:val="24"/>
          <w:highlight w:val="cyan"/>
        </w:rPr>
        <w:t xml:space="preserve"> ..?</w:t>
      </w:r>
      <w:proofErr w:type="gramEnd"/>
      <w:r w:rsidRPr="1042FCD7">
        <w:rPr>
          <w:rFonts w:ascii="Times New Roman" w:hAnsi="Times New Roman" w:cs="Times New Roman"/>
          <w:sz w:val="24"/>
          <w:szCs w:val="24"/>
          <w:highlight w:val="cyan"/>
        </w:rPr>
        <w:t>??? (QZ). Despite the heterogeneity in sample characteristics (e.g., age, country of origin, culture, position in the pandemic), the result among studies were consistent. An overall pooled risk ratio of</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 suggests…</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QZ). Of </w:t>
      </w:r>
      <w:r w:rsidR="005B2A73" w:rsidRPr="1042FCD7">
        <w:rPr>
          <w:rFonts w:ascii="Times New Roman" w:hAnsi="Times New Roman" w:cs="Times New Roman"/>
          <w:sz w:val="24"/>
          <w:szCs w:val="24"/>
          <w:highlight w:val="cyan"/>
        </w:rPr>
        <w:t xml:space="preserve">30 </w:t>
      </w:r>
      <w:r w:rsidRPr="1042FCD7">
        <w:rPr>
          <w:rFonts w:ascii="Times New Roman" w:hAnsi="Times New Roman" w:cs="Times New Roman"/>
          <w:sz w:val="24"/>
          <w:szCs w:val="24"/>
          <w:highlight w:val="cyan"/>
        </w:rPr>
        <w:t>studies, ??# of them showed whatever</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need just key # here to make your statement! (QZ)</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6336B110"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w:t>
      </w:r>
      <w:proofErr w:type="gramStart"/>
      <w:r w:rsidR="00B6387D">
        <w:rPr>
          <w:rFonts w:ascii="Times New Roman" w:hAnsi="Times New Roman" w:cs="Times New Roman"/>
          <w:sz w:val="24"/>
          <w:szCs w:val="24"/>
        </w:rPr>
        <w:t xml:space="preserve">however, </w:t>
      </w:r>
      <w:r>
        <w:rPr>
          <w:rFonts w:ascii="Times New Roman" w:hAnsi="Times New Roman" w:cs="Times New Roman"/>
          <w:sz w:val="24"/>
          <w:szCs w:val="24"/>
        </w:rPr>
        <w:t xml:space="preserve"> suggests</w:t>
      </w:r>
      <w:proofErr w:type="gramEnd"/>
      <w:r>
        <w:rPr>
          <w:rFonts w:ascii="Times New Roman" w:hAnsi="Times New Roman" w:cs="Times New Roman"/>
          <w:sz w:val="24"/>
          <w:szCs w:val="24"/>
        </w:rPr>
        <w:t xml:space="preserve"> that the PTGI may be an suitable instrument for assessing this 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14:paraId="294422BF" w14:textId="2A384D67" w:rsidR="003773F9"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20EFCC27">
        <w:rPr>
          <w:rFonts w:ascii="Times New Roman" w:hAnsi="Times New Roman" w:cs="Times New Roman"/>
          <w:sz w:val="24"/>
          <w:szCs w:val="24"/>
        </w:rPr>
        <w:t xml:space="preserve">Covid-19 and similar </w:t>
      </w:r>
      <w:r w:rsidR="002020B1">
        <w:rPr>
          <w:rFonts w:ascii="Times New Roman" w:hAnsi="Times New Roman" w:cs="Times New Roman"/>
          <w:sz w:val="24"/>
          <w:szCs w:val="24"/>
        </w:rPr>
        <w:t xml:space="preserve">deadly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27"/>
      <w:commentRangeStart w:id="28"/>
      <w:r w:rsidR="000C3E07" w:rsidRPr="20EFCC27">
        <w:rPr>
          <w:rFonts w:ascii="Times New Roman" w:hAnsi="Times New Roman" w:cs="Times New Roman"/>
          <w:sz w:val="24"/>
          <w:szCs w:val="24"/>
          <w:highlight w:val="yellow"/>
        </w:rPr>
        <w:t>(Ma, Wan &amp; Chen, 2022); Wan, Huang &amp; Peng, 2023)</w:t>
      </w:r>
      <w:commentRangeEnd w:id="27"/>
      <w:r w:rsidR="000C3E07">
        <w:rPr>
          <w:rStyle w:val="CommentReference"/>
        </w:rPr>
        <w:commentReference w:id="27"/>
      </w:r>
      <w:commentRangeEnd w:id="28"/>
      <w:r w:rsidR="008764DB">
        <w:rPr>
          <w:rStyle w:val="CommentReference"/>
        </w:rPr>
        <w:commentReference w:id="28"/>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w:t>
      </w:r>
      <w:r w:rsidR="00B1238F" w:rsidRPr="20EFCC27">
        <w:rPr>
          <w:rFonts w:ascii="Times New Roman" w:hAnsi="Times New Roman" w:cs="Times New Roman"/>
          <w:sz w:val="24"/>
          <w:szCs w:val="24"/>
        </w:rPr>
        <w:t xml:space="preserve">development of </w:t>
      </w:r>
      <w:r w:rsidR="002020B1">
        <w:rPr>
          <w:rFonts w:ascii="Times New Roman" w:hAnsi="Times New Roman" w:cs="Times New Roman"/>
          <w:sz w:val="24"/>
          <w:szCs w:val="24"/>
        </w:rPr>
        <w:t xml:space="preserve">PTG-enhancing </w:t>
      </w:r>
      <w:r w:rsidR="00B1238F" w:rsidRPr="20EFCC27">
        <w:rPr>
          <w:rFonts w:ascii="Times New Roman" w:hAnsi="Times New Roman" w:cs="Times New Roman"/>
          <w:sz w:val="24"/>
          <w:szCs w:val="24"/>
        </w:rPr>
        <w:t>interventions</w:t>
      </w:r>
      <w:r w:rsidR="002020B1">
        <w:rPr>
          <w:rFonts w:ascii="Times New Roman" w:hAnsi="Times New Roman" w:cs="Times New Roman"/>
          <w:sz w:val="24"/>
          <w:szCs w:val="24"/>
        </w:rPr>
        <w:t xml:space="preserve"> </w:t>
      </w:r>
      <w:proofErr w:type="gramStart"/>
      <w:r w:rsidR="003773F9">
        <w:rPr>
          <w:rFonts w:ascii="Times New Roman" w:hAnsi="Times New Roman" w:cs="Times New Roman"/>
          <w:sz w:val="24"/>
          <w:szCs w:val="24"/>
        </w:rPr>
        <w:t>benefit</w:t>
      </w:r>
      <w:proofErr w:type="gramEnd"/>
      <w:r w:rsidR="00B1238F" w:rsidRPr="20EFCC27">
        <w:rPr>
          <w:rFonts w:ascii="Times New Roman" w:hAnsi="Times New Roman" w:cs="Times New Roman"/>
          <w:sz w:val="24"/>
          <w:szCs w:val="24"/>
        </w:rPr>
        <w:t xml:space="preserve"> patients and high</w:t>
      </w:r>
      <w:r w:rsidR="003773F9">
        <w:rPr>
          <w:rFonts w:ascii="Times New Roman" w:hAnsi="Times New Roman" w:cs="Times New Roman"/>
          <w:sz w:val="24"/>
          <w:szCs w:val="24"/>
        </w:rPr>
        <w:t>-</w:t>
      </w:r>
      <w:r w:rsidR="00B1238F" w:rsidRPr="20EFCC27">
        <w:rPr>
          <w:rFonts w:ascii="Times New Roman" w:hAnsi="Times New Roman" w:cs="Times New Roman"/>
          <w:sz w:val="24"/>
          <w:szCs w:val="24"/>
        </w:rPr>
        <w:t xml:space="preserve">risk care providers. </w:t>
      </w:r>
    </w:p>
    <w:p w14:paraId="26865192" w14:textId="2ABA35B7" w:rsidR="003A100F" w:rsidRDefault="003773F9" w:rsidP="003A100F">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PTG and pathology belong to two different paradigms in human wellbeing (Ai et al., 2013; 2021), while PTG and PTSD are both related to struggle as two sides for one coin, 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 xml:space="preserve">ed the </w:t>
      </w:r>
      <w:r w:rsidR="00F60714">
        <w:rPr>
          <w:rFonts w:ascii="Times New Roman" w:hAnsi="Times New Roman" w:cs="Times New Roman"/>
          <w:sz w:val="24"/>
          <w:szCs w:val="24"/>
        </w:rPr>
        <w:lastRenderedPageBreak/>
        <w:t>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physiological, biochemical, immunological, neuronal, and genetic alteration (</w:t>
      </w:r>
      <w:proofErr w:type="spellStart"/>
      <w:r w:rsidR="003A100F">
        <w:rPr>
          <w:rFonts w:ascii="Times New Roman" w:hAnsi="Times New Roman" w:cs="Times New Roman"/>
          <w:sz w:val="24"/>
          <w:szCs w:val="24"/>
        </w:rPr>
        <w:t>Dell’Osso</w:t>
      </w:r>
      <w:proofErr w:type="spellEnd"/>
      <w:r w:rsidR="003A100F">
        <w:rPr>
          <w:rFonts w:ascii="Times New Roman" w:hAnsi="Times New Roman" w:cs="Times New Roman"/>
          <w:sz w:val="24"/>
          <w:szCs w:val="24"/>
        </w:rPr>
        <w:t xml:space="preserve"> et al., 2023). </w:t>
      </w:r>
      <w:r w:rsidR="00643C49">
        <w:rPr>
          <w:rFonts w:ascii="Times New Roman" w:hAnsi="Times New Roman" w:cs="Times New Roman"/>
          <w:sz w:val="24"/>
          <w:szCs w:val="24"/>
        </w:rPr>
        <w:t>More interdisciplinary studies are warranted in this regard to better inform clinical medicine.</w:t>
      </w:r>
    </w:p>
    <w:p w14:paraId="554B39FC" w14:textId="77777777" w:rsidR="00122272" w:rsidRDefault="00122272" w:rsidP="00122272">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BA32718" w14:textId="755EF2C8" w:rsidR="00122272" w:rsidRDefault="00643C49" w:rsidP="00C607AD">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w:t>
      </w:r>
      <w:ins w:id="29" w:author="Qizhou Duan" w:date="2024-01-07T12:09:00Z">
        <w:r w:rsidR="00CF26A3">
          <w:rPr>
            <w:rFonts w:ascii="Times New Roman" w:hAnsi="Times New Roman" w:cs="Times New Roman"/>
            <w:sz w:val="24"/>
            <w:szCs w:val="24"/>
          </w:rPr>
          <w:softHyphen/>
        </w:r>
        <w:r w:rsidR="00CF26A3">
          <w:rPr>
            <w:rFonts w:ascii="Times New Roman" w:hAnsi="Times New Roman" w:cs="Times New Roman"/>
            <w:sz w:val="24"/>
            <w:szCs w:val="24"/>
          </w:rPr>
          <w:softHyphen/>
        </w:r>
      </w:ins>
      <w:r w:rsidR="00320A66">
        <w:rPr>
          <w:rFonts w:ascii="Times New Roman" w:hAnsi="Times New Roman" w:cs="Times New Roman"/>
          <w:sz w:val="24"/>
          <w:szCs w:val="24"/>
        </w:rPr>
        <w:t xml:space="preserve">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00320A66" w:rsidRP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prefrontal cortex/dorsal anterior singular cortex in structured magnetic resonance imaging data acquired before the </w:t>
      </w:r>
      <w:proofErr w:type="gramStart"/>
      <w:r w:rsidR="00122272">
        <w:rPr>
          <w:rFonts w:ascii="Times New Roman" w:hAnsi="Times New Roman" w:cs="Times New Roman"/>
          <w:sz w:val="24"/>
          <w:szCs w:val="24"/>
        </w:rPr>
        <w:t>pandemic(</w:t>
      </w:r>
      <w:proofErr w:type="gramEnd"/>
      <w:r w:rsidR="00122272">
        <w:rPr>
          <w:rFonts w:ascii="Times New Roman" w:hAnsi="Times New Roman" w:cs="Times New Roman"/>
          <w:sz w:val="24"/>
          <w:szCs w:val="24"/>
        </w:rPr>
        <w:t xml:space="preserve">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14:paraId="0D1F69A3" w14:textId="3CFCD7EA" w:rsidR="00122272" w:rsidRDefault="00122272" w:rsidP="001222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w:t>
      </w:r>
      <w:r w:rsidR="00FD66CA">
        <w:rPr>
          <w:rFonts w:ascii="Times New Roman" w:hAnsi="Times New Roman" w:cs="Times New Roman"/>
          <w:sz w:val="24"/>
          <w:szCs w:val="24"/>
        </w:rPr>
        <w:lastRenderedPageBreak/>
        <w:t xml:space="preserve">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w:t>
      </w:r>
      <w:proofErr w:type="spellStart"/>
      <w:r w:rsidR="007305C4" w:rsidRPr="20EFCC27">
        <w:rPr>
          <w:rFonts w:ascii="Times New Roman" w:hAnsi="Times New Roman" w:cs="Times New Roman"/>
          <w:sz w:val="24"/>
          <w:szCs w:val="24"/>
        </w:rPr>
        <w:t>salutogenic</w:t>
      </w:r>
      <w:proofErr w:type="spellEnd"/>
      <w:r w:rsidR="007305C4" w:rsidRPr="20EFCC27">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5AD4FA32" w14:textId="573BCEC7" w:rsidR="63A46C06" w:rsidRDefault="63A46C06" w:rsidP="45D0B409">
      <w:pPr>
        <w:shd w:val="clear" w:color="auto" w:fill="FFFFFF" w:themeFill="background1"/>
        <w:spacing w:after="0" w:line="480" w:lineRule="auto"/>
        <w:jc w:val="center"/>
        <w:rPr>
          <w:rFonts w:ascii="Times New Roman" w:eastAsia="Times New Roman" w:hAnsi="Times New Roman" w:cs="Times New Roman"/>
          <w:b/>
          <w:bCs/>
          <w:sz w:val="24"/>
          <w:szCs w:val="24"/>
        </w:rPr>
      </w:pPr>
      <w:r w:rsidRPr="45D0B409">
        <w:rPr>
          <w:rFonts w:ascii="Times New Roman" w:eastAsia="Times New Roman" w:hAnsi="Times New Roman" w:cs="Times New Roman"/>
          <w:b/>
          <w:bCs/>
          <w:sz w:val="24"/>
          <w:szCs w:val="24"/>
        </w:rPr>
        <w:t>References</w:t>
      </w:r>
    </w:p>
    <w:p w14:paraId="563B60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S., </w:t>
      </w: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P., Andoh-Arthur, J., </w:t>
      </w:r>
      <w:proofErr w:type="spellStart"/>
      <w:r w:rsidRPr="00B90E67">
        <w:rPr>
          <w:rFonts w:ascii="Times New Roman" w:eastAsia="Times New Roman" w:hAnsi="Times New Roman" w:cs="Times New Roman"/>
          <w:sz w:val="24"/>
          <w:szCs w:val="24"/>
        </w:rPr>
        <w:t>Ahiable</w:t>
      </w:r>
      <w:proofErr w:type="spellEnd"/>
      <w:r w:rsidRPr="00B90E67">
        <w:rPr>
          <w:rFonts w:ascii="Times New Roman" w:eastAsia="Times New Roman" w:hAnsi="Times New Roman" w:cs="Times New Roman"/>
          <w:sz w:val="24"/>
          <w:szCs w:val="24"/>
        </w:rPr>
        <w:t xml:space="preserve">, E. K., </w:t>
      </w:r>
      <w:proofErr w:type="spellStart"/>
      <w:r w:rsidRPr="00B90E67">
        <w:rPr>
          <w:rFonts w:ascii="Times New Roman" w:eastAsia="Times New Roman" w:hAnsi="Times New Roman" w:cs="Times New Roman"/>
          <w:sz w:val="24"/>
          <w:szCs w:val="24"/>
        </w:rPr>
        <w:t>Kretchy</w:t>
      </w:r>
      <w:proofErr w:type="spellEnd"/>
      <w:r w:rsidRPr="00B90E67">
        <w:rPr>
          <w:rFonts w:ascii="Times New Roman" w:eastAsia="Times New Roman" w:hAnsi="Times New Roman" w:cs="Times New Roman"/>
          <w:sz w:val="24"/>
          <w:szCs w:val="24"/>
        </w:rPr>
        <w:t xml:space="preserve">, I. A., &amp; Osafo, J. (2022). Post-traumatic growth and resilience among hospitalized Covid-19 survivors: A gendered analysis. </w:t>
      </w:r>
      <w:r w:rsidRPr="00B90E67">
        <w:rPr>
          <w:rFonts w:ascii="Times New Roman" w:eastAsia="Times New Roman" w:hAnsi="Times New Roman" w:cs="Times New Roman"/>
          <w:i/>
          <w:iCs/>
          <w:sz w:val="24"/>
          <w:szCs w:val="24"/>
        </w:rPr>
        <w:t>International Journal of Environmental Research and Public Health, 19(16)</w:t>
      </w:r>
      <w:r w:rsidRPr="00B90E67">
        <w:rPr>
          <w:rFonts w:ascii="Times New Roman" w:eastAsia="Times New Roman" w:hAnsi="Times New Roman" w:cs="Times New Roman"/>
          <w:sz w:val="24"/>
          <w:szCs w:val="24"/>
        </w:rPr>
        <w:t xml:space="preserve">, 10014. </w:t>
      </w:r>
      <w:hyperlink r:id="rId15" w:history="1">
        <w:r>
          <w:t>https://doi.org/10.3390/ijerph191610014</w:t>
        </w:r>
      </w:hyperlink>
      <w:r w:rsidRPr="00B90E67">
        <w:rPr>
          <w:rFonts w:ascii="Times New Roman" w:eastAsia="Times New Roman" w:hAnsi="Times New Roman" w:cs="Times New Roman"/>
          <w:sz w:val="24"/>
          <w:szCs w:val="24"/>
        </w:rPr>
        <w:t xml:space="preserve">    </w:t>
      </w:r>
    </w:p>
    <w:p w14:paraId="3EF6C0B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00B90E67">
        <w:rPr>
          <w:rFonts w:ascii="Times New Roman" w:eastAsia="Times New Roman" w:hAnsi="Times New Roman" w:cs="Times New Roman"/>
          <w:i/>
          <w:iCs/>
          <w:sz w:val="24"/>
          <w:szCs w:val="24"/>
        </w:rPr>
        <w:t>Journal of behavioral medicine, 36(2)</w:t>
      </w:r>
      <w:r w:rsidRPr="00B90E67">
        <w:rPr>
          <w:rFonts w:ascii="Times New Roman" w:eastAsia="Times New Roman" w:hAnsi="Times New Roman" w:cs="Times New Roman"/>
          <w:sz w:val="24"/>
          <w:szCs w:val="24"/>
        </w:rPr>
        <w:t>, 186–198. https://doi.org/10.1007/s10865-012-9412-6</w:t>
      </w:r>
    </w:p>
    <w:p w14:paraId="1B4B866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Arnout, B. A., &amp; </w:t>
      </w:r>
      <w:r w:rsidRPr="00B90E67">
        <w:rPr>
          <w:rFonts w:ascii="Times New Roman" w:eastAsia="Times New Roman" w:hAnsi="Times New Roman" w:cs="Times New Roman" w:hint="eastAsia"/>
          <w:sz w:val="24"/>
          <w:szCs w:val="24"/>
        </w:rPr>
        <w:t>Al‐</w:t>
      </w:r>
      <w:proofErr w:type="spellStart"/>
      <w:r w:rsidRPr="00B90E67">
        <w:rPr>
          <w:rFonts w:ascii="Times New Roman" w:eastAsia="Times New Roman" w:hAnsi="Times New Roman" w:cs="Times New Roman"/>
          <w:sz w:val="24"/>
          <w:szCs w:val="24"/>
        </w:rPr>
        <w:t>Sufyani</w:t>
      </w:r>
      <w:proofErr w:type="spellEnd"/>
      <w:r w:rsidRPr="00B90E67">
        <w:rPr>
          <w:rFonts w:ascii="Times New Roman" w:eastAsia="Times New Roman" w:hAnsi="Times New Roman" w:cs="Times New Roman" w:hint="eastAsia"/>
          <w:sz w:val="24"/>
          <w:szCs w:val="24"/>
        </w:rPr>
        <w:t xml:space="preserve">, H. H. (2021). Quantifying the impact of Covid‐19 on the individuals in the kingdom of Saudi Arabia: A cross‐sectional descriptive study of the posttraumatic growth. </w:t>
      </w:r>
      <w:r w:rsidRPr="00B90E67">
        <w:rPr>
          <w:rFonts w:ascii="Times New Roman" w:eastAsia="Times New Roman" w:hAnsi="Times New Roman" w:cs="Times New Roman"/>
          <w:i/>
          <w:iCs/>
          <w:sz w:val="24"/>
          <w:szCs w:val="24"/>
        </w:rPr>
        <w:t>Journal of Public Affairs, 21(4)</w:t>
      </w:r>
      <w:r w:rsidRPr="00B90E67">
        <w:rPr>
          <w:rFonts w:ascii="Times New Roman" w:eastAsia="Times New Roman" w:hAnsi="Times New Roman" w:cs="Times New Roman"/>
          <w:sz w:val="24"/>
          <w:szCs w:val="24"/>
        </w:rPr>
        <w:t xml:space="preserve">. </w:t>
      </w:r>
      <w:hyperlink r:id="rId16" w:history="1">
        <w:r>
          <w:t>https://doi.org/10.1002/pa.2659</w:t>
        </w:r>
      </w:hyperlink>
      <w:r w:rsidRPr="00B90E67">
        <w:rPr>
          <w:rFonts w:ascii="Times New Roman" w:eastAsia="Times New Roman" w:hAnsi="Times New Roman" w:cs="Times New Roman"/>
          <w:sz w:val="24"/>
          <w:szCs w:val="24"/>
        </w:rPr>
        <w:t xml:space="preserve"> </w:t>
      </w:r>
    </w:p>
    <w:p w14:paraId="3B7086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00B90E67">
        <w:rPr>
          <w:rFonts w:ascii="Times New Roman" w:eastAsia="Times New Roman" w:hAnsi="Times New Roman" w:cs="Times New Roman"/>
          <w:i/>
          <w:iCs/>
          <w:sz w:val="24"/>
          <w:szCs w:val="24"/>
        </w:rPr>
        <w:t xml:space="preserve"> Psychological trauma: theory, research, practice and policy, </w:t>
      </w:r>
      <w:r w:rsidRPr="00B90E67">
        <w:rPr>
          <w:rFonts w:ascii="Times New Roman" w:eastAsia="Times New Roman" w:hAnsi="Times New Roman" w:cs="Times New Roman"/>
          <w:sz w:val="24"/>
          <w:szCs w:val="24"/>
        </w:rPr>
        <w:t xml:space="preserve">10.1037/tra0001626. </w:t>
      </w:r>
      <w:hyperlink r:id="rId17" w:history="1">
        <w:r>
          <w:t>https://doi.org/10.1037/tra0001626</w:t>
        </w:r>
      </w:hyperlink>
      <w:r w:rsidRPr="00B90E67">
        <w:rPr>
          <w:rFonts w:ascii="Times New Roman" w:eastAsia="Times New Roman" w:hAnsi="Times New Roman" w:cs="Times New Roman"/>
          <w:sz w:val="24"/>
          <w:szCs w:val="24"/>
        </w:rPr>
        <w:t xml:space="preserve">   </w:t>
      </w:r>
    </w:p>
    <w:p w14:paraId="66D9F9E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Barnicot</w:t>
      </w:r>
      <w:proofErr w:type="spellEnd"/>
      <w:r w:rsidRPr="00B90E67">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00B90E67">
        <w:rPr>
          <w:rFonts w:ascii="Times New Roman" w:eastAsia="Times New Roman" w:hAnsi="Times New Roman" w:cs="Times New Roman"/>
          <w:sz w:val="24"/>
          <w:szCs w:val="24"/>
        </w:rPr>
        <w:t>Rohricht</w:t>
      </w:r>
      <w:proofErr w:type="spellEnd"/>
      <w:r w:rsidRPr="00B90E67">
        <w:rPr>
          <w:rFonts w:ascii="Times New Roman" w:eastAsia="Times New Roman" w:hAnsi="Times New Roman" w:cs="Times New Roman"/>
          <w:sz w:val="24"/>
          <w:szCs w:val="24"/>
        </w:rPr>
        <w:t xml:space="preserve">, F. (2023). Predictors of post-traumatic growth in a sample of United Kingdom mental and community healthcare workers during the COVID-19 pandemic. </w:t>
      </w:r>
      <w:r w:rsidRPr="00B90E67">
        <w:rPr>
          <w:rFonts w:ascii="Times New Roman" w:eastAsia="Times New Roman" w:hAnsi="Times New Roman" w:cs="Times New Roman"/>
          <w:i/>
          <w:iCs/>
          <w:sz w:val="24"/>
          <w:szCs w:val="24"/>
        </w:rPr>
        <w:t>International journal of environmental research and public health, 20(4)</w:t>
      </w:r>
      <w:r w:rsidRPr="00B90E67">
        <w:rPr>
          <w:rFonts w:ascii="Times New Roman" w:eastAsia="Times New Roman" w:hAnsi="Times New Roman" w:cs="Times New Roman"/>
          <w:sz w:val="24"/>
          <w:szCs w:val="24"/>
        </w:rPr>
        <w:t xml:space="preserve">, 3539. </w:t>
      </w:r>
      <w:hyperlink r:id="rId18" w:history="1">
        <w:r>
          <w:t>https://doi.org/10.3390/ijerph20043539</w:t>
        </w:r>
      </w:hyperlink>
      <w:r w:rsidRPr="00B90E67">
        <w:rPr>
          <w:rFonts w:ascii="Times New Roman" w:eastAsia="Times New Roman" w:hAnsi="Times New Roman" w:cs="Times New Roman"/>
          <w:sz w:val="24"/>
          <w:szCs w:val="24"/>
        </w:rPr>
        <w:t xml:space="preserve"> </w:t>
      </w:r>
    </w:p>
    <w:p w14:paraId="70B462C4" w14:textId="407C92B2" w:rsidR="00A03854" w:rsidRPr="00B90E67" w:rsidRDefault="00363EB9" w:rsidP="00A46D6A">
      <w:pPr>
        <w:pStyle w:val="ListParagraph"/>
        <w:numPr>
          <w:ilvl w:val="0"/>
          <w:numId w:val="53"/>
        </w:numPr>
        <w:spacing w:after="0" w:line="360" w:lineRule="auto"/>
        <w:rPr>
          <w:rFonts w:ascii="Times New Roman" w:eastAsia="Times New Roman" w:hAnsi="Times New Roman" w:cs="Times New Roman"/>
        </w:rPr>
      </w:pPr>
      <w:bookmarkStart w:id="30" w:name="_Hlk144544984"/>
      <w:r w:rsidRPr="005538DA">
        <w:rPr>
          <w:rFonts w:ascii="Times New Roman" w:hAnsi="Times New Roman" w:cs="Times New Roman"/>
          <w:sz w:val="24"/>
          <w:szCs w:val="24"/>
          <w:highlight w:val="yellow"/>
        </w:rPr>
        <w:t xml:space="preserve">Calhoun LG, Tedeschi RG. </w:t>
      </w:r>
      <w:bookmarkEnd w:id="30"/>
      <w:r w:rsidRPr="005538DA">
        <w:rPr>
          <w:rFonts w:ascii="Times New Roman" w:hAnsi="Times New Roman" w:cs="Times New Roman"/>
          <w:sz w:val="24"/>
          <w:szCs w:val="24"/>
          <w:highlight w:val="yellow"/>
        </w:rPr>
        <w:t xml:space="preserve">The foundations of posttraumatic growth: An expanded framework. In: Calhoun LG, Tedeschi RG, eds. </w:t>
      </w:r>
      <w:r w:rsidRPr="005538DA">
        <w:rPr>
          <w:rFonts w:ascii="Times New Roman" w:hAnsi="Times New Roman" w:cs="Times New Roman"/>
          <w:i/>
          <w:iCs/>
          <w:sz w:val="24"/>
          <w:szCs w:val="24"/>
          <w:highlight w:val="yellow"/>
        </w:rPr>
        <w:t>Handbook of Posttraumatic Growth: Research &amp; Practice</w:t>
      </w:r>
      <w:r w:rsidRPr="005538DA">
        <w:rPr>
          <w:rFonts w:ascii="Times New Roman" w:hAnsi="Times New Roman" w:cs="Times New Roman"/>
          <w:sz w:val="24"/>
          <w:szCs w:val="24"/>
          <w:highlight w:val="yellow"/>
        </w:rPr>
        <w:t>. Lawrence Erlbaum Associates Publishers; 2006:3-23</w:t>
      </w:r>
      <w:r w:rsidR="00A03854" w:rsidRPr="00B90E67">
        <w:rPr>
          <w:rFonts w:ascii="Times New Roman" w:eastAsia="Times New Roman" w:hAnsi="Times New Roman" w:cs="Times New Roman"/>
          <w:sz w:val="24"/>
          <w:szCs w:val="24"/>
        </w:rPr>
        <w:t xml:space="preserve">Castiglioni, M., </w:t>
      </w:r>
      <w:proofErr w:type="spellStart"/>
      <w:r w:rsidR="00A03854" w:rsidRPr="00B90E67">
        <w:rPr>
          <w:rFonts w:ascii="Times New Roman" w:eastAsia="Times New Roman" w:hAnsi="Times New Roman" w:cs="Times New Roman"/>
          <w:sz w:val="24"/>
          <w:szCs w:val="24"/>
        </w:rPr>
        <w:t>Caldiroli</w:t>
      </w:r>
      <w:proofErr w:type="spellEnd"/>
      <w:r w:rsidR="00A03854" w:rsidRPr="00B90E67">
        <w:rPr>
          <w:rFonts w:ascii="Times New Roman" w:eastAsia="Times New Roman" w:hAnsi="Times New Roman" w:cs="Times New Roman"/>
          <w:sz w:val="24"/>
          <w:szCs w:val="24"/>
        </w:rPr>
        <w:t xml:space="preserve">, C. L., Procaccia, R., Conte, F., Neimeyer, R. A., Zamin, C., Paladino, A., &amp; Negri, A. (2023). The up-side of the COVID-19 pandemic: Are core belief violation and meaning making associated with post-traumatic </w:t>
      </w:r>
      <w:proofErr w:type="gramStart"/>
      <w:r w:rsidR="00A03854" w:rsidRPr="00B90E67">
        <w:rPr>
          <w:rFonts w:ascii="Times New Roman" w:eastAsia="Times New Roman" w:hAnsi="Times New Roman" w:cs="Times New Roman"/>
          <w:sz w:val="24"/>
          <w:szCs w:val="24"/>
        </w:rPr>
        <w:t>growth?.</w:t>
      </w:r>
      <w:proofErr w:type="gramEnd"/>
      <w:r w:rsidR="00A03854" w:rsidRPr="00B90E67">
        <w:rPr>
          <w:rFonts w:ascii="Times New Roman" w:eastAsia="Times New Roman" w:hAnsi="Times New Roman" w:cs="Times New Roman"/>
          <w:sz w:val="24"/>
          <w:szCs w:val="24"/>
        </w:rPr>
        <w:t xml:space="preserve"> </w:t>
      </w:r>
      <w:r w:rsidR="00A03854" w:rsidRPr="00B90E67">
        <w:rPr>
          <w:rFonts w:ascii="Times New Roman" w:eastAsia="Times New Roman" w:hAnsi="Times New Roman" w:cs="Times New Roman"/>
          <w:i/>
          <w:iCs/>
          <w:sz w:val="24"/>
          <w:szCs w:val="24"/>
        </w:rPr>
        <w:t>International journal of environmental research and public health, 20(11)</w:t>
      </w:r>
      <w:r w:rsidR="00A03854" w:rsidRPr="00B90E67">
        <w:rPr>
          <w:rFonts w:ascii="Times New Roman" w:eastAsia="Times New Roman" w:hAnsi="Times New Roman" w:cs="Times New Roman"/>
          <w:sz w:val="24"/>
          <w:szCs w:val="24"/>
        </w:rPr>
        <w:t xml:space="preserve">, 5991. </w:t>
      </w:r>
      <w:hyperlink r:id="rId19" w:history="1">
        <w:r w:rsidR="00A03854">
          <w:t>https://doi.org/10.3390/ijerph20115991</w:t>
        </w:r>
      </w:hyperlink>
      <w:r w:rsidR="00A03854" w:rsidRPr="00B90E67">
        <w:rPr>
          <w:rFonts w:ascii="Times New Roman" w:eastAsia="Times New Roman" w:hAnsi="Times New Roman" w:cs="Times New Roman"/>
          <w:sz w:val="24"/>
          <w:szCs w:val="24"/>
        </w:rPr>
        <w:t xml:space="preserve"> </w:t>
      </w:r>
    </w:p>
    <w:p w14:paraId="533DE5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Chasson, M., Orit, T., Ben, A., &amp; Salam, A.S. (2022). Posttraumatic </w:t>
      </w:r>
      <w:proofErr w:type="spellStart"/>
      <w:r w:rsidRPr="00B90E67">
        <w:rPr>
          <w:rFonts w:ascii="Times New Roman" w:eastAsia="Times New Roman" w:hAnsi="Times New Roman" w:cs="Times New Roman"/>
          <w:sz w:val="24"/>
          <w:szCs w:val="24"/>
        </w:rPr>
        <w:t>growtma</w:t>
      </w:r>
      <w:proofErr w:type="spellEnd"/>
      <w:r w:rsidRPr="00B90E67">
        <w:rPr>
          <w:rFonts w:ascii="Times New Roman" w:eastAsia="Times New Roman" w:hAnsi="Times New Roman" w:cs="Times New Roman"/>
          <w:sz w:val="24"/>
          <w:szCs w:val="24"/>
        </w:rPr>
        <w:t xml:space="preserve">, h in the wake of COVID-19 among Jewish and Arab pregnant women in Israel. Psychological trauma: theory, research, practice and policy, 14(8), 1324-1332. doi:10.1037/tra0001189 </w:t>
      </w:r>
    </w:p>
    <w:p w14:paraId="089EFEA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Chen, C., &amp; Tang, S. (2021). Profiles of grief, post-traumatic stress, and post-traumatic growth among people bereaved due to Covid-19.</w:t>
      </w:r>
      <w:r w:rsidRPr="00B90E67">
        <w:rPr>
          <w:rFonts w:ascii="Times New Roman" w:eastAsia="Times New Roman" w:hAnsi="Times New Roman" w:cs="Times New Roman"/>
          <w:i/>
          <w:iCs/>
          <w:sz w:val="24"/>
          <w:szCs w:val="24"/>
        </w:rPr>
        <w:t xml:space="preserve">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12(1)</w:t>
      </w:r>
      <w:r w:rsidRPr="00B90E67">
        <w:rPr>
          <w:rFonts w:ascii="Times New Roman" w:eastAsia="Times New Roman" w:hAnsi="Times New Roman" w:cs="Times New Roman"/>
          <w:sz w:val="24"/>
          <w:szCs w:val="24"/>
        </w:rPr>
        <w:t xml:space="preserve">, 1947563. doi:10.1080/20008198.2021.1947563 </w:t>
      </w:r>
    </w:p>
    <w:p w14:paraId="569CD44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0B90E67">
        <w:rPr>
          <w:rFonts w:ascii="Times New Roman" w:eastAsia="Times New Roman" w:hAnsi="Times New Roman" w:cs="Times New Roman"/>
          <w:i/>
          <w:iCs/>
          <w:sz w:val="24"/>
          <w:szCs w:val="24"/>
        </w:rPr>
        <w:t>International journal of mental health nursing, 30(1)</w:t>
      </w:r>
      <w:r w:rsidRPr="00B90E67">
        <w:rPr>
          <w:rFonts w:ascii="Times New Roman" w:eastAsia="Times New Roman" w:hAnsi="Times New Roman" w:cs="Times New Roman"/>
          <w:sz w:val="24"/>
          <w:szCs w:val="24"/>
        </w:rPr>
        <w:t xml:space="preserve">, 102-116. doi:10.1111/inm.12796  </w:t>
      </w:r>
    </w:p>
    <w:p w14:paraId="59880EF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0B90E67">
        <w:rPr>
          <w:rFonts w:ascii="Times New Roman" w:eastAsia="Times New Roman" w:hAnsi="Times New Roman" w:cs="Times New Roman"/>
          <w:i/>
          <w:iCs/>
          <w:sz w:val="24"/>
          <w:szCs w:val="24"/>
        </w:rPr>
        <w:t>Occupational and environmental medicine, 78(2)</w:t>
      </w:r>
      <w:r w:rsidRPr="00B90E67">
        <w:rPr>
          <w:rFonts w:ascii="Times New Roman" w:eastAsia="Times New Roman" w:hAnsi="Times New Roman" w:cs="Times New Roman"/>
          <w:sz w:val="24"/>
          <w:szCs w:val="24"/>
        </w:rPr>
        <w:t>, 129–135. https://doi.org/10.1136/oemed-2020-106540</w:t>
      </w:r>
    </w:p>
    <w:p w14:paraId="53B3FB6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Das, K., Qureshi, S., Haider, A., Tarique, M., &amp; </w:t>
      </w:r>
      <w:proofErr w:type="spellStart"/>
      <w:r w:rsidRPr="00B90E67">
        <w:rPr>
          <w:rFonts w:ascii="Times New Roman" w:eastAsia="Times New Roman" w:hAnsi="Times New Roman" w:cs="Times New Roman"/>
          <w:sz w:val="24"/>
          <w:szCs w:val="24"/>
        </w:rPr>
        <w:t>Bhatija</w:t>
      </w:r>
      <w:proofErr w:type="spellEnd"/>
      <w:r w:rsidRPr="00B90E67">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00B90E67">
        <w:rPr>
          <w:rFonts w:ascii="Times New Roman" w:eastAsia="Times New Roman" w:hAnsi="Times New Roman" w:cs="Times New Roman"/>
          <w:i/>
          <w:iCs/>
          <w:sz w:val="24"/>
          <w:szCs w:val="24"/>
        </w:rPr>
        <w:t>The Journal of the Pakistan Medical Association, 73(8)</w:t>
      </w:r>
      <w:r w:rsidRPr="00B90E67">
        <w:rPr>
          <w:rFonts w:ascii="Times New Roman" w:eastAsia="Times New Roman" w:hAnsi="Times New Roman" w:cs="Times New Roman"/>
          <w:sz w:val="24"/>
          <w:szCs w:val="24"/>
        </w:rPr>
        <w:t xml:space="preserve">, 1653–1657. </w:t>
      </w:r>
      <w:hyperlink r:id="rId20" w:history="1">
        <w:r>
          <w:t>https://doi.org/10.47391/JPMA.7813</w:t>
        </w:r>
      </w:hyperlink>
      <w:r w:rsidRPr="00B90E67">
        <w:rPr>
          <w:rFonts w:ascii="Times New Roman" w:eastAsia="Times New Roman" w:hAnsi="Times New Roman" w:cs="Times New Roman"/>
          <w:sz w:val="24"/>
          <w:szCs w:val="24"/>
        </w:rPr>
        <w:t xml:space="preserve">   </w:t>
      </w:r>
    </w:p>
    <w:p w14:paraId="3AC012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Dell'Osso</w:t>
      </w:r>
      <w:proofErr w:type="spellEnd"/>
      <w:r w:rsidRPr="00B90E67">
        <w:rPr>
          <w:rFonts w:ascii="Times New Roman" w:eastAsia="Times New Roman" w:hAnsi="Times New Roman" w:cs="Times New Roman"/>
          <w:sz w:val="24"/>
          <w:szCs w:val="24"/>
        </w:rPr>
        <w:t xml:space="preserve">, L., </w:t>
      </w:r>
      <w:proofErr w:type="spellStart"/>
      <w:r w:rsidRPr="00B90E67">
        <w:rPr>
          <w:rFonts w:ascii="Times New Roman" w:eastAsia="Times New Roman" w:hAnsi="Times New Roman" w:cs="Times New Roman"/>
          <w:sz w:val="24"/>
          <w:szCs w:val="24"/>
        </w:rPr>
        <w:t>Carpita</w:t>
      </w:r>
      <w:proofErr w:type="spellEnd"/>
      <w:r w:rsidRPr="00B90E67">
        <w:rPr>
          <w:rFonts w:ascii="Times New Roman" w:eastAsia="Times New Roman" w:hAnsi="Times New Roman" w:cs="Times New Roman"/>
          <w:sz w:val="24"/>
          <w:szCs w:val="24"/>
        </w:rPr>
        <w:t xml:space="preserve">, B., Nardi, B., Bonelli, C., Calvaruso, M., &amp; </w:t>
      </w:r>
      <w:proofErr w:type="spellStart"/>
      <w:r w:rsidRPr="00B90E67">
        <w:rPr>
          <w:rFonts w:ascii="Times New Roman" w:eastAsia="Times New Roman" w:hAnsi="Times New Roman" w:cs="Times New Roman"/>
          <w:sz w:val="24"/>
          <w:szCs w:val="24"/>
        </w:rPr>
        <w:t>Cremone</w:t>
      </w:r>
      <w:proofErr w:type="spellEnd"/>
      <w:r w:rsidRPr="00B90E67">
        <w:rPr>
          <w:rFonts w:ascii="Times New Roman" w:eastAsia="Times New Roman" w:hAnsi="Times New Roman" w:cs="Times New Roman"/>
          <w:sz w:val="24"/>
          <w:szCs w:val="24"/>
        </w:rPr>
        <w:t xml:space="preserve">, I. M. (2023). Biological correlates of post-traumatic growth (PTG): A literature review. </w:t>
      </w:r>
      <w:r w:rsidRPr="00B90E67">
        <w:rPr>
          <w:rFonts w:ascii="Times New Roman" w:eastAsia="Times New Roman" w:hAnsi="Times New Roman" w:cs="Times New Roman"/>
          <w:i/>
          <w:iCs/>
          <w:sz w:val="24"/>
          <w:szCs w:val="24"/>
        </w:rPr>
        <w:t>Brain Sciences, 13(2)</w:t>
      </w:r>
      <w:r w:rsidRPr="00B90E67">
        <w:rPr>
          <w:rFonts w:ascii="Times New Roman" w:eastAsia="Times New Roman" w:hAnsi="Times New Roman" w:cs="Times New Roman"/>
          <w:sz w:val="24"/>
          <w:szCs w:val="24"/>
        </w:rPr>
        <w:t xml:space="preserve">, 305. </w:t>
      </w:r>
      <w:hyperlink r:id="rId21" w:history="1">
        <w:r>
          <w:t>https://doi.org/10.3390/brainsci13020305</w:t>
        </w:r>
      </w:hyperlink>
      <w:r w:rsidRPr="00B90E67">
        <w:rPr>
          <w:rFonts w:ascii="Times New Roman" w:eastAsia="Times New Roman" w:hAnsi="Times New Roman" w:cs="Times New Roman"/>
          <w:sz w:val="24"/>
          <w:szCs w:val="24"/>
        </w:rPr>
        <w:t xml:space="preserve"> </w:t>
      </w:r>
    </w:p>
    <w:p w14:paraId="758CFD8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00B90E67">
        <w:rPr>
          <w:rFonts w:ascii="Times New Roman" w:eastAsia="Times New Roman" w:hAnsi="Times New Roman" w:cs="Times New Roman"/>
          <w:i/>
          <w:iCs/>
          <w:sz w:val="24"/>
          <w:szCs w:val="24"/>
        </w:rPr>
        <w:t>Psychoneuroendocrinology</w:t>
      </w:r>
      <w:proofErr w:type="spellEnd"/>
      <w:r w:rsidRPr="00B90E67">
        <w:rPr>
          <w:rFonts w:ascii="Times New Roman" w:eastAsia="Times New Roman" w:hAnsi="Times New Roman" w:cs="Times New Roman"/>
          <w:i/>
          <w:iCs/>
          <w:sz w:val="24"/>
          <w:szCs w:val="24"/>
        </w:rPr>
        <w:t>, 44</w:t>
      </w:r>
      <w:r w:rsidRPr="00B90E67">
        <w:rPr>
          <w:rFonts w:ascii="Times New Roman" w:eastAsia="Times New Roman" w:hAnsi="Times New Roman" w:cs="Times New Roman"/>
          <w:sz w:val="24"/>
          <w:szCs w:val="24"/>
        </w:rPr>
        <w:t xml:space="preserve">, 83-87. </w:t>
      </w:r>
      <w:hyperlink r:id="rId22" w:history="1">
        <w:r>
          <w:t>https://doi.org/10.1016/j.psyneuen.2014.03.001</w:t>
        </w:r>
      </w:hyperlink>
      <w:r w:rsidRPr="00B90E67">
        <w:rPr>
          <w:rFonts w:ascii="Times New Roman" w:eastAsia="Times New Roman" w:hAnsi="Times New Roman" w:cs="Times New Roman"/>
          <w:sz w:val="24"/>
          <w:szCs w:val="24"/>
        </w:rPr>
        <w:t xml:space="preserve">  </w:t>
      </w:r>
    </w:p>
    <w:p w14:paraId="3CE727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Dunn, E. C., </w:t>
      </w:r>
      <w:proofErr w:type="spellStart"/>
      <w:r w:rsidRPr="30DEAEE6">
        <w:rPr>
          <w:rFonts w:ascii="Times New Roman" w:eastAsia="Times New Roman" w:hAnsi="Times New Roman" w:cs="Times New Roman"/>
          <w:sz w:val="24"/>
          <w:szCs w:val="24"/>
        </w:rPr>
        <w:t>Solovieff</w:t>
      </w:r>
      <w:proofErr w:type="spellEnd"/>
      <w:r w:rsidRPr="30DEAEE6">
        <w:rPr>
          <w:rFonts w:ascii="Times New Roman" w:eastAsia="Times New Roman" w:hAnsi="Times New Roman" w:cs="Times New Roman"/>
          <w:sz w:val="24"/>
          <w:szCs w:val="24"/>
        </w:rPr>
        <w:t xml:space="preserve">, N., Lowe, S. R., Gallagher, P. J., </w:t>
      </w:r>
      <w:proofErr w:type="spellStart"/>
      <w:r w:rsidRPr="30DEAEE6">
        <w:rPr>
          <w:rFonts w:ascii="Times New Roman" w:eastAsia="Times New Roman" w:hAnsi="Times New Roman" w:cs="Times New Roman"/>
          <w:sz w:val="24"/>
          <w:szCs w:val="24"/>
        </w:rPr>
        <w:t>Chaponis</w:t>
      </w:r>
      <w:proofErr w:type="spellEnd"/>
      <w:r w:rsidRPr="30DEAEE6">
        <w:rPr>
          <w:rFonts w:ascii="Times New Roman" w:eastAsia="Times New Roman" w:hAnsi="Times New Roman" w:cs="Times New Roman"/>
          <w:sz w:val="24"/>
          <w:szCs w:val="24"/>
        </w:rPr>
        <w:t xml:space="preserve">, J., Rosand, J., Koenen, K. C., Waters, M. C., Rhodes, J. E., &amp; Smoller, J. W. (2014). Interaction between genetic variants and exposure to Hurricane Katrina on post-traumatic stress and post-traumatic growth: a prospective analysis of </w:t>
      </w:r>
      <w:proofErr w:type="gramStart"/>
      <w:r w:rsidRPr="30DEAEE6">
        <w:rPr>
          <w:rFonts w:ascii="Times New Roman" w:eastAsia="Times New Roman" w:hAnsi="Times New Roman" w:cs="Times New Roman"/>
          <w:sz w:val="24"/>
          <w:szCs w:val="24"/>
        </w:rPr>
        <w:t>low income</w:t>
      </w:r>
      <w:proofErr w:type="gramEnd"/>
      <w:r w:rsidRPr="30DEAEE6">
        <w:rPr>
          <w:rFonts w:ascii="Times New Roman" w:eastAsia="Times New Roman" w:hAnsi="Times New Roman" w:cs="Times New Roman"/>
          <w:sz w:val="24"/>
          <w:szCs w:val="24"/>
        </w:rPr>
        <w:t xml:space="preserve"> adults.</w:t>
      </w:r>
      <w:r w:rsidRPr="00B90E67">
        <w:rPr>
          <w:rFonts w:ascii="Times New Roman" w:eastAsia="Times New Roman" w:hAnsi="Times New Roman" w:cs="Times New Roman"/>
          <w:i/>
          <w:iCs/>
          <w:sz w:val="24"/>
          <w:szCs w:val="24"/>
        </w:rPr>
        <w:t xml:space="preserve"> Journal of affective disorders,</w:t>
      </w:r>
      <w:r w:rsidRPr="30DEAEE6">
        <w:rPr>
          <w:rFonts w:ascii="Times New Roman" w:eastAsia="Times New Roman" w:hAnsi="Times New Roman" w:cs="Times New Roman"/>
          <w:sz w:val="24"/>
          <w:szCs w:val="24"/>
        </w:rPr>
        <w:t xml:space="preserve"> 152-154, 243–249. </w:t>
      </w:r>
      <w:hyperlink r:id="rId23" w:history="1">
        <w:r w:rsidRPr="30DEAEE6">
          <w:rPr>
            <w:rStyle w:val="Hyperlink"/>
            <w:rFonts w:ascii="Times New Roman" w:eastAsia="Times New Roman" w:hAnsi="Times New Roman" w:cs="Times New Roman"/>
            <w:sz w:val="24"/>
            <w:szCs w:val="24"/>
          </w:rPr>
          <w:t>https://doi.org/10.1016/j.jad.2013.09.018</w:t>
        </w:r>
      </w:hyperlink>
    </w:p>
    <w:p w14:paraId="0ADF1135" w14:textId="77777777" w:rsidR="00A03854" w:rsidRPr="00B90E67" w:rsidRDefault="00A03854" w:rsidP="00A46D6A">
      <w:pPr>
        <w:pStyle w:val="ListParagraph"/>
        <w:numPr>
          <w:ilvl w:val="0"/>
          <w:numId w:val="53"/>
        </w:numPr>
        <w:suppressAutoHyphens w:val="0"/>
        <w:spacing w:line="360" w:lineRule="auto"/>
        <w:rPr>
          <w:rFonts w:ascii="Times New Roman" w:hAnsi="Times New Roman" w:cs="Times New Roman"/>
          <w:sz w:val="24"/>
          <w:szCs w:val="24"/>
          <w:highlight w:val="yellow"/>
        </w:rPr>
      </w:pPr>
      <w:r w:rsidRPr="00B90E67">
        <w:rPr>
          <w:rFonts w:ascii="Times New Roman" w:hAnsi="Times New Roman" w:cs="Times New Roman"/>
          <w:sz w:val="24"/>
          <w:szCs w:val="24"/>
          <w:highlight w:val="yellow"/>
        </w:rPr>
        <w:lastRenderedPageBreak/>
        <w:t xml:space="preserve">Kocatürk, Emek, et al. “The Global Impact of the COVID-19 Pandemic on the Management and Course of Chronic Urticaria.” Allergy, vol. 76, no. 3, 1 Mar. 2021, pp. 816–830, pubmed.ncbi.nlm.nih.gov/33284457/, </w:t>
      </w:r>
      <w:hyperlink r:id="rId24" w:history="1">
        <w:r w:rsidRPr="00B90E67">
          <w:rPr>
            <w:rStyle w:val="Hyperlink"/>
            <w:rFonts w:ascii="Times New Roman" w:hAnsi="Times New Roman" w:cs="Times New Roman"/>
            <w:sz w:val="24"/>
            <w:szCs w:val="24"/>
            <w:highlight w:val="yellow"/>
          </w:rPr>
          <w:t>https://doi.org/10.1111/all.14687</w:t>
        </w:r>
      </w:hyperlink>
      <w:r w:rsidRPr="00B90E67">
        <w:rPr>
          <w:rFonts w:ascii="Times New Roman" w:hAnsi="Times New Roman" w:cs="Times New Roman"/>
          <w:sz w:val="24"/>
          <w:szCs w:val="24"/>
          <w:highlight w:val="yellow"/>
        </w:rPr>
        <w:t>.</w:t>
      </w:r>
    </w:p>
    <w:p w14:paraId="2AA3C4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El Khoury-</w:t>
      </w:r>
      <w:proofErr w:type="spellStart"/>
      <w:r w:rsidRPr="00B90E67">
        <w:rPr>
          <w:rFonts w:ascii="Times New Roman" w:eastAsia="Times New Roman" w:hAnsi="Times New Roman" w:cs="Times New Roman"/>
          <w:sz w:val="24"/>
          <w:szCs w:val="24"/>
        </w:rPr>
        <w:t>Malhame</w:t>
      </w:r>
      <w:proofErr w:type="spellEnd"/>
      <w:r w:rsidRPr="00B90E67">
        <w:rPr>
          <w:rFonts w:ascii="Times New Roman" w:eastAsia="Times New Roman" w:hAnsi="Times New Roman" w:cs="Times New Roman"/>
          <w:sz w:val="24"/>
          <w:szCs w:val="24"/>
        </w:rPr>
        <w:t xml:space="preserve">, M., Sfeir, M., </w:t>
      </w:r>
      <w:proofErr w:type="spellStart"/>
      <w:r w:rsidRPr="00B90E67">
        <w:rPr>
          <w:rFonts w:ascii="Times New Roman" w:eastAsia="Times New Roman" w:hAnsi="Times New Roman" w:cs="Times New Roman"/>
          <w:sz w:val="24"/>
          <w:szCs w:val="24"/>
        </w:rPr>
        <w:t>Hallit</w:t>
      </w:r>
      <w:proofErr w:type="spellEnd"/>
      <w:r w:rsidRPr="00B90E67">
        <w:rPr>
          <w:rFonts w:ascii="Times New Roman" w:eastAsia="Times New Roman" w:hAnsi="Times New Roman" w:cs="Times New Roman"/>
          <w:sz w:val="24"/>
          <w:szCs w:val="24"/>
        </w:rPr>
        <w:t xml:space="preserve">, S., &amp; </w:t>
      </w:r>
      <w:proofErr w:type="spellStart"/>
      <w:r w:rsidRPr="00B90E67">
        <w:rPr>
          <w:rFonts w:ascii="Times New Roman" w:eastAsia="Times New Roman" w:hAnsi="Times New Roman" w:cs="Times New Roman"/>
          <w:sz w:val="24"/>
          <w:szCs w:val="24"/>
        </w:rPr>
        <w:t>Sawma</w:t>
      </w:r>
      <w:proofErr w:type="spellEnd"/>
      <w:r w:rsidRPr="00B90E67">
        <w:rPr>
          <w:rFonts w:ascii="Times New Roman" w:eastAsia="Times New Roman" w:hAnsi="Times New Roman" w:cs="Times New Roman"/>
          <w:sz w:val="24"/>
          <w:szCs w:val="24"/>
        </w:rPr>
        <w:t>, T. (2023). Factors associated with posttraumatic growth: Gratitude, PTSD and distress; one year into the COVID-19 pandemic in Lebanon.</w:t>
      </w:r>
      <w:r w:rsidRPr="00B90E67">
        <w:rPr>
          <w:rFonts w:ascii="Times New Roman" w:eastAsia="Times New Roman" w:hAnsi="Times New Roman" w:cs="Times New Roman"/>
          <w:i/>
          <w:iCs/>
          <w:sz w:val="24"/>
          <w:szCs w:val="24"/>
        </w:rPr>
        <w:t xml:space="preserve"> Current psychology (New Brunswick, N.J.)</w:t>
      </w:r>
      <w:r w:rsidRPr="00B90E67">
        <w:rPr>
          <w:rFonts w:ascii="Times New Roman" w:eastAsia="Times New Roman" w:hAnsi="Times New Roman" w:cs="Times New Roman"/>
          <w:sz w:val="24"/>
          <w:szCs w:val="24"/>
        </w:rPr>
        <w:t xml:space="preserve">, 1–10. </w:t>
      </w:r>
      <w:hyperlink r:id="rId25" w:history="1">
        <w:r>
          <w:t>https://doi.org/10.1007/s12144-022-04159-8</w:t>
        </w:r>
      </w:hyperlink>
      <w:r w:rsidRPr="00B90E67">
        <w:rPr>
          <w:rFonts w:ascii="Times New Roman" w:eastAsia="Times New Roman" w:hAnsi="Times New Roman" w:cs="Times New Roman"/>
          <w:sz w:val="24"/>
          <w:szCs w:val="24"/>
        </w:rPr>
        <w:t xml:space="preserve">   </w:t>
      </w:r>
    </w:p>
    <w:p w14:paraId="67BABB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Feingold, J. H., Hurtado, A., Feder, A., </w:t>
      </w:r>
      <w:proofErr w:type="spellStart"/>
      <w:r w:rsidRPr="00B90E67">
        <w:rPr>
          <w:rFonts w:ascii="Times New Roman" w:eastAsia="Times New Roman" w:hAnsi="Times New Roman" w:cs="Times New Roman"/>
          <w:sz w:val="24"/>
          <w:szCs w:val="24"/>
        </w:rPr>
        <w:t>Peccoralo</w:t>
      </w:r>
      <w:proofErr w:type="spellEnd"/>
      <w:r w:rsidRPr="00B90E67">
        <w:rPr>
          <w:rFonts w:ascii="Times New Roman" w:eastAsia="Times New Roman" w:hAnsi="Times New Roman" w:cs="Times New Roman"/>
          <w:sz w:val="24"/>
          <w:szCs w:val="24"/>
        </w:rPr>
        <w:t>, L., Southwick, S. M., Ripp, J., &amp; Pietrzak, R. H. (2022). Posttraumatic growth among health care workers on the frontlines of the COVID-19 pandemic.</w:t>
      </w:r>
      <w:r w:rsidRPr="00B90E67">
        <w:rPr>
          <w:rFonts w:ascii="Times New Roman" w:eastAsia="Times New Roman" w:hAnsi="Times New Roman" w:cs="Times New Roman"/>
          <w:i/>
          <w:iCs/>
          <w:sz w:val="24"/>
          <w:szCs w:val="24"/>
        </w:rPr>
        <w:t xml:space="preserve"> Journal of affective disorders, 296</w:t>
      </w:r>
      <w:r w:rsidRPr="00B90E67">
        <w:rPr>
          <w:rFonts w:ascii="Times New Roman" w:eastAsia="Times New Roman" w:hAnsi="Times New Roman" w:cs="Times New Roman"/>
          <w:sz w:val="24"/>
          <w:szCs w:val="24"/>
        </w:rPr>
        <w:t>, 35–40. https://doi.org/10.1016/j.jad.2021.09.032</w:t>
      </w:r>
    </w:p>
    <w:p w14:paraId="01ADE4D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Finstad, G. L., Giorgi, G., Lulli, L. G., Pandolfi, C., Foti, G., León-Perez, J. M., Cantero-Sánchez, F. J., &amp; Mucci, N. (2021). Resilience,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oping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trategies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in the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orkplace </w:t>
      </w:r>
      <w:r w:rsidRPr="30DEAEE6">
        <w:rPr>
          <w:rFonts w:ascii="Times New Roman" w:eastAsia="Times New Roman" w:hAnsi="Times New Roman" w:cs="Times New Roman"/>
          <w:sz w:val="24"/>
          <w:szCs w:val="24"/>
        </w:rPr>
        <w:t>f</w:t>
      </w:r>
      <w:r w:rsidRPr="00B90E67">
        <w:rPr>
          <w:rFonts w:ascii="Times New Roman" w:eastAsia="Times New Roman" w:hAnsi="Times New Roman" w:cs="Times New Roman"/>
          <w:sz w:val="24"/>
          <w:szCs w:val="24"/>
        </w:rPr>
        <w:t xml:space="preserve">ollowing COVID-19: A </w:t>
      </w:r>
      <w:r w:rsidRPr="30DEAEE6">
        <w:rPr>
          <w:rFonts w:ascii="Times New Roman" w:eastAsia="Times New Roman" w:hAnsi="Times New Roman" w:cs="Times New Roman"/>
          <w:sz w:val="24"/>
          <w:szCs w:val="24"/>
        </w:rPr>
        <w:t>n</w:t>
      </w:r>
      <w:r w:rsidRPr="00B90E67">
        <w:rPr>
          <w:rFonts w:ascii="Times New Roman" w:eastAsia="Times New Roman" w:hAnsi="Times New Roman" w:cs="Times New Roman"/>
          <w:sz w:val="24"/>
          <w:szCs w:val="24"/>
        </w:rPr>
        <w:t xml:space="preserve">arrative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eview on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ositive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spects of </w:t>
      </w:r>
      <w:r w:rsidRPr="30DEAEE6">
        <w:rPr>
          <w:rFonts w:ascii="Times New Roman" w:eastAsia="Times New Roman" w:hAnsi="Times New Roman" w:cs="Times New Roman"/>
          <w:sz w:val="24"/>
          <w:szCs w:val="24"/>
        </w:rPr>
        <w:t>t</w:t>
      </w:r>
      <w:r w:rsidRPr="00B90E67">
        <w:rPr>
          <w:rFonts w:ascii="Times New Roman" w:eastAsia="Times New Roman" w:hAnsi="Times New Roman" w:cs="Times New Roman"/>
          <w:sz w:val="24"/>
          <w:szCs w:val="24"/>
        </w:rPr>
        <w:t>rauma.</w:t>
      </w:r>
      <w:r w:rsidRPr="00B90E67">
        <w:rPr>
          <w:rFonts w:ascii="Times New Roman" w:eastAsia="Times New Roman" w:hAnsi="Times New Roman" w:cs="Times New Roman"/>
          <w:i/>
          <w:iCs/>
          <w:sz w:val="24"/>
          <w:szCs w:val="24"/>
        </w:rPr>
        <w:t xml:space="preserve"> International Journal of Environmental Research and Public Health, 18(18)</w:t>
      </w:r>
      <w:r w:rsidRPr="00B90E67">
        <w:rPr>
          <w:rFonts w:ascii="Times New Roman" w:eastAsia="Times New Roman" w:hAnsi="Times New Roman" w:cs="Times New Roman"/>
          <w:sz w:val="24"/>
          <w:szCs w:val="24"/>
        </w:rPr>
        <w:t xml:space="preserve">, 9453. </w:t>
      </w:r>
      <w:hyperlink r:id="rId26" w:history="1">
        <w:r w:rsidRPr="00B90E67">
          <w:rPr>
            <w:rStyle w:val="Hyperlink"/>
            <w:sz w:val="24"/>
            <w:szCs w:val="24"/>
          </w:rPr>
          <w:t>https://doi.org/10.3390/ijerph18189453</w:t>
        </w:r>
      </w:hyperlink>
    </w:p>
    <w:p w14:paraId="073098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Gangstad, B., Norman, P., &amp; Barton, J. (2009). Cognitive processing and posttraumatic growth after stroke.</w:t>
      </w:r>
      <w:r w:rsidRPr="00B90E67">
        <w:rPr>
          <w:rFonts w:ascii="Times New Roman" w:eastAsia="Times New Roman" w:hAnsi="Times New Roman" w:cs="Times New Roman"/>
          <w:i/>
          <w:iCs/>
          <w:sz w:val="24"/>
          <w:szCs w:val="24"/>
        </w:rPr>
        <w:t xml:space="preserve"> Rehabilitation psychology, 54(1)</w:t>
      </w:r>
      <w:r w:rsidRPr="00B90E67">
        <w:rPr>
          <w:rFonts w:ascii="Times New Roman" w:eastAsia="Times New Roman" w:hAnsi="Times New Roman" w:cs="Times New Roman"/>
          <w:sz w:val="24"/>
          <w:szCs w:val="24"/>
        </w:rPr>
        <w:t>, 69–75. https://doi.org/10.1037/a0014639</w:t>
      </w:r>
    </w:p>
    <w:p w14:paraId="6E618BC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Garnefski</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Kraaij</w:t>
      </w:r>
      <w:proofErr w:type="spellEnd"/>
      <w:r w:rsidRPr="00B90E67">
        <w:rPr>
          <w:rFonts w:ascii="Times New Roman" w:eastAsia="Times New Roman" w:hAnsi="Times New Roman" w:cs="Times New Roman"/>
          <w:sz w:val="24"/>
          <w:szCs w:val="24"/>
        </w:rPr>
        <w:t xml:space="preserve">, V., </w:t>
      </w:r>
      <w:proofErr w:type="spellStart"/>
      <w:r w:rsidRPr="00B90E67">
        <w:rPr>
          <w:rFonts w:ascii="Times New Roman" w:eastAsia="Times New Roman" w:hAnsi="Times New Roman" w:cs="Times New Roman"/>
          <w:sz w:val="24"/>
          <w:szCs w:val="24"/>
        </w:rPr>
        <w:t>Schroevers</w:t>
      </w:r>
      <w:proofErr w:type="spellEnd"/>
      <w:r w:rsidRPr="00B90E67">
        <w:rPr>
          <w:rFonts w:ascii="Times New Roman" w:eastAsia="Times New Roman" w:hAnsi="Times New Roman" w:cs="Times New Roman"/>
          <w:sz w:val="24"/>
          <w:szCs w:val="24"/>
        </w:rPr>
        <w:t xml:space="preserve">, M. J., &amp; Somsen, G. A. (2008). Post-traumatic growth after a myocardial infarction: </w:t>
      </w:r>
      <w:r w:rsidRPr="30DEAEE6">
        <w:rPr>
          <w:rFonts w:ascii="Times New Roman" w:eastAsia="Times New Roman" w:hAnsi="Times New Roman" w:cs="Times New Roman"/>
          <w:sz w:val="24"/>
          <w:szCs w:val="24"/>
        </w:rPr>
        <w:t xml:space="preserve">A </w:t>
      </w:r>
      <w:r w:rsidRPr="00B90E67">
        <w:rPr>
          <w:rFonts w:ascii="Times New Roman" w:eastAsia="Times New Roman" w:hAnsi="Times New Roman" w:cs="Times New Roman"/>
          <w:sz w:val="24"/>
          <w:szCs w:val="24"/>
        </w:rPr>
        <w:t xml:space="preserve">matter of personality, psychological health, or cognitive </w:t>
      </w:r>
      <w:proofErr w:type="gramStart"/>
      <w:r w:rsidRPr="00B90E67">
        <w:rPr>
          <w:rFonts w:ascii="Times New Roman" w:eastAsia="Times New Roman" w:hAnsi="Times New Roman" w:cs="Times New Roman"/>
          <w:sz w:val="24"/>
          <w:szCs w:val="24"/>
        </w:rPr>
        <w:t>coping?.</w:t>
      </w:r>
      <w:proofErr w:type="gramEnd"/>
      <w:r w:rsidRPr="00B90E67">
        <w:rPr>
          <w:rFonts w:ascii="Times New Roman" w:eastAsia="Times New Roman" w:hAnsi="Times New Roman" w:cs="Times New Roman"/>
          <w:sz w:val="24"/>
          <w:szCs w:val="24"/>
        </w:rPr>
        <w:t xml:space="preserve"> </w:t>
      </w:r>
      <w:r w:rsidRPr="00B90E67">
        <w:rPr>
          <w:rFonts w:ascii="Times New Roman" w:eastAsia="Times New Roman" w:hAnsi="Times New Roman" w:cs="Times New Roman"/>
          <w:i/>
          <w:iCs/>
          <w:sz w:val="24"/>
          <w:szCs w:val="24"/>
        </w:rPr>
        <w:t>Journal of clinical psychology in medical settings, 15(4)</w:t>
      </w:r>
      <w:r w:rsidRPr="00B90E67">
        <w:rPr>
          <w:rFonts w:ascii="Times New Roman" w:eastAsia="Times New Roman" w:hAnsi="Times New Roman" w:cs="Times New Roman"/>
          <w:sz w:val="24"/>
          <w:szCs w:val="24"/>
        </w:rPr>
        <w:t>, 270–277. https://doi.org/10.1007/s10880-008-9136-5</w:t>
      </w:r>
    </w:p>
    <w:p w14:paraId="2F3CCD7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00B90E67">
        <w:rPr>
          <w:rFonts w:ascii="Times New Roman" w:eastAsia="Times New Roman" w:hAnsi="Times New Roman" w:cs="Times New Roman"/>
          <w:i/>
          <w:iCs/>
          <w:sz w:val="24"/>
          <w:szCs w:val="24"/>
        </w:rPr>
        <w:t>Journal of Psychological Research, 38(2)</w:t>
      </w:r>
      <w:r w:rsidRPr="00B90E67">
        <w:rPr>
          <w:rFonts w:ascii="Times New Roman" w:eastAsia="Times New Roman" w:hAnsi="Times New Roman" w:cs="Times New Roman"/>
          <w:sz w:val="24"/>
          <w:szCs w:val="24"/>
        </w:rPr>
        <w:t xml:space="preserve">, 309–327. </w:t>
      </w:r>
      <w:hyperlink r:id="rId27" w:history="1">
        <w:r>
          <w:t>https://doi.org/10.33824/pjpr.2023.38.2.19</w:t>
        </w:r>
      </w:hyperlink>
      <w:r w:rsidRPr="00B90E67">
        <w:rPr>
          <w:rFonts w:ascii="Times New Roman" w:eastAsia="Times New Roman" w:hAnsi="Times New Roman" w:cs="Times New Roman"/>
          <w:sz w:val="24"/>
          <w:szCs w:val="24"/>
        </w:rPr>
        <w:t xml:space="preserve"> </w:t>
      </w:r>
    </w:p>
    <w:p w14:paraId="4AA434E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Hu, R., Wang, X., Liu, Z., Hou, J., Liu, Y., Tu, J., Jia, M., Liu, Y., &amp; Zhou, H. (2022). Stigma, depression, and post-traumatic growth among Chinese stroke survivors: A longitudinal study examining patterns and correlations.</w:t>
      </w:r>
      <w:r w:rsidRPr="00B90E67">
        <w:rPr>
          <w:rFonts w:ascii="Times New Roman" w:eastAsia="Times New Roman" w:hAnsi="Times New Roman" w:cs="Times New Roman"/>
          <w:i/>
          <w:iCs/>
        </w:rPr>
        <w:t xml:space="preserve"> Topics in stroke rehabilitation, 29(1),</w:t>
      </w:r>
      <w:r w:rsidRPr="30DEAEE6">
        <w:rPr>
          <w:rFonts w:ascii="Times New Roman" w:eastAsia="Times New Roman" w:hAnsi="Times New Roman" w:cs="Times New Roman"/>
        </w:rPr>
        <w:t xml:space="preserve"> 16–29. https://doi.org/10.1080/10749357.2020.1864965</w:t>
      </w:r>
    </w:p>
    <w:p w14:paraId="188EBC3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lastRenderedPageBreak/>
        <w:t xml:space="preserve">Hyun, S., Wong, G. T. F., Levy-Carrick, N. C., </w:t>
      </w:r>
      <w:proofErr w:type="spellStart"/>
      <w:r w:rsidRPr="00B90E67">
        <w:rPr>
          <w:rFonts w:ascii="Times New Roman" w:eastAsia="Times New Roman" w:hAnsi="Times New Roman" w:cs="Times New Roman"/>
          <w:sz w:val="24"/>
          <w:szCs w:val="24"/>
        </w:rPr>
        <w:t>Charmaraman</w:t>
      </w:r>
      <w:proofErr w:type="spellEnd"/>
      <w:r w:rsidRPr="00B90E67">
        <w:rPr>
          <w:rFonts w:ascii="Times New Roman" w:eastAsia="Times New Roman" w:hAnsi="Times New Roman" w:cs="Times New Roman"/>
          <w:sz w:val="24"/>
          <w:szCs w:val="24"/>
        </w:rPr>
        <w:t>, L., Cozier, Y., Yip, T., Hahm, H. C., &amp; Liu, C. H. (2021). Psychosocial correlates of posttraumatic growth among U.S. young adults during the COVID-19 pandemic.</w:t>
      </w:r>
      <w:r w:rsidRPr="00B90E67">
        <w:rPr>
          <w:rFonts w:ascii="Times New Roman" w:eastAsia="Times New Roman" w:hAnsi="Times New Roman" w:cs="Times New Roman"/>
          <w:i/>
          <w:iCs/>
          <w:sz w:val="24"/>
          <w:szCs w:val="24"/>
        </w:rPr>
        <w:t xml:space="preserve"> Psychiatry research, 302</w:t>
      </w:r>
      <w:r w:rsidRPr="00B90E67">
        <w:rPr>
          <w:rFonts w:ascii="Times New Roman" w:eastAsia="Times New Roman" w:hAnsi="Times New Roman" w:cs="Times New Roman"/>
          <w:sz w:val="24"/>
          <w:szCs w:val="24"/>
        </w:rPr>
        <w:t>, 114035. https://doi.org/10.1016/j.psychres.2021.114035</w:t>
      </w:r>
    </w:p>
    <w:p w14:paraId="36D66C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Javed, A., &amp; Dawood, S. (2016). Psychosocial predictors of post-traumatic growth in patients after myocardial infarction. </w:t>
      </w:r>
      <w:r w:rsidRPr="00B90E67">
        <w:rPr>
          <w:rFonts w:ascii="Times New Roman" w:eastAsia="Times New Roman" w:hAnsi="Times New Roman" w:cs="Times New Roman"/>
          <w:i/>
          <w:iCs/>
          <w:sz w:val="24"/>
          <w:szCs w:val="24"/>
        </w:rPr>
        <w:t>Pakistan Journal of Psychological Research, 31(2)</w:t>
      </w:r>
      <w:r w:rsidRPr="00B90E67">
        <w:rPr>
          <w:rFonts w:ascii="Times New Roman" w:eastAsia="Times New Roman" w:hAnsi="Times New Roman" w:cs="Times New Roman"/>
          <w:sz w:val="24"/>
          <w:szCs w:val="24"/>
        </w:rPr>
        <w:t>, 365–381</w:t>
      </w:r>
    </w:p>
    <w:p w14:paraId="5B152B7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Jian, Y., Hu, T., Zong, Y., &amp; Tang, W. (2022). Relationship between post-traumatic disorder and posttraumatic growth in COVID-19 home-confined adolescents: The moderating role of self-efficacy. </w:t>
      </w:r>
      <w:r w:rsidRPr="00B90E67">
        <w:rPr>
          <w:rFonts w:ascii="Times New Roman" w:eastAsia="Times New Roman" w:hAnsi="Times New Roman" w:cs="Times New Roman"/>
          <w:i/>
          <w:iCs/>
          <w:sz w:val="24"/>
          <w:szCs w:val="24"/>
        </w:rPr>
        <w:t>Current psychology (New Brunswick, N.J.)</w:t>
      </w:r>
      <w:r w:rsidRPr="00B90E67">
        <w:rPr>
          <w:rFonts w:ascii="Times New Roman" w:eastAsia="Times New Roman" w:hAnsi="Times New Roman" w:cs="Times New Roman"/>
          <w:sz w:val="24"/>
          <w:szCs w:val="24"/>
        </w:rPr>
        <w:t xml:space="preserve">, 1–10. </w:t>
      </w:r>
      <w:hyperlink r:id="rId28" w:history="1">
        <w:r w:rsidRPr="00B90E67">
          <w:rPr>
            <w:rStyle w:val="Hyperlink"/>
            <w:sz w:val="24"/>
            <w:szCs w:val="24"/>
          </w:rPr>
          <w:t>https://doi.org/10.1007/s12144-021-02515-8</w:t>
        </w:r>
      </w:hyperlink>
    </w:p>
    <w:p w14:paraId="5631CB5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(2021). Posttraumatic symptoms, posttraumatic growth, and internal resources among the general population in Greece: A nation-wide survey amid the first COVID-19 lockdown.</w:t>
      </w:r>
      <w:r w:rsidRPr="00B90E67">
        <w:rPr>
          <w:rFonts w:ascii="Times New Roman" w:eastAsia="Times New Roman" w:hAnsi="Times New Roman" w:cs="Times New Roman"/>
          <w:i/>
          <w:iCs/>
          <w:sz w:val="24"/>
          <w:szCs w:val="24"/>
        </w:rPr>
        <w:t xml:space="preserve"> International journal of </w:t>
      </w:r>
      <w:proofErr w:type="gramStart"/>
      <w:r w:rsidRPr="00B90E67">
        <w:rPr>
          <w:rFonts w:ascii="Times New Roman" w:eastAsia="Times New Roman" w:hAnsi="Times New Roman" w:cs="Times New Roman"/>
          <w:i/>
          <w:iCs/>
          <w:sz w:val="24"/>
          <w:szCs w:val="24"/>
        </w:rPr>
        <w:t>psychology :</w:t>
      </w:r>
      <w:proofErr w:type="gramEnd"/>
      <w:r w:rsidRPr="00B90E67">
        <w:rPr>
          <w:rFonts w:ascii="Times New Roman" w:eastAsia="Times New Roman" w:hAnsi="Times New Roman" w:cs="Times New Roman"/>
          <w:i/>
          <w:iCs/>
          <w:sz w:val="24"/>
          <w:szCs w:val="24"/>
        </w:rPr>
        <w:t xml:space="preserve"> Journal international de </w:t>
      </w:r>
      <w:proofErr w:type="spellStart"/>
      <w:r w:rsidRPr="00B90E67">
        <w:rPr>
          <w:rFonts w:ascii="Times New Roman" w:eastAsia="Times New Roman" w:hAnsi="Times New Roman" w:cs="Times New Roman"/>
          <w:i/>
          <w:iCs/>
          <w:sz w:val="24"/>
          <w:szCs w:val="24"/>
        </w:rPr>
        <w:t>psychologie</w:t>
      </w:r>
      <w:proofErr w:type="spellEnd"/>
      <w:r w:rsidRPr="00B90E67">
        <w:rPr>
          <w:rFonts w:ascii="Times New Roman" w:eastAsia="Times New Roman" w:hAnsi="Times New Roman" w:cs="Times New Roman"/>
          <w:i/>
          <w:iCs/>
          <w:sz w:val="24"/>
          <w:szCs w:val="24"/>
        </w:rPr>
        <w:t>, 56(5)</w:t>
      </w:r>
      <w:r w:rsidRPr="00B90E67">
        <w:rPr>
          <w:rFonts w:ascii="Times New Roman" w:eastAsia="Times New Roman" w:hAnsi="Times New Roman" w:cs="Times New Roman"/>
          <w:sz w:val="24"/>
          <w:szCs w:val="24"/>
        </w:rPr>
        <w:t>, 766–771. https://doi.org/10.1002/ijop.12750</w:t>
      </w:r>
    </w:p>
    <w:p w14:paraId="4F5301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&amp;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(2022). Perceived posttraumatic growth and its psychosocial predictors during two consecutive Covid-19 lockdowns.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29" w:history="1">
        <w:r>
          <w:t>https://doi.org/10.1037/str0000273</w:t>
        </w:r>
      </w:hyperlink>
      <w:r w:rsidRPr="00B90E67">
        <w:rPr>
          <w:rFonts w:ascii="Times New Roman" w:eastAsia="Times New Roman" w:hAnsi="Times New Roman" w:cs="Times New Roman"/>
          <w:sz w:val="24"/>
          <w:szCs w:val="24"/>
        </w:rPr>
        <w:t xml:space="preserve">   </w:t>
      </w:r>
    </w:p>
    <w:p w14:paraId="3E7FBC3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E.,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w:t>
      </w:r>
      <w:proofErr w:type="spellStart"/>
      <w:r w:rsidRPr="00B90E67">
        <w:rPr>
          <w:rFonts w:ascii="Times New Roman" w:eastAsia="Times New Roman" w:hAnsi="Times New Roman" w:cs="Times New Roman"/>
          <w:sz w:val="24"/>
          <w:szCs w:val="24"/>
        </w:rPr>
        <w:t>Theodoratou</w:t>
      </w:r>
      <w:proofErr w:type="spellEnd"/>
      <w:r w:rsidRPr="00B90E67">
        <w:rPr>
          <w:rFonts w:ascii="Times New Roman" w:eastAsia="Times New Roman" w:hAnsi="Times New Roman" w:cs="Times New Roman"/>
          <w:sz w:val="24"/>
          <w:szCs w:val="24"/>
        </w:rPr>
        <w:t xml:space="preserve">, M., &amp; </w:t>
      </w:r>
      <w:proofErr w:type="spellStart"/>
      <w:r w:rsidRPr="00B90E67">
        <w:rPr>
          <w:rFonts w:ascii="Times New Roman" w:eastAsia="Times New Roman" w:hAnsi="Times New Roman" w:cs="Times New Roman"/>
          <w:sz w:val="24"/>
          <w:szCs w:val="24"/>
        </w:rPr>
        <w:t>Konstantakopoulos</w:t>
      </w:r>
      <w:proofErr w:type="spellEnd"/>
      <w:r w:rsidRPr="00B90E67">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30" w:history="1">
        <w:r>
          <w:t>https://doi.org/10.1037/str0000314</w:t>
        </w:r>
      </w:hyperlink>
      <w:r w:rsidRPr="00B90E67">
        <w:rPr>
          <w:rFonts w:ascii="Times New Roman" w:eastAsia="Times New Roman" w:hAnsi="Times New Roman" w:cs="Times New Roman"/>
          <w:sz w:val="24"/>
          <w:szCs w:val="24"/>
        </w:rPr>
        <w:t xml:space="preserve"> </w:t>
      </w:r>
    </w:p>
    <w:p w14:paraId="4563A4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Kelly, G., Morris, R., &amp; Shetty, H. (2018). Predictors of post-traumatic growth in stroke survivors. </w:t>
      </w:r>
      <w:r w:rsidRPr="00B90E67">
        <w:rPr>
          <w:rFonts w:ascii="Times New Roman" w:eastAsia="Times New Roman" w:hAnsi="Times New Roman" w:cs="Times New Roman"/>
          <w:i/>
          <w:iCs/>
          <w:sz w:val="24"/>
          <w:szCs w:val="24"/>
        </w:rPr>
        <w:t>Disability and rehabilitation, 40(24)</w:t>
      </w:r>
      <w:r w:rsidRPr="00B90E67">
        <w:rPr>
          <w:rFonts w:ascii="Times New Roman" w:eastAsia="Times New Roman" w:hAnsi="Times New Roman" w:cs="Times New Roman"/>
          <w:sz w:val="24"/>
          <w:szCs w:val="24"/>
        </w:rPr>
        <w:t>, 2916–2924. https://doi.org/10.1080/09638288.2017.1363300</w:t>
      </w:r>
    </w:p>
    <w:p w14:paraId="1ABCEA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Khattab, M. F., Kannan, T. M. A., Morsi, A., Al-Sabbagh, Q., </w:t>
      </w:r>
      <w:proofErr w:type="spellStart"/>
      <w:r w:rsidRPr="00B90E67">
        <w:rPr>
          <w:rFonts w:ascii="Times New Roman" w:eastAsia="Times New Roman" w:hAnsi="Times New Roman" w:cs="Times New Roman"/>
          <w:sz w:val="24"/>
          <w:szCs w:val="24"/>
        </w:rPr>
        <w:t>Hadidi</w:t>
      </w:r>
      <w:proofErr w:type="spellEnd"/>
      <w:r w:rsidRPr="00B90E67">
        <w:rPr>
          <w:rFonts w:ascii="Times New Roman" w:eastAsia="Times New Roman" w:hAnsi="Times New Roman" w:cs="Times New Roman"/>
          <w:sz w:val="24"/>
          <w:szCs w:val="24"/>
        </w:rPr>
        <w:t xml:space="preserve">, F., Al-Sabbagh, M. Q., M Taha, M., </w:t>
      </w:r>
      <w:proofErr w:type="spellStart"/>
      <w:r w:rsidRPr="00B90E67">
        <w:rPr>
          <w:rFonts w:ascii="Times New Roman" w:eastAsia="Times New Roman" w:hAnsi="Times New Roman" w:cs="Times New Roman"/>
          <w:sz w:val="24"/>
          <w:szCs w:val="24"/>
        </w:rPr>
        <w:t>Bourghli</w:t>
      </w:r>
      <w:proofErr w:type="spellEnd"/>
      <w:r w:rsidRPr="00B90E67">
        <w:rPr>
          <w:rFonts w:ascii="Times New Roman" w:eastAsia="Times New Roman" w:hAnsi="Times New Roman" w:cs="Times New Roman"/>
          <w:sz w:val="24"/>
          <w:szCs w:val="24"/>
        </w:rPr>
        <w:t xml:space="preserve">, A., &amp; Obeid, I. (2020) The short-term impact of COVID-19 pandemic on spine surgeons: A cross-sectional global study. </w:t>
      </w:r>
      <w:r w:rsidRPr="00B90E67">
        <w:rPr>
          <w:rFonts w:ascii="Times New Roman" w:eastAsia="Times New Roman" w:hAnsi="Times New Roman" w:cs="Times New Roman"/>
          <w:i/>
          <w:iCs/>
          <w:sz w:val="24"/>
          <w:szCs w:val="24"/>
        </w:rPr>
        <w:t>European Spine Journal, 29(8)</w:t>
      </w:r>
      <w:r w:rsidRPr="00B90E67">
        <w:rPr>
          <w:rFonts w:ascii="Times New Roman" w:eastAsia="Times New Roman" w:hAnsi="Times New Roman" w:cs="Times New Roman"/>
          <w:sz w:val="24"/>
          <w:szCs w:val="24"/>
        </w:rPr>
        <w:t xml:space="preserve">, 1806–1812. </w:t>
      </w:r>
      <w:hyperlink r:id="rId31" w:history="1">
        <w:r>
          <w:t>https://doi.org/10.1007/s00586-020-06517-1</w:t>
        </w:r>
      </w:hyperlink>
      <w:r w:rsidRPr="00B90E67">
        <w:rPr>
          <w:rFonts w:ascii="Times New Roman" w:eastAsia="Times New Roman" w:hAnsi="Times New Roman" w:cs="Times New Roman"/>
          <w:sz w:val="24"/>
          <w:szCs w:val="24"/>
        </w:rPr>
        <w:t xml:space="preserve">. Accessed 20 Jan. 2021 </w:t>
      </w:r>
    </w:p>
    <w:p w14:paraId="5C776F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w:t>
      </w:r>
      <w:r w:rsidRPr="00B90E67">
        <w:rPr>
          <w:rFonts w:ascii="Times New Roman" w:eastAsia="Times New Roman" w:hAnsi="Times New Roman" w:cs="Times New Roman"/>
          <w:sz w:val="24"/>
          <w:szCs w:val="24"/>
        </w:rPr>
        <w:lastRenderedPageBreak/>
        <w:t xml:space="preserve">patients amidst the COVID-19 pandemic: A systematic review and meta-analysis. </w:t>
      </w:r>
      <w:r w:rsidRPr="00B90E67">
        <w:rPr>
          <w:rFonts w:ascii="Times New Roman" w:eastAsia="Times New Roman" w:hAnsi="Times New Roman" w:cs="Times New Roman"/>
          <w:i/>
          <w:iCs/>
          <w:sz w:val="24"/>
          <w:szCs w:val="24"/>
        </w:rPr>
        <w:t>Psychiatry research, 293</w:t>
      </w:r>
      <w:r w:rsidRPr="00B90E67">
        <w:rPr>
          <w:rFonts w:ascii="Times New Roman" w:eastAsia="Times New Roman" w:hAnsi="Times New Roman" w:cs="Times New Roman"/>
          <w:sz w:val="24"/>
          <w:szCs w:val="24"/>
        </w:rPr>
        <w:t>, 113382. https://doi.org/10.1016/j.psychres.2020.113382</w:t>
      </w:r>
    </w:p>
    <w:p w14:paraId="6CF34A4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Kocatürk, E., Salman, A., Cherrez-Ojeda, I., Criado, P. R., Peter, J., </w:t>
      </w:r>
      <w:proofErr w:type="spellStart"/>
      <w:r w:rsidRPr="00B90E67">
        <w:rPr>
          <w:rFonts w:ascii="Times New Roman" w:eastAsia="Times New Roman" w:hAnsi="Times New Roman" w:cs="Times New Roman"/>
          <w:sz w:val="24"/>
          <w:szCs w:val="24"/>
        </w:rPr>
        <w:t>Comert</w:t>
      </w:r>
      <w:proofErr w:type="spellEnd"/>
      <w:r w:rsidRPr="00B90E67">
        <w:rPr>
          <w:rFonts w:ascii="Times New Roman" w:eastAsia="Times New Roman" w:hAnsi="Times New Roman" w:cs="Times New Roman"/>
          <w:sz w:val="24"/>
          <w:szCs w:val="24"/>
        </w:rPr>
        <w:t xml:space="preserve">-Ozer, E., </w:t>
      </w:r>
      <w:proofErr w:type="spellStart"/>
      <w:r w:rsidRPr="00B90E67">
        <w:rPr>
          <w:rFonts w:ascii="Times New Roman" w:eastAsia="Times New Roman" w:hAnsi="Times New Roman" w:cs="Times New Roman"/>
          <w:sz w:val="24"/>
          <w:szCs w:val="24"/>
        </w:rPr>
        <w:t>Abuzakouk</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Agondi</w:t>
      </w:r>
      <w:proofErr w:type="spellEnd"/>
      <w:r w:rsidRPr="00B90E67">
        <w:rPr>
          <w:rFonts w:ascii="Times New Roman" w:eastAsia="Times New Roman" w:hAnsi="Times New Roman" w:cs="Times New Roman"/>
          <w:sz w:val="24"/>
          <w:szCs w:val="24"/>
        </w:rPr>
        <w:t xml:space="preserve">, R. C., Al-Ahmad, M., Altrichter, S., Arnaout, R., Arruda, L. K., </w:t>
      </w:r>
      <w:proofErr w:type="spellStart"/>
      <w:r w:rsidRPr="00B90E67">
        <w:rPr>
          <w:rFonts w:ascii="Times New Roman" w:eastAsia="Times New Roman" w:hAnsi="Times New Roman" w:cs="Times New Roman"/>
          <w:sz w:val="24"/>
          <w:szCs w:val="24"/>
        </w:rPr>
        <w:t>Asero</w:t>
      </w:r>
      <w:proofErr w:type="spellEnd"/>
      <w:r w:rsidRPr="00B90E67">
        <w:rPr>
          <w:rFonts w:ascii="Times New Roman" w:eastAsia="Times New Roman" w:hAnsi="Times New Roman" w:cs="Times New Roman"/>
          <w:sz w:val="24"/>
          <w:szCs w:val="24"/>
        </w:rPr>
        <w:t xml:space="preserve">, R., Bauer, A., Ben-Shoshan, M., Bernstein, J. A., Bizjak, M., </w:t>
      </w:r>
      <w:proofErr w:type="spellStart"/>
      <w:r w:rsidRPr="00B90E67">
        <w:rPr>
          <w:rFonts w:ascii="Times New Roman" w:eastAsia="Times New Roman" w:hAnsi="Times New Roman" w:cs="Times New Roman"/>
          <w:sz w:val="24"/>
          <w:szCs w:val="24"/>
        </w:rPr>
        <w:t>Boccon-Gibod</w:t>
      </w:r>
      <w:proofErr w:type="spellEnd"/>
      <w:r w:rsidRPr="00B90E67">
        <w:rPr>
          <w:rFonts w:ascii="Times New Roman" w:eastAsia="Times New Roman" w:hAnsi="Times New Roman" w:cs="Times New Roman"/>
          <w:sz w:val="24"/>
          <w:szCs w:val="24"/>
        </w:rPr>
        <w:t xml:space="preserve">, I., </w:t>
      </w:r>
      <w:proofErr w:type="spellStart"/>
      <w:r w:rsidRPr="00B90E67">
        <w:rPr>
          <w:rFonts w:ascii="Times New Roman" w:eastAsia="Times New Roman" w:hAnsi="Times New Roman" w:cs="Times New Roman"/>
          <w:sz w:val="24"/>
          <w:szCs w:val="24"/>
        </w:rPr>
        <w:t>Bonnekoh</w:t>
      </w:r>
      <w:proofErr w:type="spellEnd"/>
      <w:r w:rsidRPr="00B90E67">
        <w:rPr>
          <w:rFonts w:ascii="Times New Roman" w:eastAsia="Times New Roman" w:hAnsi="Times New Roman" w:cs="Times New Roman"/>
          <w:sz w:val="24"/>
          <w:szCs w:val="24"/>
        </w:rPr>
        <w:t xml:space="preserve">, H., </w:t>
      </w:r>
      <w:proofErr w:type="spellStart"/>
      <w:r w:rsidRPr="00B90E67">
        <w:rPr>
          <w:rFonts w:ascii="Times New Roman" w:eastAsia="Times New Roman" w:hAnsi="Times New Roman" w:cs="Times New Roman"/>
          <w:sz w:val="24"/>
          <w:szCs w:val="24"/>
        </w:rPr>
        <w:t>Bouillet</w:t>
      </w:r>
      <w:proofErr w:type="spellEnd"/>
      <w:r w:rsidRPr="00B90E67">
        <w:rPr>
          <w:rFonts w:ascii="Times New Roman" w:eastAsia="Times New Roman" w:hAnsi="Times New Roman" w:cs="Times New Roman"/>
          <w:sz w:val="24"/>
          <w:szCs w:val="24"/>
        </w:rPr>
        <w:t xml:space="preserve">, L., Maurer, M. (2021). The global impact of the COVID-19 pandemic on the management and course of chronic Urticaria. </w:t>
      </w:r>
      <w:r w:rsidRPr="00B90E67">
        <w:rPr>
          <w:rFonts w:ascii="Times New Roman" w:eastAsia="Times New Roman" w:hAnsi="Times New Roman" w:cs="Times New Roman"/>
          <w:i/>
          <w:iCs/>
          <w:sz w:val="24"/>
          <w:szCs w:val="24"/>
        </w:rPr>
        <w:t>Allergy, 76(3)</w:t>
      </w:r>
      <w:r w:rsidRPr="00B90E67">
        <w:rPr>
          <w:rFonts w:ascii="Times New Roman" w:eastAsia="Times New Roman" w:hAnsi="Times New Roman" w:cs="Times New Roman"/>
          <w:sz w:val="24"/>
          <w:szCs w:val="24"/>
        </w:rPr>
        <w:t xml:space="preserve">, 816–830, </w:t>
      </w:r>
      <w:hyperlink r:id="rId32" w:history="1">
        <w:r>
          <w:t>https://doi.org/10.1111/all.14687</w:t>
        </w:r>
      </w:hyperlink>
      <w:r w:rsidRPr="00B90E67">
        <w:rPr>
          <w:rFonts w:ascii="Times New Roman" w:eastAsia="Times New Roman" w:hAnsi="Times New Roman" w:cs="Times New Roman"/>
          <w:sz w:val="24"/>
          <w:szCs w:val="24"/>
        </w:rPr>
        <w:t xml:space="preserve">. </w:t>
      </w:r>
    </w:p>
    <w:p w14:paraId="4C748A5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Koliouli</w:t>
      </w:r>
      <w:proofErr w:type="spellEnd"/>
      <w:r w:rsidRPr="00B90E67">
        <w:rPr>
          <w:rFonts w:ascii="Times New Roman" w:eastAsia="Times New Roman" w:hAnsi="Times New Roman" w:cs="Times New Roman"/>
          <w:sz w:val="24"/>
          <w:szCs w:val="24"/>
        </w:rPr>
        <w:t xml:space="preserve">, Flora, and </w:t>
      </w:r>
      <w:proofErr w:type="spellStart"/>
      <w:r w:rsidRPr="00B90E67">
        <w:rPr>
          <w:rFonts w:ascii="Times New Roman" w:eastAsia="Times New Roman" w:hAnsi="Times New Roman" w:cs="Times New Roman"/>
          <w:sz w:val="24"/>
          <w:szCs w:val="24"/>
        </w:rPr>
        <w:t>Lissy</w:t>
      </w:r>
      <w:proofErr w:type="spellEnd"/>
      <w:r w:rsidRPr="00B90E67">
        <w:rPr>
          <w:rFonts w:ascii="Times New Roman" w:eastAsia="Times New Roman" w:hAnsi="Times New Roman" w:cs="Times New Roman"/>
          <w:sz w:val="24"/>
          <w:szCs w:val="24"/>
        </w:rPr>
        <w:t xml:space="preserve"> </w:t>
      </w:r>
      <w:proofErr w:type="spellStart"/>
      <w:r w:rsidRPr="00B90E67">
        <w:rPr>
          <w:rFonts w:ascii="Times New Roman" w:eastAsia="Times New Roman" w:hAnsi="Times New Roman" w:cs="Times New Roman"/>
          <w:sz w:val="24"/>
          <w:szCs w:val="24"/>
        </w:rPr>
        <w:t>Canellopoulos</w:t>
      </w:r>
      <w:proofErr w:type="spellEnd"/>
      <w:r w:rsidRPr="00B90E67">
        <w:rPr>
          <w:rFonts w:ascii="Times New Roman" w:eastAsia="Times New Roman" w:hAnsi="Times New Roman" w:cs="Times New Roman"/>
          <w:sz w:val="24"/>
          <w:szCs w:val="24"/>
        </w:rPr>
        <w:t xml:space="preserve">. (2021). Dispositional optimism, stress, post-traumatic stress disorder and post-traumatic growth in Greek general population facing the COVID-19 crisis. </w:t>
      </w:r>
      <w:r w:rsidRPr="00B90E67">
        <w:rPr>
          <w:rFonts w:ascii="Times New Roman" w:eastAsia="Times New Roman" w:hAnsi="Times New Roman" w:cs="Times New Roman"/>
          <w:i/>
          <w:iCs/>
          <w:sz w:val="24"/>
          <w:szCs w:val="24"/>
        </w:rPr>
        <w:t>European Journal of Trauma &amp; Dissociation, 5(2)</w:t>
      </w:r>
      <w:r w:rsidRPr="00B90E67">
        <w:rPr>
          <w:rFonts w:ascii="Times New Roman" w:eastAsia="Times New Roman" w:hAnsi="Times New Roman" w:cs="Times New Roman"/>
          <w:sz w:val="24"/>
          <w:szCs w:val="24"/>
        </w:rPr>
        <w:t xml:space="preserve">,100209. </w:t>
      </w:r>
      <w:proofErr w:type="gramStart"/>
      <w:r w:rsidRPr="00B90E67">
        <w:rPr>
          <w:rFonts w:ascii="Times New Roman" w:eastAsia="Times New Roman" w:hAnsi="Times New Roman" w:cs="Times New Roman"/>
          <w:sz w:val="24"/>
          <w:szCs w:val="24"/>
        </w:rPr>
        <w:t>doi:10.1016/j.ejtd</w:t>
      </w:r>
      <w:proofErr w:type="gramEnd"/>
      <w:r w:rsidRPr="00B90E67">
        <w:rPr>
          <w:rFonts w:ascii="Times New Roman" w:eastAsia="Times New Roman" w:hAnsi="Times New Roman" w:cs="Times New Roman"/>
          <w:sz w:val="24"/>
          <w:szCs w:val="24"/>
        </w:rPr>
        <w:t>.2021.100209</w:t>
      </w:r>
    </w:p>
    <w:p w14:paraId="2DEAEBB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Kowalski, R. M., Carroll, H., &amp; Britt, J. (2022). Finding the silver lining in the COVID-19 crisis. </w:t>
      </w:r>
      <w:r w:rsidRPr="00B90E67">
        <w:rPr>
          <w:rFonts w:ascii="Times New Roman" w:eastAsia="Times New Roman" w:hAnsi="Times New Roman" w:cs="Times New Roman"/>
          <w:i/>
          <w:iCs/>
          <w:sz w:val="24"/>
          <w:szCs w:val="24"/>
        </w:rPr>
        <w:t>Journal of health psychology, 27(6)</w:t>
      </w:r>
      <w:r w:rsidRPr="00B90E67">
        <w:rPr>
          <w:rFonts w:ascii="Times New Roman" w:eastAsia="Times New Roman" w:hAnsi="Times New Roman" w:cs="Times New Roman"/>
          <w:sz w:val="24"/>
          <w:szCs w:val="24"/>
        </w:rPr>
        <w:t>, 1507–1514. https://doi.org/10.1177/1359105321999088</w:t>
      </w:r>
    </w:p>
    <w:p w14:paraId="28619E5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00B90E67">
        <w:rPr>
          <w:rFonts w:ascii="Times New Roman" w:eastAsia="Times New Roman" w:hAnsi="Times New Roman" w:cs="Times New Roman"/>
          <w:i/>
          <w:iCs/>
          <w:sz w:val="24"/>
          <w:szCs w:val="24"/>
        </w:rPr>
        <w:t xml:space="preserve"> Cerebral cortex (New York, </w:t>
      </w:r>
      <w:proofErr w:type="gramStart"/>
      <w:r w:rsidRPr="00B90E67">
        <w:rPr>
          <w:rFonts w:ascii="Times New Roman" w:eastAsia="Times New Roman" w:hAnsi="Times New Roman" w:cs="Times New Roman"/>
          <w:i/>
          <w:iCs/>
          <w:sz w:val="24"/>
          <w:szCs w:val="24"/>
        </w:rPr>
        <w:t>N.Y. :</w:t>
      </w:r>
      <w:proofErr w:type="gramEnd"/>
      <w:r w:rsidRPr="00B90E67">
        <w:rPr>
          <w:rFonts w:ascii="Times New Roman" w:eastAsia="Times New Roman" w:hAnsi="Times New Roman" w:cs="Times New Roman"/>
          <w:i/>
          <w:iCs/>
          <w:sz w:val="24"/>
          <w:szCs w:val="24"/>
        </w:rPr>
        <w:t xml:space="preserve"> 1991), 33(23),</w:t>
      </w:r>
      <w:r w:rsidRPr="00B90E67">
        <w:rPr>
          <w:rFonts w:ascii="Times New Roman" w:eastAsia="Times New Roman" w:hAnsi="Times New Roman" w:cs="Times New Roman"/>
          <w:sz w:val="24"/>
          <w:szCs w:val="24"/>
        </w:rPr>
        <w:t xml:space="preserve"> 11373–11383. </w:t>
      </w:r>
      <w:hyperlink r:id="rId33" w:history="1">
        <w:r>
          <w:t>https://doi.org/10.1093/cercor/bhad372</w:t>
        </w:r>
      </w:hyperlink>
      <w:r w:rsidRPr="00B90E67">
        <w:rPr>
          <w:rFonts w:ascii="Times New Roman" w:eastAsia="Times New Roman" w:hAnsi="Times New Roman" w:cs="Times New Roman"/>
          <w:sz w:val="24"/>
          <w:szCs w:val="24"/>
        </w:rPr>
        <w:t xml:space="preserve"> </w:t>
      </w:r>
    </w:p>
    <w:p w14:paraId="4404B87D"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Lau, B. H. P., Chan, C. L. W., &amp; Ng, S. M. (2021). Post-traumatic growth in the first Covid outbreak in Hong Kong.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675132. </w:t>
      </w:r>
      <w:hyperlink r:id="rId34" w:history="1">
        <w:r>
          <w:t>https://doi.org/10.3389/fpsyg.2021.675132</w:t>
        </w:r>
      </w:hyperlink>
      <w:r w:rsidRPr="00B90E67">
        <w:rPr>
          <w:rFonts w:ascii="Times New Roman" w:eastAsia="Times New Roman" w:hAnsi="Times New Roman" w:cs="Times New Roman"/>
          <w:sz w:val="24"/>
          <w:szCs w:val="24"/>
        </w:rPr>
        <w:t xml:space="preserve"> </w:t>
      </w:r>
    </w:p>
    <w:p w14:paraId="04266C6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00B90E67">
        <w:rPr>
          <w:rFonts w:ascii="Times New Roman" w:eastAsia="Times New Roman" w:hAnsi="Times New Roman" w:cs="Times New Roman"/>
          <w:i/>
          <w:iCs/>
          <w:sz w:val="24"/>
          <w:szCs w:val="24"/>
        </w:rPr>
        <w:t>Journal of traumatic stress, 35(6)</w:t>
      </w:r>
      <w:r w:rsidRPr="00B90E67">
        <w:rPr>
          <w:rFonts w:ascii="Times New Roman" w:eastAsia="Times New Roman" w:hAnsi="Times New Roman" w:cs="Times New Roman"/>
          <w:sz w:val="24"/>
          <w:szCs w:val="24"/>
        </w:rPr>
        <w:t xml:space="preserve">, 1756–1768. </w:t>
      </w:r>
      <w:hyperlink r:id="rId35" w:history="1">
        <w:r>
          <w:t>https://doi.org/10.1002/jts.22884</w:t>
        </w:r>
      </w:hyperlink>
      <w:r w:rsidRPr="00B90E67">
        <w:rPr>
          <w:rFonts w:ascii="Times New Roman" w:eastAsia="Times New Roman" w:hAnsi="Times New Roman" w:cs="Times New Roman"/>
          <w:sz w:val="24"/>
          <w:szCs w:val="24"/>
        </w:rPr>
        <w:t xml:space="preserve"> </w:t>
      </w:r>
    </w:p>
    <w:p w14:paraId="511A635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00B90E67">
        <w:rPr>
          <w:rFonts w:ascii="Times New Roman" w:eastAsia="Times New Roman" w:hAnsi="Times New Roman" w:cs="Times New Roman"/>
          <w:i/>
          <w:iCs/>
          <w:sz w:val="24"/>
          <w:szCs w:val="24"/>
        </w:rPr>
        <w:t>Psychology, health &amp; medicine, 27(2),</w:t>
      </w:r>
      <w:r w:rsidRPr="00B90E67">
        <w:rPr>
          <w:rFonts w:ascii="Times New Roman" w:eastAsia="Times New Roman" w:hAnsi="Times New Roman" w:cs="Times New Roman"/>
          <w:sz w:val="24"/>
          <w:szCs w:val="24"/>
        </w:rPr>
        <w:t xml:space="preserve"> 301–311. https://doi.org/10.1080/13548506.2021.1897148</w:t>
      </w:r>
    </w:p>
    <w:p w14:paraId="7C6207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Li, T., Qi, X., Li, Q., Tang, W., Su, K., Jia, M., Yang, W., Xia, Y., Xiong, Y., Qi, L., &amp; Feng, L. (2021). A systematic review and meta-analysis of seasonal Influenza vaccination of health workers. </w:t>
      </w:r>
      <w:r w:rsidRPr="00B90E67">
        <w:rPr>
          <w:rFonts w:ascii="Times New Roman" w:eastAsia="Times New Roman" w:hAnsi="Times New Roman" w:cs="Times New Roman"/>
          <w:i/>
          <w:iCs/>
          <w:sz w:val="24"/>
          <w:szCs w:val="24"/>
        </w:rPr>
        <w:t>Vaccines (Basel), 9(10),</w:t>
      </w:r>
      <w:r w:rsidRPr="00B90E67">
        <w:rPr>
          <w:rFonts w:ascii="Times New Roman" w:eastAsia="Times New Roman" w:hAnsi="Times New Roman" w:cs="Times New Roman"/>
          <w:sz w:val="24"/>
          <w:szCs w:val="24"/>
        </w:rPr>
        <w:t xml:space="preserve"> 1104. doi:10.3390/vaccines9101104  </w:t>
      </w:r>
    </w:p>
    <w:p w14:paraId="57BFEB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Łosiak</w:t>
      </w:r>
      <w:proofErr w:type="spellEnd"/>
      <w:r w:rsidRPr="00B90E67">
        <w:rPr>
          <w:rFonts w:ascii="Times New Roman" w:eastAsia="Times New Roman" w:hAnsi="Times New Roman" w:cs="Times New Roman"/>
          <w:sz w:val="24"/>
          <w:szCs w:val="24"/>
        </w:rPr>
        <w:t>, W., &amp; Nikiel, J. (2014). Posttraumatic growth in patients after myocardial infarction:</w:t>
      </w:r>
      <w:r w:rsidRPr="30DEAEE6">
        <w:rPr>
          <w:rFonts w:ascii="Times New Roman" w:eastAsia="Times New Roman" w:hAnsi="Times New Roman" w:cs="Times New Roman"/>
          <w:sz w:val="24"/>
          <w:szCs w:val="24"/>
        </w:rPr>
        <w:t xml:space="preserve"> t</w:t>
      </w:r>
      <w:r w:rsidRPr="00B90E67">
        <w:rPr>
          <w:rFonts w:ascii="Times New Roman" w:eastAsia="Times New Roman" w:hAnsi="Times New Roman" w:cs="Times New Roman"/>
          <w:sz w:val="24"/>
          <w:szCs w:val="24"/>
        </w:rPr>
        <w:t xml:space="preserve">he role of cognitive coping and experience of life threat. </w:t>
      </w:r>
      <w:r w:rsidRPr="00B90E67">
        <w:rPr>
          <w:rFonts w:ascii="Times New Roman" w:eastAsia="Times New Roman" w:hAnsi="Times New Roman" w:cs="Times New Roman"/>
          <w:i/>
          <w:iCs/>
          <w:sz w:val="24"/>
          <w:szCs w:val="24"/>
        </w:rPr>
        <w:t>Health Psychology Report, 2(4)</w:t>
      </w:r>
      <w:r w:rsidRPr="00B90E67">
        <w:rPr>
          <w:rFonts w:ascii="Times New Roman" w:eastAsia="Times New Roman" w:hAnsi="Times New Roman" w:cs="Times New Roman"/>
          <w:sz w:val="24"/>
          <w:szCs w:val="24"/>
        </w:rPr>
        <w:t>, 256–262. DOI: 10.5114/hpr.2014.45894</w:t>
      </w:r>
    </w:p>
    <w:p w14:paraId="78BEFEF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hint="eastAsia"/>
          <w:sz w:val="24"/>
          <w:szCs w:val="24"/>
        </w:rPr>
        <w:t xml:space="preserve">Lyu, Y., Yu, Y., Chen, S., Lu, S., &amp; Ni, S. (2021). Positive functioning at work during Covid‐19: Posttraumatic growth, resilience, and emotional exhaustion in Chinese frontline healthcare workers. </w:t>
      </w:r>
      <w:r w:rsidRPr="00B90E67">
        <w:rPr>
          <w:rFonts w:ascii="Times New Roman" w:eastAsia="Times New Roman" w:hAnsi="Times New Roman" w:cs="Times New Roman"/>
          <w:i/>
          <w:iCs/>
          <w:sz w:val="24"/>
          <w:szCs w:val="24"/>
        </w:rPr>
        <w:t xml:space="preserve">Applied Psychology: Health and Well-Being. </w:t>
      </w:r>
      <w:hyperlink r:id="rId36" w:history="1">
        <w:r>
          <w:t>https://doi.org/10.1111/aphw.12276</w:t>
        </w:r>
      </w:hyperlink>
      <w:r w:rsidRPr="00B90E67">
        <w:rPr>
          <w:rFonts w:ascii="Times New Roman" w:eastAsia="Times New Roman" w:hAnsi="Times New Roman" w:cs="Times New Roman"/>
          <w:sz w:val="24"/>
          <w:szCs w:val="24"/>
        </w:rPr>
        <w:t xml:space="preserve"> </w:t>
      </w:r>
    </w:p>
    <w:p w14:paraId="5248192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00B90E67">
        <w:rPr>
          <w:rFonts w:ascii="Times New Roman" w:eastAsia="Times New Roman" w:hAnsi="Times New Roman" w:cs="Times New Roman"/>
          <w:i/>
          <w:iCs/>
          <w:sz w:val="24"/>
          <w:szCs w:val="24"/>
        </w:rPr>
        <w:t>Front Psychol, 13</w:t>
      </w:r>
      <w:r w:rsidRPr="00B90E67">
        <w:rPr>
          <w:rFonts w:ascii="Times New Roman" w:eastAsia="Times New Roman" w:hAnsi="Times New Roman" w:cs="Times New Roman"/>
          <w:sz w:val="24"/>
          <w:szCs w:val="24"/>
        </w:rPr>
        <w:t xml:space="preserve">,1060150. doi:10.3389/fpsyg.2022.1060150 </w:t>
      </w:r>
    </w:p>
    <w:p w14:paraId="32F9DBB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Magid, K., El-</w:t>
      </w:r>
      <w:proofErr w:type="spellStart"/>
      <w:r w:rsidRPr="00B90E67">
        <w:rPr>
          <w:rFonts w:ascii="Times New Roman" w:eastAsia="Times New Roman" w:hAnsi="Times New Roman" w:cs="Times New Roman"/>
          <w:sz w:val="24"/>
          <w:szCs w:val="24"/>
        </w:rPr>
        <w:t>Gabalawy</w:t>
      </w:r>
      <w:proofErr w:type="spellEnd"/>
      <w:r w:rsidRPr="00B90E67">
        <w:rPr>
          <w:rFonts w:ascii="Times New Roman" w:eastAsia="Times New Roman" w:hAnsi="Times New Roman" w:cs="Times New Roman"/>
          <w:sz w:val="24"/>
          <w:szCs w:val="24"/>
        </w:rPr>
        <w:t xml:space="preserve">, R., Maran, A., &amp; Serber, E. R. (2019). An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 xml:space="preserve">xamination of the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ssociation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ymptomatology in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ardiac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utpatients. </w:t>
      </w:r>
      <w:r w:rsidRPr="00B90E67">
        <w:rPr>
          <w:rFonts w:ascii="Times New Roman" w:eastAsia="Times New Roman" w:hAnsi="Times New Roman" w:cs="Times New Roman"/>
          <w:i/>
          <w:iCs/>
          <w:sz w:val="24"/>
          <w:szCs w:val="24"/>
        </w:rPr>
        <w:t>Journal of clinical psychology in medical settings, 26(3)</w:t>
      </w:r>
      <w:r w:rsidRPr="00B90E67">
        <w:rPr>
          <w:rFonts w:ascii="Times New Roman" w:eastAsia="Times New Roman" w:hAnsi="Times New Roman" w:cs="Times New Roman"/>
          <w:sz w:val="24"/>
          <w:szCs w:val="24"/>
        </w:rPr>
        <w:t>, 271–281. https://doi.org/10.1007/s10880-018-9585-4</w:t>
      </w:r>
    </w:p>
    <w:p w14:paraId="366DC5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McMillen, J. C., &amp; Fisher, R. H. (1998).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erceived </w:t>
      </w:r>
      <w:r w:rsidRPr="30DEAEE6">
        <w:rPr>
          <w:rFonts w:ascii="Times New Roman" w:eastAsia="Times New Roman" w:hAnsi="Times New Roman" w:cs="Times New Roman"/>
          <w:sz w:val="24"/>
          <w:szCs w:val="24"/>
        </w:rPr>
        <w:t>B</w:t>
      </w:r>
      <w:r w:rsidRPr="00B90E67">
        <w:rPr>
          <w:rFonts w:ascii="Times New Roman" w:eastAsia="Times New Roman" w:hAnsi="Times New Roman" w:cs="Times New Roman"/>
          <w:sz w:val="24"/>
          <w:szCs w:val="24"/>
        </w:rPr>
        <w:t xml:space="preserve">enefit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cales: Measuring perceived positive life changes after negative events. </w:t>
      </w:r>
      <w:r w:rsidRPr="00B90E67">
        <w:rPr>
          <w:rFonts w:ascii="Times New Roman" w:eastAsia="Times New Roman" w:hAnsi="Times New Roman" w:cs="Times New Roman"/>
          <w:i/>
          <w:iCs/>
          <w:sz w:val="24"/>
          <w:szCs w:val="24"/>
        </w:rPr>
        <w:t>Social Work Research, 22(3)</w:t>
      </w:r>
      <w:r w:rsidRPr="00B90E67">
        <w:rPr>
          <w:rFonts w:ascii="Times New Roman" w:eastAsia="Times New Roman" w:hAnsi="Times New Roman" w:cs="Times New Roman"/>
          <w:sz w:val="24"/>
          <w:szCs w:val="24"/>
        </w:rPr>
        <w:t>, 173–186. https://doi.org/10.1093/swr/22.3.173</w:t>
      </w:r>
    </w:p>
    <w:p w14:paraId="2C4671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sidRPr="00B90E67">
        <w:rPr>
          <w:rFonts w:ascii="Times New Roman" w:eastAsia="Times New Roman" w:hAnsi="Times New Roman" w:cs="Times New Roman"/>
          <w:i/>
          <w:iCs/>
          <w:sz w:val="24"/>
          <w:szCs w:val="24"/>
        </w:rPr>
        <w:t> </w:t>
      </w:r>
      <w:proofErr w:type="spellStart"/>
      <w:r w:rsidRPr="00B90E67">
        <w:rPr>
          <w:rFonts w:ascii="Times New Roman" w:eastAsia="Times New Roman" w:hAnsi="Times New Roman" w:cs="Times New Roman"/>
          <w:i/>
          <w:iCs/>
          <w:sz w:val="24"/>
          <w:szCs w:val="24"/>
        </w:rPr>
        <w:t>Transbound</w:t>
      </w:r>
      <w:proofErr w:type="spellEnd"/>
      <w:r w:rsidRPr="00B90E67">
        <w:rPr>
          <w:rFonts w:ascii="Times New Roman" w:eastAsia="Times New Roman" w:hAnsi="Times New Roman" w:cs="Times New Roman"/>
          <w:i/>
          <w:iCs/>
          <w:sz w:val="24"/>
          <w:szCs w:val="24"/>
        </w:rPr>
        <w:t xml:space="preserve"> </w:t>
      </w:r>
      <w:proofErr w:type="spellStart"/>
      <w:r w:rsidRPr="00B90E67">
        <w:rPr>
          <w:rFonts w:ascii="Times New Roman" w:eastAsia="Times New Roman" w:hAnsi="Times New Roman" w:cs="Times New Roman"/>
          <w:i/>
          <w:iCs/>
          <w:sz w:val="24"/>
          <w:szCs w:val="24"/>
        </w:rPr>
        <w:t>Emerg</w:t>
      </w:r>
      <w:proofErr w:type="spellEnd"/>
      <w:r w:rsidRPr="00B90E67">
        <w:rPr>
          <w:rFonts w:ascii="Times New Roman" w:eastAsia="Times New Roman" w:hAnsi="Times New Roman" w:cs="Times New Roman"/>
          <w:i/>
          <w:iCs/>
          <w:sz w:val="24"/>
          <w:szCs w:val="24"/>
        </w:rPr>
        <w:t xml:space="preserve"> Dis, 68(4)</w:t>
      </w:r>
      <w:r w:rsidRPr="00B90E67">
        <w:rPr>
          <w:rFonts w:ascii="Times New Roman" w:eastAsia="Times New Roman" w:hAnsi="Times New Roman" w:cs="Times New Roman"/>
          <w:sz w:val="24"/>
          <w:szCs w:val="24"/>
        </w:rPr>
        <w:t xml:space="preserve">,1814-1823. doi:10.1111/tbed.13866 </w:t>
      </w:r>
    </w:p>
    <w:p w14:paraId="2574269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Mo, </w:t>
      </w:r>
      <w:proofErr w:type="spellStart"/>
      <w:proofErr w:type="gramStart"/>
      <w:r w:rsidRPr="00B90E67">
        <w:rPr>
          <w:rFonts w:ascii="Times New Roman" w:eastAsia="Times New Roman" w:hAnsi="Times New Roman" w:cs="Times New Roman"/>
          <w:sz w:val="24"/>
          <w:szCs w:val="24"/>
        </w:rPr>
        <w:t>Y.,Tao</w:t>
      </w:r>
      <w:proofErr w:type="spellEnd"/>
      <w:proofErr w:type="gramEnd"/>
      <w:r w:rsidRPr="00B90E67">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00B90E67">
        <w:rPr>
          <w:rFonts w:ascii="Times New Roman" w:eastAsia="Times New Roman" w:hAnsi="Times New Roman" w:cs="Times New Roman"/>
          <w:i/>
          <w:iCs/>
          <w:sz w:val="24"/>
          <w:szCs w:val="24"/>
        </w:rPr>
        <w:t>Frontiers in psychiatry, 12,</w:t>
      </w:r>
      <w:r w:rsidRPr="00B90E67">
        <w:rPr>
          <w:rFonts w:ascii="Times New Roman" w:eastAsia="Times New Roman" w:hAnsi="Times New Roman" w:cs="Times New Roman"/>
          <w:sz w:val="24"/>
          <w:szCs w:val="24"/>
        </w:rPr>
        <w:t xml:space="preserve"> 562938. </w:t>
      </w:r>
      <w:hyperlink r:id="rId37" w:history="1">
        <w:r>
          <w:t>https://doi.org/10.3389/fpsyt.2021.562938</w:t>
        </w:r>
      </w:hyperlink>
      <w:r w:rsidRPr="00B90E67">
        <w:rPr>
          <w:rFonts w:ascii="Times New Roman" w:eastAsia="Times New Roman" w:hAnsi="Times New Roman" w:cs="Times New Roman"/>
          <w:sz w:val="24"/>
          <w:szCs w:val="24"/>
        </w:rPr>
        <w:t xml:space="preserve">  </w:t>
      </w:r>
    </w:p>
    <w:p w14:paraId="73F9C72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Mohr D. C., Dick L. P., Russo D., Pinn J., Boudewyn A. C., </w:t>
      </w:r>
      <w:proofErr w:type="spellStart"/>
      <w:r w:rsidRPr="00B90E67">
        <w:rPr>
          <w:rFonts w:ascii="Times New Roman" w:eastAsia="Times New Roman" w:hAnsi="Times New Roman" w:cs="Times New Roman"/>
          <w:sz w:val="24"/>
          <w:szCs w:val="24"/>
        </w:rPr>
        <w:t>Likosky</w:t>
      </w:r>
      <w:proofErr w:type="spellEnd"/>
      <w:r w:rsidRPr="00B90E67">
        <w:rPr>
          <w:rFonts w:ascii="Times New Roman" w:eastAsia="Times New Roman" w:hAnsi="Times New Roman" w:cs="Times New Roman"/>
          <w:sz w:val="24"/>
          <w:szCs w:val="24"/>
        </w:rPr>
        <w:t xml:space="preserve"> W., Goodkin D. E. (1999). The psychosocial impact of multiple sclerosis: Exploring the patient’s perspective. </w:t>
      </w:r>
      <w:r w:rsidRPr="00B90E67">
        <w:rPr>
          <w:rFonts w:ascii="Times New Roman" w:eastAsia="Times New Roman" w:hAnsi="Times New Roman" w:cs="Times New Roman"/>
          <w:i/>
          <w:iCs/>
          <w:sz w:val="24"/>
          <w:szCs w:val="24"/>
        </w:rPr>
        <w:t>Health Psychology, 18(4)</w:t>
      </w:r>
      <w:r w:rsidRPr="00B90E67">
        <w:rPr>
          <w:rFonts w:ascii="Times New Roman" w:eastAsia="Times New Roman" w:hAnsi="Times New Roman" w:cs="Times New Roman"/>
          <w:sz w:val="24"/>
          <w:szCs w:val="24"/>
        </w:rPr>
        <w:t xml:space="preserve">, 376–382. </w:t>
      </w:r>
    </w:p>
    <w:p w14:paraId="505ACC0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Morales, D. X., </w:t>
      </w:r>
      <w:proofErr w:type="spellStart"/>
      <w:r w:rsidRPr="00B90E67">
        <w:rPr>
          <w:rFonts w:ascii="Times New Roman" w:eastAsia="Times New Roman" w:hAnsi="Times New Roman" w:cs="Times New Roman"/>
          <w:sz w:val="24"/>
          <w:szCs w:val="24"/>
        </w:rPr>
        <w:t>Grineski</w:t>
      </w:r>
      <w:proofErr w:type="spellEnd"/>
      <w:r w:rsidRPr="00B90E67">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Research in Higher Education. </w:t>
      </w:r>
      <w:hyperlink r:id="rId38" w:history="1">
        <w:r>
          <w:t>https://doi.org/10.1007/s11162-023-09763-6</w:t>
        </w:r>
      </w:hyperlink>
      <w:r w:rsidRPr="00B90E67">
        <w:rPr>
          <w:rFonts w:ascii="Times New Roman" w:eastAsia="Times New Roman" w:hAnsi="Times New Roman" w:cs="Times New Roman"/>
          <w:sz w:val="24"/>
          <w:szCs w:val="24"/>
        </w:rPr>
        <w:t xml:space="preserve"> </w:t>
      </w:r>
    </w:p>
    <w:p w14:paraId="465242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00B90E67">
        <w:rPr>
          <w:rFonts w:ascii="Times New Roman" w:eastAsia="Times New Roman" w:hAnsi="Times New Roman" w:cs="Times New Roman"/>
          <w:i/>
          <w:iCs/>
          <w:sz w:val="24"/>
          <w:szCs w:val="24"/>
        </w:rPr>
        <w:t>Traumatology</w:t>
      </w:r>
      <w:r w:rsidRPr="00B90E67">
        <w:rPr>
          <w:rFonts w:ascii="Times New Roman" w:eastAsia="Times New Roman" w:hAnsi="Times New Roman" w:cs="Times New Roman"/>
          <w:sz w:val="24"/>
          <w:szCs w:val="24"/>
        </w:rPr>
        <w:t>. </w:t>
      </w:r>
      <w:hyperlink r:id="rId39" w:history="1">
        <w:r>
          <w:t>https://doi.org/10.1037/trm0000469</w:t>
        </w:r>
      </w:hyperlink>
      <w:r w:rsidRPr="00B90E67">
        <w:rPr>
          <w:rFonts w:ascii="Times New Roman" w:eastAsia="Times New Roman" w:hAnsi="Times New Roman" w:cs="Times New Roman"/>
          <w:sz w:val="24"/>
          <w:szCs w:val="24"/>
        </w:rPr>
        <w:t xml:space="preserve"> </w:t>
      </w:r>
    </w:p>
    <w:p w14:paraId="5CC34D1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Northfield, E.-L., &amp; Johnston, K. L. (2022). I get by with a little help from my friends: Posttraumatic growth in the Covid-19 pandemic.</w:t>
      </w:r>
      <w:r w:rsidRPr="00B90E67">
        <w:rPr>
          <w:rFonts w:ascii="Times New Roman" w:eastAsia="Times New Roman" w:hAnsi="Times New Roman" w:cs="Times New Roman"/>
          <w:i/>
          <w:iCs/>
          <w:sz w:val="24"/>
          <w:szCs w:val="24"/>
        </w:rPr>
        <w:t xml:space="preserve"> Traumatology, 28(1)</w:t>
      </w:r>
      <w:r w:rsidRPr="00B90E67">
        <w:rPr>
          <w:rFonts w:ascii="Times New Roman" w:eastAsia="Times New Roman" w:hAnsi="Times New Roman" w:cs="Times New Roman"/>
          <w:sz w:val="24"/>
          <w:szCs w:val="24"/>
        </w:rPr>
        <w:t xml:space="preserve">, 195–201.  </w:t>
      </w:r>
    </w:p>
    <w:p w14:paraId="4B7130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O'Connor, R. C., Wetherall, K., Cleare, S., McClelland, H., Melson, A. J., Niedzwiedz, C. L., O'Carroll, R. E., O'Connor, D. B., Platt, S., Scowcroft, E., Watson, B., </w:t>
      </w:r>
      <w:proofErr w:type="spellStart"/>
      <w:r w:rsidRPr="30DEAEE6">
        <w:rPr>
          <w:rFonts w:ascii="Times New Roman" w:eastAsia="Times New Roman" w:hAnsi="Times New Roman" w:cs="Times New Roman"/>
          <w:sz w:val="24"/>
          <w:szCs w:val="24"/>
        </w:rPr>
        <w:t>Zortea</w:t>
      </w:r>
      <w:proofErr w:type="spellEnd"/>
      <w:r w:rsidRPr="30DEAEE6">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00B90E67">
        <w:rPr>
          <w:rFonts w:ascii="Times New Roman" w:eastAsia="Times New Roman" w:hAnsi="Times New Roman" w:cs="Times New Roman"/>
          <w:i/>
          <w:iCs/>
          <w:sz w:val="24"/>
          <w:szCs w:val="24"/>
        </w:rPr>
        <w:t>The British journal of psychiatry: the journal of mental science, 218(6),</w:t>
      </w:r>
      <w:r w:rsidRPr="30DEAEE6">
        <w:rPr>
          <w:rFonts w:ascii="Times New Roman" w:eastAsia="Times New Roman" w:hAnsi="Times New Roman" w:cs="Times New Roman"/>
          <w:sz w:val="24"/>
          <w:szCs w:val="24"/>
        </w:rPr>
        <w:t xml:space="preserve"> 326–333. </w:t>
      </w:r>
      <w:hyperlink r:id="rId40" w:history="1">
        <w:r w:rsidRPr="30DEAEE6">
          <w:rPr>
            <w:rStyle w:val="Hyperlink"/>
            <w:rFonts w:ascii="Times New Roman" w:eastAsia="Times New Roman" w:hAnsi="Times New Roman" w:cs="Times New Roman"/>
            <w:sz w:val="24"/>
            <w:szCs w:val="24"/>
          </w:rPr>
          <w:t>https://doi.org/10.1192/bjp.2020.212</w:t>
        </w:r>
      </w:hyperlink>
    </w:p>
    <w:p w14:paraId="5064C4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 Overbaugh, K. J., &amp; Parshall, M. B. (2017). Personal growth, symptoms, and uncertainty in community-residing adults with heart failure. </w:t>
      </w:r>
      <w:r w:rsidRPr="00B90E67">
        <w:rPr>
          <w:rFonts w:ascii="Times New Roman" w:eastAsia="Times New Roman" w:hAnsi="Times New Roman" w:cs="Times New Roman"/>
          <w:i/>
          <w:iCs/>
        </w:rPr>
        <w:t xml:space="preserve">Heart &amp; </w:t>
      </w:r>
      <w:proofErr w:type="gramStart"/>
      <w:r w:rsidRPr="00B90E67">
        <w:rPr>
          <w:rFonts w:ascii="Times New Roman" w:eastAsia="Times New Roman" w:hAnsi="Times New Roman" w:cs="Times New Roman"/>
          <w:i/>
          <w:iCs/>
        </w:rPr>
        <w:t>lung :</w:t>
      </w:r>
      <w:proofErr w:type="gramEnd"/>
      <w:r w:rsidRPr="00B90E67">
        <w:rPr>
          <w:rFonts w:ascii="Times New Roman" w:eastAsia="Times New Roman" w:hAnsi="Times New Roman" w:cs="Times New Roman"/>
          <w:i/>
          <w:iCs/>
        </w:rPr>
        <w:t xml:space="preserve"> the journal of critical care, 46(1),</w:t>
      </w:r>
      <w:r w:rsidRPr="30DEAEE6">
        <w:rPr>
          <w:rFonts w:ascii="Times New Roman" w:eastAsia="Times New Roman" w:hAnsi="Times New Roman" w:cs="Times New Roman"/>
        </w:rPr>
        <w:t xml:space="preserve"> 54–60. https://doi.org/10.1016/j.hrtlng.2016.09.002</w:t>
      </w:r>
    </w:p>
    <w:p w14:paraId="44CA751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&amp; Blumberg, C. J. (2002). Disclosing trauma through writing: Testing the meaning-making hypothesis. </w:t>
      </w:r>
      <w:r w:rsidRPr="00B90E67">
        <w:rPr>
          <w:rFonts w:ascii="Times New Roman" w:eastAsia="Times New Roman" w:hAnsi="Times New Roman" w:cs="Times New Roman"/>
          <w:i/>
          <w:iCs/>
          <w:sz w:val="24"/>
          <w:szCs w:val="24"/>
        </w:rPr>
        <w:t>Cognitive Therapy and Research, 26(5)</w:t>
      </w:r>
      <w:r w:rsidRPr="00B90E67">
        <w:rPr>
          <w:rFonts w:ascii="Times New Roman" w:eastAsia="Times New Roman" w:hAnsi="Times New Roman" w:cs="Times New Roman"/>
          <w:sz w:val="24"/>
          <w:szCs w:val="24"/>
        </w:rPr>
        <w:t xml:space="preserve">, 597–616. </w:t>
      </w:r>
      <w:hyperlink r:id="rId41" w:history="1">
        <w:r w:rsidRPr="00B90E67">
          <w:rPr>
            <w:rStyle w:val="Hyperlink"/>
            <w:sz w:val="24"/>
            <w:szCs w:val="24"/>
          </w:rPr>
          <w:t>https://doi.org/10.1023/A:1020353109229</w:t>
        </w:r>
      </w:hyperlink>
    </w:p>
    <w:p w14:paraId="25FACE0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Cohen, L. H., &amp; Murch, R. L. (1996). Stress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elated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 (SRGS). </w:t>
      </w:r>
      <w:r w:rsidRPr="00B90E67">
        <w:rPr>
          <w:rFonts w:ascii="Times New Roman" w:eastAsia="Times New Roman" w:hAnsi="Times New Roman" w:cs="Times New Roman"/>
          <w:i/>
          <w:iCs/>
          <w:sz w:val="24"/>
          <w:szCs w:val="24"/>
        </w:rPr>
        <w:t xml:space="preserve">APA </w:t>
      </w:r>
      <w:proofErr w:type="spellStart"/>
      <w:r w:rsidRPr="00B90E67">
        <w:rPr>
          <w:rFonts w:ascii="Times New Roman" w:eastAsia="Times New Roman" w:hAnsi="Times New Roman" w:cs="Times New Roman"/>
          <w:i/>
          <w:iCs/>
          <w:sz w:val="24"/>
          <w:szCs w:val="24"/>
        </w:rPr>
        <w:t>PsycTests</w:t>
      </w:r>
      <w:proofErr w:type="spellEnd"/>
      <w:r w:rsidRPr="00B90E67">
        <w:rPr>
          <w:rFonts w:ascii="Times New Roman" w:eastAsia="Times New Roman" w:hAnsi="Times New Roman" w:cs="Times New Roman"/>
          <w:sz w:val="24"/>
          <w:szCs w:val="24"/>
        </w:rPr>
        <w:t>. https://doi.org/10.1037/t17236-000</w:t>
      </w:r>
    </w:p>
    <w:p w14:paraId="21BE676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S.-R., &amp; </w:t>
      </w:r>
      <w:proofErr w:type="spellStart"/>
      <w:r w:rsidRPr="00B90E67">
        <w:rPr>
          <w:rFonts w:ascii="Times New Roman" w:eastAsia="Times New Roman" w:hAnsi="Times New Roman" w:cs="Times New Roman"/>
          <w:sz w:val="24"/>
          <w:szCs w:val="24"/>
        </w:rPr>
        <w:t>Im</w:t>
      </w:r>
      <w:proofErr w:type="spellEnd"/>
      <w:r w:rsidRPr="00B90E67">
        <w:rPr>
          <w:rFonts w:ascii="Times New Roman" w:eastAsia="Times New Roman" w:hAnsi="Times New Roman" w:cs="Times New Roman"/>
          <w:sz w:val="24"/>
          <w:szCs w:val="24"/>
        </w:rPr>
        <w:t>, S.-Y. (2021). Is posttraumatic growth helpful in overcoming mental health disorders due to COVID-</w:t>
      </w:r>
      <w:proofErr w:type="gramStart"/>
      <w:r w:rsidRPr="00B90E67">
        <w:rPr>
          <w:rFonts w:ascii="Times New Roman" w:eastAsia="Times New Roman" w:hAnsi="Times New Roman" w:cs="Times New Roman"/>
          <w:sz w:val="24"/>
          <w:szCs w:val="24"/>
        </w:rPr>
        <w:t>19?:</w:t>
      </w:r>
      <w:proofErr w:type="gramEnd"/>
      <w:r w:rsidRPr="00B90E67">
        <w:rPr>
          <w:rFonts w:ascii="Times New Roman" w:eastAsia="Times New Roman" w:hAnsi="Times New Roman" w:cs="Times New Roman"/>
          <w:sz w:val="24"/>
          <w:szCs w:val="24"/>
        </w:rPr>
        <w:t xml:space="preserve"> The moderating effect of posttraumatic growth in the relationship between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ovid-19 and psychological health. </w:t>
      </w:r>
      <w:r w:rsidRPr="00B90E67">
        <w:rPr>
          <w:rFonts w:ascii="Times New Roman" w:eastAsia="Times New Roman" w:hAnsi="Times New Roman" w:cs="Times New Roman"/>
          <w:i/>
          <w:iCs/>
          <w:sz w:val="24"/>
          <w:szCs w:val="24"/>
        </w:rPr>
        <w:t>Frontiers.</w:t>
      </w:r>
      <w:r w:rsidRPr="00B90E67">
        <w:rPr>
          <w:rFonts w:ascii="Times New Roman" w:eastAsia="Times New Roman" w:hAnsi="Times New Roman" w:cs="Times New Roman"/>
          <w:sz w:val="24"/>
          <w:szCs w:val="24"/>
        </w:rPr>
        <w:t xml:space="preserve">  https://www.frontiersin.org/articles/10.3389/fpsyg.2021.773326/full</w:t>
      </w:r>
    </w:p>
    <w:p w14:paraId="20921F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Parums</w:t>
      </w:r>
      <w:proofErr w:type="spellEnd"/>
      <w:r w:rsidRPr="00B90E67">
        <w:rPr>
          <w:rFonts w:ascii="Times New Roman" w:eastAsia="Times New Roman" w:hAnsi="Times New Roman" w:cs="Times New Roman"/>
          <w:sz w:val="24"/>
          <w:szCs w:val="24"/>
        </w:rPr>
        <w:t xml:space="preserve">, Dinah V. (2021). Editorial: Long COVID, or Post-COVID syndrome, and the global impact on health care. </w:t>
      </w:r>
      <w:r w:rsidRPr="00B90E67">
        <w:rPr>
          <w:rFonts w:ascii="Times New Roman" w:eastAsia="Times New Roman" w:hAnsi="Times New Roman" w:cs="Times New Roman"/>
          <w:i/>
          <w:iCs/>
          <w:sz w:val="24"/>
          <w:szCs w:val="24"/>
        </w:rPr>
        <w:t xml:space="preserve">Medical Science Monitor, 27. </w:t>
      </w:r>
      <w:hyperlink r:id="rId42" w:history="1">
        <w:r>
          <w:t>https://doi.org/10.12659/msm.933446</w:t>
        </w:r>
      </w:hyperlink>
      <w:r w:rsidRPr="00B90E67">
        <w:rPr>
          <w:rFonts w:ascii="Times New Roman" w:eastAsia="Times New Roman" w:hAnsi="Times New Roman" w:cs="Times New Roman"/>
          <w:sz w:val="24"/>
          <w:szCs w:val="24"/>
        </w:rPr>
        <w:t xml:space="preserve">. </w:t>
      </w:r>
    </w:p>
    <w:p w14:paraId="20DFBFC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Peng ZY, Wan LH.</w:t>
      </w:r>
      <w:r w:rsidRPr="30DEAEE6">
        <w:rPr>
          <w:rFonts w:ascii="Times New Roman" w:eastAsia="Times New Roman" w:hAnsi="Times New Roman" w:cs="Times New Roman"/>
          <w:sz w:val="24"/>
          <w:szCs w:val="24"/>
        </w:rPr>
        <w:t xml:space="preserve"> (2018)</w:t>
      </w:r>
      <w:r w:rsidRPr="00B90E67">
        <w:rPr>
          <w:rFonts w:ascii="Times New Roman" w:eastAsia="Times New Roman" w:hAnsi="Times New Roman" w:cs="Times New Roman"/>
          <w:sz w:val="24"/>
          <w:szCs w:val="24"/>
        </w:rPr>
        <w:t xml:space="preserve"> Posttraumatic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of </w:t>
      </w:r>
      <w:r w:rsidRPr="30DEAEE6">
        <w:rPr>
          <w:rFonts w:ascii="Times New Roman" w:eastAsia="Times New Roman" w:hAnsi="Times New Roman" w:cs="Times New Roman"/>
          <w:sz w:val="24"/>
          <w:szCs w:val="24"/>
        </w:rPr>
        <w:t>st</w:t>
      </w:r>
      <w:r w:rsidRPr="00B90E67">
        <w:rPr>
          <w:rFonts w:ascii="Times New Roman" w:eastAsia="Times New Roman" w:hAnsi="Times New Roman" w:cs="Times New Roman"/>
          <w:sz w:val="24"/>
          <w:szCs w:val="24"/>
        </w:rPr>
        <w:t xml:space="preserve">roke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urvivors and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ts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orrelation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umination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upport.</w:t>
      </w:r>
      <w:r w:rsidRPr="00B90E67">
        <w:rPr>
          <w:rFonts w:ascii="Times New Roman" w:eastAsia="Times New Roman" w:hAnsi="Times New Roman" w:cs="Times New Roman"/>
          <w:i/>
          <w:iCs/>
          <w:sz w:val="24"/>
          <w:szCs w:val="24"/>
        </w:rPr>
        <w:t xml:space="preserve"> J </w:t>
      </w:r>
      <w:proofErr w:type="spellStart"/>
      <w:r w:rsidRPr="00B90E67">
        <w:rPr>
          <w:rFonts w:ascii="Times New Roman" w:eastAsia="Times New Roman" w:hAnsi="Times New Roman" w:cs="Times New Roman"/>
          <w:i/>
          <w:iCs/>
          <w:sz w:val="24"/>
          <w:szCs w:val="24"/>
        </w:rPr>
        <w:t>Neurosci</w:t>
      </w:r>
      <w:proofErr w:type="spellEnd"/>
      <w:r w:rsidRPr="00B90E67">
        <w:rPr>
          <w:rFonts w:ascii="Times New Roman" w:eastAsia="Times New Roman" w:hAnsi="Times New Roman" w:cs="Times New Roman"/>
          <w:i/>
          <w:iCs/>
          <w:sz w:val="24"/>
          <w:szCs w:val="24"/>
        </w:rPr>
        <w:t xml:space="preserve"> </w:t>
      </w:r>
      <w:proofErr w:type="spellStart"/>
      <w:r w:rsidRPr="00B90E67">
        <w:rPr>
          <w:rFonts w:ascii="Times New Roman" w:eastAsia="Times New Roman" w:hAnsi="Times New Roman" w:cs="Times New Roman"/>
          <w:i/>
          <w:iCs/>
          <w:sz w:val="24"/>
          <w:szCs w:val="24"/>
        </w:rPr>
        <w:t>Nurs</w:t>
      </w:r>
      <w:proofErr w:type="spellEnd"/>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50(4)</w:t>
      </w:r>
      <w:r w:rsidRPr="00B90E67">
        <w:rPr>
          <w:rFonts w:ascii="Times New Roman" w:eastAsia="Times New Roman" w:hAnsi="Times New Roman" w:cs="Times New Roman"/>
          <w:sz w:val="24"/>
          <w:szCs w:val="24"/>
        </w:rPr>
        <w:t xml:space="preserve">:252-257. </w:t>
      </w:r>
      <w:proofErr w:type="spellStart"/>
      <w:r w:rsidRPr="00B90E67">
        <w:rPr>
          <w:rFonts w:ascii="Times New Roman" w:eastAsia="Times New Roman" w:hAnsi="Times New Roman" w:cs="Times New Roman"/>
          <w:sz w:val="24"/>
          <w:szCs w:val="24"/>
        </w:rPr>
        <w:t>doi</w:t>
      </w:r>
      <w:proofErr w:type="spellEnd"/>
      <w:r w:rsidRPr="00B90E67">
        <w:rPr>
          <w:rFonts w:ascii="Times New Roman" w:eastAsia="Times New Roman" w:hAnsi="Times New Roman" w:cs="Times New Roman"/>
          <w:sz w:val="24"/>
          <w:szCs w:val="24"/>
        </w:rPr>
        <w:t xml:space="preserve">: 10.1097/JNN.0000000000000371. </w:t>
      </w:r>
    </w:p>
    <w:p w14:paraId="42CE33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lastRenderedPageBreak/>
        <w:t>Pięta</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Rzeszutek</w:t>
      </w:r>
      <w:proofErr w:type="spellEnd"/>
      <w:r w:rsidRPr="00B90E67">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00B90E67">
        <w:rPr>
          <w:rFonts w:ascii="Times New Roman" w:eastAsia="Times New Roman" w:hAnsi="Times New Roman" w:cs="Times New Roman"/>
          <w:i/>
          <w:iCs/>
          <w:sz w:val="24"/>
          <w:szCs w:val="24"/>
        </w:rPr>
        <w:t>Qual Life Res, 31(5)</w:t>
      </w:r>
      <w:r w:rsidRPr="00B90E67">
        <w:rPr>
          <w:rFonts w:ascii="Times New Roman" w:eastAsia="Times New Roman" w:hAnsi="Times New Roman" w:cs="Times New Roman"/>
          <w:sz w:val="24"/>
          <w:szCs w:val="24"/>
        </w:rPr>
        <w:t xml:space="preserve">,1269-1288. doi:10.1007/s11136-021-02990-3  </w:t>
      </w:r>
    </w:p>
    <w:p w14:paraId="7B9D844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Pietrzak, R. H., Tsai, J., &amp; Southwick, S. M. (2021). Association of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isorder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sychological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US </w:t>
      </w:r>
      <w:r w:rsidRPr="30DEAEE6">
        <w:rPr>
          <w:rFonts w:ascii="Times New Roman" w:eastAsia="Times New Roman" w:hAnsi="Times New Roman" w:cs="Times New Roman"/>
          <w:sz w:val="24"/>
          <w:szCs w:val="24"/>
        </w:rPr>
        <w:t>v</w:t>
      </w:r>
      <w:r w:rsidRPr="00B90E67">
        <w:rPr>
          <w:rFonts w:ascii="Times New Roman" w:eastAsia="Times New Roman" w:hAnsi="Times New Roman" w:cs="Times New Roman"/>
          <w:sz w:val="24"/>
          <w:szCs w:val="24"/>
        </w:rPr>
        <w:t xml:space="preserve">eterans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JAMA network open, 4(4)</w:t>
      </w:r>
      <w:r w:rsidRPr="00B90E67">
        <w:rPr>
          <w:rFonts w:ascii="Times New Roman" w:eastAsia="Times New Roman" w:hAnsi="Times New Roman" w:cs="Times New Roman"/>
          <w:sz w:val="24"/>
          <w:szCs w:val="24"/>
        </w:rPr>
        <w:t>, e214972. https://doi.org/10.1001/jamanetworkopen.2021.4972</w:t>
      </w:r>
    </w:p>
    <w:p w14:paraId="64E7F3D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Rabe, S., Zoellner, T., </w:t>
      </w:r>
      <w:proofErr w:type="spellStart"/>
      <w:r w:rsidRPr="00B90E67">
        <w:rPr>
          <w:rFonts w:ascii="Times New Roman" w:eastAsia="Times New Roman" w:hAnsi="Times New Roman" w:cs="Times New Roman"/>
          <w:sz w:val="24"/>
          <w:szCs w:val="24"/>
        </w:rPr>
        <w:t>Maercker</w:t>
      </w:r>
      <w:proofErr w:type="spellEnd"/>
      <w:r w:rsidRPr="00B90E67">
        <w:rPr>
          <w:rFonts w:ascii="Times New Roman" w:eastAsia="Times New Roman" w:hAnsi="Times New Roman" w:cs="Times New Roman"/>
          <w:sz w:val="24"/>
          <w:szCs w:val="24"/>
        </w:rPr>
        <w:t>, A., &amp; Karl, A. (2006). Neural correlates of posttraumatic growth after severe motor vehicle accidents. J</w:t>
      </w:r>
      <w:r w:rsidRPr="00B90E67">
        <w:rPr>
          <w:rFonts w:ascii="Times New Roman" w:eastAsia="Times New Roman" w:hAnsi="Times New Roman" w:cs="Times New Roman"/>
          <w:i/>
          <w:iCs/>
          <w:sz w:val="24"/>
          <w:szCs w:val="24"/>
        </w:rPr>
        <w:t>ournal of Consulting and Clinical Psychology, 74(5)</w:t>
      </w:r>
      <w:r w:rsidRPr="00B90E67">
        <w:rPr>
          <w:rFonts w:ascii="Times New Roman" w:eastAsia="Times New Roman" w:hAnsi="Times New Roman" w:cs="Times New Roman"/>
          <w:sz w:val="24"/>
          <w:szCs w:val="24"/>
        </w:rPr>
        <w:t xml:space="preserve">, 880–886. </w:t>
      </w:r>
      <w:hyperlink r:id="rId43" w:history="1">
        <w:r>
          <w:t>https://doi.org/10.1037/0022-006X.74.5.880</w:t>
        </w:r>
      </w:hyperlink>
      <w:r w:rsidRPr="00B90E67">
        <w:rPr>
          <w:rFonts w:ascii="Times New Roman" w:eastAsia="Times New Roman" w:hAnsi="Times New Roman" w:cs="Times New Roman"/>
          <w:sz w:val="24"/>
          <w:szCs w:val="24"/>
        </w:rPr>
        <w:t xml:space="preserve"> </w:t>
      </w:r>
    </w:p>
    <w:p w14:paraId="3181DE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Rahimi R, </w:t>
      </w:r>
      <w:proofErr w:type="spellStart"/>
      <w:r w:rsidRPr="00B90E67">
        <w:rPr>
          <w:rFonts w:ascii="Times New Roman" w:eastAsia="Times New Roman" w:hAnsi="Times New Roman" w:cs="Times New Roman"/>
          <w:sz w:val="24"/>
          <w:szCs w:val="24"/>
        </w:rPr>
        <w:t>Heidarzadeh</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Shoaee</w:t>
      </w:r>
      <w:proofErr w:type="spellEnd"/>
      <w:r w:rsidRPr="00B90E67">
        <w:rPr>
          <w:rFonts w:ascii="Times New Roman" w:eastAsia="Times New Roman" w:hAnsi="Times New Roman" w:cs="Times New Roman"/>
          <w:sz w:val="24"/>
          <w:szCs w:val="24"/>
        </w:rPr>
        <w:t xml:space="preserve"> R.</w:t>
      </w:r>
      <w:r w:rsidRPr="30DEAEE6">
        <w:rPr>
          <w:rFonts w:ascii="Times New Roman" w:eastAsia="Times New Roman" w:hAnsi="Times New Roman" w:cs="Times New Roman"/>
          <w:sz w:val="24"/>
          <w:szCs w:val="24"/>
        </w:rPr>
        <w:t xml:space="preserve"> 2016.</w:t>
      </w:r>
      <w:r w:rsidRPr="00B90E67">
        <w:rPr>
          <w:rFonts w:ascii="Times New Roman" w:eastAsia="Times New Roman" w:hAnsi="Times New Roman" w:cs="Times New Roman"/>
          <w:sz w:val="24"/>
          <w:szCs w:val="24"/>
        </w:rPr>
        <w:t xml:space="preserve"> The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elationship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upport in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atients with Myocardial Infarction. </w:t>
      </w:r>
      <w:r w:rsidRPr="00B90E67">
        <w:rPr>
          <w:rFonts w:ascii="Times New Roman" w:eastAsia="Times New Roman" w:hAnsi="Times New Roman" w:cs="Times New Roman"/>
          <w:i/>
          <w:iCs/>
          <w:sz w:val="24"/>
          <w:szCs w:val="24"/>
        </w:rPr>
        <w:t xml:space="preserve">Can J Cardiovasc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Spring</w:t>
      </w:r>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26(2)</w:t>
      </w:r>
      <w:r w:rsidRPr="30DEAEE6">
        <w:rPr>
          <w:rFonts w:ascii="Times New Roman" w:eastAsia="Times New Roman" w:hAnsi="Times New Roman" w:cs="Times New Roman"/>
          <w:i/>
          <w:iCs/>
          <w:sz w:val="24"/>
          <w:szCs w:val="24"/>
        </w:rPr>
        <w:t>,</w:t>
      </w:r>
      <w:r w:rsidRPr="00B90E67">
        <w:rPr>
          <w:rFonts w:ascii="Times New Roman" w:eastAsia="Times New Roman" w:hAnsi="Times New Roman" w:cs="Times New Roman"/>
          <w:sz w:val="24"/>
          <w:szCs w:val="24"/>
        </w:rPr>
        <w:t xml:space="preserve">19-24.  </w:t>
      </w:r>
    </w:p>
    <w:p w14:paraId="5E47E0A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Sawyer A, Ayers S, Field AP. (2010). Posttraumatic growth and adjustment among individuals with cancer or HIV/AIDS: a meta-analysis. </w:t>
      </w:r>
      <w:r w:rsidRPr="00B90E67">
        <w:rPr>
          <w:rFonts w:ascii="Times New Roman" w:eastAsia="Times New Roman" w:hAnsi="Times New Roman" w:cs="Times New Roman"/>
          <w:i/>
          <w:iCs/>
          <w:sz w:val="24"/>
          <w:szCs w:val="24"/>
        </w:rPr>
        <w:t>Clin Psychol Rev, 30(4),</w:t>
      </w:r>
      <w:r w:rsidRPr="00B90E67">
        <w:rPr>
          <w:rFonts w:ascii="Times New Roman" w:eastAsia="Times New Roman" w:hAnsi="Times New Roman" w:cs="Times New Roman"/>
          <w:sz w:val="24"/>
          <w:szCs w:val="24"/>
        </w:rPr>
        <w:t xml:space="preserve"> 436-447. </w:t>
      </w:r>
      <w:proofErr w:type="gramStart"/>
      <w:r w:rsidRPr="00B90E67">
        <w:rPr>
          <w:rFonts w:ascii="Times New Roman" w:eastAsia="Times New Roman" w:hAnsi="Times New Roman" w:cs="Times New Roman"/>
          <w:sz w:val="24"/>
          <w:szCs w:val="24"/>
        </w:rPr>
        <w:t>doi:10.1016/j.cpr</w:t>
      </w:r>
      <w:proofErr w:type="gramEnd"/>
      <w:r w:rsidRPr="00B90E67">
        <w:rPr>
          <w:rFonts w:ascii="Times New Roman" w:eastAsia="Times New Roman" w:hAnsi="Times New Roman" w:cs="Times New Roman"/>
          <w:sz w:val="24"/>
          <w:szCs w:val="24"/>
        </w:rPr>
        <w:t xml:space="preserve">.2010.02.004 </w:t>
      </w:r>
    </w:p>
    <w:p w14:paraId="0681FF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Senol-Durak, E., Di Tella, M., &amp; Romeo, A. (2023). Editorial: Post-traumatic growth. </w:t>
      </w:r>
      <w:r w:rsidRPr="00B90E67">
        <w:rPr>
          <w:rFonts w:ascii="Times New Roman" w:eastAsia="Times New Roman" w:hAnsi="Times New Roman" w:cs="Times New Roman"/>
          <w:i/>
          <w:iCs/>
          <w:sz w:val="24"/>
          <w:szCs w:val="24"/>
        </w:rPr>
        <w:t>Frontiers in psychology, 14,</w:t>
      </w:r>
      <w:r w:rsidRPr="00B90E67">
        <w:rPr>
          <w:rFonts w:ascii="Times New Roman" w:eastAsia="Times New Roman" w:hAnsi="Times New Roman" w:cs="Times New Roman"/>
          <w:sz w:val="24"/>
          <w:szCs w:val="24"/>
        </w:rPr>
        <w:t xml:space="preserve"> 1227892. https://doi.org/10.3389/fpsyg.2023.1227892</w:t>
      </w:r>
    </w:p>
    <w:p w14:paraId="442CBD6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w:t>
      </w:r>
      <w:proofErr w:type="spellStart"/>
      <w:r w:rsidRPr="00B90E67">
        <w:rPr>
          <w:rFonts w:ascii="Times New Roman" w:eastAsia="Times New Roman" w:hAnsi="Times New Roman" w:cs="Times New Roman"/>
          <w:sz w:val="24"/>
          <w:szCs w:val="24"/>
        </w:rPr>
        <w:t>P</w:t>
      </w:r>
      <w:r w:rsidRPr="00B90E67">
        <w:rPr>
          <w:rFonts w:ascii="Times New Roman" w:eastAsia="Times New Roman" w:hAnsi="Times New Roman" w:cs="Times New Roman"/>
          <w:i/>
          <w:iCs/>
          <w:sz w:val="24"/>
          <w:szCs w:val="24"/>
        </w:rPr>
        <w:t>sychooncology</w:t>
      </w:r>
      <w:proofErr w:type="spellEnd"/>
      <w:r w:rsidRPr="00B90E67">
        <w:rPr>
          <w:rFonts w:ascii="Times New Roman" w:eastAsia="Times New Roman" w:hAnsi="Times New Roman" w:cs="Times New Roman"/>
          <w:i/>
          <w:iCs/>
          <w:sz w:val="24"/>
          <w:szCs w:val="24"/>
        </w:rPr>
        <w:t>, 24(6)</w:t>
      </w:r>
      <w:r w:rsidRPr="00B90E67">
        <w:rPr>
          <w:rFonts w:ascii="Times New Roman" w:eastAsia="Times New Roman" w:hAnsi="Times New Roman" w:cs="Times New Roman"/>
          <w:sz w:val="24"/>
          <w:szCs w:val="24"/>
        </w:rPr>
        <w:t xml:space="preserve">, 624-634. doi:10.1002/pon.3719  </w:t>
      </w:r>
    </w:p>
    <w:p w14:paraId="036B501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Sheikh, A. I. (2004). Posttraumatic growth in the context of heart disease. Journal of </w:t>
      </w:r>
      <w:r w:rsidRPr="00B90E67">
        <w:rPr>
          <w:rFonts w:ascii="Times New Roman" w:eastAsia="Times New Roman" w:hAnsi="Times New Roman" w:cs="Times New Roman"/>
          <w:i/>
          <w:iCs/>
          <w:sz w:val="24"/>
          <w:szCs w:val="24"/>
        </w:rPr>
        <w:t>Clinical Psychology in Medical Settings, 11(4),</w:t>
      </w:r>
      <w:r w:rsidRPr="00B90E67">
        <w:rPr>
          <w:rFonts w:ascii="Times New Roman" w:eastAsia="Times New Roman" w:hAnsi="Times New Roman" w:cs="Times New Roman"/>
          <w:sz w:val="24"/>
          <w:szCs w:val="24"/>
        </w:rPr>
        <w:t xml:space="preserve"> 265–273. </w:t>
      </w:r>
      <w:hyperlink r:id="rId44" w:history="1">
        <w:r w:rsidRPr="30DEAEE6">
          <w:rPr>
            <w:rFonts w:ascii="Times New Roman" w:eastAsia="Times New Roman" w:hAnsi="Times New Roman" w:cs="Times New Roman"/>
          </w:rPr>
          <w:t>https://doi.org/10.1023/B:JOCS.0000045346.76242.73</w:t>
        </w:r>
      </w:hyperlink>
    </w:p>
    <w:p w14:paraId="46EB7DB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Sim, J. C., &amp; </w:t>
      </w:r>
      <w:proofErr w:type="spellStart"/>
      <w:r w:rsidRPr="30DEAEE6">
        <w:rPr>
          <w:rFonts w:ascii="Times New Roman" w:eastAsia="Times New Roman" w:hAnsi="Times New Roman" w:cs="Times New Roman"/>
        </w:rPr>
        <w:t>Im</w:t>
      </w:r>
      <w:proofErr w:type="spellEnd"/>
      <w:r w:rsidRPr="30DEAEE6">
        <w:rPr>
          <w:rFonts w:ascii="Times New Roman" w:eastAsia="Times New Roman" w:hAnsi="Times New Roman" w:cs="Times New Roman"/>
        </w:rPr>
        <w:t>, S. Y. (2023). The impact of COVID-19 on mental health and posttraumatic growth of Korean college students: A mixed method study examining the moderating role of coping flexibility and sense of community.</w:t>
      </w:r>
      <w:r w:rsidRPr="00B90E67">
        <w:rPr>
          <w:rFonts w:ascii="Times New Roman" w:eastAsia="Times New Roman" w:hAnsi="Times New Roman" w:cs="Times New Roman"/>
          <w:i/>
          <w:iCs/>
        </w:rPr>
        <w:t xml:space="preserve"> Frontiers in psychology, 14,</w:t>
      </w:r>
      <w:r w:rsidRPr="30DEAEE6">
        <w:rPr>
          <w:rFonts w:ascii="Times New Roman" w:eastAsia="Times New Roman" w:hAnsi="Times New Roman" w:cs="Times New Roman"/>
        </w:rPr>
        <w:t xml:space="preserve"> 1200570. https://doi.org/10.3389/fpsyg.2023.1200570</w:t>
      </w:r>
    </w:p>
    <w:p w14:paraId="53435BC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00B90E67">
        <w:rPr>
          <w:rFonts w:ascii="Times New Roman" w:eastAsia="Times New Roman" w:hAnsi="Times New Roman" w:cs="Times New Roman"/>
          <w:i/>
          <w:iCs/>
          <w:sz w:val="24"/>
          <w:szCs w:val="24"/>
        </w:rPr>
        <w:t>British Journal of Health Psychology, 13(1)</w:t>
      </w:r>
      <w:r w:rsidRPr="00B90E67">
        <w:rPr>
          <w:rFonts w:ascii="Times New Roman" w:eastAsia="Times New Roman" w:hAnsi="Times New Roman" w:cs="Times New Roman"/>
          <w:sz w:val="24"/>
          <w:szCs w:val="24"/>
        </w:rPr>
        <w:t xml:space="preserve">, 85–93. </w:t>
      </w:r>
      <w:hyperlink r:id="rId45" w:history="1">
        <w:r>
          <w:t>https://doi.org/10.1348/135910707X250866</w:t>
        </w:r>
      </w:hyperlink>
      <w:r w:rsidRPr="00B90E67">
        <w:rPr>
          <w:rFonts w:ascii="Times New Roman" w:eastAsia="Times New Roman" w:hAnsi="Times New Roman" w:cs="Times New Roman"/>
          <w:sz w:val="24"/>
          <w:szCs w:val="24"/>
        </w:rPr>
        <w:t xml:space="preserve"> </w:t>
      </w:r>
    </w:p>
    <w:p w14:paraId="5A25C4C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Sohrabi, C., Alsafi, Z., </w:t>
      </w:r>
      <w:proofErr w:type="spellStart"/>
      <w:r w:rsidRPr="00B90E67">
        <w:rPr>
          <w:rFonts w:ascii="Times New Roman" w:eastAsia="Times New Roman" w:hAnsi="Times New Roman" w:cs="Times New Roman"/>
          <w:sz w:val="24"/>
          <w:szCs w:val="24"/>
        </w:rPr>
        <w:t>O'neill</w:t>
      </w:r>
      <w:proofErr w:type="spellEnd"/>
      <w:r w:rsidRPr="00B90E67">
        <w:rPr>
          <w:rFonts w:ascii="Times New Roman" w:eastAsia="Times New Roman" w:hAnsi="Times New Roman" w:cs="Times New Roman"/>
          <w:sz w:val="24"/>
          <w:szCs w:val="24"/>
        </w:rPr>
        <w:t xml:space="preserve">, N., Khan, M., Kerwan, A., Al-Jabir, A., Iosifidis, C., &amp; Agha, R. (2020). World Health Organization declares global emergency: A review of the 2019 novel coronavirus (COVID-19). </w:t>
      </w:r>
      <w:r w:rsidRPr="00B90E67">
        <w:rPr>
          <w:rFonts w:ascii="Times New Roman" w:eastAsia="Times New Roman" w:hAnsi="Times New Roman" w:cs="Times New Roman"/>
          <w:i/>
          <w:iCs/>
          <w:sz w:val="24"/>
          <w:szCs w:val="24"/>
        </w:rPr>
        <w:t>International Journal of Surgery, 76</w:t>
      </w:r>
      <w:r w:rsidRPr="00B90E67">
        <w:rPr>
          <w:rFonts w:ascii="Times New Roman" w:eastAsia="Times New Roman" w:hAnsi="Times New Roman" w:cs="Times New Roman"/>
          <w:sz w:val="24"/>
          <w:szCs w:val="24"/>
        </w:rPr>
        <w:t xml:space="preserve">, 71-76. </w:t>
      </w:r>
      <w:hyperlink r:id="rId46" w:history="1">
        <w:r>
          <w:t>https://doi.org/10.1016/j.ijsu.2020.02.034</w:t>
        </w:r>
      </w:hyperlink>
      <w:r w:rsidRPr="00B90E67">
        <w:rPr>
          <w:rFonts w:ascii="Times New Roman" w:eastAsia="Times New Roman" w:hAnsi="Times New Roman" w:cs="Times New Roman"/>
          <w:sz w:val="24"/>
          <w:szCs w:val="24"/>
        </w:rPr>
        <w:t xml:space="preserve"> </w:t>
      </w:r>
    </w:p>
    <w:p w14:paraId="75F9EE8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Stroup, D. F., Berlin, J. A., Morton, S. C., Olkin, I., Williamson, G. D., Rennie, D., Moher, D., Becker, B. J., Sipe, T. A., &amp; Thacker, S. B. (2000). Meta-analysis of observational studies in epidemiology: a proposal for reporting. Meta-analysis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f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bservational</w:t>
      </w:r>
      <w:r w:rsidRPr="30DEAEE6">
        <w:rPr>
          <w:rFonts w:ascii="Times New Roman" w:eastAsia="Times New Roman" w:hAnsi="Times New Roman" w:cs="Times New Roman"/>
          <w:sz w:val="24"/>
          <w:szCs w:val="24"/>
        </w:rPr>
        <w:t xml:space="preserve"> s</w:t>
      </w:r>
      <w:r w:rsidRPr="00B90E67">
        <w:rPr>
          <w:rFonts w:ascii="Times New Roman" w:eastAsia="Times New Roman" w:hAnsi="Times New Roman" w:cs="Times New Roman"/>
          <w:sz w:val="24"/>
          <w:szCs w:val="24"/>
        </w:rPr>
        <w:t xml:space="preserve">tudies in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pidemiology (MOOSE) group.</w:t>
      </w:r>
      <w:r w:rsidRPr="00B90E67">
        <w:rPr>
          <w:rFonts w:ascii="Times New Roman" w:eastAsia="Times New Roman" w:hAnsi="Times New Roman" w:cs="Times New Roman"/>
          <w:i/>
          <w:iCs/>
          <w:sz w:val="24"/>
          <w:szCs w:val="24"/>
        </w:rPr>
        <w:t xml:space="preserve"> JAMA, 283(15),</w:t>
      </w:r>
      <w:r w:rsidRPr="00B90E67">
        <w:rPr>
          <w:rFonts w:ascii="Times New Roman" w:eastAsia="Times New Roman" w:hAnsi="Times New Roman" w:cs="Times New Roman"/>
          <w:sz w:val="24"/>
          <w:szCs w:val="24"/>
        </w:rPr>
        <w:t xml:space="preserve"> 2008–2012. </w:t>
      </w:r>
      <w:hyperlink r:id="rId47" w:history="1">
        <w:r w:rsidRPr="00B90E67">
          <w:rPr>
            <w:rStyle w:val="Hyperlink"/>
            <w:sz w:val="24"/>
            <w:szCs w:val="24"/>
          </w:rPr>
          <w:t>https://doi.org/10.1001/jama.283.15.2008</w:t>
        </w:r>
      </w:hyperlink>
    </w:p>
    <w:p w14:paraId="4BE01238" w14:textId="4A8581E6" w:rsidR="00A03854" w:rsidRPr="00B90E67" w:rsidRDefault="00363EB9" w:rsidP="00A46D6A">
      <w:pPr>
        <w:pStyle w:val="ListParagraph"/>
        <w:numPr>
          <w:ilvl w:val="0"/>
          <w:numId w:val="53"/>
        </w:numPr>
        <w:spacing w:after="0" w:line="360" w:lineRule="auto"/>
        <w:rPr>
          <w:rFonts w:ascii="Times New Roman" w:eastAsia="Times New Roman" w:hAnsi="Times New Roman" w:cs="Times New Roman"/>
        </w:rPr>
      </w:pPr>
      <w:r w:rsidRPr="005538DA">
        <w:rPr>
          <w:rFonts w:ascii="Times New Roman" w:hAnsi="Times New Roman" w:cs="Times New Roman"/>
          <w:sz w:val="24"/>
          <w:szCs w:val="24"/>
          <w:highlight w:val="yellow"/>
        </w:rPr>
        <w:t xml:space="preserve">Tedeschi RG, Calhoun LG. The Posttraumatic Growth Inventory: Measuring the positive legacy of trauma. </w:t>
      </w:r>
      <w:r w:rsidRPr="005538DA">
        <w:rPr>
          <w:rFonts w:ascii="Times New Roman" w:hAnsi="Times New Roman" w:cs="Times New Roman"/>
          <w:i/>
          <w:iCs/>
          <w:sz w:val="24"/>
          <w:szCs w:val="24"/>
          <w:highlight w:val="yellow"/>
        </w:rPr>
        <w:t>Journal of Traumatic Stress</w:t>
      </w:r>
      <w:r w:rsidRPr="005538DA">
        <w:rPr>
          <w:rFonts w:ascii="Times New Roman" w:hAnsi="Times New Roman" w:cs="Times New Roman"/>
          <w:sz w:val="24"/>
          <w:szCs w:val="24"/>
          <w:highlight w:val="yellow"/>
        </w:rPr>
        <w:t>. 1996;9(3):455-472.</w:t>
      </w:r>
      <w:r w:rsidRPr="006C5E0C">
        <w:rPr>
          <w:rFonts w:ascii="Times New Roman" w:hAnsi="Times New Roman" w:cs="Times New Roman"/>
          <w:sz w:val="24"/>
          <w:szCs w:val="24"/>
        </w:rPr>
        <w:t xml:space="preserve"> </w:t>
      </w:r>
      <w:r w:rsidR="00A03854" w:rsidRPr="00B90E67">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00A03854" w:rsidRPr="00B90E67">
        <w:rPr>
          <w:rFonts w:ascii="Times New Roman" w:eastAsia="Times New Roman" w:hAnsi="Times New Roman" w:cs="Times New Roman"/>
          <w:i/>
          <w:iCs/>
          <w:sz w:val="24"/>
          <w:szCs w:val="24"/>
        </w:rPr>
        <w:t>Psychiatry research communications, 3(1)</w:t>
      </w:r>
      <w:r w:rsidR="00A03854" w:rsidRPr="00B90E67">
        <w:rPr>
          <w:rFonts w:ascii="Times New Roman" w:eastAsia="Times New Roman" w:hAnsi="Times New Roman" w:cs="Times New Roman"/>
          <w:sz w:val="24"/>
          <w:szCs w:val="24"/>
        </w:rPr>
        <w:t xml:space="preserve">, 100104. </w:t>
      </w:r>
      <w:hyperlink r:id="rId48" w:history="1">
        <w:r w:rsidR="00A03854">
          <w:t>https://doi.org/10.1016/j.psycom.2023.100104</w:t>
        </w:r>
      </w:hyperlink>
      <w:r w:rsidR="00A03854" w:rsidRPr="00B90E67">
        <w:rPr>
          <w:rFonts w:ascii="Times New Roman" w:eastAsia="Times New Roman" w:hAnsi="Times New Roman" w:cs="Times New Roman"/>
          <w:sz w:val="24"/>
          <w:szCs w:val="24"/>
        </w:rPr>
        <w:t xml:space="preserve"> </w:t>
      </w:r>
    </w:p>
    <w:p w14:paraId="6E27DE4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00B90E67">
        <w:rPr>
          <w:rFonts w:ascii="Times New Roman" w:eastAsia="Times New Roman" w:hAnsi="Times New Roman" w:cs="Times New Roman"/>
          <w:i/>
          <w:iCs/>
          <w:sz w:val="24"/>
          <w:szCs w:val="24"/>
        </w:rPr>
        <w:t>Journal of traumatic stress, 35(3),</w:t>
      </w:r>
      <w:r w:rsidRPr="00B90E67">
        <w:rPr>
          <w:rFonts w:ascii="Times New Roman" w:eastAsia="Times New Roman" w:hAnsi="Times New Roman" w:cs="Times New Roman"/>
          <w:sz w:val="24"/>
          <w:szCs w:val="24"/>
        </w:rPr>
        <w:t xml:space="preserve"> 941-954. doi:10.1002/jts.22801 </w:t>
      </w:r>
    </w:p>
    <w:p w14:paraId="0A877E9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Van der Hallen, R., &amp; Godor, B. P. (2022). COVID-19 pandemic-related posttraumatic growth in a small cohort of university students: A 1-year longitudinal </w:t>
      </w:r>
      <w:proofErr w:type="spellStart"/>
      <w:proofErr w:type="gramStart"/>
      <w:r w:rsidRPr="30DEAEE6">
        <w:rPr>
          <w:rFonts w:ascii="Times New Roman" w:eastAsia="Times New Roman" w:hAnsi="Times New Roman" w:cs="Times New Roman"/>
        </w:rPr>
        <w:t>study.Lao</w:t>
      </w:r>
      <w:proofErr w:type="spellEnd"/>
      <w:proofErr w:type="gramEnd"/>
      <w:r w:rsidRPr="30DEAEE6">
        <w:rPr>
          <w:rFonts w:ascii="Times New Roman" w:eastAsia="Times New Roman" w:hAnsi="Times New Roman" w:cs="Times New Roman"/>
        </w:rPr>
        <w:t xml:space="preserve">  114541. https://doi.org/10.1016/j.psychres.2022.114541</w:t>
      </w:r>
    </w:p>
    <w:p w14:paraId="0B10729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Van </w:t>
      </w:r>
      <w:proofErr w:type="spellStart"/>
      <w:r w:rsidRPr="00B90E67">
        <w:rPr>
          <w:rFonts w:ascii="Times New Roman" w:eastAsia="Times New Roman" w:hAnsi="Times New Roman" w:cs="Times New Roman"/>
          <w:sz w:val="24"/>
          <w:szCs w:val="24"/>
        </w:rPr>
        <w:t>Zuuren</w:t>
      </w:r>
      <w:proofErr w:type="spellEnd"/>
      <w:r w:rsidRPr="00B90E67">
        <w:rPr>
          <w:rFonts w:ascii="Times New Roman" w:eastAsia="Times New Roman" w:hAnsi="Times New Roman" w:cs="Times New Roman"/>
          <w:sz w:val="24"/>
          <w:szCs w:val="24"/>
        </w:rPr>
        <w:t xml:space="preserve">, E. J., and Z. Fedorowicz. (2016). Moose on the loose: checklist for </w:t>
      </w:r>
      <w:r w:rsidRPr="00B90E67">
        <w:rPr>
          <w:rFonts w:ascii="Times New Roman" w:eastAsia="Times New Roman" w:hAnsi="Times New Roman" w:cs="Times New Roman" w:hint="eastAsia"/>
          <w:sz w:val="24"/>
          <w:szCs w:val="24"/>
        </w:rPr>
        <w:t>meta‐analyses</w:t>
      </w:r>
      <w:r w:rsidRPr="00B90E67">
        <w:rPr>
          <w:rFonts w:ascii="Times New Roman" w:eastAsia="Times New Roman" w:hAnsi="Times New Roman" w:cs="Times New Roman"/>
          <w:sz w:val="24"/>
          <w:szCs w:val="24"/>
        </w:rPr>
        <w:t xml:space="preserve"> of observational studies. </w:t>
      </w:r>
      <w:r w:rsidRPr="00B90E67">
        <w:rPr>
          <w:rFonts w:ascii="Times New Roman" w:eastAsia="Times New Roman" w:hAnsi="Times New Roman" w:cs="Times New Roman"/>
          <w:i/>
          <w:iCs/>
          <w:sz w:val="24"/>
          <w:szCs w:val="24"/>
        </w:rPr>
        <w:t>British Journal of Dermatology, 175.5</w:t>
      </w:r>
      <w:r w:rsidRPr="00B90E67">
        <w:rPr>
          <w:rFonts w:ascii="Times New Roman" w:eastAsia="Times New Roman" w:hAnsi="Times New Roman" w:cs="Times New Roman"/>
          <w:sz w:val="24"/>
          <w:szCs w:val="24"/>
        </w:rPr>
        <w:t xml:space="preserve">, 853-854. </w:t>
      </w:r>
    </w:p>
    <w:p w14:paraId="1109283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00B90E67">
        <w:rPr>
          <w:rFonts w:ascii="Times New Roman" w:eastAsia="Times New Roman" w:hAnsi="Times New Roman" w:cs="Times New Roman"/>
          <w:i/>
          <w:iCs/>
          <w:sz w:val="24"/>
          <w:szCs w:val="24"/>
        </w:rPr>
        <w:t>Journal of Happiness Studies</w:t>
      </w:r>
      <w:r w:rsidRPr="00B90E67">
        <w:rPr>
          <w:rFonts w:ascii="Times New Roman" w:eastAsia="Times New Roman" w:hAnsi="Times New Roman" w:cs="Times New Roman"/>
          <w:sz w:val="24"/>
          <w:szCs w:val="24"/>
        </w:rPr>
        <w:t xml:space="preserve">. </w:t>
      </w:r>
      <w:hyperlink r:id="rId49" w:history="1">
        <w:r>
          <w:t>https://doi.org/10.1007/s10902-020-00352-3</w:t>
        </w:r>
      </w:hyperlink>
      <w:r w:rsidRPr="00B90E67">
        <w:rPr>
          <w:rFonts w:ascii="Times New Roman" w:eastAsia="Times New Roman" w:hAnsi="Times New Roman" w:cs="Times New Roman"/>
          <w:sz w:val="24"/>
          <w:szCs w:val="24"/>
        </w:rPr>
        <w:t xml:space="preserve">  </w:t>
      </w:r>
    </w:p>
    <w:p w14:paraId="27583DD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xml:space="preserve"> Open, 10(5)</w:t>
      </w:r>
      <w:r w:rsidRPr="00B90E67">
        <w:rPr>
          <w:rFonts w:ascii="Times New Roman" w:eastAsia="Times New Roman" w:hAnsi="Times New Roman" w:cs="Times New Roman"/>
          <w:sz w:val="24"/>
          <w:szCs w:val="24"/>
        </w:rPr>
        <w:t xml:space="preserve">,734-2745. doi:10.1002/nop2.1540 </w:t>
      </w:r>
    </w:p>
    <w:p w14:paraId="7F48361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Wang, S., Quan, L., Chavarro, J. E., </w:t>
      </w:r>
      <w:proofErr w:type="spellStart"/>
      <w:r w:rsidRPr="00B90E67">
        <w:rPr>
          <w:rFonts w:ascii="Times New Roman" w:eastAsia="Times New Roman" w:hAnsi="Times New Roman" w:cs="Times New Roman"/>
          <w:sz w:val="24"/>
          <w:szCs w:val="24"/>
        </w:rPr>
        <w:t>Slopen</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Kubzansky</w:t>
      </w:r>
      <w:proofErr w:type="spellEnd"/>
      <w:r w:rsidRPr="00B90E67">
        <w:rPr>
          <w:rFonts w:ascii="Times New Roman" w:eastAsia="Times New Roman" w:hAnsi="Times New Roman" w:cs="Times New Roman"/>
          <w:sz w:val="24"/>
          <w:szCs w:val="24"/>
        </w:rPr>
        <w:t>, L. D., Koenen, K. C., Kang, J. H., Weisskopf, M. G., Branch-Elliman, W., &amp; Roberts, A. L. (2022). Associations of depression, anxiety, worry, perceived stress, and loneliness prior to infection with risk of post-COVID-19 conditions. </w:t>
      </w:r>
      <w:r w:rsidRPr="00B90E67">
        <w:rPr>
          <w:rFonts w:ascii="Times New Roman" w:eastAsia="Times New Roman" w:hAnsi="Times New Roman" w:cs="Times New Roman"/>
          <w:i/>
          <w:iCs/>
          <w:sz w:val="24"/>
          <w:szCs w:val="24"/>
        </w:rPr>
        <w:t>JAMA psychiatry, 79(11)</w:t>
      </w:r>
      <w:r w:rsidRPr="00B90E67">
        <w:rPr>
          <w:rFonts w:ascii="Times New Roman" w:eastAsia="Times New Roman" w:hAnsi="Times New Roman" w:cs="Times New Roman"/>
          <w:sz w:val="24"/>
          <w:szCs w:val="24"/>
        </w:rPr>
        <w:t>, 1081–1091. </w:t>
      </w:r>
      <w:hyperlink r:id="rId50" w:history="1">
        <w:r>
          <w:t>https://doi.org/10.1001/jamapsychiatry.2022.2640</w:t>
        </w:r>
      </w:hyperlink>
      <w:r w:rsidRPr="00B90E67">
        <w:rPr>
          <w:rFonts w:ascii="Times New Roman" w:eastAsia="Times New Roman" w:hAnsi="Times New Roman" w:cs="Times New Roman"/>
          <w:sz w:val="24"/>
          <w:szCs w:val="24"/>
        </w:rPr>
        <w:t xml:space="preserve"> </w:t>
      </w:r>
    </w:p>
    <w:p w14:paraId="105109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Wang, S., Zhao, Y., &amp; Li, J. (2023). True grit and brain: Trait grit mediates the connection of DLPFC functional connectivity density to posttraumatic growth following COVID-19. </w:t>
      </w:r>
      <w:r w:rsidRPr="00B90E67">
        <w:rPr>
          <w:rFonts w:ascii="Times New Roman" w:eastAsia="Times New Roman" w:hAnsi="Times New Roman" w:cs="Times New Roman"/>
          <w:i/>
          <w:iCs/>
          <w:sz w:val="24"/>
          <w:szCs w:val="24"/>
        </w:rPr>
        <w:t>Journal of affective disorders, 325</w:t>
      </w:r>
      <w:r w:rsidRPr="00B90E67">
        <w:rPr>
          <w:rFonts w:ascii="Times New Roman" w:eastAsia="Times New Roman" w:hAnsi="Times New Roman" w:cs="Times New Roman"/>
          <w:sz w:val="24"/>
          <w:szCs w:val="24"/>
        </w:rPr>
        <w:t xml:space="preserve">, 313–320. </w:t>
      </w:r>
      <w:hyperlink r:id="rId51" w:history="1">
        <w:r>
          <w:t>https://doi.org/10.1016/j.jad.2023.01.022</w:t>
        </w:r>
      </w:hyperlink>
      <w:r w:rsidRPr="00B90E67">
        <w:rPr>
          <w:rFonts w:ascii="Times New Roman" w:eastAsia="Times New Roman" w:hAnsi="Times New Roman" w:cs="Times New Roman"/>
          <w:sz w:val="24"/>
          <w:szCs w:val="24"/>
        </w:rPr>
        <w:t xml:space="preserve"> </w:t>
      </w:r>
    </w:p>
    <w:p w14:paraId="0FF0A19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sidRPr="00B90E67">
        <w:rPr>
          <w:rFonts w:ascii="Times New Roman" w:eastAsia="Times New Roman" w:hAnsi="Times New Roman" w:cs="Times New Roman"/>
          <w:i/>
          <w:iCs/>
          <w:sz w:val="24"/>
          <w:szCs w:val="24"/>
        </w:rPr>
        <w:t>Journal of Affective Disorders,</w:t>
      </w:r>
      <w:r w:rsidRPr="00B90E67">
        <w:rPr>
          <w:rFonts w:ascii="Times New Roman" w:eastAsia="Times New Roman" w:hAnsi="Times New Roman" w:cs="Times New Roman"/>
          <w:sz w:val="24"/>
          <w:szCs w:val="24"/>
        </w:rPr>
        <w:t xml:space="preserve"> 152–154, 243–249. </w:t>
      </w:r>
      <w:hyperlink r:id="rId52" w:history="1">
        <w:r>
          <w:t>https://doi.org/10.1016/j.jad.2013.09.018</w:t>
        </w:r>
      </w:hyperlink>
      <w:r w:rsidRPr="00B90E67">
        <w:rPr>
          <w:rFonts w:ascii="Times New Roman" w:eastAsia="Times New Roman" w:hAnsi="Times New Roman" w:cs="Times New Roman"/>
          <w:sz w:val="24"/>
          <w:szCs w:val="24"/>
        </w:rPr>
        <w:t xml:space="preserve"> </w:t>
      </w:r>
    </w:p>
    <w:p w14:paraId="1D72C05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Wei, C., Han, J., Zhang, Y., </w:t>
      </w:r>
      <w:proofErr w:type="spellStart"/>
      <w:r w:rsidRPr="00B90E67">
        <w:rPr>
          <w:rFonts w:ascii="Times New Roman" w:eastAsia="Times New Roman" w:hAnsi="Times New Roman" w:cs="Times New Roman"/>
          <w:sz w:val="24"/>
          <w:szCs w:val="24"/>
        </w:rPr>
        <w:t>Hannak</w:t>
      </w:r>
      <w:proofErr w:type="spellEnd"/>
      <w:r w:rsidRPr="00B90E67">
        <w:rPr>
          <w:rFonts w:ascii="Times New Roman" w:eastAsia="Times New Roman" w:hAnsi="Times New Roman" w:cs="Times New Roman"/>
          <w:sz w:val="24"/>
          <w:szCs w:val="24"/>
        </w:rPr>
        <w:t xml:space="preserve">, W., Dai, Y., &amp; Liu, Z. (2017). Affective emotion increases heart rate variability and activates left dorsolateral prefrontal cortex in post-traumatic growth. </w:t>
      </w:r>
      <w:r w:rsidRPr="00B90E67">
        <w:rPr>
          <w:rFonts w:ascii="Times New Roman" w:eastAsia="Times New Roman" w:hAnsi="Times New Roman" w:cs="Times New Roman"/>
          <w:i/>
          <w:iCs/>
          <w:sz w:val="24"/>
          <w:szCs w:val="24"/>
        </w:rPr>
        <w:t>Scientific Reports, 7(1)</w:t>
      </w:r>
      <w:r w:rsidRPr="00B90E67">
        <w:rPr>
          <w:rFonts w:ascii="Times New Roman" w:eastAsia="Times New Roman" w:hAnsi="Times New Roman" w:cs="Times New Roman"/>
          <w:sz w:val="24"/>
          <w:szCs w:val="24"/>
        </w:rPr>
        <w:t xml:space="preserve">, 16667. </w:t>
      </w:r>
      <w:hyperlink r:id="rId53" w:history="1">
        <w:r>
          <w:t>https://doi.org/10.1038/s41598-017-16890-5</w:t>
        </w:r>
      </w:hyperlink>
      <w:r w:rsidRPr="00B90E67">
        <w:rPr>
          <w:rFonts w:ascii="Times New Roman" w:eastAsia="Times New Roman" w:hAnsi="Times New Roman" w:cs="Times New Roman"/>
          <w:sz w:val="24"/>
          <w:szCs w:val="24"/>
        </w:rPr>
        <w:t xml:space="preserve"> </w:t>
      </w:r>
    </w:p>
    <w:p w14:paraId="564AB2A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Willey, B., </w:t>
      </w:r>
      <w:proofErr w:type="spellStart"/>
      <w:r w:rsidRPr="00B90E67">
        <w:rPr>
          <w:rFonts w:ascii="Times New Roman" w:eastAsia="Times New Roman" w:hAnsi="Times New Roman" w:cs="Times New Roman"/>
          <w:sz w:val="24"/>
          <w:szCs w:val="24"/>
        </w:rPr>
        <w:t>Mimmack</w:t>
      </w:r>
      <w:proofErr w:type="spellEnd"/>
      <w:r w:rsidRPr="00B90E67">
        <w:rPr>
          <w:rFonts w:ascii="Times New Roman" w:eastAsia="Times New Roman" w:hAnsi="Times New Roman" w:cs="Times New Roman"/>
          <w:sz w:val="24"/>
          <w:szCs w:val="24"/>
        </w:rPr>
        <w:t xml:space="preserve">, K., Gagliardi, G., Dossett, M. L., Wang, S., Udeogu, O. J., Donovan, N. J., Gatchel, J. R., Quiroz, Y. T., </w:t>
      </w:r>
      <w:proofErr w:type="spellStart"/>
      <w:r w:rsidRPr="00B90E67">
        <w:rPr>
          <w:rFonts w:ascii="Times New Roman" w:eastAsia="Times New Roman" w:hAnsi="Times New Roman" w:cs="Times New Roman"/>
          <w:sz w:val="24"/>
          <w:szCs w:val="24"/>
        </w:rPr>
        <w:t>Amariglio</w:t>
      </w:r>
      <w:proofErr w:type="spellEnd"/>
      <w:r w:rsidRPr="00B90E67">
        <w:rPr>
          <w:rFonts w:ascii="Times New Roman" w:eastAsia="Times New Roman" w:hAnsi="Times New Roman" w:cs="Times New Roman"/>
          <w:sz w:val="24"/>
          <w:szCs w:val="24"/>
        </w:rPr>
        <w:t xml:space="preserve">, R., Liu, C. H., Hyun, S., </w:t>
      </w:r>
      <w:proofErr w:type="spellStart"/>
      <w:r w:rsidRPr="00B90E67">
        <w:rPr>
          <w:rFonts w:ascii="Times New Roman" w:eastAsia="Times New Roman" w:hAnsi="Times New Roman" w:cs="Times New Roman"/>
          <w:sz w:val="24"/>
          <w:szCs w:val="24"/>
        </w:rPr>
        <w:t>ElTohamy</w:t>
      </w:r>
      <w:proofErr w:type="spellEnd"/>
      <w:r w:rsidRPr="00B90E67">
        <w:rPr>
          <w:rFonts w:ascii="Times New Roman" w:eastAsia="Times New Roman" w:hAnsi="Times New Roman" w:cs="Times New Roman"/>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00B90E67">
        <w:rPr>
          <w:rFonts w:ascii="Times New Roman" w:eastAsia="Times New Roman" w:hAnsi="Times New Roman" w:cs="Times New Roman"/>
          <w:i/>
          <w:iCs/>
          <w:sz w:val="24"/>
          <w:szCs w:val="24"/>
        </w:rPr>
        <w:t>EclinicalMedicine</w:t>
      </w:r>
      <w:proofErr w:type="spellEnd"/>
      <w:r w:rsidRPr="00B90E67">
        <w:rPr>
          <w:rFonts w:ascii="Times New Roman" w:eastAsia="Times New Roman" w:hAnsi="Times New Roman" w:cs="Times New Roman"/>
          <w:i/>
          <w:iCs/>
          <w:sz w:val="24"/>
          <w:szCs w:val="24"/>
        </w:rPr>
        <w:t>, (45),</w:t>
      </w:r>
      <w:r w:rsidRPr="00B90E67">
        <w:rPr>
          <w:rFonts w:ascii="Times New Roman" w:eastAsia="Times New Roman" w:hAnsi="Times New Roman" w:cs="Times New Roman"/>
          <w:sz w:val="24"/>
          <w:szCs w:val="24"/>
        </w:rPr>
        <w:t xml:space="preserve"> 101343. </w:t>
      </w:r>
      <w:hyperlink r:id="rId54" w:history="1">
        <w:r>
          <w:t>https://doi.org/10.1016/j.eclinm.2022.101343</w:t>
        </w:r>
      </w:hyperlink>
      <w:r w:rsidRPr="00B90E67">
        <w:rPr>
          <w:rFonts w:ascii="Times New Roman" w:eastAsia="Times New Roman" w:hAnsi="Times New Roman" w:cs="Times New Roman"/>
          <w:sz w:val="24"/>
          <w:szCs w:val="24"/>
        </w:rPr>
        <w:t xml:space="preserve">.  </w:t>
      </w:r>
    </w:p>
    <w:p w14:paraId="0AB5C9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Xiao, X., Yang, X., Zheng, W., Wang, B., Fu, L., Luo, D., Hu, Y., Ju, N., Xu, H., Fang, Y., Fong Chan, P. S., Xu, Z., Chen, P., He, J., Zhu, H., Tang, H., Huang, D., Hong, Z., Hao, Y., Cai, L., … Zou, H. (2022). Depression, anxiety and post-traumatic growth among COVID-19 survivors six-month after discharge. </w:t>
      </w:r>
      <w:r w:rsidRPr="00B90E67">
        <w:rPr>
          <w:rFonts w:ascii="Times New Roman" w:eastAsia="Times New Roman" w:hAnsi="Times New Roman" w:cs="Times New Roman"/>
          <w:i/>
          <w:iCs/>
          <w:sz w:val="24"/>
          <w:szCs w:val="24"/>
        </w:rPr>
        <w:t xml:space="preserve">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2055294. https://doi.org/10.1080/20008198.2022.2055294</w:t>
      </w:r>
    </w:p>
    <w:p w14:paraId="7B1067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00B90E67">
        <w:rPr>
          <w:rFonts w:ascii="Times New Roman" w:eastAsia="Times New Roman" w:hAnsi="Times New Roman" w:cs="Times New Roman"/>
          <w:i/>
          <w:iCs/>
          <w:sz w:val="24"/>
          <w:szCs w:val="24"/>
        </w:rPr>
        <w:t>Frontiers in psychiatry, 14</w:t>
      </w:r>
      <w:r w:rsidRPr="00B90E67">
        <w:rPr>
          <w:rFonts w:ascii="Times New Roman" w:eastAsia="Times New Roman" w:hAnsi="Times New Roman" w:cs="Times New Roman"/>
          <w:sz w:val="24"/>
          <w:szCs w:val="24"/>
        </w:rPr>
        <w:t xml:space="preserve">, 1163956. </w:t>
      </w:r>
      <w:hyperlink r:id="rId55" w:history="1">
        <w:r>
          <w:t>https://doi.org/10.3389/fpsyt.2023.1163956</w:t>
        </w:r>
      </w:hyperlink>
      <w:r w:rsidRPr="00B90E67">
        <w:rPr>
          <w:rFonts w:ascii="Times New Roman" w:eastAsia="Times New Roman" w:hAnsi="Times New Roman" w:cs="Times New Roman"/>
          <w:sz w:val="24"/>
          <w:szCs w:val="24"/>
        </w:rPr>
        <w:t xml:space="preserve"> </w:t>
      </w:r>
    </w:p>
    <w:p w14:paraId="3F629AD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w:t>
      </w:r>
      <w:r w:rsidRPr="00B90E67">
        <w:rPr>
          <w:rFonts w:ascii="Times New Roman" w:eastAsia="Times New Roman" w:hAnsi="Times New Roman" w:cs="Times New Roman"/>
          <w:sz w:val="24"/>
          <w:szCs w:val="24"/>
        </w:rPr>
        <w:lastRenderedPageBreak/>
        <w:t xml:space="preserve">posttraumatic growth among nurses in Hong Kong.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xml:space="preserve"> </w:t>
      </w:r>
      <w:hyperlink r:id="rId56" w:history="1">
        <w:r>
          <w:t>https://doi.org/10.1080/20008198.2021.2005346</w:t>
        </w:r>
      </w:hyperlink>
      <w:r w:rsidRPr="00B90E67">
        <w:rPr>
          <w:rFonts w:ascii="Times New Roman" w:eastAsia="Times New Roman" w:hAnsi="Times New Roman" w:cs="Times New Roman"/>
          <w:sz w:val="24"/>
          <w:szCs w:val="24"/>
        </w:rPr>
        <w:t xml:space="preserve">   </w:t>
      </w:r>
    </w:p>
    <w:p w14:paraId="44DB108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Yıldız, E. (2021). Posttraumatic growth and positive determinants in nursing students after </w:t>
      </w:r>
      <w:r w:rsidRPr="00B90E67">
        <w:rPr>
          <w:rFonts w:ascii="Times New Roman" w:eastAsia="Times New Roman" w:hAnsi="Times New Roman" w:cs="Times New Roman" w:hint="eastAsia"/>
          <w:sz w:val="24"/>
          <w:szCs w:val="24"/>
        </w:rPr>
        <w:t>Covid‐19</w:t>
      </w:r>
      <w:r w:rsidRPr="00B90E67">
        <w:rPr>
          <w:rFonts w:ascii="Times New Roman" w:eastAsia="Times New Roman" w:hAnsi="Times New Roman" w:cs="Times New Roman"/>
          <w:sz w:val="24"/>
          <w:szCs w:val="24"/>
        </w:rPr>
        <w:t xml:space="preserve"> alarm status: A descriptive </w:t>
      </w:r>
      <w:r w:rsidRPr="00B90E67">
        <w:rPr>
          <w:rFonts w:ascii="Times New Roman" w:eastAsia="Times New Roman" w:hAnsi="Times New Roman" w:cs="Times New Roman" w:hint="eastAsia"/>
          <w:sz w:val="24"/>
          <w:szCs w:val="24"/>
        </w:rPr>
        <w:t>cross‐sectional</w:t>
      </w:r>
      <w:r w:rsidRPr="00B90E67">
        <w:rPr>
          <w:rFonts w:ascii="Times New Roman" w:eastAsia="Times New Roman" w:hAnsi="Times New Roman" w:cs="Times New Roman"/>
          <w:sz w:val="24"/>
          <w:szCs w:val="24"/>
        </w:rPr>
        <w:t xml:space="preserve"> study. </w:t>
      </w:r>
      <w:r w:rsidRPr="00B90E67">
        <w:rPr>
          <w:rFonts w:ascii="Times New Roman" w:eastAsia="Times New Roman" w:hAnsi="Times New Roman" w:cs="Times New Roman"/>
          <w:i/>
          <w:iCs/>
          <w:sz w:val="24"/>
          <w:szCs w:val="24"/>
        </w:rPr>
        <w:t>Perspectives in Psychiatric Care</w:t>
      </w:r>
      <w:r w:rsidRPr="00B90E67">
        <w:rPr>
          <w:rFonts w:ascii="Times New Roman" w:eastAsia="Times New Roman" w:hAnsi="Times New Roman" w:cs="Times New Roman"/>
          <w:sz w:val="24"/>
          <w:szCs w:val="24"/>
        </w:rPr>
        <w:t xml:space="preserve">. </w:t>
      </w:r>
      <w:hyperlink r:id="rId57" w:history="1">
        <w:r>
          <w:t>https://doi.org/10.1111/ppc.12761</w:t>
        </w:r>
      </w:hyperlink>
      <w:r w:rsidRPr="00B90E67">
        <w:rPr>
          <w:rFonts w:ascii="Times New Roman" w:eastAsia="Times New Roman" w:hAnsi="Times New Roman" w:cs="Times New Roman"/>
          <w:sz w:val="24"/>
          <w:szCs w:val="24"/>
        </w:rPr>
        <w:t xml:space="preserve"> </w:t>
      </w:r>
    </w:p>
    <w:p w14:paraId="231616D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Zhai, H. K., Li, Q., Hu, Y. X., Cui, Y. X., Wei, X. W., &amp; Zhou, X. (2021). Emotional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reativity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mproves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m</w:t>
      </w:r>
      <w:r w:rsidRPr="00B90E67">
        <w:rPr>
          <w:rFonts w:ascii="Times New Roman" w:eastAsia="Times New Roman" w:hAnsi="Times New Roman" w:cs="Times New Roman"/>
          <w:sz w:val="24"/>
          <w:szCs w:val="24"/>
        </w:rPr>
        <w:t xml:space="preserve">ental </w:t>
      </w:r>
      <w:r w:rsidRPr="30DEAEE6">
        <w:rPr>
          <w:rFonts w:ascii="Times New Roman" w:eastAsia="Times New Roman" w:hAnsi="Times New Roman" w:cs="Times New Roman"/>
          <w:sz w:val="24"/>
          <w:szCs w:val="24"/>
        </w:rPr>
        <w:t>h</w:t>
      </w:r>
      <w:r w:rsidRPr="00B90E67">
        <w:rPr>
          <w:rFonts w:ascii="Times New Roman" w:eastAsia="Times New Roman" w:hAnsi="Times New Roman" w:cs="Times New Roman"/>
          <w:sz w:val="24"/>
          <w:szCs w:val="24"/>
        </w:rPr>
        <w:t xml:space="preserve">ealth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600798. https://doi.org/10.3389/fpsyg.2021.600798</w:t>
      </w:r>
    </w:p>
    <w:p w14:paraId="2177CD8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Zhang, X. T., Shi, S. S., Ren, Y. Q., &amp; Wang, L. (2021). The traumatic experience of clinical nurses during the Covid-19 pandemic: Which factors are related to post-traumatic growth?</w:t>
      </w:r>
      <w:r w:rsidRPr="00B90E67">
        <w:rPr>
          <w:rFonts w:ascii="Times New Roman" w:eastAsia="Times New Roman" w:hAnsi="Times New Roman" w:cs="Times New Roman"/>
          <w:i/>
          <w:iCs/>
          <w:sz w:val="24"/>
          <w:szCs w:val="24"/>
        </w:rPr>
        <w:t> Risk Management and Healthcare Policy, (14)</w:t>
      </w:r>
      <w:r w:rsidRPr="00B90E67">
        <w:rPr>
          <w:rFonts w:ascii="Times New Roman" w:eastAsia="Times New Roman" w:hAnsi="Times New Roman" w:cs="Times New Roman"/>
          <w:sz w:val="24"/>
          <w:szCs w:val="24"/>
        </w:rPr>
        <w:t xml:space="preserve">, 2145–2151. </w:t>
      </w:r>
      <w:hyperlink r:id="rId58" w:history="1">
        <w:r>
          <w:t>https://doi.org/10.2147/rmhp.s307294</w:t>
        </w:r>
      </w:hyperlink>
      <w:r w:rsidRPr="00B90E67">
        <w:rPr>
          <w:rFonts w:ascii="Times New Roman" w:eastAsia="Times New Roman" w:hAnsi="Times New Roman" w:cs="Times New Roman"/>
          <w:sz w:val="24"/>
          <w:szCs w:val="24"/>
        </w:rPr>
        <w:t xml:space="preserve"> </w:t>
      </w:r>
    </w:p>
    <w:p w14:paraId="0C1401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Zhen, R., &amp; Zhou, X. (2022). Latent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atterns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epression,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dolescents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Journal of traumatic stress, 35(1)</w:t>
      </w:r>
      <w:r w:rsidRPr="00B90E67">
        <w:rPr>
          <w:rFonts w:ascii="Times New Roman" w:eastAsia="Times New Roman" w:hAnsi="Times New Roman" w:cs="Times New Roman"/>
          <w:sz w:val="24"/>
          <w:szCs w:val="24"/>
        </w:rPr>
        <w:t>, 197–209. https://doi.org/10.1002/jts.22720</w:t>
      </w:r>
    </w:p>
    <w:p w14:paraId="76863B4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00B90E67">
        <w:rPr>
          <w:rFonts w:ascii="Times New Roman" w:eastAsia="Times New Roman" w:hAnsi="Times New Roman" w:cs="Times New Roman"/>
          <w:i/>
          <w:iCs/>
          <w:sz w:val="24"/>
          <w:szCs w:val="24"/>
        </w:rPr>
        <w:t>International Journal of Environmental Research and Public Health, 17(17)</w:t>
      </w:r>
      <w:r w:rsidRPr="00B90E67">
        <w:rPr>
          <w:rFonts w:ascii="Times New Roman" w:eastAsia="Times New Roman" w:hAnsi="Times New Roman" w:cs="Times New Roman"/>
          <w:sz w:val="24"/>
          <w:szCs w:val="24"/>
        </w:rPr>
        <w:t xml:space="preserve">, 6315. </w:t>
      </w:r>
      <w:hyperlink r:id="rId59" w:history="1">
        <w:r>
          <w:t>https://doi.org/10.3390/ijerph17176315</w:t>
        </w:r>
      </w:hyperlink>
      <w:r w:rsidRPr="00B90E67">
        <w:rPr>
          <w:rFonts w:ascii="Times New Roman" w:eastAsia="Times New Roman" w:hAnsi="Times New Roman" w:cs="Times New Roman"/>
          <w:sz w:val="24"/>
          <w:szCs w:val="24"/>
        </w:rPr>
        <w:t xml:space="preserve">  </w:t>
      </w:r>
    </w:p>
    <w:p w14:paraId="169C3C54" w14:textId="77777777" w:rsidR="00A03854" w:rsidRDefault="00A03854" w:rsidP="00A03854">
      <w:pPr>
        <w:spacing w:after="0" w:line="360" w:lineRule="auto"/>
        <w:rPr>
          <w:rFonts w:ascii="Times New Roman" w:eastAsia="Times New Roman" w:hAnsi="Times New Roman" w:cs="Times New Roman"/>
          <w:sz w:val="24"/>
          <w:szCs w:val="24"/>
        </w:rPr>
      </w:pPr>
    </w:p>
    <w:p w14:paraId="12FD3C1E" w14:textId="263FF88B" w:rsidR="009659B6" w:rsidRPr="006C5E0C" w:rsidRDefault="009659B6" w:rsidP="009659B6">
      <w:pPr>
        <w:spacing w:after="0" w:line="480" w:lineRule="auto"/>
        <w:rPr>
          <w:rFonts w:ascii="Times New Roman" w:hAnsi="Times New Roman" w:cs="Times New Roman"/>
          <w:sz w:val="24"/>
          <w:szCs w:val="24"/>
        </w:rPr>
      </w:pPr>
      <w:r>
        <w:tab/>
      </w:r>
      <w:r w:rsidRPr="006C5E0C">
        <w:rPr>
          <w:rFonts w:ascii="Times New Roman" w:hAnsi="Times New Roman" w:cs="Times New Roman"/>
          <w:sz w:val="24"/>
          <w:szCs w:val="24"/>
        </w:rPr>
        <w:t xml:space="preserve">. </w:t>
      </w:r>
    </w:p>
    <w:p w14:paraId="2D3B7F9D" w14:textId="17F80CC3" w:rsidR="45D0B409" w:rsidRDefault="45D0B409" w:rsidP="00185165">
      <w:pPr>
        <w:tabs>
          <w:tab w:val="left" w:pos="3473"/>
        </w:tabs>
        <w:spacing w:after="0" w:line="360" w:lineRule="auto"/>
        <w:ind w:firstLine="720"/>
      </w:pPr>
    </w:p>
    <w:p w14:paraId="3A2F03CD"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bookmarkStart w:id="31" w:name="_Hlk143514158"/>
      <w:commentRangeStart w:id="32"/>
      <w:proofErr w:type="spellStart"/>
      <w:r w:rsidRPr="45D0B409">
        <w:rPr>
          <w:rFonts w:ascii="Times New Roman" w:hAnsi="Times New Roman" w:cs="Times New Roman"/>
          <w:color w:val="000000" w:themeColor="text1"/>
          <w:sz w:val="24"/>
          <w:szCs w:val="24"/>
          <w:highlight w:val="yellow"/>
        </w:rPr>
        <w:t>Adjorlolo</w:t>
      </w:r>
      <w:proofErr w:type="spellEnd"/>
      <w:r w:rsidRPr="45D0B409">
        <w:rPr>
          <w:rFonts w:ascii="Times New Roman" w:hAnsi="Times New Roman" w:cs="Times New Roman"/>
          <w:color w:val="000000" w:themeColor="text1"/>
          <w:sz w:val="24"/>
          <w:szCs w:val="24"/>
          <w:highlight w:val="yellow"/>
        </w:rPr>
        <w:t xml:space="preserve">, S., </w:t>
      </w:r>
      <w:proofErr w:type="spellStart"/>
      <w:r w:rsidRPr="45D0B409">
        <w:rPr>
          <w:rFonts w:ascii="Times New Roman" w:hAnsi="Times New Roman" w:cs="Times New Roman"/>
          <w:color w:val="000000" w:themeColor="text1"/>
          <w:sz w:val="24"/>
          <w:szCs w:val="24"/>
          <w:highlight w:val="yellow"/>
        </w:rPr>
        <w:t>Adjorlolo</w:t>
      </w:r>
      <w:commentRangeEnd w:id="32"/>
      <w:proofErr w:type="spellEnd"/>
      <w:r w:rsidR="00E81BC5">
        <w:rPr>
          <w:rStyle w:val="CommentReference"/>
        </w:rPr>
        <w:commentReference w:id="32"/>
      </w:r>
      <w:r w:rsidRPr="45D0B409">
        <w:rPr>
          <w:rFonts w:ascii="Times New Roman" w:hAnsi="Times New Roman" w:cs="Times New Roman"/>
          <w:color w:val="000000" w:themeColor="text1"/>
          <w:sz w:val="24"/>
          <w:szCs w:val="24"/>
        </w:rPr>
        <w:t xml:space="preserve">, P., Andoh-Arthur, J., </w:t>
      </w:r>
      <w:proofErr w:type="spellStart"/>
      <w:r w:rsidRPr="45D0B409">
        <w:rPr>
          <w:rFonts w:ascii="Times New Roman" w:hAnsi="Times New Roman" w:cs="Times New Roman"/>
          <w:color w:val="000000" w:themeColor="text1"/>
          <w:sz w:val="24"/>
          <w:szCs w:val="24"/>
        </w:rPr>
        <w:t>Ahiable</w:t>
      </w:r>
      <w:proofErr w:type="spellEnd"/>
      <w:r w:rsidRPr="45D0B409">
        <w:rPr>
          <w:rFonts w:ascii="Times New Roman" w:hAnsi="Times New Roman" w:cs="Times New Roman"/>
          <w:color w:val="000000" w:themeColor="text1"/>
          <w:sz w:val="24"/>
          <w:szCs w:val="24"/>
        </w:rPr>
        <w:t xml:space="preserve">, E. K., </w:t>
      </w:r>
      <w:proofErr w:type="spellStart"/>
      <w:r w:rsidRPr="45D0B409">
        <w:rPr>
          <w:rFonts w:ascii="Times New Roman" w:hAnsi="Times New Roman" w:cs="Times New Roman"/>
          <w:color w:val="000000" w:themeColor="text1"/>
          <w:sz w:val="24"/>
          <w:szCs w:val="24"/>
        </w:rPr>
        <w:t>Kretchy</w:t>
      </w:r>
      <w:proofErr w:type="spellEnd"/>
      <w:r w:rsidRPr="45D0B409">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sidRPr="45D0B409">
        <w:rPr>
          <w:rFonts w:ascii="Times New Roman" w:hAnsi="Times New Roman" w:cs="Times New Roman"/>
          <w:i/>
          <w:iCs/>
          <w:color w:val="000000" w:themeColor="text1"/>
          <w:sz w:val="24"/>
          <w:szCs w:val="24"/>
        </w:rPr>
        <w:t>International Journal of Environmental Research and Public Health</w:t>
      </w:r>
      <w:r w:rsidRPr="45D0B409">
        <w:rPr>
          <w:rFonts w:ascii="Times New Roman" w:hAnsi="Times New Roman" w:cs="Times New Roman"/>
          <w:color w:val="000000" w:themeColor="text1"/>
          <w:sz w:val="24"/>
          <w:szCs w:val="24"/>
        </w:rPr>
        <w:t xml:space="preserve">, </w:t>
      </w:r>
      <w:r w:rsidRPr="45D0B409">
        <w:rPr>
          <w:rFonts w:ascii="Times New Roman" w:hAnsi="Times New Roman" w:cs="Times New Roman"/>
          <w:i/>
          <w:iCs/>
          <w:color w:val="000000" w:themeColor="text1"/>
          <w:sz w:val="24"/>
          <w:szCs w:val="24"/>
        </w:rPr>
        <w:t>19(16)</w:t>
      </w:r>
      <w:r w:rsidRPr="45D0B409">
        <w:rPr>
          <w:rFonts w:ascii="Times New Roman" w:hAnsi="Times New Roman" w:cs="Times New Roman"/>
          <w:color w:val="000000" w:themeColor="text1"/>
          <w:sz w:val="24"/>
          <w:szCs w:val="24"/>
        </w:rPr>
        <w:t xml:space="preserve">, 10014. </w:t>
      </w:r>
      <w:hyperlink r:id="rId60" w:history="1">
        <w:r w:rsidRPr="45D0B409">
          <w:rPr>
            <w:rStyle w:val="Hyperlink"/>
            <w:rFonts w:ascii="Times New Roman" w:hAnsi="Times New Roman" w:cs="Times New Roman"/>
            <w:sz w:val="24"/>
            <w:szCs w:val="24"/>
          </w:rPr>
          <w:t>https://doi.org/10.3390/ijerph191610014   </w:t>
        </w:r>
      </w:hyperlink>
    </w:p>
    <w:p w14:paraId="10CF4B3C" w14:textId="428AF159" w:rsidR="00FE2182" w:rsidRPr="00866506" w:rsidRDefault="63A46C06"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Arnout, B. A., &amp; Al‐</w:t>
      </w:r>
      <w:proofErr w:type="spellStart"/>
      <w:r w:rsidRPr="45D0B409">
        <w:rPr>
          <w:rFonts w:ascii="Times New Roman" w:hAnsi="Times New Roman" w:cs="Times New Roman"/>
          <w:color w:val="000000" w:themeColor="text1"/>
          <w:sz w:val="24"/>
          <w:szCs w:val="24"/>
          <w:highlight w:val="yellow"/>
        </w:rPr>
        <w:t>Sufyani</w:t>
      </w:r>
      <w:proofErr w:type="spellEnd"/>
      <w:r w:rsidRPr="45D0B409">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sidRPr="45D0B409">
        <w:rPr>
          <w:rFonts w:ascii="Times New Roman" w:hAnsi="Times New Roman" w:cs="Times New Roman"/>
          <w:i/>
          <w:iCs/>
          <w:color w:val="000000" w:themeColor="text1"/>
          <w:sz w:val="24"/>
          <w:szCs w:val="24"/>
        </w:rPr>
        <w:t>Journal of Public Affairs, 21(4</w:t>
      </w:r>
      <w:r w:rsidRPr="45D0B409">
        <w:rPr>
          <w:rFonts w:ascii="Times New Roman" w:hAnsi="Times New Roman" w:cs="Times New Roman"/>
          <w:color w:val="000000" w:themeColor="text1"/>
          <w:sz w:val="24"/>
          <w:szCs w:val="24"/>
        </w:rPr>
        <w:t xml:space="preserve">). </w:t>
      </w:r>
      <w:hyperlink r:id="rId61" w:history="1">
        <w:r w:rsidRPr="45D0B409">
          <w:rPr>
            <w:rStyle w:val="Hyperlink"/>
            <w:rFonts w:ascii="Times New Roman" w:hAnsi="Times New Roman" w:cs="Times New Roman"/>
            <w:sz w:val="24"/>
            <w:szCs w:val="24"/>
          </w:rPr>
          <w:t>https://doi.org/10.1002/pa.2659</w:t>
        </w:r>
      </w:hyperlink>
    </w:p>
    <w:p w14:paraId="38B19096" w14:textId="294B1191" w:rsidR="00FE2182" w:rsidRPr="00866506" w:rsidRDefault="4EA3E32B"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Bai, C., Ma, J., Bai, B., &amp; Zhu, S.</w:t>
      </w:r>
      <w:r w:rsidRPr="45D0B409">
        <w:rPr>
          <w:rFonts w:ascii="Times New Roman" w:hAnsi="Times New Roman" w:cs="Times New Roman"/>
          <w:color w:val="000000" w:themeColor="text1"/>
          <w:sz w:val="24"/>
          <w:szCs w:val="24"/>
        </w:rPr>
        <w:t xml:space="preserve"> (2023). How does strength use relate to posttraumatic growth in health care workers during the COVID-19 pandemic? The mediating role of self-</w:t>
      </w:r>
      <w:r w:rsidRPr="45D0B409">
        <w:rPr>
          <w:rFonts w:ascii="Times New Roman" w:hAnsi="Times New Roman" w:cs="Times New Roman"/>
          <w:color w:val="000000" w:themeColor="text1"/>
          <w:sz w:val="24"/>
          <w:szCs w:val="24"/>
        </w:rPr>
        <w:lastRenderedPageBreak/>
        <w:t>efficacy and optimism. Psychological trauma: theory, research, practice and policy, 10.1037/tra0001626. https://doi.org/10.1037/tra0001626</w:t>
      </w:r>
      <w:r w:rsidR="63A46C06" w:rsidRPr="45D0B409">
        <w:rPr>
          <w:rFonts w:ascii="Times New Roman" w:hAnsi="Times New Roman" w:cs="Times New Roman"/>
          <w:color w:val="000000" w:themeColor="text1"/>
          <w:sz w:val="24"/>
          <w:szCs w:val="24"/>
        </w:rPr>
        <w:t xml:space="preserve">  </w:t>
      </w:r>
    </w:p>
    <w:p w14:paraId="63A7F530" w14:textId="6985636F" w:rsidR="0FF5467A" w:rsidRPr="00866506" w:rsidRDefault="0FF5467A" w:rsidP="45D0B409">
      <w:pPr>
        <w:pStyle w:val="ListParagraph"/>
        <w:numPr>
          <w:ilvl w:val="0"/>
          <w:numId w:val="51"/>
        </w:numPr>
        <w:spacing w:after="0" w:line="360" w:lineRule="auto"/>
        <w:rPr>
          <w:rFonts w:ascii="Times New Roman" w:hAnsi="Times New Roman" w:cs="Times New Roman"/>
          <w:color w:val="000000" w:themeColor="text1"/>
          <w:sz w:val="24"/>
          <w:szCs w:val="24"/>
        </w:rPr>
      </w:pPr>
      <w:proofErr w:type="spellStart"/>
      <w:r w:rsidRPr="00866506">
        <w:rPr>
          <w:rFonts w:ascii="Times New Roman" w:hAnsi="Times New Roman" w:cs="Times New Roman"/>
          <w:color w:val="000000" w:themeColor="text1"/>
          <w:sz w:val="24"/>
          <w:szCs w:val="24"/>
          <w:highlight w:val="yellow"/>
        </w:rPr>
        <w:t>Barnicot</w:t>
      </w:r>
      <w:proofErr w:type="spellEnd"/>
      <w:r w:rsidRPr="00866506">
        <w:rPr>
          <w:rFonts w:ascii="Times New Roman" w:hAnsi="Times New Roman" w:cs="Times New Roman"/>
          <w:color w:val="000000" w:themeColor="text1"/>
          <w:sz w:val="24"/>
          <w:szCs w:val="24"/>
          <w:highlight w:val="yellow"/>
        </w:rPr>
        <w:t>, K., McCabe, R., Bogosian, A.</w:t>
      </w:r>
      <w:r w:rsidRPr="00866506">
        <w:rPr>
          <w:rFonts w:ascii="Times New Roman" w:hAnsi="Times New Roman" w:cs="Times New Roman"/>
          <w:color w:val="000000" w:themeColor="text1"/>
          <w:sz w:val="24"/>
          <w:szCs w:val="24"/>
        </w:rPr>
        <w:t xml:space="preserve">, Papadopoulos, R., Crawford, M., Aitken, P., Christensen, T., Wilson, J., Teague, B., Rana, R., Willis, D., Barclay, R., Chung, A., &amp; </w:t>
      </w:r>
      <w:proofErr w:type="spellStart"/>
      <w:r w:rsidRPr="00866506">
        <w:rPr>
          <w:rFonts w:ascii="Times New Roman" w:hAnsi="Times New Roman" w:cs="Times New Roman"/>
          <w:color w:val="000000" w:themeColor="text1"/>
          <w:sz w:val="24"/>
          <w:szCs w:val="24"/>
        </w:rPr>
        <w:t>Rohricht</w:t>
      </w:r>
      <w:proofErr w:type="spellEnd"/>
      <w:r w:rsidRPr="00866506">
        <w:rPr>
          <w:rFonts w:ascii="Times New Roman" w:hAnsi="Times New Roman" w:cs="Times New Roman"/>
          <w:color w:val="000000" w:themeColor="text1"/>
          <w:sz w:val="24"/>
          <w:szCs w:val="24"/>
        </w:rPr>
        <w:t xml:space="preserve">, F. (2023). Predictors of post-traumatic growth in a sample of United Kingdom mental and community healthcare workers during the COVID-19 pandemic. International journal of environmental research and public health, 20(4), 3539. </w:t>
      </w:r>
      <w:hyperlink r:id="rId62" w:history="1">
        <w:r w:rsidRPr="45D0B409">
          <w:rPr>
            <w:rStyle w:val="Hyperlink"/>
            <w:rFonts w:ascii="Times New Roman" w:hAnsi="Times New Roman" w:cs="Times New Roman"/>
          </w:rPr>
          <w:t>https://doi.org/10.3390/ijerph20043539</w:t>
        </w:r>
      </w:hyperlink>
    </w:p>
    <w:p w14:paraId="475EB7DA" w14:textId="66B2C322" w:rsidR="244452E4" w:rsidRPr="00866506" w:rsidRDefault="244452E4" w:rsidP="00866506">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 xml:space="preserve">Castiglioni, M., </w:t>
      </w:r>
      <w:proofErr w:type="spellStart"/>
      <w:r w:rsidRPr="00866506">
        <w:rPr>
          <w:rFonts w:ascii="Times New Roman" w:hAnsi="Times New Roman" w:cs="Times New Roman"/>
          <w:color w:val="000000" w:themeColor="text1"/>
          <w:sz w:val="24"/>
          <w:szCs w:val="24"/>
          <w:highlight w:val="yellow"/>
        </w:rPr>
        <w:t>Caldiroli</w:t>
      </w:r>
      <w:proofErr w:type="spellEnd"/>
      <w:r w:rsidRPr="00866506">
        <w:rPr>
          <w:rFonts w:ascii="Times New Roman" w:hAnsi="Times New Roman" w:cs="Times New Roman"/>
          <w:color w:val="000000" w:themeColor="text1"/>
          <w:sz w:val="24"/>
          <w:szCs w:val="24"/>
          <w:highlight w:val="yellow"/>
        </w:rPr>
        <w:t>, C. L.,</w:t>
      </w:r>
      <w:r w:rsidRPr="00866506">
        <w:rPr>
          <w:rFonts w:ascii="Times New Roman" w:hAnsi="Times New Roman" w:cs="Times New Roman"/>
          <w:color w:val="000000" w:themeColor="text1"/>
          <w:sz w:val="24"/>
          <w:szCs w:val="24"/>
        </w:rPr>
        <w:t xml:space="preserve"> Procaccia, R., Conte, F., Neimeyer, R. A., Zamin, C., Paladino, A., &amp; Negri, A. (2023). The up-side of the COVID-19 pandemic: Are core belief violation and meaning making associated with post-traumatic </w:t>
      </w:r>
      <w:proofErr w:type="gramStart"/>
      <w:r w:rsidRPr="00866506">
        <w:rPr>
          <w:rFonts w:ascii="Times New Roman" w:hAnsi="Times New Roman" w:cs="Times New Roman"/>
          <w:color w:val="000000" w:themeColor="text1"/>
          <w:sz w:val="24"/>
          <w:szCs w:val="24"/>
        </w:rPr>
        <w:t>growth?.</w:t>
      </w:r>
      <w:proofErr w:type="gramEnd"/>
      <w:r w:rsidRPr="00866506">
        <w:rPr>
          <w:rFonts w:ascii="Times New Roman" w:hAnsi="Times New Roman" w:cs="Times New Roman"/>
          <w:color w:val="000000" w:themeColor="text1"/>
          <w:sz w:val="24"/>
          <w:szCs w:val="24"/>
        </w:rPr>
        <w:t xml:space="preserve"> International journal of environmental research and public health, 20(11), 5991. https://doi.org/10.3390/ijerph20115991</w:t>
      </w:r>
    </w:p>
    <w:p w14:paraId="0F049E6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Chasson, M., Orit, T., Ben, A., &amp; Salam, A.S. </w:t>
      </w:r>
      <w:r w:rsidRPr="45D0B409">
        <w:rPr>
          <w:rFonts w:ascii="Times New Roman" w:hAnsi="Times New Roman" w:cs="Times New Roman"/>
          <w:color w:val="000000" w:themeColor="text1"/>
          <w:sz w:val="24"/>
          <w:szCs w:val="24"/>
        </w:rPr>
        <w:t xml:space="preserve">(2022). Posttraumatic </w:t>
      </w:r>
      <w:proofErr w:type="spellStart"/>
      <w:r w:rsidRPr="45D0B409">
        <w:rPr>
          <w:rFonts w:ascii="Times New Roman" w:hAnsi="Times New Roman" w:cs="Times New Roman"/>
          <w:color w:val="000000" w:themeColor="text1"/>
          <w:sz w:val="24"/>
          <w:szCs w:val="24"/>
        </w:rPr>
        <w:t>growtma</w:t>
      </w:r>
      <w:proofErr w:type="spellEnd"/>
      <w:r w:rsidRPr="45D0B409">
        <w:rPr>
          <w:rFonts w:ascii="Times New Roman" w:hAnsi="Times New Roman" w:cs="Times New Roman"/>
          <w:color w:val="000000" w:themeColor="text1"/>
          <w:sz w:val="24"/>
          <w:szCs w:val="24"/>
        </w:rPr>
        <w:t xml:space="preserve">, h in the wake of COVID-19 among Jewish and Arab pregnant women in Israel. </w:t>
      </w:r>
      <w:r w:rsidRPr="45D0B409">
        <w:rPr>
          <w:rFonts w:ascii="Times New Roman" w:hAnsi="Times New Roman" w:cs="Times New Roman"/>
          <w:i/>
          <w:iCs/>
          <w:color w:val="000000" w:themeColor="text1"/>
          <w:sz w:val="24"/>
          <w:szCs w:val="24"/>
        </w:rPr>
        <w:t>Psychological trauma: theory, research, practice and policy, 14(8)</w:t>
      </w:r>
      <w:r w:rsidRPr="45D0B409">
        <w:rPr>
          <w:rFonts w:ascii="Times New Roman" w:hAnsi="Times New Roman" w:cs="Times New Roman"/>
          <w:color w:val="000000" w:themeColor="text1"/>
          <w:sz w:val="24"/>
          <w:szCs w:val="24"/>
        </w:rPr>
        <w:t>, 1324-1332. doi:10.1037/tra0001189</w:t>
      </w:r>
    </w:p>
    <w:p w14:paraId="3F3E0CC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C., &amp; Tang, S.</w:t>
      </w:r>
      <w:r w:rsidRPr="45D0B409">
        <w:rPr>
          <w:rFonts w:ascii="Times New Roman" w:hAnsi="Times New Roman" w:cs="Times New Roman"/>
          <w:color w:val="000000" w:themeColor="text1"/>
          <w:sz w:val="24"/>
          <w:szCs w:val="24"/>
        </w:rPr>
        <w:t xml:space="preserve"> (2021). Profiles of grief, post-traumatic stress, and post-traumatic growth among people bereaved due to Covid-19.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xml:space="preserve">, 12(1), </w:t>
      </w:r>
      <w:r w:rsidRPr="45D0B409">
        <w:rPr>
          <w:rFonts w:ascii="Times New Roman" w:hAnsi="Times New Roman" w:cs="Times New Roman"/>
          <w:color w:val="000000" w:themeColor="text1"/>
          <w:sz w:val="24"/>
          <w:szCs w:val="24"/>
        </w:rPr>
        <w:t>1947563. doi:10.1080/20008198.2021.1947563</w:t>
      </w:r>
    </w:p>
    <w:p w14:paraId="4A7CA740"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R.,</w:t>
      </w:r>
      <w:r w:rsidRPr="45D0B409">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sidRPr="45D0B409">
        <w:rPr>
          <w:rFonts w:ascii="Times New Roman" w:hAnsi="Times New Roman" w:cs="Times New Roman"/>
          <w:i/>
          <w:iCs/>
          <w:color w:val="000000" w:themeColor="text1"/>
          <w:sz w:val="24"/>
          <w:szCs w:val="24"/>
        </w:rPr>
        <w:t>International journal of mental health nursing, 30(1)</w:t>
      </w:r>
      <w:r w:rsidRPr="45D0B409">
        <w:rPr>
          <w:rFonts w:ascii="Times New Roman" w:hAnsi="Times New Roman" w:cs="Times New Roman"/>
          <w:color w:val="000000" w:themeColor="text1"/>
          <w:sz w:val="24"/>
          <w:szCs w:val="24"/>
        </w:rPr>
        <w:t xml:space="preserve">, 102-116. doi:10.1111/inm.12796 </w:t>
      </w:r>
    </w:p>
    <w:p w14:paraId="1D4AAA08" w14:textId="533C4DF6" w:rsidR="00FE2182" w:rsidRPr="00866506" w:rsidRDefault="65EB5652"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Das, K., Qureshi, S., Haider, A., Tarique, M., &amp; </w:t>
      </w:r>
      <w:proofErr w:type="spellStart"/>
      <w:r w:rsidRPr="45D0B409">
        <w:rPr>
          <w:rFonts w:ascii="Times New Roman" w:hAnsi="Times New Roman" w:cs="Times New Roman"/>
          <w:color w:val="000000" w:themeColor="text1"/>
          <w:sz w:val="24"/>
          <w:szCs w:val="24"/>
          <w:highlight w:val="yellow"/>
        </w:rPr>
        <w:t>Bhatija</w:t>
      </w:r>
      <w:proofErr w:type="spellEnd"/>
      <w:r w:rsidRPr="45D0B409">
        <w:rPr>
          <w:rFonts w:ascii="Times New Roman" w:hAnsi="Times New Roman" w:cs="Times New Roman"/>
          <w:color w:val="000000" w:themeColor="text1"/>
          <w:sz w:val="24"/>
          <w:szCs w:val="24"/>
          <w:highlight w:val="yellow"/>
        </w:rPr>
        <w:t>, R. R.</w:t>
      </w:r>
      <w:r w:rsidRPr="00866506">
        <w:rPr>
          <w:rFonts w:ascii="Times New Roman" w:hAnsi="Times New Roman" w:cs="Times New Roman"/>
          <w:sz w:val="24"/>
          <w:szCs w:val="24"/>
          <w:highlight w:val="yellow"/>
        </w:rPr>
        <w:t xml:space="preserve"> </w:t>
      </w:r>
      <w:r w:rsidRPr="00866506">
        <w:rPr>
          <w:rFonts w:ascii="Times New Roman" w:hAnsi="Times New Roman" w:cs="Times New Roman"/>
          <w:sz w:val="24"/>
          <w:szCs w:val="24"/>
        </w:rPr>
        <w:t xml:space="preserve">(2023). Post-traumatic growth among frontline doctors fighting against COVID-19 at a tertiary care public hospital in Karachi, Pakistan. The Journal of the Pakistan Medical Association, 73(8), 1653–1657. https://doi.org/10.47391/JPMA.7813 </w:t>
      </w:r>
      <w:r w:rsidR="63A46C06" w:rsidRPr="00866506">
        <w:rPr>
          <w:rFonts w:ascii="Times New Roman" w:hAnsi="Times New Roman" w:cs="Times New Roman"/>
          <w:sz w:val="24"/>
          <w:szCs w:val="24"/>
        </w:rPr>
        <w:t xml:space="preserve"> </w:t>
      </w:r>
    </w:p>
    <w:p w14:paraId="2B29193E" w14:textId="47BE7D4E" w:rsidR="00FE2182" w:rsidRPr="00866506" w:rsidRDefault="3491F7B3"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El Khoury-</w:t>
      </w:r>
      <w:proofErr w:type="spellStart"/>
      <w:r w:rsidRPr="00866506">
        <w:rPr>
          <w:rFonts w:ascii="Times New Roman" w:hAnsi="Times New Roman" w:cs="Times New Roman"/>
          <w:color w:val="000000" w:themeColor="text1"/>
          <w:sz w:val="24"/>
          <w:szCs w:val="24"/>
          <w:highlight w:val="yellow"/>
        </w:rPr>
        <w:t>Malhame</w:t>
      </w:r>
      <w:proofErr w:type="spellEnd"/>
      <w:r w:rsidRPr="00866506">
        <w:rPr>
          <w:rFonts w:ascii="Times New Roman" w:hAnsi="Times New Roman" w:cs="Times New Roman"/>
          <w:color w:val="000000" w:themeColor="text1"/>
          <w:sz w:val="24"/>
          <w:szCs w:val="24"/>
          <w:highlight w:val="yellow"/>
        </w:rPr>
        <w:t xml:space="preserve">, M., Sfeir, M., </w:t>
      </w:r>
      <w:proofErr w:type="spellStart"/>
      <w:r w:rsidRPr="00866506">
        <w:rPr>
          <w:rFonts w:ascii="Times New Roman" w:hAnsi="Times New Roman" w:cs="Times New Roman"/>
          <w:color w:val="000000" w:themeColor="text1"/>
          <w:sz w:val="24"/>
          <w:szCs w:val="24"/>
          <w:highlight w:val="yellow"/>
        </w:rPr>
        <w:t>Hallit</w:t>
      </w:r>
      <w:proofErr w:type="spellEnd"/>
      <w:r w:rsidRPr="00866506">
        <w:rPr>
          <w:rFonts w:ascii="Times New Roman" w:hAnsi="Times New Roman" w:cs="Times New Roman"/>
          <w:color w:val="000000" w:themeColor="text1"/>
          <w:sz w:val="24"/>
          <w:szCs w:val="24"/>
          <w:highlight w:val="yellow"/>
        </w:rPr>
        <w:t xml:space="preserve">, S., &amp; </w:t>
      </w:r>
      <w:proofErr w:type="spellStart"/>
      <w:r w:rsidRPr="00866506">
        <w:rPr>
          <w:rFonts w:ascii="Times New Roman" w:hAnsi="Times New Roman" w:cs="Times New Roman"/>
          <w:color w:val="000000" w:themeColor="text1"/>
          <w:sz w:val="24"/>
          <w:szCs w:val="24"/>
          <w:highlight w:val="yellow"/>
        </w:rPr>
        <w:t>Sawma</w:t>
      </w:r>
      <w:proofErr w:type="spellEnd"/>
      <w:r w:rsidRPr="00866506">
        <w:rPr>
          <w:rFonts w:ascii="Times New Roman" w:hAnsi="Times New Roman" w:cs="Times New Roman"/>
          <w:color w:val="000000" w:themeColor="text1"/>
          <w:sz w:val="24"/>
          <w:szCs w:val="24"/>
          <w:highlight w:val="yellow"/>
        </w:rPr>
        <w:t>, T.</w:t>
      </w:r>
      <w:r w:rsidRPr="45D0B409">
        <w:rPr>
          <w:rFonts w:ascii="Times New Roman" w:hAnsi="Times New Roman" w:cs="Times New Roman"/>
          <w:color w:val="000000" w:themeColor="text1"/>
          <w:sz w:val="24"/>
          <w:szCs w:val="24"/>
        </w:rPr>
        <w:t xml:space="preserve"> (2023). Factors associated with posttraumatic growth: Gratitude, PTSD and distress; one year into the COVID-19 pandemic in Lebanon. Current psychology (New Brunswick, N.J.), 1–10. https://doi.org/10.1007/s12144-022-04159-8</w:t>
      </w:r>
      <w:r w:rsidR="63A46C06" w:rsidRPr="45D0B409">
        <w:rPr>
          <w:rFonts w:ascii="Times New Roman" w:hAnsi="Times New Roman" w:cs="Times New Roman"/>
          <w:color w:val="000000" w:themeColor="text1"/>
          <w:sz w:val="24"/>
          <w:szCs w:val="24"/>
        </w:rPr>
        <w:t xml:space="preserve">  </w:t>
      </w:r>
    </w:p>
    <w:p w14:paraId="62BA34F1"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lastRenderedPageBreak/>
        <w:t>Gul, H., Ehsan,</w:t>
      </w:r>
      <w:r w:rsidRPr="45D0B409">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sidRPr="45D0B409">
        <w:rPr>
          <w:rFonts w:ascii="Times New Roman" w:hAnsi="Times New Roman" w:cs="Times New Roman"/>
          <w:i/>
          <w:iCs/>
          <w:color w:val="000000" w:themeColor="text1"/>
          <w:sz w:val="24"/>
          <w:szCs w:val="24"/>
        </w:rPr>
        <w:t>Pakistan Journal of Psychological Research</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38</w:t>
      </w:r>
      <w:r w:rsidRPr="45D0B409">
        <w:rPr>
          <w:rFonts w:ascii="Times New Roman" w:hAnsi="Times New Roman" w:cs="Times New Roman"/>
          <w:color w:val="000000" w:themeColor="text1"/>
          <w:sz w:val="24"/>
          <w:szCs w:val="24"/>
        </w:rPr>
        <w:t>(</w:t>
      </w:r>
      <w:r w:rsidRPr="45D0B409">
        <w:rPr>
          <w:rFonts w:ascii="Times New Roman" w:hAnsi="Times New Roman" w:cs="Times New Roman"/>
          <w:i/>
          <w:iCs/>
          <w:color w:val="000000" w:themeColor="text1"/>
          <w:sz w:val="24"/>
          <w:szCs w:val="24"/>
        </w:rPr>
        <w:t>2</w:t>
      </w:r>
      <w:r w:rsidRPr="45D0B409">
        <w:rPr>
          <w:rFonts w:ascii="Times New Roman" w:hAnsi="Times New Roman" w:cs="Times New Roman"/>
          <w:color w:val="000000" w:themeColor="text1"/>
          <w:sz w:val="24"/>
          <w:szCs w:val="24"/>
        </w:rPr>
        <w:t xml:space="preserve">), 309–327. </w:t>
      </w:r>
      <w:hyperlink r:id="rId63">
        <w:r w:rsidRPr="45D0B409">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45D0B409">
        <w:rPr>
          <w:rFonts w:ascii="Times New Roman" w:hAnsi="Times New Roman" w:cs="Times New Roman"/>
          <w:color w:val="000000" w:themeColor="text1"/>
          <w:sz w:val="24"/>
          <w:szCs w:val="24"/>
          <w:highlight w:val="yellow"/>
        </w:rPr>
        <w:t>Kalaitzaki</w:t>
      </w:r>
      <w:proofErr w:type="spellEnd"/>
      <w:r w:rsidRPr="45D0B409">
        <w:rPr>
          <w:rFonts w:ascii="Times New Roman" w:hAnsi="Times New Roman" w:cs="Times New Roman"/>
          <w:color w:val="000000" w:themeColor="text1"/>
          <w:sz w:val="24"/>
          <w:szCs w:val="24"/>
          <w:highlight w:val="yellow"/>
        </w:rPr>
        <w:t xml:space="preserve">, A., </w:t>
      </w:r>
      <w:proofErr w:type="spellStart"/>
      <w:r w:rsidRPr="45D0B409">
        <w:rPr>
          <w:rFonts w:ascii="Times New Roman" w:hAnsi="Times New Roman" w:cs="Times New Roman"/>
          <w:color w:val="000000" w:themeColor="text1"/>
          <w:sz w:val="24"/>
          <w:szCs w:val="24"/>
          <w:highlight w:val="yellow"/>
        </w:rPr>
        <w:t>Tsouvelas</w:t>
      </w:r>
      <w:proofErr w:type="spellEnd"/>
      <w:r w:rsidRPr="45D0B409">
        <w:rPr>
          <w:rFonts w:ascii="Times New Roman" w:hAnsi="Times New Roman" w:cs="Times New Roman"/>
          <w:color w:val="000000" w:themeColor="text1"/>
          <w:sz w:val="24"/>
          <w:szCs w:val="24"/>
          <w:highlight w:val="yellow"/>
        </w:rPr>
        <w:t>, G.,</w:t>
      </w:r>
      <w:r w:rsidRPr="45D0B409">
        <w:rPr>
          <w:rFonts w:ascii="Times New Roman" w:hAnsi="Times New Roman" w:cs="Times New Roman"/>
          <w:color w:val="000000" w:themeColor="text1"/>
          <w:sz w:val="24"/>
          <w:szCs w:val="24"/>
        </w:rPr>
        <w:t xml:space="preserve"> &amp; </w:t>
      </w:r>
      <w:proofErr w:type="spellStart"/>
      <w:r w:rsidRPr="45D0B409">
        <w:rPr>
          <w:rFonts w:ascii="Times New Roman" w:hAnsi="Times New Roman" w:cs="Times New Roman"/>
          <w:color w:val="000000" w:themeColor="text1"/>
          <w:sz w:val="24"/>
          <w:szCs w:val="24"/>
        </w:rPr>
        <w:t>Tamiolaki</w:t>
      </w:r>
      <w:proofErr w:type="spellEnd"/>
      <w:r w:rsidRPr="45D0B409">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sidRPr="45D0B409">
        <w:rPr>
          <w:rFonts w:ascii="Times New Roman" w:hAnsi="Times New Roman" w:cs="Times New Roman"/>
          <w:i/>
          <w:iCs/>
          <w:color w:val="000000" w:themeColor="text1"/>
          <w:sz w:val="24"/>
          <w:szCs w:val="24"/>
        </w:rPr>
        <w:t>International Journal of Stress Management.</w:t>
      </w:r>
      <w:r w:rsidRPr="45D0B409">
        <w:rPr>
          <w:rFonts w:ascii="Times New Roman" w:hAnsi="Times New Roman" w:cs="Times New Roman"/>
          <w:color w:val="000000" w:themeColor="text1"/>
          <w:sz w:val="24"/>
          <w:szCs w:val="24"/>
        </w:rPr>
        <w:t xml:space="preserve"> </w:t>
      </w:r>
      <w:hyperlink r:id="rId64">
        <w:r w:rsidRPr="45D0B409">
          <w:rPr>
            <w:rStyle w:val="Hyperlink"/>
            <w:rFonts w:ascii="Times New Roman" w:hAnsi="Times New Roman" w:cs="Times New Roman"/>
            <w:color w:val="000000" w:themeColor="text1"/>
            <w:sz w:val="24"/>
            <w:szCs w:val="24"/>
            <w:u w:val="none"/>
          </w:rPr>
          <w:t>https://doi.org/10.1037/str0000273</w:t>
        </w:r>
      </w:hyperlink>
      <w:r w:rsidRPr="45D0B409">
        <w:rPr>
          <w:rStyle w:val="Hyperlink"/>
          <w:rFonts w:ascii="Times New Roman" w:hAnsi="Times New Roman" w:cs="Times New Roman"/>
          <w:color w:val="000000" w:themeColor="text1"/>
          <w:sz w:val="24"/>
          <w:szCs w:val="24"/>
          <w:u w:val="none"/>
        </w:rPr>
        <w:t xml:space="preserve">  </w:t>
      </w:r>
    </w:p>
    <w:p w14:paraId="47B159E4" w14:textId="1F5147E2" w:rsidR="196567B2" w:rsidRPr="00866506" w:rsidRDefault="196567B2"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00866506">
        <w:rPr>
          <w:rStyle w:val="Hyperlink"/>
          <w:rFonts w:ascii="Times New Roman" w:hAnsi="Times New Roman" w:cs="Times New Roman"/>
          <w:color w:val="000000" w:themeColor="text1"/>
          <w:sz w:val="24"/>
          <w:szCs w:val="24"/>
          <w:highlight w:val="yellow"/>
          <w:u w:val="none"/>
        </w:rPr>
        <w:t>Kalaitzaki</w:t>
      </w:r>
      <w:proofErr w:type="spellEnd"/>
      <w:r w:rsidRPr="00866506">
        <w:rPr>
          <w:rStyle w:val="Hyperlink"/>
          <w:rFonts w:ascii="Times New Roman" w:hAnsi="Times New Roman" w:cs="Times New Roman"/>
          <w:color w:val="000000" w:themeColor="text1"/>
          <w:sz w:val="24"/>
          <w:szCs w:val="24"/>
          <w:highlight w:val="yellow"/>
          <w:u w:val="none"/>
        </w:rPr>
        <w:t xml:space="preserve">, A. E., </w:t>
      </w:r>
      <w:proofErr w:type="spellStart"/>
      <w:r w:rsidRPr="00866506">
        <w:rPr>
          <w:rStyle w:val="Hyperlink"/>
          <w:rFonts w:ascii="Times New Roman" w:hAnsi="Times New Roman" w:cs="Times New Roman"/>
          <w:color w:val="000000" w:themeColor="text1"/>
          <w:sz w:val="24"/>
          <w:szCs w:val="24"/>
          <w:highlight w:val="yellow"/>
          <w:u w:val="none"/>
        </w:rPr>
        <w:t>Tamiolaki</w:t>
      </w:r>
      <w:proofErr w:type="spellEnd"/>
      <w:r w:rsidRPr="00866506">
        <w:rPr>
          <w:rStyle w:val="Hyperlink"/>
          <w:rFonts w:ascii="Times New Roman" w:hAnsi="Times New Roman" w:cs="Times New Roman"/>
          <w:color w:val="000000" w:themeColor="text1"/>
          <w:sz w:val="24"/>
          <w:szCs w:val="24"/>
          <w:highlight w:val="yellow"/>
          <w:u w:val="none"/>
        </w:rPr>
        <w:t>, A.</w:t>
      </w:r>
      <w:r w:rsidRPr="00866506">
        <w:rPr>
          <w:rStyle w:val="Hyperlink"/>
          <w:rFonts w:ascii="Times New Roman" w:hAnsi="Times New Roman" w:cs="Times New Roman"/>
          <w:color w:val="000000" w:themeColor="text1"/>
          <w:sz w:val="24"/>
          <w:szCs w:val="24"/>
          <w:u w:val="none"/>
        </w:rPr>
        <w:t xml:space="preserve">, </w:t>
      </w:r>
      <w:proofErr w:type="spellStart"/>
      <w:r w:rsidRPr="00866506">
        <w:rPr>
          <w:rStyle w:val="Hyperlink"/>
          <w:rFonts w:ascii="Times New Roman" w:hAnsi="Times New Roman" w:cs="Times New Roman"/>
          <w:color w:val="000000" w:themeColor="text1"/>
          <w:sz w:val="24"/>
          <w:szCs w:val="24"/>
          <w:u w:val="none"/>
        </w:rPr>
        <w:t>Tsouvelas</w:t>
      </w:r>
      <w:proofErr w:type="spellEnd"/>
      <w:r w:rsidRPr="00866506">
        <w:rPr>
          <w:rStyle w:val="Hyperlink"/>
          <w:rFonts w:ascii="Times New Roman" w:hAnsi="Times New Roman" w:cs="Times New Roman"/>
          <w:color w:val="000000" w:themeColor="text1"/>
          <w:sz w:val="24"/>
          <w:szCs w:val="24"/>
          <w:u w:val="none"/>
        </w:rPr>
        <w:t xml:space="preserve">, G., </w:t>
      </w:r>
      <w:proofErr w:type="spellStart"/>
      <w:r w:rsidRPr="00866506">
        <w:rPr>
          <w:rStyle w:val="Hyperlink"/>
          <w:rFonts w:ascii="Times New Roman" w:hAnsi="Times New Roman" w:cs="Times New Roman"/>
          <w:color w:val="000000" w:themeColor="text1"/>
          <w:sz w:val="24"/>
          <w:szCs w:val="24"/>
          <w:u w:val="none"/>
        </w:rPr>
        <w:t>Theodoratou</w:t>
      </w:r>
      <w:proofErr w:type="spellEnd"/>
      <w:r w:rsidRPr="00866506">
        <w:rPr>
          <w:rStyle w:val="Hyperlink"/>
          <w:rFonts w:ascii="Times New Roman" w:hAnsi="Times New Roman" w:cs="Times New Roman"/>
          <w:color w:val="000000" w:themeColor="text1"/>
          <w:sz w:val="24"/>
          <w:szCs w:val="24"/>
          <w:u w:val="none"/>
        </w:rPr>
        <w:t xml:space="preserve">, M., &amp; </w:t>
      </w:r>
      <w:proofErr w:type="spellStart"/>
      <w:r w:rsidRPr="00866506">
        <w:rPr>
          <w:rStyle w:val="Hyperlink"/>
          <w:rFonts w:ascii="Times New Roman" w:hAnsi="Times New Roman" w:cs="Times New Roman"/>
          <w:color w:val="000000" w:themeColor="text1"/>
          <w:sz w:val="24"/>
          <w:szCs w:val="24"/>
          <w:u w:val="none"/>
        </w:rPr>
        <w:t>Konstantakopoulos</w:t>
      </w:r>
      <w:proofErr w:type="spellEnd"/>
      <w:r w:rsidRPr="00866506">
        <w:rPr>
          <w:rStyle w:val="Hyperlink"/>
          <w:rFonts w:ascii="Times New Roman" w:hAnsi="Times New Roman" w:cs="Times New Roman"/>
          <w:color w:val="000000" w:themeColor="text1"/>
          <w:sz w:val="24"/>
          <w:szCs w:val="24"/>
          <w:u w:val="none"/>
        </w:rPr>
        <w:t xml:space="preserve">, G. (2023). Gain from pain: Exploring vicarious posttraumatic growth and its facilitators among health care workers across two consecutive lockdowns during the COVID-19 pandemic. International Journal of Stress Management. </w:t>
      </w:r>
      <w:hyperlink r:id="rId65" w:history="1">
        <w:r w:rsidRPr="45D0B409">
          <w:rPr>
            <w:rStyle w:val="Hyperlink"/>
            <w:rFonts w:ascii="Times New Roman" w:hAnsi="Times New Roman" w:cs="Times New Roman"/>
          </w:rPr>
          <w:t>https://doi.org/10.1037/str0000314</w:t>
        </w:r>
      </w:hyperlink>
    </w:p>
    <w:p w14:paraId="10EEBDEF" w14:textId="36EC9C37" w:rsidR="0C4300A9" w:rsidRPr="00866506" w:rsidRDefault="0C4300A9"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Lan, H., Suo, X., Zuo,</w:t>
      </w:r>
      <w:r w:rsidRPr="00866506">
        <w:rPr>
          <w:rStyle w:val="Hyperlink"/>
          <w:rFonts w:ascii="Times New Roman" w:hAnsi="Times New Roman" w:cs="Times New Roman"/>
          <w:color w:val="000000" w:themeColor="text1"/>
          <w:sz w:val="24"/>
          <w:szCs w:val="24"/>
          <w:u w:val="none"/>
        </w:rPr>
        <w:t xml:space="preserve"> C., Pan, N., Zhang, X., Kemp, G. J., Gong, Q., &amp; Wang, S. (2023). Distinct pre-COVID brain structural signatures in COVID-19-related post-traumatic stress symptoms and post-traumatic growth. Cerebral cortex (New York, </w:t>
      </w:r>
      <w:proofErr w:type="gramStart"/>
      <w:r w:rsidRPr="00866506">
        <w:rPr>
          <w:rStyle w:val="Hyperlink"/>
          <w:rFonts w:ascii="Times New Roman" w:hAnsi="Times New Roman" w:cs="Times New Roman"/>
          <w:color w:val="000000" w:themeColor="text1"/>
          <w:sz w:val="24"/>
          <w:szCs w:val="24"/>
          <w:u w:val="none"/>
        </w:rPr>
        <w:t>N.Y. :</w:t>
      </w:r>
      <w:proofErr w:type="gramEnd"/>
      <w:r w:rsidRPr="00866506">
        <w:rPr>
          <w:rStyle w:val="Hyperlink"/>
          <w:rFonts w:ascii="Times New Roman" w:hAnsi="Times New Roman" w:cs="Times New Roman"/>
          <w:color w:val="000000" w:themeColor="text1"/>
          <w:sz w:val="24"/>
          <w:szCs w:val="24"/>
          <w:u w:val="none"/>
        </w:rPr>
        <w:t xml:space="preserve"> 1991), 33(23), 11373–11383. https://doi.org/10.1093/cercor/bhad372</w:t>
      </w:r>
    </w:p>
    <w:p w14:paraId="098DD859"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Lau, B. H. P.,</w:t>
      </w:r>
      <w:r w:rsidRPr="45D0B409">
        <w:rPr>
          <w:rFonts w:ascii="Times New Roman" w:hAnsi="Times New Roman" w:cs="Times New Roman"/>
          <w:color w:val="000000" w:themeColor="text1"/>
          <w:sz w:val="24"/>
          <w:szCs w:val="24"/>
        </w:rPr>
        <w:t xml:space="preserve"> Chan, C. L. W., &amp; Ng, S. M. (2021). Post-traumatic growth in the first Covid outbreak in Hong Kong</w:t>
      </w:r>
      <w:r w:rsidRPr="45D0B409">
        <w:rPr>
          <w:rFonts w:ascii="Times New Roman" w:hAnsi="Times New Roman" w:cs="Times New Roman"/>
          <w:i/>
          <w:iCs/>
          <w:color w:val="000000" w:themeColor="text1"/>
          <w:sz w:val="24"/>
          <w:szCs w:val="24"/>
        </w:rPr>
        <w:t xml:space="preserve">. Frontiers in psychology, 12, </w:t>
      </w:r>
      <w:r w:rsidRPr="45D0B409">
        <w:rPr>
          <w:rFonts w:ascii="Times New Roman" w:hAnsi="Times New Roman" w:cs="Times New Roman"/>
          <w:color w:val="000000" w:themeColor="text1"/>
          <w:sz w:val="24"/>
          <w:szCs w:val="24"/>
        </w:rPr>
        <w:t xml:space="preserve">675132. </w:t>
      </w:r>
      <w:hyperlink r:id="rId66">
        <w:r w:rsidRPr="45D0B409">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Lewis, C., Lewis, K.,</w:t>
      </w:r>
      <w:r w:rsidRPr="45D0B409">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sidRPr="45D0B409">
        <w:rPr>
          <w:rFonts w:ascii="Times New Roman" w:hAnsi="Times New Roman" w:cs="Times New Roman"/>
          <w:i/>
          <w:iCs/>
          <w:color w:val="000000" w:themeColor="text1"/>
          <w:sz w:val="24"/>
          <w:szCs w:val="24"/>
        </w:rPr>
        <w:t>Journal of traumatic stress, 35(6)</w:t>
      </w:r>
      <w:r w:rsidRPr="45D0B409">
        <w:rPr>
          <w:rFonts w:ascii="Times New Roman" w:hAnsi="Times New Roman" w:cs="Times New Roman"/>
          <w:color w:val="000000" w:themeColor="text1"/>
          <w:sz w:val="24"/>
          <w:szCs w:val="24"/>
        </w:rPr>
        <w:t xml:space="preserve">, 1756–1768. https://doi.org/10.1002/jts.22884 </w:t>
      </w:r>
    </w:p>
    <w:p w14:paraId="327FEBDB"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Lyu, Y., Yu, Y., Chen</w:t>
      </w:r>
      <w:r w:rsidRPr="45D0B409">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sidRPr="45D0B409">
        <w:rPr>
          <w:rFonts w:ascii="Times New Roman" w:hAnsi="Times New Roman" w:cs="Times New Roman"/>
          <w:i/>
          <w:iCs/>
          <w:color w:val="000000" w:themeColor="text1"/>
          <w:sz w:val="24"/>
          <w:szCs w:val="24"/>
        </w:rPr>
        <w:t>Applied Psychology: Health and Well-Being.</w:t>
      </w:r>
      <w:r w:rsidRPr="45D0B409">
        <w:rPr>
          <w:rFonts w:ascii="Times New Roman" w:hAnsi="Times New Roman" w:cs="Times New Roman"/>
          <w:color w:val="000000" w:themeColor="text1"/>
          <w:sz w:val="24"/>
          <w:szCs w:val="24"/>
        </w:rPr>
        <w:t xml:space="preserve"> </w:t>
      </w:r>
      <w:hyperlink r:id="rId67">
        <w:r w:rsidRPr="45D0B409">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Mo, </w:t>
      </w:r>
      <w:proofErr w:type="spellStart"/>
      <w:proofErr w:type="gramStart"/>
      <w:r w:rsidRPr="45D0B409">
        <w:rPr>
          <w:rFonts w:ascii="Times New Roman" w:hAnsi="Times New Roman" w:cs="Times New Roman"/>
          <w:color w:val="000000" w:themeColor="text1"/>
          <w:sz w:val="24"/>
          <w:szCs w:val="24"/>
          <w:highlight w:val="yellow"/>
        </w:rPr>
        <w:t>Y.,Tao</w:t>
      </w:r>
      <w:proofErr w:type="spellEnd"/>
      <w:proofErr w:type="gramEnd"/>
      <w:r w:rsidRPr="45D0B409">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sidRPr="45D0B409">
        <w:rPr>
          <w:rFonts w:ascii="Times New Roman" w:hAnsi="Times New Roman" w:cs="Times New Roman"/>
          <w:i/>
          <w:iCs/>
          <w:color w:val="000000" w:themeColor="text1"/>
          <w:sz w:val="24"/>
          <w:szCs w:val="24"/>
        </w:rPr>
        <w:t>Frontiers in psychiatry, 12</w:t>
      </w:r>
      <w:r w:rsidRPr="45D0B409">
        <w:rPr>
          <w:rFonts w:ascii="Times New Roman" w:hAnsi="Times New Roman" w:cs="Times New Roman"/>
          <w:color w:val="000000" w:themeColor="text1"/>
          <w:sz w:val="24"/>
          <w:szCs w:val="24"/>
        </w:rPr>
        <w:t xml:space="preserve">, 562938. https://doi.org/10.3389/fpsyt.2021.562938 </w:t>
      </w:r>
    </w:p>
    <w:p w14:paraId="33C22B2F" w14:textId="2A7E0FC7" w:rsidR="3FDF1604" w:rsidRPr="00866506" w:rsidRDefault="3FDF160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lastRenderedPageBreak/>
        <w:t xml:space="preserve">Morales, D. X., </w:t>
      </w:r>
      <w:proofErr w:type="spellStart"/>
      <w:r w:rsidRPr="00866506">
        <w:rPr>
          <w:rFonts w:ascii="Times New Roman" w:hAnsi="Times New Roman" w:cs="Times New Roman"/>
          <w:color w:val="000000" w:themeColor="text1"/>
          <w:sz w:val="24"/>
          <w:szCs w:val="24"/>
          <w:highlight w:val="yellow"/>
        </w:rPr>
        <w:t>Grineski</w:t>
      </w:r>
      <w:proofErr w:type="spellEnd"/>
      <w:r w:rsidRPr="00866506">
        <w:rPr>
          <w:rFonts w:ascii="Times New Roman" w:hAnsi="Times New Roman" w:cs="Times New Roman"/>
          <w:color w:val="000000" w:themeColor="text1"/>
          <w:sz w:val="24"/>
          <w:szCs w:val="24"/>
          <w:highlight w:val="yellow"/>
        </w:rPr>
        <w:t>, S. E., &amp; Collins,</w:t>
      </w:r>
      <w:r w:rsidRPr="00866506">
        <w:rPr>
          <w:rFonts w:ascii="Times New Roman" w:hAnsi="Times New Roman" w:cs="Times New Roman"/>
          <w:color w:val="000000" w:themeColor="text1"/>
          <w:sz w:val="24"/>
          <w:szCs w:val="24"/>
        </w:rPr>
        <w:t xml:space="preserve"> T. W. (2023). The silver lining of the COVID-19 pandemic: Undergraduate research experiences, mentorship, and posttraumatic growth. Research in Higher Education. https://doi.org/10.1007/s11162-023-09763-6</w:t>
      </w:r>
    </w:p>
    <w:p w14:paraId="2A26E93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Northfield, E.-L., &amp; Johnston,</w:t>
      </w:r>
      <w:r w:rsidRPr="45D0B409">
        <w:rPr>
          <w:rFonts w:ascii="Times New Roman" w:hAnsi="Times New Roman" w:cs="Times New Roman"/>
          <w:color w:val="000000" w:themeColor="text1"/>
          <w:sz w:val="24"/>
          <w:szCs w:val="24"/>
        </w:rPr>
        <w:t xml:space="preserve"> K. L. (2022). I get by with a little help from my friends: Posttraumatic growth in the Covid-19 pandemic. </w:t>
      </w:r>
      <w:r w:rsidRPr="45D0B409">
        <w:rPr>
          <w:rFonts w:ascii="Times New Roman" w:hAnsi="Times New Roman" w:cs="Times New Roman"/>
          <w:i/>
          <w:iCs/>
          <w:color w:val="000000" w:themeColor="text1"/>
          <w:sz w:val="24"/>
          <w:szCs w:val="24"/>
        </w:rPr>
        <w:t>Traumatology, 28(1)</w:t>
      </w:r>
      <w:r w:rsidRPr="45D0B409">
        <w:rPr>
          <w:rFonts w:ascii="Times New Roman" w:hAnsi="Times New Roman" w:cs="Times New Roman"/>
          <w:color w:val="000000" w:themeColor="text1"/>
          <w:sz w:val="24"/>
          <w:szCs w:val="24"/>
        </w:rPr>
        <w:t xml:space="preserve">, 195–201.  </w:t>
      </w:r>
    </w:p>
    <w:p w14:paraId="3BB56DEF" w14:textId="0F8DB5FF" w:rsidR="70230764" w:rsidRPr="00866506" w:rsidRDefault="7023076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Tu, A. K., Restivo Haney, J., O'Neill, K.,</w:t>
      </w:r>
      <w:r w:rsidRPr="00866506">
        <w:rPr>
          <w:rFonts w:ascii="Times New Roman" w:hAnsi="Times New Roman" w:cs="Times New Roman"/>
          <w:color w:val="000000" w:themeColor="text1"/>
          <w:sz w:val="24"/>
          <w:szCs w:val="24"/>
        </w:rPr>
        <w:t xml:space="preserve"> Swaminathan, A., Choi, K. W., Lee, H., Smoller, J. W., Patel, V., Barreira, P. J., Liu, C. H., &amp; Naslund, J. A. (2023). Post-traumatic growth in PhD students during the COVID-19 pandemic. Psychiatry research communications, 3(1), 100104. https://doi.org/10.1016/j.psycom.2023.100104</w:t>
      </w:r>
    </w:p>
    <w:p w14:paraId="3FBF42D2"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Ulset, V. S., &amp; von Soest, T</w:t>
      </w:r>
      <w:r w:rsidRPr="45D0B409">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sidRPr="45D0B409">
        <w:rPr>
          <w:rFonts w:ascii="Times New Roman" w:hAnsi="Times New Roman" w:cs="Times New Roman"/>
          <w:i/>
          <w:iCs/>
          <w:color w:val="000000" w:themeColor="text1"/>
          <w:sz w:val="24"/>
          <w:szCs w:val="24"/>
        </w:rPr>
        <w:t>Journal of traumatic stress, 35(3),</w:t>
      </w:r>
      <w:r w:rsidRPr="45D0B409">
        <w:rPr>
          <w:rFonts w:ascii="Times New Roman" w:hAnsi="Times New Roman" w:cs="Times New Roman"/>
          <w:color w:val="000000" w:themeColor="text1"/>
          <w:sz w:val="24"/>
          <w:szCs w:val="24"/>
        </w:rPr>
        <w:t xml:space="preserve"> 941-954. doi:10.1002/jts.22801</w:t>
      </w:r>
    </w:p>
    <w:p w14:paraId="2773360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Vazquez, C., Valiente, C.,</w:t>
      </w:r>
      <w:r w:rsidRPr="45D0B409">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sidRPr="45D0B409">
        <w:rPr>
          <w:rFonts w:ascii="Times New Roman" w:hAnsi="Times New Roman" w:cs="Times New Roman"/>
          <w:i/>
          <w:iCs/>
          <w:color w:val="000000" w:themeColor="text1"/>
          <w:sz w:val="24"/>
          <w:szCs w:val="24"/>
        </w:rPr>
        <w:t>Journal of Happiness Studies</w:t>
      </w:r>
      <w:r w:rsidRPr="45D0B409">
        <w:rPr>
          <w:rFonts w:ascii="Times New Roman" w:hAnsi="Times New Roman" w:cs="Times New Roman"/>
          <w:color w:val="000000" w:themeColor="text1"/>
          <w:sz w:val="24"/>
          <w:szCs w:val="24"/>
        </w:rPr>
        <w:t xml:space="preserve">. https://doi.org/10.1007/s10902-020-00352-3  </w:t>
      </w:r>
    </w:p>
    <w:p w14:paraId="0E24632A" w14:textId="428A32F3" w:rsidR="2128618F" w:rsidRPr="00866506" w:rsidRDefault="2128618F"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Wang, S., Zhao, Y., &amp; Li, J.</w:t>
      </w:r>
      <w:r w:rsidRPr="00866506">
        <w:rPr>
          <w:rFonts w:ascii="Times New Roman" w:hAnsi="Times New Roman" w:cs="Times New Roman"/>
          <w:color w:val="000000" w:themeColor="text1"/>
          <w:sz w:val="24"/>
          <w:szCs w:val="24"/>
        </w:rPr>
        <w:t xml:space="preserve"> (2023). True grit and brain: Trait grit mediates the connection of DLPFC functional connectivity density to posttraumatic growth following COVID-19. Journal of affective disorders, 325, 313–320. https://doi.org/10.1016/j.jad.2023.01.022</w:t>
      </w:r>
    </w:p>
    <w:p w14:paraId="09EC65D1"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Willey, B.,</w:t>
      </w:r>
      <w:r w:rsidRPr="45D0B409">
        <w:rPr>
          <w:rFonts w:ascii="Times New Roman" w:hAnsi="Times New Roman" w:cs="Times New Roman"/>
          <w:color w:val="000000" w:themeColor="text1"/>
          <w:sz w:val="24"/>
          <w:szCs w:val="24"/>
        </w:rPr>
        <w:t xml:space="preserve"> </w:t>
      </w:r>
      <w:proofErr w:type="spellStart"/>
      <w:r w:rsidRPr="45D0B409">
        <w:rPr>
          <w:rFonts w:ascii="Times New Roman" w:hAnsi="Times New Roman" w:cs="Times New Roman"/>
          <w:color w:val="000000" w:themeColor="text1"/>
          <w:sz w:val="24"/>
          <w:szCs w:val="24"/>
        </w:rPr>
        <w:t>Mimmack</w:t>
      </w:r>
      <w:proofErr w:type="spellEnd"/>
      <w:r w:rsidRPr="45D0B409">
        <w:rPr>
          <w:rFonts w:ascii="Times New Roman" w:hAnsi="Times New Roman" w:cs="Times New Roman"/>
          <w:color w:val="000000" w:themeColor="text1"/>
          <w:sz w:val="24"/>
          <w:szCs w:val="24"/>
        </w:rPr>
        <w:t xml:space="preserve">, K., Gagliardi, G., Dossett, M. L., Wang, S., Udeogu, O. J., Donovan, N. J., Gatchel, J. R., Quiroz, Y. T., </w:t>
      </w:r>
      <w:proofErr w:type="spellStart"/>
      <w:r w:rsidRPr="45D0B409">
        <w:rPr>
          <w:rFonts w:ascii="Times New Roman" w:hAnsi="Times New Roman" w:cs="Times New Roman"/>
          <w:color w:val="000000" w:themeColor="text1"/>
          <w:sz w:val="24"/>
          <w:szCs w:val="24"/>
        </w:rPr>
        <w:t>Amariglio</w:t>
      </w:r>
      <w:proofErr w:type="spellEnd"/>
      <w:r w:rsidRPr="45D0B409">
        <w:rPr>
          <w:rFonts w:ascii="Times New Roman" w:hAnsi="Times New Roman" w:cs="Times New Roman"/>
          <w:color w:val="000000" w:themeColor="text1"/>
          <w:sz w:val="24"/>
          <w:szCs w:val="24"/>
        </w:rPr>
        <w:t xml:space="preserve">, R., Liu, C. H., Hyun, S., </w:t>
      </w:r>
      <w:proofErr w:type="spellStart"/>
      <w:r w:rsidRPr="45D0B409">
        <w:rPr>
          <w:rFonts w:ascii="Times New Roman" w:hAnsi="Times New Roman" w:cs="Times New Roman"/>
          <w:color w:val="000000" w:themeColor="text1"/>
          <w:sz w:val="24"/>
          <w:szCs w:val="24"/>
        </w:rPr>
        <w:t>ElTohamy</w:t>
      </w:r>
      <w:proofErr w:type="spellEnd"/>
      <w:r w:rsidRPr="45D0B409">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45D0B409">
        <w:rPr>
          <w:rFonts w:ascii="Times New Roman" w:hAnsi="Times New Roman" w:cs="Times New Roman"/>
          <w:i/>
          <w:iCs/>
          <w:color w:val="000000" w:themeColor="text1"/>
          <w:sz w:val="24"/>
          <w:szCs w:val="24"/>
        </w:rPr>
        <w:t>EclinicalMedicine</w:t>
      </w:r>
      <w:proofErr w:type="spellEnd"/>
      <w:r w:rsidRPr="45D0B409">
        <w:rPr>
          <w:rFonts w:ascii="Times New Roman" w:hAnsi="Times New Roman" w:cs="Times New Roman"/>
          <w:i/>
          <w:iCs/>
          <w:color w:val="000000" w:themeColor="text1"/>
          <w:sz w:val="24"/>
          <w:szCs w:val="24"/>
        </w:rPr>
        <w:t>, (45)</w:t>
      </w:r>
      <w:r w:rsidRPr="45D0B409">
        <w:rPr>
          <w:rFonts w:ascii="Times New Roman" w:hAnsi="Times New Roman" w:cs="Times New Roman"/>
          <w:color w:val="000000" w:themeColor="text1"/>
          <w:sz w:val="24"/>
          <w:szCs w:val="24"/>
        </w:rPr>
        <w:t xml:space="preserve">, 101343. </w:t>
      </w:r>
      <w:hyperlink r:id="rId68">
        <w:r w:rsidRPr="45D0B409">
          <w:rPr>
            <w:rStyle w:val="Hyperlink"/>
            <w:rFonts w:ascii="Times New Roman" w:hAnsi="Times New Roman" w:cs="Times New Roman"/>
            <w:color w:val="000000" w:themeColor="text1"/>
            <w:sz w:val="24"/>
            <w:szCs w:val="24"/>
            <w:u w:val="none"/>
          </w:rPr>
          <w:t>https://doi.org/10.1016/j.eclinm.2022.101343</w:t>
        </w:r>
      </w:hyperlink>
      <w:r w:rsidRPr="45D0B409">
        <w:rPr>
          <w:rFonts w:ascii="Times New Roman" w:hAnsi="Times New Roman" w:cs="Times New Roman"/>
          <w:color w:val="000000" w:themeColor="text1"/>
          <w:sz w:val="24"/>
          <w:szCs w:val="24"/>
        </w:rPr>
        <w:t xml:space="preserve">. </w:t>
      </w:r>
    </w:p>
    <w:p w14:paraId="108E813A" w14:textId="57F47CDE" w:rsidR="7A413BF1" w:rsidRPr="00866506" w:rsidRDefault="7A413BF1"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Yao, X., Wang, J., Yang, Y., &amp; Zhang, H.</w:t>
      </w:r>
      <w:r w:rsidRPr="00866506">
        <w:rPr>
          <w:rFonts w:ascii="Times New Roman" w:hAnsi="Times New Roman" w:cs="Times New Roman"/>
          <w:color w:val="000000" w:themeColor="text1"/>
          <w:sz w:val="24"/>
          <w:szCs w:val="24"/>
        </w:rPr>
        <w:t xml:space="preserve"> (2023). Factors influencing nurses' post-traumatic growth during the COVID-19 pandemic: Bayesian network analysis. Frontiers in psychiatry, 14, 1163956. https://doi.org/10.3389/fpsyt.2023.1163956</w:t>
      </w:r>
    </w:p>
    <w:p w14:paraId="4D0AAA0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Yeung, N. C. Y., Wong, E. L.-Y.,</w:t>
      </w:r>
      <w:r w:rsidRPr="45D0B409">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w:t>
      </w:r>
      <w:r w:rsidRPr="45D0B409">
        <w:rPr>
          <w:rFonts w:ascii="Times New Roman" w:hAnsi="Times New Roman" w:cs="Times New Roman"/>
          <w:color w:val="000000" w:themeColor="text1"/>
          <w:sz w:val="24"/>
          <w:szCs w:val="24"/>
        </w:rPr>
        <w:lastRenderedPageBreak/>
        <w:t xml:space="preserve">posttraumatic growth among nurses in Hong Kong.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13(1)</w:t>
      </w:r>
      <w:r w:rsidRPr="45D0B409">
        <w:rPr>
          <w:rFonts w:ascii="Times New Roman" w:hAnsi="Times New Roman" w:cs="Times New Roman"/>
          <w:color w:val="000000" w:themeColor="text1"/>
          <w:sz w:val="24"/>
          <w:szCs w:val="24"/>
        </w:rPr>
        <w:t xml:space="preserve">. https://doi.org/10.1080/20008198.2021.2005346  </w:t>
      </w:r>
    </w:p>
    <w:p w14:paraId="2D2A146E"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Yıldız, E. (2021).</w:t>
      </w:r>
      <w:r w:rsidRPr="45D0B409">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sidRPr="45D0B409">
        <w:rPr>
          <w:rFonts w:ascii="Times New Roman" w:hAnsi="Times New Roman" w:cs="Times New Roman"/>
          <w:i/>
          <w:iCs/>
          <w:color w:val="000000" w:themeColor="text1"/>
          <w:sz w:val="24"/>
          <w:szCs w:val="24"/>
        </w:rPr>
        <w:t>Perspectives in Psychiatric Care</w:t>
      </w:r>
      <w:r w:rsidRPr="45D0B409">
        <w:rPr>
          <w:rFonts w:ascii="Times New Roman" w:hAnsi="Times New Roman" w:cs="Times New Roman"/>
          <w:color w:val="000000" w:themeColor="text1"/>
          <w:sz w:val="24"/>
          <w:szCs w:val="24"/>
        </w:rPr>
        <w:t xml:space="preserve">. </w:t>
      </w:r>
      <w:hyperlink r:id="rId69">
        <w:r w:rsidRPr="45D0B409">
          <w:rPr>
            <w:rStyle w:val="Hyperlink"/>
            <w:rFonts w:ascii="Times New Roman" w:hAnsi="Times New Roman" w:cs="Times New Roman"/>
            <w:color w:val="000000" w:themeColor="text1"/>
            <w:sz w:val="24"/>
            <w:szCs w:val="24"/>
            <w:u w:val="none"/>
          </w:rPr>
          <w:t>https://doi.org/10.1111/ppc.12761</w:t>
        </w:r>
      </w:hyperlink>
    </w:p>
    <w:p w14:paraId="40989228"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Zhang, X. T., Shi, S. S., Ren</w:t>
      </w:r>
      <w:r w:rsidRPr="45D0B409">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sidRPr="45D0B409">
        <w:rPr>
          <w:rFonts w:ascii="Times New Roman" w:hAnsi="Times New Roman" w:cs="Times New Roman"/>
          <w:i/>
          <w:iCs/>
          <w:color w:val="000000" w:themeColor="text1"/>
          <w:sz w:val="24"/>
          <w:szCs w:val="24"/>
        </w:rPr>
        <w:t>Risk Management and Healthcare Policy</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14)</w:t>
      </w:r>
      <w:r w:rsidRPr="45D0B409">
        <w:rPr>
          <w:rFonts w:ascii="Times New Roman" w:hAnsi="Times New Roman" w:cs="Times New Roman"/>
          <w:color w:val="000000" w:themeColor="text1"/>
          <w:sz w:val="24"/>
          <w:szCs w:val="24"/>
        </w:rPr>
        <w:t xml:space="preserve">, 2145–2151. </w:t>
      </w:r>
      <w:hyperlink r:id="rId70">
        <w:r w:rsidRPr="45D0B409">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Zhou, Y., MacGeorge, E. L., &amp;</w:t>
      </w:r>
      <w:r w:rsidRPr="45D0B409">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sidRPr="45D0B409">
        <w:rPr>
          <w:rFonts w:ascii="Times New Roman" w:hAnsi="Times New Roman" w:cs="Times New Roman"/>
          <w:i/>
          <w:iCs/>
          <w:color w:val="000000" w:themeColor="text1"/>
          <w:sz w:val="24"/>
          <w:szCs w:val="24"/>
        </w:rPr>
        <w:t>International Journal of Environmental Research and Public Health, 17(17),</w:t>
      </w:r>
      <w:r w:rsidRPr="45D0B409">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71"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r:id="rId72"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07F1EF0C" w:rsidR="00FF7F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Khattab, Mohamed Fawzy, et al. “The Short-Term Impact of COVID-19 Pandemic on Spine Surgeons: A Cross-Sectional Global Study.” European Spine Journal, vol. 29, no. 8, 26 June 2020, pp. 1806–1812, </w:t>
      </w:r>
      <w:hyperlink r:id="rId73" w:history="1">
        <w:r w:rsidR="005F4764" w:rsidRPr="00545DA3">
          <w:rPr>
            <w:rStyle w:val="Hyperlink"/>
            <w:rFonts w:ascii="Times New Roman" w:hAnsi="Times New Roman" w:cs="Times New Roman"/>
            <w:highlight w:val="yellow"/>
          </w:rPr>
          <w:t>https://doi.org/10.1007/s00586-020-06517-1. Accessed 20 Jan. 2021</w:t>
        </w:r>
      </w:hyperlink>
    </w:p>
    <w:p w14:paraId="3F74DA8D" w14:textId="6716254F" w:rsidR="005F4764" w:rsidRPr="00C33C0E" w:rsidRDefault="005F4764" w:rsidP="00FF7F0E">
      <w:pPr>
        <w:pStyle w:val="ListParagraph"/>
        <w:numPr>
          <w:ilvl w:val="0"/>
          <w:numId w:val="52"/>
        </w:numPr>
        <w:suppressAutoHyphens w:val="0"/>
        <w:spacing w:line="256" w:lineRule="auto"/>
        <w:rPr>
          <w:rFonts w:ascii="Times New Roman" w:hAnsi="Times New Roman" w:cs="Times New Roman"/>
          <w:highlight w:val="yellow"/>
        </w:rPr>
      </w:pPr>
      <w:r>
        <w:rPr>
          <w:rFonts w:ascii="Arial" w:hAnsi="Arial" w:cs="Arial"/>
          <w:color w:val="222222"/>
          <w:sz w:val="20"/>
          <w:szCs w:val="20"/>
          <w:shd w:val="clear" w:color="auto" w:fill="FFFFFF"/>
        </w:rPr>
        <w:t xml:space="preserve">Taylor, J. M., &amp; Alanazi, S. (2023). Cohen's and </w:t>
      </w:r>
      <w:proofErr w:type="spellStart"/>
      <w:r>
        <w:rPr>
          <w:rFonts w:ascii="Arial" w:hAnsi="Arial" w:cs="Arial"/>
          <w:color w:val="222222"/>
          <w:sz w:val="20"/>
          <w:szCs w:val="20"/>
          <w:shd w:val="clear" w:color="auto" w:fill="FFFFFF"/>
        </w:rPr>
        <w:t>Hedges'g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Nursing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(5), 316-317.</w:t>
      </w:r>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74"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lastRenderedPageBreak/>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31"/>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75">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76">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77">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78">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79">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w:t>
      </w:r>
      <w:r>
        <w:rPr>
          <w:rFonts w:ascii="Times New Roman" w:hAnsi="Times New Roman" w:cs="Times New Roman"/>
          <w:sz w:val="24"/>
          <w:szCs w:val="24"/>
          <w:shd w:val="clear" w:color="auto" w:fill="FFFFFF"/>
        </w:rPr>
        <w:lastRenderedPageBreak/>
        <w:t xml:space="preserve">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80"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C0026A">
          <w:headerReference w:type="default" r:id="rId81"/>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Zuuren</w:t>
      </w:r>
      <w:proofErr w:type="spellEnd"/>
      <w:r>
        <w:rPr>
          <w:rFonts w:ascii="Arial" w:hAnsi="Arial" w:cs="Arial"/>
          <w:color w:val="222222"/>
          <w:sz w:val="20"/>
          <w:szCs w:val="20"/>
          <w:shd w:val="clear" w:color="auto" w:fill="FFFFFF"/>
        </w:rPr>
        <w:t>, E. J., and Z. Fedorowicz.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&#13;&#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&#13;&#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4CC622DB" id="_x0000_t32" coordsize="21600,21600" o:spt="32" o:oned="t" path="m,l21600,21600e" filled="f">
                <v:path arrowok="t" fillok="f" o:connecttype="none"/>
                <o:lock v:ext="edit" shapetype="t"/>
              </v:shapetype>
              <v:shape id="Straight Arrow Connector 14" o:spid="_x0000_s1026" type="#_x0000_t32" style="position:absolute;margin-left:193.2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strokecolor="black [3213]" strokeweight=".5pt">
                <v:stroke endarrow="block" joinstyle="miter"/>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&#13;&#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1C962E1C" id="Straight Arrow Connector 1" o:spid="_x0000_s1026" type="#_x0000_t32"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strokecolor="black [3213]" strokeweight=".5pt">
                <v:stroke endarrow="block" joinstyle="miter"/>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96E9D0D"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700B2F4D"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&#13;&#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&#13;&#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3EC9DFE"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&#13;&#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&#13;&#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1A157E55" id="Straight Arrow Connector 16" o:spid="_x0000_s1026" type="#_x0000_t32"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&#13;&#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28EFF10B"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&#13;&#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37DF2570" id="Straight Arrow Connector 17" o:spid="_x0000_s1026" type="#_x0000_t32"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&#13;&#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0007C46" id="Straight Arrow Connector 19" o:spid="_x0000_s1026" type="#_x0000_t32" style="position:absolute;margin-left:110.3pt;margin-top:2.3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strokecolor="black [3213]" strokeweight=".5pt">
                <v:stroke endarrow="block" joinstyle="miter"/>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&#13;&#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&#13;&#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Adjorlolo</w:t>
            </w:r>
            <w:proofErr w:type="spellEnd"/>
            <w:r>
              <w:rPr>
                <w:rFonts w:ascii="Times New Roman" w:eastAsia="Calibri" w:hAnsi="Times New Roman" w:cs="Times New Roman"/>
                <w:b w:val="0"/>
                <w:bCs w:val="0"/>
                <w:sz w:val="18"/>
                <w:szCs w:val="18"/>
              </w:rPr>
              <w:t xml:space="preserve">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Arnout</w:t>
            </w:r>
            <w:proofErr w:type="spellEnd"/>
            <w:r>
              <w:rPr>
                <w:rFonts w:ascii="Times New Roman" w:eastAsia="Calibri" w:hAnsi="Times New Roman" w:cs="Times New Roman"/>
                <w:b w:val="0"/>
                <w:bCs w:val="0"/>
                <w:sz w:val="18"/>
                <w:szCs w:val="18"/>
              </w:rPr>
              <w:t xml:space="preserve"> &amp; Al-</w:t>
            </w:r>
            <w:proofErr w:type="spellStart"/>
            <w:r>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El-Khoury </w:t>
            </w:r>
            <w:proofErr w:type="spellStart"/>
            <w:r>
              <w:rPr>
                <w:rFonts w:ascii="Times New Roman" w:eastAsia="Calibri" w:hAnsi="Times New Roman" w:cs="Times New Roman"/>
                <w:b w:val="0"/>
                <w:bCs w:val="0"/>
                <w:sz w:val="18"/>
                <w:szCs w:val="18"/>
              </w:rPr>
              <w:t>Malhame</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Kalaitzaki</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Prieto-</w:t>
            </w:r>
            <w:proofErr w:type="spellStart"/>
            <w:r>
              <w:rPr>
                <w:rFonts w:ascii="Times New Roman" w:eastAsia="Calibri" w:hAnsi="Times New Roman" w:cs="Times New Roman"/>
                <w:b w:val="0"/>
                <w:bCs w:val="0"/>
                <w:sz w:val="18"/>
                <w:szCs w:val="18"/>
              </w:rPr>
              <w:t>Ursua</w:t>
            </w:r>
            <w:proofErr w:type="spellEnd"/>
            <w:r>
              <w:rPr>
                <w:rFonts w:ascii="Times New Roman" w:eastAsia="Calibri" w:hAnsi="Times New Roman" w:cs="Times New Roman"/>
                <w:b w:val="0"/>
                <w:bCs w:val="0"/>
                <w:sz w:val="18"/>
                <w:szCs w:val="18"/>
              </w:rPr>
              <w:t xml:space="preserve"> &amp; </w:t>
            </w:r>
            <w:proofErr w:type="spellStart"/>
            <w:r>
              <w:rPr>
                <w:rFonts w:ascii="Times New Roman" w:eastAsia="Calibri" w:hAnsi="Times New Roman" w:cs="Times New Roman"/>
                <w:b w:val="0"/>
                <w:bCs w:val="0"/>
                <w:sz w:val="18"/>
                <w:szCs w:val="18"/>
              </w:rPr>
              <w:t>Jodar</w:t>
            </w:r>
            <w:proofErr w:type="spellEnd"/>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22BC7E13" w14:textId="77777777" w:rsidR="00A718E7" w:rsidRDefault="00A718E7">
      <w:pPr>
        <w:suppressAutoHyphens w:val="0"/>
        <w:rPr>
          <w:rFonts w:ascii="Times New Roman" w:hAnsi="Times New Roman" w:cs="Times New Roman"/>
          <w:sz w:val="16"/>
          <w:szCs w:val="16"/>
        </w:rPr>
      </w:pPr>
      <w:r>
        <w:rPr>
          <w:rFonts w:ascii="Times New Roman" w:hAnsi="Times New Roman" w:cs="Times New Roman"/>
          <w:sz w:val="16"/>
          <w:szCs w:val="16"/>
        </w:rPr>
        <w:br w:type="page"/>
      </w:r>
    </w:p>
    <w:p w14:paraId="635EC0CB" w14:textId="555B1835" w:rsidR="00FE2182" w:rsidRPr="00116CC2" w:rsidRDefault="00E81BC5">
      <w:pPr>
        <w:spacing w:after="0" w:line="480" w:lineRule="auto"/>
        <w:jc w:val="center"/>
        <w:rPr>
          <w:rFonts w:ascii="Times New Roman" w:hAnsi="Times New Roman" w:cs="Times New Roman"/>
          <w:b/>
          <w:bCs/>
          <w:sz w:val="24"/>
          <w:szCs w:val="24"/>
        </w:rPr>
      </w:pPr>
      <w:r w:rsidRPr="00116CC2">
        <w:rPr>
          <w:rFonts w:ascii="Times New Roman" w:hAnsi="Times New Roman" w:cs="Times New Roman"/>
          <w:b/>
          <w:bCs/>
          <w:sz w:val="24"/>
          <w:szCs w:val="24"/>
        </w:rPr>
        <w:lastRenderedPageBreak/>
        <w:t>Table 2: Statistical result of Main Analysis</w:t>
      </w:r>
    </w:p>
    <w:tbl>
      <w:tblPr>
        <w:tblStyle w:val="TableGrid"/>
        <w:tblW w:w="0" w:type="auto"/>
        <w:tblLook w:val="04A0" w:firstRow="1" w:lastRow="0" w:firstColumn="1" w:lastColumn="0" w:noHBand="0" w:noVBand="1"/>
      </w:tblPr>
      <w:tblGrid>
        <w:gridCol w:w="1084"/>
        <w:gridCol w:w="1555"/>
        <w:gridCol w:w="671"/>
        <w:gridCol w:w="771"/>
        <w:gridCol w:w="723"/>
        <w:gridCol w:w="1596"/>
        <w:gridCol w:w="1759"/>
        <w:gridCol w:w="1191"/>
      </w:tblGrid>
      <w:tr w:rsidR="00054604" w:rsidRPr="005453D3" w14:paraId="3122B6DD" w14:textId="77777777" w:rsidTr="00997506">
        <w:tc>
          <w:tcPr>
            <w:tcW w:w="2768" w:type="dxa"/>
            <w:gridSpan w:val="2"/>
          </w:tcPr>
          <w:p w14:paraId="1E9350B9" w14:textId="31AACA05" w:rsidR="00C21C06" w:rsidRPr="00185165" w:rsidRDefault="00C21C06">
            <w:pPr>
              <w:spacing w:after="0" w:line="480" w:lineRule="auto"/>
              <w:jc w:val="center"/>
              <w:rPr>
                <w:rFonts w:ascii="Times New Roman" w:hAnsi="Times New Roman" w:cs="Times New Roman"/>
                <w:b/>
                <w:bCs/>
                <w:sz w:val="18"/>
                <w:szCs w:val="18"/>
              </w:rPr>
            </w:pPr>
            <w:r w:rsidRPr="00185165">
              <w:rPr>
                <w:rFonts w:ascii="Times New Roman" w:hAnsi="Times New Roman" w:cs="Times New Roman"/>
                <w:b/>
                <w:bCs/>
                <w:sz w:val="18"/>
                <w:szCs w:val="18"/>
              </w:rPr>
              <w:t>Random Effects Model (k</w:t>
            </w:r>
            <w:r w:rsidR="000D41BA">
              <w:rPr>
                <w:rFonts w:ascii="Times New Roman" w:hAnsi="Times New Roman" w:cs="Times New Roman"/>
                <w:b/>
                <w:bCs/>
                <w:sz w:val="18"/>
                <w:szCs w:val="18"/>
              </w:rPr>
              <w:t>=</w:t>
            </w:r>
            <w:r w:rsidRPr="00185165">
              <w:rPr>
                <w:rFonts w:ascii="Times New Roman" w:hAnsi="Times New Roman" w:cs="Times New Roman"/>
                <w:b/>
                <w:bCs/>
                <w:sz w:val="18"/>
                <w:szCs w:val="18"/>
              </w:rPr>
              <w:t>30)</w:t>
            </w:r>
          </w:p>
        </w:tc>
        <w:tc>
          <w:tcPr>
            <w:tcW w:w="671" w:type="dxa"/>
          </w:tcPr>
          <w:p w14:paraId="148C9171" w14:textId="77777777" w:rsidR="00C21C06" w:rsidRPr="00185165" w:rsidRDefault="00C21C06">
            <w:pPr>
              <w:spacing w:after="0" w:line="480" w:lineRule="auto"/>
              <w:jc w:val="center"/>
              <w:rPr>
                <w:rFonts w:ascii="Times New Roman" w:hAnsi="Times New Roman" w:cs="Times New Roman"/>
                <w:sz w:val="18"/>
                <w:szCs w:val="18"/>
              </w:rPr>
            </w:pPr>
          </w:p>
        </w:tc>
        <w:tc>
          <w:tcPr>
            <w:tcW w:w="526" w:type="dxa"/>
          </w:tcPr>
          <w:p w14:paraId="6FB4536C" w14:textId="77777777" w:rsidR="00C21C06" w:rsidRPr="00185165" w:rsidRDefault="00C21C06">
            <w:pPr>
              <w:spacing w:after="0" w:line="480" w:lineRule="auto"/>
              <w:jc w:val="center"/>
              <w:rPr>
                <w:rFonts w:ascii="Times New Roman" w:hAnsi="Times New Roman" w:cs="Times New Roman"/>
                <w:sz w:val="18"/>
                <w:szCs w:val="18"/>
              </w:rPr>
            </w:pPr>
          </w:p>
        </w:tc>
        <w:tc>
          <w:tcPr>
            <w:tcW w:w="521" w:type="dxa"/>
          </w:tcPr>
          <w:p w14:paraId="73F138FD" w14:textId="77777777" w:rsidR="00C21C06" w:rsidRPr="00185165" w:rsidRDefault="00C21C06">
            <w:pPr>
              <w:spacing w:after="0" w:line="480" w:lineRule="auto"/>
              <w:jc w:val="center"/>
              <w:rPr>
                <w:rFonts w:ascii="Times New Roman" w:hAnsi="Times New Roman" w:cs="Times New Roman"/>
                <w:sz w:val="18"/>
                <w:szCs w:val="18"/>
              </w:rPr>
            </w:pPr>
          </w:p>
        </w:tc>
        <w:tc>
          <w:tcPr>
            <w:tcW w:w="1719" w:type="dxa"/>
          </w:tcPr>
          <w:p w14:paraId="08242B30" w14:textId="77777777" w:rsidR="00C21C06" w:rsidRPr="00185165" w:rsidRDefault="00C21C06">
            <w:pPr>
              <w:spacing w:after="0" w:line="480" w:lineRule="auto"/>
              <w:jc w:val="center"/>
              <w:rPr>
                <w:rFonts w:ascii="Times New Roman" w:hAnsi="Times New Roman" w:cs="Times New Roman"/>
                <w:sz w:val="18"/>
                <w:szCs w:val="18"/>
              </w:rPr>
            </w:pPr>
          </w:p>
        </w:tc>
        <w:tc>
          <w:tcPr>
            <w:tcW w:w="1890" w:type="dxa"/>
          </w:tcPr>
          <w:p w14:paraId="6E998BDA" w14:textId="77777777" w:rsidR="00C21C06" w:rsidRPr="00185165" w:rsidRDefault="00C21C06">
            <w:pPr>
              <w:spacing w:after="0" w:line="480" w:lineRule="auto"/>
              <w:jc w:val="center"/>
              <w:rPr>
                <w:rFonts w:ascii="Times New Roman" w:hAnsi="Times New Roman" w:cs="Times New Roman"/>
                <w:sz w:val="18"/>
                <w:szCs w:val="18"/>
              </w:rPr>
            </w:pPr>
          </w:p>
        </w:tc>
        <w:tc>
          <w:tcPr>
            <w:tcW w:w="1255" w:type="dxa"/>
          </w:tcPr>
          <w:p w14:paraId="13972BF9" w14:textId="77777777" w:rsidR="00C21C06" w:rsidRPr="00185165" w:rsidRDefault="00C21C06">
            <w:pPr>
              <w:spacing w:after="0" w:line="480" w:lineRule="auto"/>
              <w:jc w:val="center"/>
              <w:rPr>
                <w:rFonts w:ascii="Times New Roman" w:hAnsi="Times New Roman" w:cs="Times New Roman"/>
                <w:sz w:val="18"/>
                <w:szCs w:val="18"/>
              </w:rPr>
            </w:pPr>
          </w:p>
        </w:tc>
      </w:tr>
      <w:tr w:rsidR="00730C60" w14:paraId="4B17362E" w14:textId="77777777" w:rsidTr="00997506">
        <w:tc>
          <w:tcPr>
            <w:tcW w:w="1116" w:type="dxa"/>
          </w:tcPr>
          <w:p w14:paraId="7DB2D4A9" w14:textId="77777777" w:rsidR="00C21C06" w:rsidRPr="00185165" w:rsidRDefault="00C21C06">
            <w:pPr>
              <w:spacing w:after="0" w:line="480" w:lineRule="auto"/>
              <w:jc w:val="center"/>
              <w:rPr>
                <w:rFonts w:ascii="Times New Roman" w:hAnsi="Times New Roman" w:cs="Times New Roman"/>
                <w:b/>
                <w:bCs/>
                <w:sz w:val="18"/>
                <w:szCs w:val="18"/>
              </w:rPr>
            </w:pPr>
          </w:p>
        </w:tc>
        <w:tc>
          <w:tcPr>
            <w:tcW w:w="1652" w:type="dxa"/>
          </w:tcPr>
          <w:p w14:paraId="509553DA" w14:textId="71EC8ECE" w:rsidR="00C21C06" w:rsidRPr="00185165" w:rsidRDefault="003A37E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Estimate</w:t>
            </w:r>
          </w:p>
        </w:tc>
        <w:tc>
          <w:tcPr>
            <w:tcW w:w="671" w:type="dxa"/>
          </w:tcPr>
          <w:p w14:paraId="0BBEA0CC" w14:textId="6179AD2E"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se</w:t>
            </w:r>
          </w:p>
        </w:tc>
        <w:tc>
          <w:tcPr>
            <w:tcW w:w="526" w:type="dxa"/>
          </w:tcPr>
          <w:p w14:paraId="2B2B7A58" w14:textId="164043DB"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Z</w:t>
            </w:r>
          </w:p>
        </w:tc>
        <w:tc>
          <w:tcPr>
            <w:tcW w:w="521" w:type="dxa"/>
          </w:tcPr>
          <w:p w14:paraId="3E013957" w14:textId="0DC531D4" w:rsidR="00C21C06" w:rsidRPr="00185165" w:rsidRDefault="00A57AB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c>
          <w:tcPr>
            <w:tcW w:w="1719" w:type="dxa"/>
          </w:tcPr>
          <w:p w14:paraId="5001A15C" w14:textId="2111DD01"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CI </w:t>
            </w:r>
            <w:r w:rsidR="00451F1A" w:rsidRPr="00185165">
              <w:rPr>
                <w:rFonts w:ascii="Times New Roman" w:hAnsi="Times New Roman" w:cs="Times New Roman"/>
                <w:sz w:val="18"/>
                <w:szCs w:val="18"/>
              </w:rPr>
              <w:t>L</w:t>
            </w:r>
            <w:r w:rsidRPr="00185165">
              <w:rPr>
                <w:rFonts w:ascii="Times New Roman" w:hAnsi="Times New Roman" w:cs="Times New Roman"/>
                <w:sz w:val="18"/>
                <w:szCs w:val="18"/>
              </w:rPr>
              <w:t>ower Bound</w:t>
            </w:r>
          </w:p>
        </w:tc>
        <w:tc>
          <w:tcPr>
            <w:tcW w:w="1890" w:type="dxa"/>
          </w:tcPr>
          <w:p w14:paraId="69982FB2" w14:textId="3B57542E"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CI</w:t>
            </w:r>
            <w:r w:rsidR="00911AB8" w:rsidRPr="00185165">
              <w:rPr>
                <w:rFonts w:ascii="Times New Roman" w:hAnsi="Times New Roman" w:cs="Times New Roman"/>
                <w:sz w:val="18"/>
                <w:szCs w:val="18"/>
              </w:rPr>
              <w:t xml:space="preserve"> Upper Bound</w:t>
            </w:r>
          </w:p>
        </w:tc>
        <w:tc>
          <w:tcPr>
            <w:tcW w:w="1255" w:type="dxa"/>
          </w:tcPr>
          <w:p w14:paraId="0E6AA160" w14:textId="77777777" w:rsidR="00C21C06" w:rsidRPr="00185165" w:rsidRDefault="00C21C06">
            <w:pPr>
              <w:spacing w:after="0" w:line="480" w:lineRule="auto"/>
              <w:jc w:val="center"/>
              <w:rPr>
                <w:rFonts w:ascii="Times New Roman" w:hAnsi="Times New Roman" w:cs="Times New Roman"/>
                <w:b/>
                <w:bCs/>
                <w:sz w:val="18"/>
                <w:szCs w:val="18"/>
              </w:rPr>
            </w:pPr>
          </w:p>
        </w:tc>
      </w:tr>
      <w:tr w:rsidR="00730C60" w14:paraId="51432208" w14:textId="77777777" w:rsidTr="00997506">
        <w:tc>
          <w:tcPr>
            <w:tcW w:w="1116" w:type="dxa"/>
          </w:tcPr>
          <w:p w14:paraId="21FBBEAE" w14:textId="05C7C2A1" w:rsidR="00C21C06" w:rsidRPr="00185165" w:rsidRDefault="006376C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Intercept</w:t>
            </w:r>
          </w:p>
        </w:tc>
        <w:tc>
          <w:tcPr>
            <w:tcW w:w="1652" w:type="dxa"/>
          </w:tcPr>
          <w:p w14:paraId="51CEE869" w14:textId="2116FA4D" w:rsidR="00C21C06" w:rsidRPr="00185165" w:rsidRDefault="00CC31DF">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0.75</w:t>
            </w:r>
          </w:p>
        </w:tc>
        <w:tc>
          <w:tcPr>
            <w:tcW w:w="671" w:type="dxa"/>
          </w:tcPr>
          <w:p w14:paraId="09B6DDC3" w14:textId="3196957A"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0.15</w:t>
            </w:r>
          </w:p>
        </w:tc>
        <w:tc>
          <w:tcPr>
            <w:tcW w:w="526" w:type="dxa"/>
          </w:tcPr>
          <w:p w14:paraId="47663E9B" w14:textId="374B6675"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4.92</w:t>
            </w:r>
          </w:p>
        </w:tc>
        <w:tc>
          <w:tcPr>
            <w:tcW w:w="521" w:type="dxa"/>
          </w:tcPr>
          <w:p w14:paraId="387CA610" w14:textId="17566E23" w:rsidR="00C21C06" w:rsidRPr="00185165" w:rsidRDefault="0005460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c>
          <w:tcPr>
            <w:tcW w:w="1719" w:type="dxa"/>
          </w:tcPr>
          <w:p w14:paraId="20FB80EA" w14:textId="1D500A64" w:rsidR="00C21C06" w:rsidRPr="00185165" w:rsidRDefault="00C55E3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0.45</w:t>
            </w:r>
          </w:p>
        </w:tc>
        <w:tc>
          <w:tcPr>
            <w:tcW w:w="1890" w:type="dxa"/>
          </w:tcPr>
          <w:p w14:paraId="6B8D6753" w14:textId="79A26363" w:rsidR="00C21C06" w:rsidRPr="00185165" w:rsidRDefault="00AA465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1.05</w:t>
            </w:r>
          </w:p>
        </w:tc>
        <w:tc>
          <w:tcPr>
            <w:tcW w:w="1255" w:type="dxa"/>
          </w:tcPr>
          <w:p w14:paraId="2AC1BE95" w14:textId="77777777" w:rsidR="00C21C06" w:rsidRDefault="00C21C06">
            <w:pPr>
              <w:spacing w:after="0" w:line="480" w:lineRule="auto"/>
              <w:jc w:val="center"/>
              <w:rPr>
                <w:rFonts w:ascii="Times New Roman" w:hAnsi="Times New Roman" w:cs="Times New Roman"/>
                <w:b/>
                <w:bCs/>
                <w:sz w:val="24"/>
                <w:szCs w:val="24"/>
              </w:rPr>
            </w:pPr>
          </w:p>
        </w:tc>
      </w:tr>
      <w:tr w:rsidR="00730C60" w14:paraId="7299ECEE" w14:textId="77777777" w:rsidTr="00997506">
        <w:tc>
          <w:tcPr>
            <w:tcW w:w="2768" w:type="dxa"/>
            <w:gridSpan w:val="2"/>
          </w:tcPr>
          <w:p w14:paraId="2B24B868" w14:textId="7E0160F5" w:rsidR="00246EBB" w:rsidRPr="00185165" w:rsidRDefault="0085379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Heterogeneity </w:t>
            </w:r>
            <w:r w:rsidR="00E308A7" w:rsidRPr="00185165">
              <w:rPr>
                <w:rFonts w:ascii="Times New Roman" w:hAnsi="Times New Roman" w:cs="Times New Roman"/>
                <w:sz w:val="18"/>
                <w:szCs w:val="18"/>
              </w:rPr>
              <w:t>Statistics</w:t>
            </w:r>
          </w:p>
        </w:tc>
        <w:tc>
          <w:tcPr>
            <w:tcW w:w="671" w:type="dxa"/>
          </w:tcPr>
          <w:p w14:paraId="3AC34380" w14:textId="77777777" w:rsidR="00246EBB" w:rsidRDefault="00246EBB">
            <w:pPr>
              <w:spacing w:after="0" w:line="480" w:lineRule="auto"/>
              <w:jc w:val="center"/>
              <w:rPr>
                <w:rFonts w:ascii="Times New Roman" w:hAnsi="Times New Roman" w:cs="Times New Roman"/>
                <w:b/>
                <w:bCs/>
                <w:sz w:val="24"/>
                <w:szCs w:val="24"/>
              </w:rPr>
            </w:pPr>
          </w:p>
        </w:tc>
        <w:tc>
          <w:tcPr>
            <w:tcW w:w="526" w:type="dxa"/>
          </w:tcPr>
          <w:p w14:paraId="7001578B" w14:textId="77777777" w:rsidR="00246EBB" w:rsidRDefault="00246EBB">
            <w:pPr>
              <w:spacing w:after="0" w:line="480" w:lineRule="auto"/>
              <w:jc w:val="center"/>
              <w:rPr>
                <w:rFonts w:ascii="Times New Roman" w:hAnsi="Times New Roman" w:cs="Times New Roman"/>
                <w:b/>
                <w:bCs/>
                <w:sz w:val="24"/>
                <w:szCs w:val="24"/>
              </w:rPr>
            </w:pPr>
          </w:p>
        </w:tc>
        <w:tc>
          <w:tcPr>
            <w:tcW w:w="521" w:type="dxa"/>
          </w:tcPr>
          <w:p w14:paraId="7E886BB9" w14:textId="77777777" w:rsidR="00246EBB" w:rsidRDefault="00246EBB">
            <w:pPr>
              <w:spacing w:after="0" w:line="480" w:lineRule="auto"/>
              <w:jc w:val="center"/>
              <w:rPr>
                <w:rFonts w:ascii="Times New Roman" w:hAnsi="Times New Roman" w:cs="Times New Roman"/>
                <w:b/>
                <w:bCs/>
                <w:sz w:val="24"/>
                <w:szCs w:val="24"/>
              </w:rPr>
            </w:pPr>
          </w:p>
        </w:tc>
        <w:tc>
          <w:tcPr>
            <w:tcW w:w="1719" w:type="dxa"/>
          </w:tcPr>
          <w:p w14:paraId="52999E8D" w14:textId="77777777" w:rsidR="00246EBB" w:rsidRDefault="00246EBB">
            <w:pPr>
              <w:spacing w:after="0" w:line="480" w:lineRule="auto"/>
              <w:jc w:val="center"/>
              <w:rPr>
                <w:rFonts w:ascii="Times New Roman" w:hAnsi="Times New Roman" w:cs="Times New Roman"/>
                <w:b/>
                <w:bCs/>
                <w:sz w:val="24"/>
                <w:szCs w:val="24"/>
              </w:rPr>
            </w:pPr>
          </w:p>
        </w:tc>
        <w:tc>
          <w:tcPr>
            <w:tcW w:w="1890" w:type="dxa"/>
          </w:tcPr>
          <w:p w14:paraId="6A647B49" w14:textId="77777777" w:rsidR="00246EBB" w:rsidRDefault="00246EBB">
            <w:pPr>
              <w:spacing w:after="0" w:line="480" w:lineRule="auto"/>
              <w:jc w:val="center"/>
              <w:rPr>
                <w:rFonts w:ascii="Times New Roman" w:hAnsi="Times New Roman" w:cs="Times New Roman"/>
                <w:b/>
                <w:bCs/>
                <w:sz w:val="24"/>
                <w:szCs w:val="24"/>
              </w:rPr>
            </w:pPr>
          </w:p>
        </w:tc>
        <w:tc>
          <w:tcPr>
            <w:tcW w:w="1255" w:type="dxa"/>
          </w:tcPr>
          <w:p w14:paraId="2BDA8739" w14:textId="77777777" w:rsidR="00246EBB" w:rsidRDefault="00246EBB">
            <w:pPr>
              <w:spacing w:after="0" w:line="480" w:lineRule="auto"/>
              <w:jc w:val="center"/>
              <w:rPr>
                <w:rFonts w:ascii="Times New Roman" w:hAnsi="Times New Roman" w:cs="Times New Roman"/>
                <w:b/>
                <w:bCs/>
                <w:sz w:val="24"/>
                <w:szCs w:val="24"/>
              </w:rPr>
            </w:pPr>
          </w:p>
        </w:tc>
      </w:tr>
      <w:tr w:rsidR="00730C60" w14:paraId="00072FBC" w14:textId="77777777" w:rsidTr="00997506">
        <w:tc>
          <w:tcPr>
            <w:tcW w:w="1116" w:type="dxa"/>
          </w:tcPr>
          <w:p w14:paraId="187D47E2"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193B6FE9" w14:textId="47824077"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w:t>
            </w:r>
          </w:p>
        </w:tc>
        <w:tc>
          <w:tcPr>
            <w:tcW w:w="671" w:type="dxa"/>
          </w:tcPr>
          <w:p w14:paraId="18410A13" w14:textId="0408A53F"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Tau^2</w:t>
            </w:r>
          </w:p>
        </w:tc>
        <w:tc>
          <w:tcPr>
            <w:tcW w:w="526" w:type="dxa"/>
          </w:tcPr>
          <w:p w14:paraId="122C38DF" w14:textId="4B47B390" w:rsidR="00C21C06" w:rsidRPr="00185165" w:rsidRDefault="00ED415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I^2</w:t>
            </w:r>
          </w:p>
        </w:tc>
        <w:tc>
          <w:tcPr>
            <w:tcW w:w="521" w:type="dxa"/>
          </w:tcPr>
          <w:p w14:paraId="458E7ECE" w14:textId="1978A380" w:rsidR="00C21C06" w:rsidRPr="00185165" w:rsidRDefault="00595A6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H^2</w:t>
            </w:r>
          </w:p>
        </w:tc>
        <w:tc>
          <w:tcPr>
            <w:tcW w:w="1719" w:type="dxa"/>
          </w:tcPr>
          <w:p w14:paraId="06A37CBB" w14:textId="49A768D5" w:rsidR="00C21C06" w:rsidRPr="00185165" w:rsidRDefault="00E032B8">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df</w:t>
            </w:r>
          </w:p>
        </w:tc>
        <w:tc>
          <w:tcPr>
            <w:tcW w:w="1890" w:type="dxa"/>
          </w:tcPr>
          <w:p w14:paraId="48F4C7E2" w14:textId="0C44587E" w:rsidR="00C21C06" w:rsidRPr="00185165" w:rsidRDefault="007D19D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Q</w:t>
            </w:r>
          </w:p>
        </w:tc>
        <w:tc>
          <w:tcPr>
            <w:tcW w:w="1255" w:type="dxa"/>
          </w:tcPr>
          <w:p w14:paraId="71A4FA8C" w14:textId="0EFF009B" w:rsidR="00C21C06" w:rsidRPr="00185165" w:rsidRDefault="003F2EA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r>
      <w:tr w:rsidR="00730C60" w14:paraId="2A8D5F78" w14:textId="77777777" w:rsidTr="00997506">
        <w:tc>
          <w:tcPr>
            <w:tcW w:w="1116" w:type="dxa"/>
          </w:tcPr>
          <w:p w14:paraId="0B907559"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3FF27B99" w14:textId="3A24AD73" w:rsidR="00C21C06" w:rsidRPr="00185165" w:rsidRDefault="0055482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0.8</w:t>
            </w:r>
            <w:r w:rsidR="009A339A">
              <w:rPr>
                <w:rFonts w:ascii="Times New Roman" w:hAnsi="Times New Roman" w:cs="Times New Roman"/>
                <w:sz w:val="18"/>
                <w:szCs w:val="18"/>
              </w:rPr>
              <w:t>3</w:t>
            </w:r>
          </w:p>
        </w:tc>
        <w:tc>
          <w:tcPr>
            <w:tcW w:w="671" w:type="dxa"/>
          </w:tcPr>
          <w:p w14:paraId="547C7320" w14:textId="4ED111A5" w:rsidR="00C21C06" w:rsidRPr="00185165" w:rsidRDefault="00054F7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0.6</w:t>
            </w:r>
            <w:r w:rsidR="00B01EB8">
              <w:rPr>
                <w:rFonts w:ascii="Times New Roman" w:hAnsi="Times New Roman" w:cs="Times New Roman"/>
                <w:sz w:val="18"/>
                <w:szCs w:val="18"/>
              </w:rPr>
              <w:t>9</w:t>
            </w:r>
          </w:p>
        </w:tc>
        <w:tc>
          <w:tcPr>
            <w:tcW w:w="526" w:type="dxa"/>
          </w:tcPr>
          <w:p w14:paraId="45596499" w14:textId="204CD24F" w:rsidR="00C21C06" w:rsidRPr="00185165" w:rsidRDefault="00C220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99.</w:t>
            </w:r>
            <w:r w:rsidR="00390707">
              <w:rPr>
                <w:rFonts w:ascii="Times New Roman" w:hAnsi="Times New Roman" w:cs="Times New Roman"/>
                <w:sz w:val="18"/>
                <w:szCs w:val="18"/>
              </w:rPr>
              <w:t>72</w:t>
            </w:r>
            <w:r w:rsidRPr="00185165">
              <w:rPr>
                <w:rFonts w:ascii="Times New Roman" w:hAnsi="Times New Roman" w:cs="Times New Roman"/>
                <w:sz w:val="18"/>
                <w:szCs w:val="18"/>
              </w:rPr>
              <w:t>%</w:t>
            </w:r>
          </w:p>
        </w:tc>
        <w:tc>
          <w:tcPr>
            <w:tcW w:w="521" w:type="dxa"/>
          </w:tcPr>
          <w:p w14:paraId="1175107C" w14:textId="239F7CF1" w:rsidR="00C21C06" w:rsidRPr="00185165" w:rsidRDefault="00730C6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352.96</w:t>
            </w:r>
          </w:p>
        </w:tc>
        <w:tc>
          <w:tcPr>
            <w:tcW w:w="1719" w:type="dxa"/>
          </w:tcPr>
          <w:p w14:paraId="530622C9" w14:textId="0F4DD146" w:rsidR="00C21C06" w:rsidRPr="00185165" w:rsidRDefault="00E43B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2</w:t>
            </w:r>
            <w:r w:rsidR="00C17504">
              <w:rPr>
                <w:rFonts w:ascii="Times New Roman" w:hAnsi="Times New Roman" w:cs="Times New Roman"/>
                <w:sz w:val="18"/>
                <w:szCs w:val="18"/>
              </w:rPr>
              <w:t>9</w:t>
            </w:r>
          </w:p>
        </w:tc>
        <w:tc>
          <w:tcPr>
            <w:tcW w:w="1890" w:type="dxa"/>
          </w:tcPr>
          <w:p w14:paraId="2D716CA3" w14:textId="1CDCA160" w:rsidR="00C21C06" w:rsidRPr="00185165" w:rsidRDefault="00A9410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6174.90</w:t>
            </w:r>
          </w:p>
        </w:tc>
        <w:tc>
          <w:tcPr>
            <w:tcW w:w="1255" w:type="dxa"/>
          </w:tcPr>
          <w:p w14:paraId="7361671A" w14:textId="68E18F7E" w:rsidR="00C21C06" w:rsidRPr="00185165" w:rsidRDefault="009245A9">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r>
    </w:tbl>
    <w:p w14:paraId="1A9600A8" w14:textId="77777777" w:rsidR="00F31026" w:rsidRDefault="00F31026">
      <w:pPr>
        <w:spacing w:after="0" w:line="480" w:lineRule="auto"/>
        <w:jc w:val="center"/>
        <w:rPr>
          <w:rFonts w:ascii="Times New Roman" w:hAnsi="Times New Roman" w:cs="Times New Roman"/>
          <w:b/>
          <w:bCs/>
          <w:sz w:val="24"/>
          <w:szCs w:val="24"/>
        </w:rPr>
      </w:pPr>
    </w:p>
    <w:p w14:paraId="37B2367B" w14:textId="77777777" w:rsidR="00F31026" w:rsidRDefault="00F31026">
      <w:pPr>
        <w:spacing w:after="0" w:line="480" w:lineRule="auto"/>
        <w:jc w:val="center"/>
        <w:rPr>
          <w:rFonts w:ascii="Times New Roman" w:hAnsi="Times New Roman" w:cs="Times New Roman"/>
          <w:b/>
          <w:bCs/>
          <w:sz w:val="24"/>
          <w:szCs w:val="24"/>
        </w:rPr>
      </w:pPr>
    </w:p>
    <w:p w14:paraId="4517147F" w14:textId="38031468" w:rsidR="00FE2182" w:rsidRDefault="00FE2182">
      <w:pPr>
        <w:spacing w:after="0" w:line="480" w:lineRule="auto"/>
        <w:jc w:val="center"/>
        <w:rPr>
          <w:rFonts w:ascii="Times New Roman" w:hAnsi="Times New Roman" w:cs="Times New Roman"/>
          <w:b/>
          <w:bCs/>
          <w:sz w:val="24"/>
          <w:szCs w:val="24"/>
        </w:rPr>
      </w:pPr>
    </w:p>
    <w:p w14:paraId="65A40960" w14:textId="77777777" w:rsidR="00116CC2" w:rsidRDefault="00116CC2">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217A236E" w14:textId="7F47195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65ADFDE3" w14:textId="3EDF3DCB" w:rsidR="00FE2182" w:rsidRDefault="00AF1377">
      <w:pPr>
        <w:spacing w:after="0" w:line="480" w:lineRule="auto"/>
        <w:jc w:val="center"/>
        <w:rPr>
          <w:rFonts w:ascii="Times New Roman" w:hAnsi="Times New Roman" w:cs="Times New Roman"/>
          <w:b/>
          <w:bCs/>
          <w:sz w:val="24"/>
          <w:szCs w:val="24"/>
        </w:rPr>
      </w:pPr>
      <w:del w:id="33" w:author="Qizhou Duan" w:date="2024-01-08T16:33:00Z">
        <w:r w:rsidDel="00910EA2">
          <w:rPr>
            <w:rFonts w:ascii="Times New Roman" w:hAnsi="Times New Roman" w:cs="Times New Roman"/>
            <w:b/>
            <w:bCs/>
            <w:noProof/>
            <w:sz w:val="24"/>
            <w:szCs w:val="24"/>
          </w:rPr>
          <w:drawing>
            <wp:inline distT="0" distB="0" distL="0" distR="0" wp14:anchorId="21F9E74E" wp14:editId="15527315">
              <wp:extent cx="6507480" cy="4976308"/>
              <wp:effectExtent l="0" t="0" r="0" b="2540"/>
              <wp:docPr id="2835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6361" name="Picture 283526361"/>
                      <pic:cNvPicPr/>
                    </pic:nvPicPr>
                    <pic:blipFill>
                      <a:blip r:embed="rId82">
                        <a:extLst>
                          <a:ext uri="{28A0092B-C50C-407E-A947-70E740481C1C}">
                            <a14:useLocalDpi xmlns:a14="http://schemas.microsoft.com/office/drawing/2010/main" val="0"/>
                          </a:ext>
                        </a:extLst>
                      </a:blip>
                      <a:stretch>
                        <a:fillRect/>
                      </a:stretch>
                    </pic:blipFill>
                    <pic:spPr>
                      <a:xfrm>
                        <a:off x="0" y="0"/>
                        <a:ext cx="6543523" cy="5003870"/>
                      </a:xfrm>
                      <a:prstGeom prst="rect">
                        <a:avLst/>
                      </a:prstGeom>
                    </pic:spPr>
                  </pic:pic>
                </a:graphicData>
              </a:graphic>
            </wp:inline>
          </w:drawing>
        </w:r>
      </w:del>
    </w:p>
    <w:p w14:paraId="0AF7B72E" w14:textId="4045CE99" w:rsidR="00D4758A" w:rsidRDefault="00910EA2">
      <w:pPr>
        <w:suppressAutoHyphens w:val="0"/>
        <w:rPr>
          <w:rFonts w:ascii="Times New Roman" w:hAnsi="Times New Roman" w:cs="Times New Roman"/>
          <w:b/>
          <w:bCs/>
          <w:sz w:val="24"/>
          <w:szCs w:val="24"/>
        </w:rPr>
      </w:pPr>
      <w:ins w:id="34" w:author="Qizhou Duan" w:date="2024-01-08T16:33:00Z">
        <w:r>
          <w:rPr>
            <w:rFonts w:ascii="Times New Roman" w:hAnsi="Times New Roman" w:cs="Times New Roman"/>
            <w:b/>
            <w:bCs/>
            <w:noProof/>
            <w:sz w:val="24"/>
            <w:szCs w:val="24"/>
          </w:rPr>
          <w:drawing>
            <wp:inline distT="0" distB="0" distL="0" distR="0" wp14:anchorId="511388E4" wp14:editId="210AA4A4">
              <wp:extent cx="5943600" cy="405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3" cstate="print">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ins>
      <w:r w:rsidR="00D4758A">
        <w:rPr>
          <w:rFonts w:ascii="Times New Roman" w:hAnsi="Times New Roman" w:cs="Times New Roman"/>
          <w:b/>
          <w:bCs/>
          <w:sz w:val="24"/>
          <w:szCs w:val="24"/>
        </w:rPr>
        <w:br w:type="page"/>
      </w:r>
    </w:p>
    <w:p w14:paraId="5EF1DFE1" w14:textId="7B230EB2"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0E6B41F6" w14:textId="77777777" w:rsidR="007E3B68" w:rsidRDefault="007E3B68">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1FEDC708" w14:textId="4A1E7B41"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C0026A">
          <w:headerReference w:type="default" r:id="rId84"/>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85"/>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35"/>
      <w:r w:rsidRPr="00453BFC">
        <w:rPr>
          <w:rFonts w:ascii="Times New Roman" w:hAnsi="Times New Roman" w:cs="Times New Roman"/>
          <w:sz w:val="24"/>
          <w:szCs w:val="24"/>
        </w:rPr>
        <w:t xml:space="preserve">CVD </w:t>
      </w:r>
      <w:commentRangeEnd w:id="35"/>
      <w:r w:rsidRPr="00453BFC">
        <w:rPr>
          <w:rStyle w:val="CommentReference"/>
        </w:rPr>
        <w:commentReference w:id="35"/>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36"/>
      <w:commentRangeStart w:id="37"/>
      <w:r w:rsidRPr="00453BFC">
        <w:rPr>
          <w:rFonts w:ascii="Times New Roman" w:eastAsia="Times New Roman" w:hAnsi="Times New Roman" w:cs="Times New Roman"/>
          <w:sz w:val="24"/>
          <w:szCs w:val="24"/>
        </w:rPr>
        <w:t>Pietrzak et al.’ (2021)</w:t>
      </w:r>
      <w:commentRangeEnd w:id="36"/>
      <w:r w:rsidRPr="00453BFC">
        <w:rPr>
          <w:rStyle w:val="CommentReference"/>
        </w:rPr>
        <w:commentReference w:id="36"/>
      </w:r>
      <w:commentRangeEnd w:id="37"/>
      <w:r w:rsidRPr="00453BFC">
        <w:rPr>
          <w:rStyle w:val="CommentReference"/>
        </w:rPr>
        <w:commentReference w:id="37"/>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86"/>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Qizhou Duan" w:date="2023-12-27T13:30:00Z" w:initials="QD">
    <w:p w14:paraId="199ACDA1" w14:textId="77777777" w:rsidR="00FF45A0" w:rsidRDefault="00FF45A0" w:rsidP="00FF45A0">
      <w:pPr>
        <w:pStyle w:val="CommentText"/>
      </w:pPr>
      <w:r>
        <w:rPr>
          <w:rStyle w:val="CommentReference"/>
        </w:rPr>
        <w:annotationRef/>
      </w:r>
      <w:r>
        <w:t xml:space="preserve">We should double check this down the line; I am not familiar with the search process for this study; but based on reading the description, I think this part is in great shape, and thus I de-highlighted it. </w:t>
      </w:r>
    </w:p>
  </w:comment>
  <w:comment w:id="3" w:author="Amy Ai" w:date="2024-01-01T10:50:00Z" w:initials="AA">
    <w:p w14:paraId="7F4C4931" w14:textId="77777777" w:rsidR="003A2AC5" w:rsidRDefault="003A2AC5" w:rsidP="003A2AC5">
      <w:pPr>
        <w:pStyle w:val="CommentText"/>
      </w:pPr>
      <w:r>
        <w:rPr>
          <w:rStyle w:val="CommentReference"/>
        </w:rPr>
        <w:annotationRef/>
      </w:r>
      <w:r>
        <w:t>4 Marg to  check out</w:t>
      </w:r>
    </w:p>
  </w:comment>
  <w:comment w:id="4" w:author="Marguerite S Rwil" w:date="2023-12-18T21:07:00Z" w:initials="MR">
    <w:p w14:paraId="4A1DFF7B" w14:textId="7F9578F0" w:rsidR="00FF45A0" w:rsidRDefault="00FF45A0" w:rsidP="00FF45A0">
      <w:pPr>
        <w:pStyle w:val="CommentText"/>
      </w:pPr>
      <w:r>
        <w:t xml:space="preserve">These were the sources I sent you in emails a long time ago, I will attach them in the latest email. </w:t>
      </w:r>
      <w:r>
        <w:rPr>
          <w:rStyle w:val="CommentReference"/>
        </w:rPr>
        <w:annotationRef/>
      </w:r>
    </w:p>
  </w:comment>
  <w:comment w:id="5" w:author="Amy Ai" w:date="2024-01-01T10:51:00Z" w:initials="AA">
    <w:p w14:paraId="62A6FF2A" w14:textId="77777777" w:rsidR="003A2AC5" w:rsidRDefault="003A2AC5" w:rsidP="003A2AC5">
      <w:pPr>
        <w:pStyle w:val="CommentText"/>
      </w:pPr>
      <w:r>
        <w:rPr>
          <w:rStyle w:val="CommentReference"/>
        </w:rPr>
        <w:annotationRef/>
      </w:r>
      <w:r>
        <w:t>pls</w:t>
      </w:r>
    </w:p>
  </w:comment>
  <w:comment w:id="6" w:author="Marguerite S Rwil" w:date="2023-12-22T23:24:00Z" w:initials="MR">
    <w:p w14:paraId="3500A2B1" w14:textId="621D0F6F" w:rsidR="00FF45A0" w:rsidRDefault="00FF45A0" w:rsidP="00FF45A0">
      <w:pPr>
        <w:pStyle w:val="CommentText"/>
      </w:pPr>
      <w:r>
        <w:t xml:space="preserve">I found a few sources for this section, not sure how to format it in. </w:t>
      </w:r>
      <w:r>
        <w:rPr>
          <w:rStyle w:val="CommentReference"/>
        </w:rPr>
        <w:annotationRef/>
      </w:r>
    </w:p>
  </w:comment>
  <w:comment w:id="7" w:author="Qizhou Duan" w:date="2023-12-27T13:47:00Z" w:initials="QD">
    <w:p w14:paraId="746E41EE" w14:textId="77777777" w:rsidR="00FF45A0" w:rsidRDefault="00FF45A0" w:rsidP="00FF45A0">
      <w:pPr>
        <w:pStyle w:val="CommentText"/>
      </w:pPr>
      <w:r>
        <w:rPr>
          <w:rStyle w:val="CommentReference"/>
        </w:rPr>
        <w:annotationRef/>
      </w:r>
      <w:r>
        <w:t xml:space="preserve">It seems that the references/sources are included here; Dr. Ai, should we format them to APA or JAMA style? If it is JAMA style, then we can consult here: </w:t>
      </w:r>
      <w:hyperlink r:id="rId1" w:anchor=":~:text=JAMA%20Style&amp;text=JAMA%20uses%20a%20numbered%20system,used%20for%20in%2Dtext%20citations" w:history="1">
        <w:r w:rsidRPr="004122BC">
          <w:rPr>
            <w:rStyle w:val="Hyperlink"/>
          </w:rPr>
          <w:t>https://libguides.mq.edu.au/referencing/jama#:~:text=JAMA%20Style&amp;text=JAMA%20uses%20a%20numbered%20system,used%20for%20in%2Dtext%20citations</w:t>
        </w:r>
      </w:hyperlink>
      <w:r w:rsidRPr="000418C6">
        <w:t>.</w:t>
      </w:r>
    </w:p>
    <w:p w14:paraId="44E43B4D" w14:textId="77777777" w:rsidR="00FF45A0" w:rsidRDefault="00FF45A0" w:rsidP="00FF45A0">
      <w:pPr>
        <w:pStyle w:val="CommentText"/>
      </w:pPr>
    </w:p>
  </w:comment>
  <w:comment w:id="8" w:author="Amy Ai" w:date="2024-01-01T10:51:00Z" w:initials="AA">
    <w:p w14:paraId="0FAC5891" w14:textId="77777777" w:rsidR="008764DB" w:rsidRDefault="008764DB" w:rsidP="008764DB">
      <w:pPr>
        <w:pStyle w:val="CommentText"/>
      </w:pPr>
      <w:r>
        <w:rPr>
          <w:rStyle w:val="CommentReference"/>
        </w:rPr>
        <w:annotationRef/>
      </w:r>
      <w:r>
        <w:t>Apa 4 now</w:t>
      </w:r>
    </w:p>
  </w:comment>
  <w:comment w:id="9" w:author="Marguerite S Rwil" w:date="2023-12-22T13:24:00Z" w:initials="MR">
    <w:p w14:paraId="02C3CBEC" w14:textId="76FCA574" w:rsidR="00FF45A0" w:rsidRDefault="00FF45A0" w:rsidP="00FF45A0">
      <w:pPr>
        <w:pStyle w:val="CommentText"/>
      </w:pPr>
      <w:r>
        <w:t>not sure what I need to add here</w:t>
      </w:r>
      <w:r>
        <w:rPr>
          <w:rStyle w:val="CommentReference"/>
        </w:rPr>
        <w:annotationRef/>
      </w:r>
    </w:p>
  </w:comment>
  <w:comment w:id="10" w:author="Qizhou Duan" w:date="2023-12-27T13:23:00Z" w:initials="QD">
    <w:p w14:paraId="2C72D322" w14:textId="77777777" w:rsidR="00FF45A0" w:rsidRDefault="00FF45A0" w:rsidP="00FF45A0">
      <w:pPr>
        <w:pStyle w:val="CommentText"/>
      </w:pPr>
      <w:r>
        <w:rPr>
          <w:rStyle w:val="CommentReference"/>
        </w:rPr>
        <w:annotationRef/>
      </w:r>
      <w:r>
        <w:t>I think providing the name of the checklist is sufficient here.</w:t>
      </w:r>
    </w:p>
  </w:comment>
  <w:comment w:id="11" w:author="Amy Ai" w:date="2024-01-01T10:52:00Z" w:initials="AA">
    <w:p w14:paraId="17C0B8C8" w14:textId="77777777" w:rsidR="008764DB" w:rsidRDefault="008764DB" w:rsidP="008764DB">
      <w:pPr>
        <w:pStyle w:val="CommentText"/>
      </w:pPr>
      <w:r>
        <w:rPr>
          <w:rStyle w:val="CommentReference"/>
        </w:rPr>
        <w:annotationRef/>
      </w:r>
      <w:r>
        <w:t>So do it</w:t>
      </w:r>
    </w:p>
  </w:comment>
  <w:comment w:id="12" w:author="Marguerite S Rwil" w:date="2023-12-22T12:13:00Z" w:initials="MR">
    <w:p w14:paraId="0FAA2CDD" w14:textId="4EDEEADA" w:rsidR="00FF45A0" w:rsidRDefault="00FF45A0" w:rsidP="00FF45A0">
      <w:pPr>
        <w:pStyle w:val="CommentText"/>
      </w:pPr>
      <w:r>
        <w:t xml:space="preserve">QZ you want me to put in the citations from the shortlist, that I said yes to?? </w:t>
      </w:r>
      <w:r>
        <w:rPr>
          <w:rStyle w:val="CommentReference"/>
        </w:rPr>
        <w:annotationRef/>
      </w:r>
    </w:p>
  </w:comment>
  <w:comment w:id="13" w:author="Qizhou Duan" w:date="2023-12-25T17:27:00Z" w:initials="QD">
    <w:p w14:paraId="0E87D09D" w14:textId="77777777" w:rsidR="00FF45A0" w:rsidRDefault="00FF45A0" w:rsidP="00FF45A0">
      <w:pPr>
        <w:pStyle w:val="CommentText"/>
      </w:pPr>
      <w:r>
        <w:rPr>
          <w:rStyle w:val="CommentReference"/>
        </w:rPr>
        <w:annotationRef/>
      </w:r>
      <w:r>
        <w:t>Yes</w:t>
      </w:r>
    </w:p>
    <w:p w14:paraId="0B5ABE9A" w14:textId="77777777" w:rsidR="00FF45A0" w:rsidRDefault="00FF45A0" w:rsidP="00FF45A0">
      <w:pPr>
        <w:pStyle w:val="CommentText"/>
      </w:pPr>
      <w:r>
        <w:t xml:space="preserve">The 12 studies are: </w:t>
      </w:r>
    </w:p>
    <w:p w14:paraId="334EC9D3" w14:textId="32AC54B8" w:rsidR="00FF45A0" w:rsidRDefault="00FF45A0" w:rsidP="00FF45A0">
      <w:pPr>
        <w:pStyle w:val="CommentText"/>
      </w:pPr>
      <w:r>
        <w:rPr>
          <w:rFonts w:hint="eastAsia"/>
        </w:rPr>
        <w:t>1 Arnout and Al</w:t>
      </w:r>
      <w:r>
        <w:rPr>
          <w:rFonts w:hint="eastAsia"/>
        </w:rPr>
        <w:t>‐</w:t>
      </w:r>
      <w:r>
        <w:rPr>
          <w:rFonts w:hint="eastAsia"/>
        </w:rPr>
        <w:t xml:space="preserve">Sufyani (2021)   </w:t>
      </w:r>
      <w:r w:rsidR="00194520">
        <w:t>-</w:t>
      </w:r>
    </w:p>
    <w:p w14:paraId="70A1801C" w14:textId="6648217D" w:rsidR="00FF45A0" w:rsidRDefault="00FF45A0" w:rsidP="00FF45A0">
      <w:pPr>
        <w:pStyle w:val="CommentText"/>
      </w:pPr>
      <w:r>
        <w:t xml:space="preserve"> 2 Chen &amp; Tang (2021)             </w:t>
      </w:r>
      <w:r w:rsidR="00194520">
        <w:t>-</w:t>
      </w:r>
    </w:p>
    <w:p w14:paraId="7EBCB7EA" w14:textId="7F101749" w:rsidR="00FF45A0" w:rsidRDefault="00FF45A0" w:rsidP="00FF45A0">
      <w:pPr>
        <w:pStyle w:val="CommentText"/>
      </w:pPr>
      <w:r>
        <w:t xml:space="preserve"> 3 Lau et al. (2021)      </w:t>
      </w:r>
      <w:r w:rsidR="00194520">
        <w:t>-</w:t>
      </w:r>
      <w:r>
        <w:t xml:space="preserve">        </w:t>
      </w:r>
    </w:p>
    <w:p w14:paraId="28E8950E" w14:textId="693B12A5" w:rsidR="00FF45A0" w:rsidRDefault="00FF45A0" w:rsidP="00FF45A0">
      <w:pPr>
        <w:pStyle w:val="CommentText"/>
      </w:pPr>
      <w:r>
        <w:t xml:space="preserve"> 4 Mo (2022)            </w:t>
      </w:r>
      <w:r w:rsidR="00194520">
        <w:t>-</w:t>
      </w:r>
      <w:r>
        <w:t xml:space="preserve">          </w:t>
      </w:r>
    </w:p>
    <w:p w14:paraId="7DAAF61A" w14:textId="06F68DD8" w:rsidR="00FF45A0" w:rsidRDefault="00FF45A0" w:rsidP="00FF45A0">
      <w:pPr>
        <w:pStyle w:val="CommentText"/>
      </w:pPr>
      <w:r>
        <w:t xml:space="preserve"> 5 Zhang et al. (2021)        </w:t>
      </w:r>
      <w:r w:rsidR="00194520">
        <w:t>-</w:t>
      </w:r>
      <w:r>
        <w:t xml:space="preserve">   </w:t>
      </w:r>
    </w:p>
    <w:p w14:paraId="22B0303E" w14:textId="26F93E72" w:rsidR="00FF45A0" w:rsidRDefault="00FF45A0" w:rsidP="00FF45A0">
      <w:pPr>
        <w:pStyle w:val="CommentText"/>
      </w:pPr>
      <w:r>
        <w:t xml:space="preserve"> 6 Das et al. (2023)          </w:t>
      </w:r>
      <w:r w:rsidR="00194520">
        <w:t>-</w:t>
      </w:r>
      <w:r>
        <w:t xml:space="preserve">    </w:t>
      </w:r>
    </w:p>
    <w:p w14:paraId="5C378A78" w14:textId="05F36EB7" w:rsidR="00FF45A0" w:rsidRDefault="00FF45A0" w:rsidP="00FF45A0">
      <w:pPr>
        <w:pStyle w:val="CommentText"/>
      </w:pPr>
      <w:r>
        <w:t xml:space="preserve"> 7 Wang et. al (2023)      </w:t>
      </w:r>
      <w:r w:rsidR="00194520">
        <w:t>-</w:t>
      </w:r>
      <w:r>
        <w:t xml:space="preserve">       </w:t>
      </w:r>
    </w:p>
    <w:p w14:paraId="59C81687" w14:textId="60744C0F" w:rsidR="00FF45A0" w:rsidRDefault="00FF45A0" w:rsidP="00FF45A0">
      <w:pPr>
        <w:pStyle w:val="CommentText"/>
      </w:pPr>
      <w:r>
        <w:t xml:space="preserve"> 8 Lan et al (2023)     </w:t>
      </w:r>
      <w:r w:rsidR="00194520">
        <w:t>-</w:t>
      </w:r>
      <w:r>
        <w:t xml:space="preserve">          </w:t>
      </w:r>
    </w:p>
    <w:p w14:paraId="6C151953" w14:textId="698B3A18" w:rsidR="00FF45A0" w:rsidRDefault="00FF45A0" w:rsidP="00FF45A0">
      <w:pPr>
        <w:pStyle w:val="CommentText"/>
      </w:pPr>
      <w:r>
        <w:t xml:space="preserve"> 9 Chen et al.(2020)  </w:t>
      </w:r>
      <w:r w:rsidR="00194520">
        <w:t>-</w:t>
      </w:r>
      <w:r>
        <w:t xml:space="preserve">            </w:t>
      </w:r>
    </w:p>
    <w:p w14:paraId="00796EA8" w14:textId="48CC8495" w:rsidR="00FF45A0" w:rsidRDefault="00FF45A0" w:rsidP="00FF45A0">
      <w:pPr>
        <w:pStyle w:val="CommentText"/>
      </w:pPr>
      <w:r>
        <w:t xml:space="preserve">10 Lewis et al. (2022)       </w:t>
      </w:r>
      <w:r w:rsidR="00194520">
        <w:t>-</w:t>
      </w:r>
      <w:r>
        <w:t xml:space="preserve">     </w:t>
      </w:r>
    </w:p>
    <w:p w14:paraId="4D96CCEA" w14:textId="7DBC11A4" w:rsidR="00FF45A0" w:rsidRDefault="00FF45A0" w:rsidP="00FF45A0">
      <w:pPr>
        <w:pStyle w:val="CommentText"/>
      </w:pPr>
      <w:r>
        <w:t xml:space="preserve">11 Vazquez et al. (2021)          </w:t>
      </w:r>
      <w:r w:rsidR="00194520">
        <w:t>-</w:t>
      </w:r>
    </w:p>
    <w:p w14:paraId="2D401B74" w14:textId="71B1763B" w:rsidR="00FF45A0" w:rsidRDefault="00FF45A0" w:rsidP="00FF45A0">
      <w:pPr>
        <w:pStyle w:val="CommentText"/>
      </w:pPr>
      <w:r>
        <w:t>12 El-Khoury Malhame et al. (2023)</w:t>
      </w:r>
      <w:r w:rsidR="00194520">
        <w:t xml:space="preserve"> -</w:t>
      </w:r>
    </w:p>
  </w:comment>
  <w:comment w:id="14" w:author="Qizhou Duan" w:date="2023-12-28T15:13:00Z" w:initials="QD">
    <w:p w14:paraId="70D4AFD6" w14:textId="799F9F1B" w:rsidR="000C702E" w:rsidRDefault="000C702E">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d="15" w:author="qizhou" w:date="2023-12-13T19:28:00Z" w:initials="q">
    <w:p w14:paraId="0F6A0C68" w14:textId="77777777" w:rsidR="00FF45A0" w:rsidRDefault="00FF45A0" w:rsidP="00FF45A0">
      <w:pPr>
        <w:pStyle w:val="CommentText"/>
      </w:pPr>
      <w:r>
        <w:t xml:space="preserve">I also need to double check this since we have updated our study number to 30. </w:t>
      </w:r>
    </w:p>
  </w:comment>
  <w:comment w:id="16" w:author="Marguerite S Rwil" w:date="2023-12-18T21:09:00Z" w:initials="MR">
    <w:p w14:paraId="726AAE65" w14:textId="77777777" w:rsidR="00FF45A0" w:rsidRDefault="00FF45A0" w:rsidP="00FF45A0">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d="17" w:author="Amy Ai" w:date="2024-01-01T10:52:00Z" w:initials="AA">
    <w:p w14:paraId="6A22CEEA" w14:textId="77777777" w:rsidR="008764DB" w:rsidRDefault="008764DB" w:rsidP="008764DB">
      <w:pPr>
        <w:pStyle w:val="CommentText"/>
      </w:pPr>
      <w:r>
        <w:rPr>
          <w:rStyle w:val="CommentReference"/>
        </w:rPr>
        <w:annotationRef/>
      </w:r>
      <w:r>
        <w:t>ok</w:t>
      </w:r>
    </w:p>
  </w:comment>
  <w:comment w:id="20" w:author="Marguerite S Rwil" w:date="2023-12-22T12:13:00Z" w:initials="MR">
    <w:p w14:paraId="143DFB63" w14:textId="77777777" w:rsidR="00416243" w:rsidRDefault="00416243" w:rsidP="00416243">
      <w:pPr>
        <w:pStyle w:val="CommentText"/>
      </w:pPr>
      <w:r>
        <w:t xml:space="preserve">QZ you want me to put in the citations from the shortlist, that I said yes to?? </w:t>
      </w:r>
      <w:r>
        <w:rPr>
          <w:rStyle w:val="CommentReference"/>
        </w:rPr>
        <w:annotationRef/>
      </w:r>
    </w:p>
  </w:comment>
  <w:comment w:id="21" w:author="Qizhou Duan" w:date="2023-12-25T17:27:00Z" w:initials="QD">
    <w:p w14:paraId="28E1D37E" w14:textId="77777777" w:rsidR="00416243" w:rsidRDefault="00416243" w:rsidP="00416243">
      <w:pPr>
        <w:pStyle w:val="CommentText"/>
      </w:pPr>
      <w:r>
        <w:rPr>
          <w:rStyle w:val="CommentReference"/>
        </w:rPr>
        <w:annotationRef/>
      </w:r>
      <w:r>
        <w:t>Yes</w:t>
      </w:r>
    </w:p>
    <w:p w14:paraId="7A7B5589" w14:textId="77777777" w:rsidR="00416243" w:rsidRDefault="00416243" w:rsidP="00416243">
      <w:pPr>
        <w:pStyle w:val="CommentText"/>
      </w:pPr>
      <w:r>
        <w:t xml:space="preserve">The 12 studies are: </w:t>
      </w:r>
    </w:p>
    <w:p w14:paraId="688D5946" w14:textId="77777777" w:rsidR="00416243" w:rsidRDefault="00416243" w:rsidP="00416243">
      <w:pPr>
        <w:pStyle w:val="CommentText"/>
      </w:pPr>
      <w:r>
        <w:rPr>
          <w:rFonts w:hint="eastAsia"/>
        </w:rPr>
        <w:t>1 Arnout and Al</w:t>
      </w:r>
      <w:r>
        <w:rPr>
          <w:rFonts w:hint="eastAsia"/>
        </w:rPr>
        <w:t>‐</w:t>
      </w:r>
      <w:r>
        <w:rPr>
          <w:rFonts w:hint="eastAsia"/>
        </w:rPr>
        <w:t xml:space="preserve">Sufyani (2021)   </w:t>
      </w:r>
      <w:r>
        <w:t>-</w:t>
      </w:r>
    </w:p>
    <w:p w14:paraId="11A6B543" w14:textId="77777777" w:rsidR="00416243" w:rsidRDefault="00416243" w:rsidP="00416243">
      <w:pPr>
        <w:pStyle w:val="CommentText"/>
      </w:pPr>
      <w:r>
        <w:t xml:space="preserve"> 2 Chen &amp; Tang (2021)             -</w:t>
      </w:r>
    </w:p>
    <w:p w14:paraId="43849538" w14:textId="77777777" w:rsidR="00416243" w:rsidRDefault="00416243" w:rsidP="00416243">
      <w:pPr>
        <w:pStyle w:val="CommentText"/>
      </w:pPr>
      <w:r>
        <w:t xml:space="preserve"> 3 Lau et al. (2021)      -        </w:t>
      </w:r>
    </w:p>
    <w:p w14:paraId="505D62EE" w14:textId="77777777" w:rsidR="00416243" w:rsidRDefault="00416243" w:rsidP="00416243">
      <w:pPr>
        <w:pStyle w:val="CommentText"/>
      </w:pPr>
      <w:r>
        <w:t xml:space="preserve"> 4 Mo (2022)            -          </w:t>
      </w:r>
    </w:p>
    <w:p w14:paraId="29A91948" w14:textId="77777777" w:rsidR="00416243" w:rsidRDefault="00416243" w:rsidP="00416243">
      <w:pPr>
        <w:pStyle w:val="CommentText"/>
      </w:pPr>
      <w:r>
        <w:t xml:space="preserve"> 5 Zhang et al. (2021)        -   </w:t>
      </w:r>
    </w:p>
    <w:p w14:paraId="573BAA4F" w14:textId="77777777" w:rsidR="00416243" w:rsidRDefault="00416243" w:rsidP="00416243">
      <w:pPr>
        <w:pStyle w:val="CommentText"/>
      </w:pPr>
      <w:r>
        <w:t xml:space="preserve"> 6 Das et al. (2023)          -    </w:t>
      </w:r>
    </w:p>
    <w:p w14:paraId="270179A9" w14:textId="77777777" w:rsidR="00416243" w:rsidRDefault="00416243" w:rsidP="00416243">
      <w:pPr>
        <w:pStyle w:val="CommentText"/>
      </w:pPr>
      <w:r>
        <w:t xml:space="preserve"> 7 Wang et. al (2023)      -       </w:t>
      </w:r>
    </w:p>
    <w:p w14:paraId="7EA4FD84" w14:textId="77777777" w:rsidR="00416243" w:rsidRDefault="00416243" w:rsidP="00416243">
      <w:pPr>
        <w:pStyle w:val="CommentText"/>
      </w:pPr>
      <w:r>
        <w:t xml:space="preserve"> 8 Lan et al (2023)     -          </w:t>
      </w:r>
    </w:p>
    <w:p w14:paraId="1A9EA8D7" w14:textId="77777777" w:rsidR="00416243" w:rsidRDefault="00416243" w:rsidP="00416243">
      <w:pPr>
        <w:pStyle w:val="CommentText"/>
      </w:pPr>
      <w:r>
        <w:t xml:space="preserve"> 9 Chen et al.(2020)  -            </w:t>
      </w:r>
    </w:p>
    <w:p w14:paraId="53C00B8F" w14:textId="77777777" w:rsidR="00416243" w:rsidRDefault="00416243" w:rsidP="00416243">
      <w:pPr>
        <w:pStyle w:val="CommentText"/>
      </w:pPr>
      <w:r>
        <w:t xml:space="preserve">10 Lewis et al. (2022)       -     </w:t>
      </w:r>
    </w:p>
    <w:p w14:paraId="0988436C" w14:textId="77777777" w:rsidR="00416243" w:rsidRDefault="00416243" w:rsidP="00416243">
      <w:pPr>
        <w:pStyle w:val="CommentText"/>
      </w:pPr>
      <w:r>
        <w:t>11 Vazquez et al. (2021)          -</w:t>
      </w:r>
    </w:p>
    <w:p w14:paraId="4B8F2AE0" w14:textId="77777777" w:rsidR="00416243" w:rsidRDefault="00416243" w:rsidP="00416243">
      <w:pPr>
        <w:pStyle w:val="CommentText"/>
      </w:pPr>
      <w:r>
        <w:t>12 El-Khoury Malhame et al. (2023) -</w:t>
      </w:r>
    </w:p>
  </w:comment>
  <w:comment w:id="25" w:author="Marguerite S Rwil" w:date="2023-12-18T20:51:00Z" w:initials="MR">
    <w:p w14:paraId="4B93666E" w14:textId="2DDB0107" w:rsidR="20EFCC27" w:rsidRDefault="20EFCC27">
      <w:pPr>
        <w:pStyle w:val="CommentText"/>
      </w:pPr>
      <w:r>
        <w:t>Is this incorrect? Do I change it to 30</w:t>
      </w:r>
      <w:r w:rsidR="005B2A73">
        <w:t xml:space="preserve"> </w:t>
      </w:r>
    </w:p>
  </w:comment>
  <w:comment w:id="26"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27"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28" w:author="Amy Ai" w:date="2024-01-01T10:53:00Z" w:initials="AA">
    <w:p w14:paraId="2DE8D62A" w14:textId="77777777" w:rsidR="008764DB" w:rsidRDefault="008764DB" w:rsidP="008764DB">
      <w:pPr>
        <w:pStyle w:val="CommentText"/>
      </w:pPr>
      <w:r>
        <w:rPr>
          <w:rStyle w:val="CommentReference"/>
        </w:rPr>
        <w:annotationRef/>
      </w:r>
      <w:r>
        <w:t>Ok</w:t>
      </w:r>
    </w:p>
  </w:comment>
  <w:comment w:id="32" w:author="Marguerite S Rwil" w:date="2023-12-26T00:04:00Z" w:initials="MR">
    <w:p w14:paraId="7029E6A0" w14:textId="39951C5F" w:rsidR="45D0B409" w:rsidRDefault="45D0B409">
      <w:pPr>
        <w:pStyle w:val="CommentText"/>
      </w:pPr>
      <w:r>
        <w:t xml:space="preserve">I updated the references list. There are now the 30 with the new articles/old ones taken out. In APA format. </w:t>
      </w:r>
      <w:r>
        <w:rPr>
          <w:rStyle w:val="CommentReference"/>
        </w:rPr>
        <w:annotationRef/>
      </w:r>
    </w:p>
  </w:comment>
  <w:comment w:id="35" w:author="Qizhou Duan" w:date="2023-12-20T11:29:00Z" w:initials="QD">
    <w:p w14:paraId="6474FB57" w14:textId="77777777" w:rsidR="004C57B7" w:rsidRDefault="004C57B7" w:rsidP="004C57B7">
      <w:pPr>
        <w:pStyle w:val="CommentText"/>
      </w:pPr>
      <w:r>
        <w:rPr>
          <w:rStyle w:val="CommentReference"/>
        </w:rPr>
        <w:annotationRef/>
      </w:r>
      <w:r>
        <w:t>Is this from the other paper?</w:t>
      </w:r>
    </w:p>
  </w:comment>
  <w:comment w:id="36" w:author="Marguerite S Rwil" w:date="2023-12-18T20:49:00Z" w:initials="MR">
    <w:p w14:paraId="76DB23D3" w14:textId="77777777" w:rsidR="004C57B7" w:rsidRDefault="004C57B7" w:rsidP="004C57B7">
      <w:pPr>
        <w:pStyle w:val="CommentText"/>
      </w:pPr>
      <w:r>
        <w:t>Pietrzak was not included in the ptg.shortlist, just making note</w:t>
      </w:r>
      <w:r>
        <w:rPr>
          <w:rStyle w:val="CommentReference"/>
        </w:rPr>
        <w:annotationRef/>
      </w:r>
    </w:p>
  </w:comment>
  <w:comment w:id="37"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ACDA1" w15:done="0"/>
  <w15:commentEx w15:paraId="7F4C4931" w15:paraIdParent="199ACDA1" w15:done="0"/>
  <w15:commentEx w15:paraId="4A1DFF7B" w15:done="0"/>
  <w15:commentEx w15:paraId="62A6FF2A" w15:paraIdParent="4A1DFF7B" w15:done="0"/>
  <w15:commentEx w15:paraId="3500A2B1" w15:done="0"/>
  <w15:commentEx w15:paraId="44E43B4D" w15:paraIdParent="3500A2B1" w15:done="0"/>
  <w15:commentEx w15:paraId="0FAC5891" w15:paraIdParent="3500A2B1" w15:done="0"/>
  <w15:commentEx w15:paraId="02C3CBEC" w15:done="0"/>
  <w15:commentEx w15:paraId="2C72D322" w15:paraIdParent="02C3CBEC" w15:done="0"/>
  <w15:commentEx w15:paraId="17C0B8C8" w15:paraIdParent="02C3CBEC" w15:done="0"/>
  <w15:commentEx w15:paraId="0FAA2CDD" w15:done="0"/>
  <w15:commentEx w15:paraId="2D401B74" w15:paraIdParent="0FAA2CDD" w15:done="0"/>
  <w15:commentEx w15:paraId="70D4AFD6" w15:done="0"/>
  <w15:commentEx w15:paraId="0F6A0C68" w15:done="0"/>
  <w15:commentEx w15:paraId="726AAE65" w15:done="0"/>
  <w15:commentEx w15:paraId="6A22CEEA" w15:paraIdParent="726AAE65" w15:done="0"/>
  <w15:commentEx w15:paraId="143DFB63" w15:done="0"/>
  <w15:commentEx w15:paraId="4B8F2AE0" w15:paraIdParent="143DFB63" w15:done="0"/>
  <w15:commentEx w15:paraId="4B93666E" w15:done="0"/>
  <w15:commentEx w15:paraId="647BF84C" w15:paraIdParent="4B93666E" w15:done="0"/>
  <w15:commentEx w15:paraId="39925A2C" w15:done="0"/>
  <w15:commentEx w15:paraId="2DE8D62A" w15:paraIdParent="39925A2C" w15:done="0"/>
  <w15:commentEx w15:paraId="7029E6A0"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C1E918" w16cex:dateUtc="2023-12-27T18:30:00Z"/>
  <w16cex:commentExtensible w16cex:durableId="52245B75" w16cex:dateUtc="2024-01-01T15:50:00Z"/>
  <w16cex:commentExtensible w16cex:durableId="30682865" w16cex:dateUtc="2023-12-19T02:07:00Z"/>
  <w16cex:commentExtensible w16cex:durableId="17317DC8" w16cex:dateUtc="2024-01-01T15:51:00Z"/>
  <w16cex:commentExtensible w16cex:durableId="0A9C36A1" w16cex:dateUtc="2023-12-23T04:24:00Z"/>
  <w16cex:commentExtensible w16cex:durableId="2D94C83B" w16cex:dateUtc="2023-12-27T18:47:00Z"/>
  <w16cex:commentExtensible w16cex:durableId="730C934F" w16cex:dateUtc="2024-01-01T15:51:00Z"/>
  <w16cex:commentExtensible w16cex:durableId="5BDB87A1" w16cex:dateUtc="2023-12-22T18:24:00Z"/>
  <w16cex:commentExtensible w16cex:durableId="4ACD9B31" w16cex:dateUtc="2023-12-27T18:23:00Z"/>
  <w16cex:commentExtensible w16cex:durableId="7D9A3A2C" w16cex:dateUtc="2024-01-01T15:52:00Z"/>
  <w16cex:commentExtensible w16cex:durableId="78F26E9C" w16cex:dateUtc="2023-12-22T17:13:00Z"/>
  <w16cex:commentExtensible w16cex:durableId="186B5E96" w16cex:dateUtc="2023-12-25T22:27:00Z"/>
  <w16cex:commentExtensible w16cex:durableId="715B5086" w16cex:dateUtc="2023-12-28T20:13:00Z"/>
  <w16cex:commentExtensible w16cex:durableId="7EAF7C4E" w16cex:dateUtc="2023-12-14T00:28:00Z"/>
  <w16cex:commentExtensible w16cex:durableId="09F8B73E" w16cex:dateUtc="2023-12-19T02:09:00Z"/>
  <w16cex:commentExtensible w16cex:durableId="3E437E16" w16cex:dateUtc="2024-01-01T15:52:00Z"/>
  <w16cex:commentExtensible w16cex:durableId="7C4EA674" w16cex:dateUtc="2023-12-22T17:13:00Z"/>
  <w16cex:commentExtensible w16cex:durableId="2242C430" w16cex:dateUtc="2023-12-25T22:27:00Z"/>
  <w16cex:commentExtensible w16cex:durableId="77319684" w16cex:dateUtc="2023-12-19T01:51:00Z"/>
  <w16cex:commentExtensible w16cex:durableId="6A3A0FB7" w16cex:dateUtc="2023-12-20T16:23:00Z"/>
  <w16cex:commentExtensible w16cex:durableId="3F467023" w16cex:dateUtc="2023-12-19T02:07:00Z"/>
  <w16cex:commentExtensible w16cex:durableId="066904B6" w16cex:dateUtc="2024-01-01T15:53:00Z"/>
  <w16cex:commentExtensible w16cex:durableId="018DCC1E" w16cex:dateUtc="2023-12-26T05:04: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ACDA1" w16cid:durableId="43C1E918"/>
  <w16cid:commentId w16cid:paraId="7F4C4931" w16cid:durableId="52245B75"/>
  <w16cid:commentId w16cid:paraId="4A1DFF7B" w16cid:durableId="30682865"/>
  <w16cid:commentId w16cid:paraId="62A6FF2A" w16cid:durableId="17317DC8"/>
  <w16cid:commentId w16cid:paraId="3500A2B1" w16cid:durableId="0A9C36A1"/>
  <w16cid:commentId w16cid:paraId="44E43B4D" w16cid:durableId="2D94C83B"/>
  <w16cid:commentId w16cid:paraId="0FAC5891" w16cid:durableId="730C934F"/>
  <w16cid:commentId w16cid:paraId="02C3CBEC" w16cid:durableId="5BDB87A1"/>
  <w16cid:commentId w16cid:paraId="2C72D322" w16cid:durableId="4ACD9B31"/>
  <w16cid:commentId w16cid:paraId="17C0B8C8" w16cid:durableId="7D9A3A2C"/>
  <w16cid:commentId w16cid:paraId="0FAA2CDD" w16cid:durableId="78F26E9C"/>
  <w16cid:commentId w16cid:paraId="2D401B74" w16cid:durableId="186B5E96"/>
  <w16cid:commentId w16cid:paraId="70D4AFD6" w16cid:durableId="715B5086"/>
  <w16cid:commentId w16cid:paraId="0F6A0C68" w16cid:durableId="7EAF7C4E"/>
  <w16cid:commentId w16cid:paraId="726AAE65" w16cid:durableId="09F8B73E"/>
  <w16cid:commentId w16cid:paraId="6A22CEEA" w16cid:durableId="3E437E16"/>
  <w16cid:commentId w16cid:paraId="143DFB63" w16cid:durableId="7C4EA674"/>
  <w16cid:commentId w16cid:paraId="4B8F2AE0" w16cid:durableId="2242C430"/>
  <w16cid:commentId w16cid:paraId="4B93666E" w16cid:durableId="77319684"/>
  <w16cid:commentId w16cid:paraId="647BF84C" w16cid:durableId="6A3A0FB7"/>
  <w16cid:commentId w16cid:paraId="39925A2C" w16cid:durableId="3F467023"/>
  <w16cid:commentId w16cid:paraId="2DE8D62A" w16cid:durableId="066904B6"/>
  <w16cid:commentId w16cid:paraId="7029E6A0" w16cid:durableId="018DCC1E"/>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0E07" w14:textId="77777777" w:rsidR="001948C1" w:rsidRDefault="001948C1">
      <w:pPr>
        <w:spacing w:after="0" w:line="240" w:lineRule="auto"/>
      </w:pPr>
      <w:r>
        <w:separator/>
      </w:r>
    </w:p>
  </w:endnote>
  <w:endnote w:type="continuationSeparator" w:id="0">
    <w:p w14:paraId="7BE14C8D" w14:textId="77777777" w:rsidR="001948C1" w:rsidRDefault="0019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0989" w14:textId="77777777" w:rsidR="001948C1" w:rsidRDefault="001948C1">
      <w:pPr>
        <w:spacing w:after="0" w:line="240" w:lineRule="auto"/>
      </w:pPr>
      <w:r>
        <w:separator/>
      </w:r>
    </w:p>
  </w:footnote>
  <w:footnote w:type="continuationSeparator" w:id="0">
    <w:p w14:paraId="430C73DF" w14:textId="77777777" w:rsidR="001948C1" w:rsidRDefault="0019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EndPr/>
    <w:sdtContent>
      <w:p w14:paraId="336B1E12" w14:textId="77777777" w:rsidR="00FF45A0" w:rsidRDefault="00FF45A0">
        <w:pPr>
          <w:pStyle w:val="Header"/>
          <w:jc w:val="right"/>
        </w:pPr>
        <w:r>
          <w:fldChar w:fldCharType="begin"/>
        </w:r>
        <w:r>
          <w:instrText xml:space="preserve"> PAGE </w:instrText>
        </w:r>
        <w:r>
          <w:fldChar w:fldCharType="separate"/>
        </w:r>
        <w:r>
          <w:t>1</w:t>
        </w:r>
        <w:r>
          <w:fldChar w:fldCharType="end"/>
        </w:r>
      </w:p>
      <w:p w14:paraId="2F6D5648" w14:textId="77777777" w:rsidR="00FF45A0" w:rsidRDefault="001948C1">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EndPr/>
    <w:sdtContent>
      <w:p w14:paraId="126EDB0A" w14:textId="77777777" w:rsidR="00FF45A0" w:rsidRDefault="00FF45A0">
        <w:pPr>
          <w:pStyle w:val="Header"/>
          <w:jc w:val="right"/>
        </w:pPr>
        <w:r>
          <w:fldChar w:fldCharType="begin"/>
        </w:r>
        <w:r>
          <w:instrText xml:space="preserve"> PAGE </w:instrText>
        </w:r>
        <w:r>
          <w:fldChar w:fldCharType="separate"/>
        </w:r>
        <w:r>
          <w:t>2</w:t>
        </w:r>
        <w:r>
          <w:fldChar w:fldCharType="end"/>
        </w:r>
      </w:p>
      <w:p w14:paraId="41D5C375" w14:textId="77777777" w:rsidR="00FF45A0" w:rsidRDefault="001948C1">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End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1948C1">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End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1948C1">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End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1948C1">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AD651AB"/>
    <w:multiLevelType w:val="hybridMultilevel"/>
    <w:tmpl w:val="6360DB82"/>
    <w:lvl w:ilvl="0" w:tplc="8EE2175E">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5"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6"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7"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8"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9"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0"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1"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2"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3"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4"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5"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6"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7"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8"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9"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0"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1"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2"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3"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4"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5"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6"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7"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8"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9"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0"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1"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2"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abstractNumId w:val="31"/>
  </w:num>
  <w:num w:numId="2">
    <w:abstractNumId w:val="38"/>
  </w:num>
  <w:num w:numId="3">
    <w:abstractNumId w:val="26"/>
  </w:num>
  <w:num w:numId="4">
    <w:abstractNumId w:val="3"/>
  </w:num>
  <w:num w:numId="5">
    <w:abstractNumId w:val="12"/>
  </w:num>
  <w:num w:numId="6">
    <w:abstractNumId w:val="18"/>
  </w:num>
  <w:num w:numId="7">
    <w:abstractNumId w:val="45"/>
  </w:num>
  <w:num w:numId="8">
    <w:abstractNumId w:val="5"/>
  </w:num>
  <w:num w:numId="9">
    <w:abstractNumId w:val="30"/>
  </w:num>
  <w:num w:numId="10">
    <w:abstractNumId w:val="23"/>
  </w:num>
  <w:num w:numId="11">
    <w:abstractNumId w:val="14"/>
  </w:num>
  <w:num w:numId="12">
    <w:abstractNumId w:val="52"/>
  </w:num>
  <w:num w:numId="13">
    <w:abstractNumId w:val="33"/>
  </w:num>
  <w:num w:numId="14">
    <w:abstractNumId w:val="34"/>
  </w:num>
  <w:num w:numId="15">
    <w:abstractNumId w:val="9"/>
  </w:num>
  <w:num w:numId="16">
    <w:abstractNumId w:val="10"/>
  </w:num>
  <w:num w:numId="17">
    <w:abstractNumId w:val="32"/>
  </w:num>
  <w:num w:numId="18">
    <w:abstractNumId w:val="22"/>
  </w:num>
  <w:num w:numId="19">
    <w:abstractNumId w:val="21"/>
  </w:num>
  <w:num w:numId="20">
    <w:abstractNumId w:val="16"/>
  </w:num>
  <w:num w:numId="21">
    <w:abstractNumId w:val="0"/>
  </w:num>
  <w:num w:numId="22">
    <w:abstractNumId w:val="40"/>
  </w:num>
  <w:num w:numId="23">
    <w:abstractNumId w:val="4"/>
  </w:num>
  <w:num w:numId="24">
    <w:abstractNumId w:val="28"/>
  </w:num>
  <w:num w:numId="25">
    <w:abstractNumId w:val="44"/>
  </w:num>
  <w:num w:numId="26">
    <w:abstractNumId w:val="25"/>
  </w:num>
  <w:num w:numId="27">
    <w:abstractNumId w:val="27"/>
  </w:num>
  <w:num w:numId="28">
    <w:abstractNumId w:val="49"/>
  </w:num>
  <w:num w:numId="29">
    <w:abstractNumId w:val="13"/>
  </w:num>
  <w:num w:numId="30">
    <w:abstractNumId w:val="8"/>
  </w:num>
  <w:num w:numId="31">
    <w:abstractNumId w:val="48"/>
  </w:num>
  <w:num w:numId="32">
    <w:abstractNumId w:val="1"/>
  </w:num>
  <w:num w:numId="33">
    <w:abstractNumId w:val="41"/>
  </w:num>
  <w:num w:numId="34">
    <w:abstractNumId w:val="20"/>
  </w:num>
  <w:num w:numId="35">
    <w:abstractNumId w:val="42"/>
  </w:num>
  <w:num w:numId="36">
    <w:abstractNumId w:val="39"/>
  </w:num>
  <w:num w:numId="37">
    <w:abstractNumId w:val="19"/>
  </w:num>
  <w:num w:numId="38">
    <w:abstractNumId w:val="17"/>
  </w:num>
  <w:num w:numId="39">
    <w:abstractNumId w:val="43"/>
  </w:num>
  <w:num w:numId="40">
    <w:abstractNumId w:val="7"/>
  </w:num>
  <w:num w:numId="41">
    <w:abstractNumId w:val="35"/>
  </w:num>
  <w:num w:numId="42">
    <w:abstractNumId w:val="29"/>
  </w:num>
  <w:num w:numId="43">
    <w:abstractNumId w:val="2"/>
  </w:num>
  <w:num w:numId="44">
    <w:abstractNumId w:val="46"/>
  </w:num>
  <w:num w:numId="45">
    <w:abstractNumId w:val="51"/>
  </w:num>
  <w:num w:numId="46">
    <w:abstractNumId w:val="36"/>
  </w:num>
  <w:num w:numId="47">
    <w:abstractNumId w:val="11"/>
  </w:num>
  <w:num w:numId="48">
    <w:abstractNumId w:val="6"/>
  </w:num>
  <w:num w:numId="49">
    <w:abstractNumId w:val="47"/>
  </w:num>
  <w:num w:numId="50">
    <w:abstractNumId w:val="37"/>
  </w:num>
  <w:num w:numId="51">
    <w:abstractNumId w:val="50"/>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2058"/>
    <w:rsid w:val="000264C0"/>
    <w:rsid w:val="000314B3"/>
    <w:rsid w:val="000350EB"/>
    <w:rsid w:val="00036133"/>
    <w:rsid w:val="00054604"/>
    <w:rsid w:val="00054F76"/>
    <w:rsid w:val="0006160B"/>
    <w:rsid w:val="0007202F"/>
    <w:rsid w:val="00072BAC"/>
    <w:rsid w:val="00072CB4"/>
    <w:rsid w:val="0008235B"/>
    <w:rsid w:val="000B175C"/>
    <w:rsid w:val="000B4EF5"/>
    <w:rsid w:val="000B6A95"/>
    <w:rsid w:val="000C3E07"/>
    <w:rsid w:val="000C702E"/>
    <w:rsid w:val="000D25C3"/>
    <w:rsid w:val="000D41BA"/>
    <w:rsid w:val="000D77BF"/>
    <w:rsid w:val="000E7A30"/>
    <w:rsid w:val="000F01D6"/>
    <w:rsid w:val="00106AB3"/>
    <w:rsid w:val="00113E8B"/>
    <w:rsid w:val="00116CC2"/>
    <w:rsid w:val="00122272"/>
    <w:rsid w:val="00142D99"/>
    <w:rsid w:val="001437FE"/>
    <w:rsid w:val="00145C5D"/>
    <w:rsid w:val="00154982"/>
    <w:rsid w:val="001566A0"/>
    <w:rsid w:val="00162AC0"/>
    <w:rsid w:val="00170C8F"/>
    <w:rsid w:val="001748DE"/>
    <w:rsid w:val="00175D1F"/>
    <w:rsid w:val="00185165"/>
    <w:rsid w:val="001913E5"/>
    <w:rsid w:val="00194520"/>
    <w:rsid w:val="001948C1"/>
    <w:rsid w:val="001A0EFE"/>
    <w:rsid w:val="001A341D"/>
    <w:rsid w:val="001A764A"/>
    <w:rsid w:val="001C34BB"/>
    <w:rsid w:val="001C3B94"/>
    <w:rsid w:val="001C70D9"/>
    <w:rsid w:val="001D79D0"/>
    <w:rsid w:val="001F242F"/>
    <w:rsid w:val="001F40C1"/>
    <w:rsid w:val="002020B1"/>
    <w:rsid w:val="0020609B"/>
    <w:rsid w:val="00213EBD"/>
    <w:rsid w:val="00220BEF"/>
    <w:rsid w:val="00230838"/>
    <w:rsid w:val="00232CC0"/>
    <w:rsid w:val="00246EBB"/>
    <w:rsid w:val="0024777A"/>
    <w:rsid w:val="002501E6"/>
    <w:rsid w:val="00253DA6"/>
    <w:rsid w:val="00261A71"/>
    <w:rsid w:val="00267B2A"/>
    <w:rsid w:val="00274AD3"/>
    <w:rsid w:val="00284416"/>
    <w:rsid w:val="00296DB7"/>
    <w:rsid w:val="002A4D78"/>
    <w:rsid w:val="002A7A83"/>
    <w:rsid w:val="002C06A1"/>
    <w:rsid w:val="002C1AFB"/>
    <w:rsid w:val="002C2D6A"/>
    <w:rsid w:val="002C3B14"/>
    <w:rsid w:val="002C6C39"/>
    <w:rsid w:val="002F2F0D"/>
    <w:rsid w:val="002F3F76"/>
    <w:rsid w:val="002F4F3A"/>
    <w:rsid w:val="002F642C"/>
    <w:rsid w:val="003072A7"/>
    <w:rsid w:val="003122EC"/>
    <w:rsid w:val="00315EC6"/>
    <w:rsid w:val="00316913"/>
    <w:rsid w:val="00320A66"/>
    <w:rsid w:val="0032484F"/>
    <w:rsid w:val="0034378C"/>
    <w:rsid w:val="00346F78"/>
    <w:rsid w:val="003500AA"/>
    <w:rsid w:val="00353292"/>
    <w:rsid w:val="00354937"/>
    <w:rsid w:val="003559FE"/>
    <w:rsid w:val="00363EB9"/>
    <w:rsid w:val="003732BC"/>
    <w:rsid w:val="00373E8D"/>
    <w:rsid w:val="003773F9"/>
    <w:rsid w:val="003814C7"/>
    <w:rsid w:val="003868E6"/>
    <w:rsid w:val="00390707"/>
    <w:rsid w:val="003907BD"/>
    <w:rsid w:val="00392962"/>
    <w:rsid w:val="003A100F"/>
    <w:rsid w:val="003A2AC5"/>
    <w:rsid w:val="003A37E6"/>
    <w:rsid w:val="003A514C"/>
    <w:rsid w:val="003A5EA1"/>
    <w:rsid w:val="003C055A"/>
    <w:rsid w:val="003C170C"/>
    <w:rsid w:val="003C1935"/>
    <w:rsid w:val="003C2C86"/>
    <w:rsid w:val="003C2EF0"/>
    <w:rsid w:val="003D1379"/>
    <w:rsid w:val="003F2EAB"/>
    <w:rsid w:val="003F67F9"/>
    <w:rsid w:val="00402E5C"/>
    <w:rsid w:val="00403D12"/>
    <w:rsid w:val="0040633C"/>
    <w:rsid w:val="00412DCD"/>
    <w:rsid w:val="00414655"/>
    <w:rsid w:val="00416243"/>
    <w:rsid w:val="0042089C"/>
    <w:rsid w:val="0042602A"/>
    <w:rsid w:val="004352F1"/>
    <w:rsid w:val="00451132"/>
    <w:rsid w:val="00451F1A"/>
    <w:rsid w:val="00454BB1"/>
    <w:rsid w:val="00454FAF"/>
    <w:rsid w:val="00464759"/>
    <w:rsid w:val="00465368"/>
    <w:rsid w:val="00467827"/>
    <w:rsid w:val="00472841"/>
    <w:rsid w:val="00475651"/>
    <w:rsid w:val="004957DE"/>
    <w:rsid w:val="004A522F"/>
    <w:rsid w:val="004B5C9B"/>
    <w:rsid w:val="004B7287"/>
    <w:rsid w:val="004C57B7"/>
    <w:rsid w:val="004C65B8"/>
    <w:rsid w:val="004D2034"/>
    <w:rsid w:val="004D7049"/>
    <w:rsid w:val="0050083C"/>
    <w:rsid w:val="00507CB7"/>
    <w:rsid w:val="00510294"/>
    <w:rsid w:val="00510D1A"/>
    <w:rsid w:val="005138F3"/>
    <w:rsid w:val="00516995"/>
    <w:rsid w:val="00522698"/>
    <w:rsid w:val="0053220B"/>
    <w:rsid w:val="00534D69"/>
    <w:rsid w:val="00535CA4"/>
    <w:rsid w:val="005370D5"/>
    <w:rsid w:val="005453D3"/>
    <w:rsid w:val="005538DA"/>
    <w:rsid w:val="0055482C"/>
    <w:rsid w:val="00562AD3"/>
    <w:rsid w:val="00565AD1"/>
    <w:rsid w:val="00580D14"/>
    <w:rsid w:val="00587307"/>
    <w:rsid w:val="00595A6D"/>
    <w:rsid w:val="00595BB1"/>
    <w:rsid w:val="0059732C"/>
    <w:rsid w:val="005B0BD0"/>
    <w:rsid w:val="005B2A73"/>
    <w:rsid w:val="005B476B"/>
    <w:rsid w:val="005D1E18"/>
    <w:rsid w:val="005D271F"/>
    <w:rsid w:val="005D2BC4"/>
    <w:rsid w:val="005D58C3"/>
    <w:rsid w:val="005E0DFB"/>
    <w:rsid w:val="005F235F"/>
    <w:rsid w:val="005F3882"/>
    <w:rsid w:val="005F4764"/>
    <w:rsid w:val="005F4DD1"/>
    <w:rsid w:val="005F500D"/>
    <w:rsid w:val="005F5F1C"/>
    <w:rsid w:val="005F7F64"/>
    <w:rsid w:val="00601635"/>
    <w:rsid w:val="006077C1"/>
    <w:rsid w:val="00611D75"/>
    <w:rsid w:val="006129D4"/>
    <w:rsid w:val="006376C5"/>
    <w:rsid w:val="00640146"/>
    <w:rsid w:val="00640155"/>
    <w:rsid w:val="006424C9"/>
    <w:rsid w:val="00643C49"/>
    <w:rsid w:val="006468A5"/>
    <w:rsid w:val="00657459"/>
    <w:rsid w:val="00661321"/>
    <w:rsid w:val="006652F9"/>
    <w:rsid w:val="006653D9"/>
    <w:rsid w:val="006653E9"/>
    <w:rsid w:val="00671B65"/>
    <w:rsid w:val="006757EB"/>
    <w:rsid w:val="00676D2F"/>
    <w:rsid w:val="006836B3"/>
    <w:rsid w:val="00683C4A"/>
    <w:rsid w:val="006851BC"/>
    <w:rsid w:val="006941DF"/>
    <w:rsid w:val="00696365"/>
    <w:rsid w:val="006B4064"/>
    <w:rsid w:val="006B7738"/>
    <w:rsid w:val="006C0196"/>
    <w:rsid w:val="006D2CBC"/>
    <w:rsid w:val="006D3440"/>
    <w:rsid w:val="006E290D"/>
    <w:rsid w:val="006F7F2C"/>
    <w:rsid w:val="00704414"/>
    <w:rsid w:val="0071542F"/>
    <w:rsid w:val="00715B9E"/>
    <w:rsid w:val="00716D72"/>
    <w:rsid w:val="00724486"/>
    <w:rsid w:val="007305C4"/>
    <w:rsid w:val="00730C60"/>
    <w:rsid w:val="0074012D"/>
    <w:rsid w:val="00740C9D"/>
    <w:rsid w:val="00746B00"/>
    <w:rsid w:val="00754554"/>
    <w:rsid w:val="00755A57"/>
    <w:rsid w:val="00763C6B"/>
    <w:rsid w:val="00776AA1"/>
    <w:rsid w:val="00781EA8"/>
    <w:rsid w:val="00790AD5"/>
    <w:rsid w:val="007966B4"/>
    <w:rsid w:val="007B2979"/>
    <w:rsid w:val="007B57C7"/>
    <w:rsid w:val="007C241D"/>
    <w:rsid w:val="007C4552"/>
    <w:rsid w:val="007C534C"/>
    <w:rsid w:val="007D19DB"/>
    <w:rsid w:val="007D1BA5"/>
    <w:rsid w:val="007D2962"/>
    <w:rsid w:val="007D737B"/>
    <w:rsid w:val="007E246F"/>
    <w:rsid w:val="007E3B68"/>
    <w:rsid w:val="007F2C9A"/>
    <w:rsid w:val="008064C9"/>
    <w:rsid w:val="00823664"/>
    <w:rsid w:val="00844855"/>
    <w:rsid w:val="0084693A"/>
    <w:rsid w:val="00847B06"/>
    <w:rsid w:val="00853796"/>
    <w:rsid w:val="00860027"/>
    <w:rsid w:val="008616AD"/>
    <w:rsid w:val="00864ABB"/>
    <w:rsid w:val="00866506"/>
    <w:rsid w:val="00872875"/>
    <w:rsid w:val="008764DB"/>
    <w:rsid w:val="0088170A"/>
    <w:rsid w:val="008857BC"/>
    <w:rsid w:val="008B731F"/>
    <w:rsid w:val="008C1E89"/>
    <w:rsid w:val="008C2B07"/>
    <w:rsid w:val="008D1902"/>
    <w:rsid w:val="008E38BA"/>
    <w:rsid w:val="008E7BE5"/>
    <w:rsid w:val="008E7BEE"/>
    <w:rsid w:val="008F1D6E"/>
    <w:rsid w:val="00901360"/>
    <w:rsid w:val="00905FB1"/>
    <w:rsid w:val="00910EA2"/>
    <w:rsid w:val="00911AB8"/>
    <w:rsid w:val="00920A43"/>
    <w:rsid w:val="009245A9"/>
    <w:rsid w:val="00931B18"/>
    <w:rsid w:val="00936997"/>
    <w:rsid w:val="00951BF1"/>
    <w:rsid w:val="00957181"/>
    <w:rsid w:val="009659B6"/>
    <w:rsid w:val="009744CC"/>
    <w:rsid w:val="00974D86"/>
    <w:rsid w:val="00984731"/>
    <w:rsid w:val="00986770"/>
    <w:rsid w:val="00997506"/>
    <w:rsid w:val="00997B0B"/>
    <w:rsid w:val="00997ECD"/>
    <w:rsid w:val="009A1423"/>
    <w:rsid w:val="009A2524"/>
    <w:rsid w:val="009A339A"/>
    <w:rsid w:val="009B2F73"/>
    <w:rsid w:val="009C58F9"/>
    <w:rsid w:val="009C6A16"/>
    <w:rsid w:val="009D581A"/>
    <w:rsid w:val="009E4F77"/>
    <w:rsid w:val="009E78FA"/>
    <w:rsid w:val="00A03854"/>
    <w:rsid w:val="00A1205C"/>
    <w:rsid w:val="00A1692E"/>
    <w:rsid w:val="00A20118"/>
    <w:rsid w:val="00A202F6"/>
    <w:rsid w:val="00A20710"/>
    <w:rsid w:val="00A37331"/>
    <w:rsid w:val="00A46D6A"/>
    <w:rsid w:val="00A53B67"/>
    <w:rsid w:val="00A57ABE"/>
    <w:rsid w:val="00A65475"/>
    <w:rsid w:val="00A718E7"/>
    <w:rsid w:val="00A766EA"/>
    <w:rsid w:val="00A94100"/>
    <w:rsid w:val="00AA4656"/>
    <w:rsid w:val="00AB5512"/>
    <w:rsid w:val="00AB5FB0"/>
    <w:rsid w:val="00AB6BFA"/>
    <w:rsid w:val="00AC1B75"/>
    <w:rsid w:val="00AD0741"/>
    <w:rsid w:val="00AD629A"/>
    <w:rsid w:val="00AD7DAC"/>
    <w:rsid w:val="00AF0120"/>
    <w:rsid w:val="00AF1377"/>
    <w:rsid w:val="00B00FEF"/>
    <w:rsid w:val="00B01EB8"/>
    <w:rsid w:val="00B057EC"/>
    <w:rsid w:val="00B1238F"/>
    <w:rsid w:val="00B12EE4"/>
    <w:rsid w:val="00B20994"/>
    <w:rsid w:val="00B20CAC"/>
    <w:rsid w:val="00B21793"/>
    <w:rsid w:val="00B30D66"/>
    <w:rsid w:val="00B3249C"/>
    <w:rsid w:val="00B36A0B"/>
    <w:rsid w:val="00B36C75"/>
    <w:rsid w:val="00B412F9"/>
    <w:rsid w:val="00B56082"/>
    <w:rsid w:val="00B57159"/>
    <w:rsid w:val="00B5736E"/>
    <w:rsid w:val="00B6387D"/>
    <w:rsid w:val="00B75C05"/>
    <w:rsid w:val="00B812AD"/>
    <w:rsid w:val="00B93961"/>
    <w:rsid w:val="00B96EEE"/>
    <w:rsid w:val="00BA1CFB"/>
    <w:rsid w:val="00BA21A9"/>
    <w:rsid w:val="00BB74BA"/>
    <w:rsid w:val="00BC0B91"/>
    <w:rsid w:val="00BD341A"/>
    <w:rsid w:val="00BF4CD5"/>
    <w:rsid w:val="00C0026A"/>
    <w:rsid w:val="00C02085"/>
    <w:rsid w:val="00C17504"/>
    <w:rsid w:val="00C21C06"/>
    <w:rsid w:val="00C22075"/>
    <w:rsid w:val="00C24F67"/>
    <w:rsid w:val="00C33C0E"/>
    <w:rsid w:val="00C34989"/>
    <w:rsid w:val="00C432CC"/>
    <w:rsid w:val="00C50891"/>
    <w:rsid w:val="00C532A7"/>
    <w:rsid w:val="00C554B7"/>
    <w:rsid w:val="00C55E34"/>
    <w:rsid w:val="00C607AD"/>
    <w:rsid w:val="00C64C41"/>
    <w:rsid w:val="00C67391"/>
    <w:rsid w:val="00C90377"/>
    <w:rsid w:val="00C942E0"/>
    <w:rsid w:val="00C955D9"/>
    <w:rsid w:val="00CA4319"/>
    <w:rsid w:val="00CA7BAA"/>
    <w:rsid w:val="00CC2C9A"/>
    <w:rsid w:val="00CC31DF"/>
    <w:rsid w:val="00CC6F66"/>
    <w:rsid w:val="00CC7FE0"/>
    <w:rsid w:val="00CE291B"/>
    <w:rsid w:val="00CE56AB"/>
    <w:rsid w:val="00CF176B"/>
    <w:rsid w:val="00CF26A3"/>
    <w:rsid w:val="00D02381"/>
    <w:rsid w:val="00D10435"/>
    <w:rsid w:val="00D14988"/>
    <w:rsid w:val="00D25CEA"/>
    <w:rsid w:val="00D3033B"/>
    <w:rsid w:val="00D44BF1"/>
    <w:rsid w:val="00D4758A"/>
    <w:rsid w:val="00D54B35"/>
    <w:rsid w:val="00D648B0"/>
    <w:rsid w:val="00D806C5"/>
    <w:rsid w:val="00D83E4C"/>
    <w:rsid w:val="00D85DE2"/>
    <w:rsid w:val="00D8623E"/>
    <w:rsid w:val="00D86995"/>
    <w:rsid w:val="00DA1D70"/>
    <w:rsid w:val="00DA2F62"/>
    <w:rsid w:val="00DA7535"/>
    <w:rsid w:val="00DC4C80"/>
    <w:rsid w:val="00DD6C58"/>
    <w:rsid w:val="00DE4F84"/>
    <w:rsid w:val="00DE64ED"/>
    <w:rsid w:val="00DE6BFD"/>
    <w:rsid w:val="00E032B8"/>
    <w:rsid w:val="00E12B66"/>
    <w:rsid w:val="00E12BFE"/>
    <w:rsid w:val="00E20815"/>
    <w:rsid w:val="00E21F02"/>
    <w:rsid w:val="00E3015F"/>
    <w:rsid w:val="00E308A7"/>
    <w:rsid w:val="00E43B75"/>
    <w:rsid w:val="00E50994"/>
    <w:rsid w:val="00E54DFC"/>
    <w:rsid w:val="00E6433B"/>
    <w:rsid w:val="00E72B7E"/>
    <w:rsid w:val="00E73875"/>
    <w:rsid w:val="00E81BC5"/>
    <w:rsid w:val="00E81BE6"/>
    <w:rsid w:val="00E8601C"/>
    <w:rsid w:val="00E91BC1"/>
    <w:rsid w:val="00E91DCF"/>
    <w:rsid w:val="00EA3C75"/>
    <w:rsid w:val="00EA7050"/>
    <w:rsid w:val="00EB4253"/>
    <w:rsid w:val="00EB5EB7"/>
    <w:rsid w:val="00EB7D71"/>
    <w:rsid w:val="00ED415D"/>
    <w:rsid w:val="00ED7C48"/>
    <w:rsid w:val="00EE27BE"/>
    <w:rsid w:val="00EF348E"/>
    <w:rsid w:val="00EF6801"/>
    <w:rsid w:val="00F013E5"/>
    <w:rsid w:val="00F0205E"/>
    <w:rsid w:val="00F0340D"/>
    <w:rsid w:val="00F11172"/>
    <w:rsid w:val="00F13CE2"/>
    <w:rsid w:val="00F20E87"/>
    <w:rsid w:val="00F22FAA"/>
    <w:rsid w:val="00F2730D"/>
    <w:rsid w:val="00F31026"/>
    <w:rsid w:val="00F342AA"/>
    <w:rsid w:val="00F4119D"/>
    <w:rsid w:val="00F43A9B"/>
    <w:rsid w:val="00F501E2"/>
    <w:rsid w:val="00F53061"/>
    <w:rsid w:val="00F54C2C"/>
    <w:rsid w:val="00F60714"/>
    <w:rsid w:val="00F653EE"/>
    <w:rsid w:val="00F738C3"/>
    <w:rsid w:val="00F76218"/>
    <w:rsid w:val="00F7642B"/>
    <w:rsid w:val="00F76726"/>
    <w:rsid w:val="00F80D84"/>
    <w:rsid w:val="00F8184C"/>
    <w:rsid w:val="00F845D4"/>
    <w:rsid w:val="00F84EDD"/>
    <w:rsid w:val="00FB12D7"/>
    <w:rsid w:val="00FC40C9"/>
    <w:rsid w:val="00FC65C0"/>
    <w:rsid w:val="00FD66CA"/>
    <w:rsid w:val="00FE0B36"/>
    <w:rsid w:val="00FE2182"/>
    <w:rsid w:val="00FE2ED6"/>
    <w:rsid w:val="00FF45A0"/>
    <w:rsid w:val="00FF5D4C"/>
    <w:rsid w:val="00FF7D30"/>
    <w:rsid w:val="00FF7F0E"/>
    <w:rsid w:val="01268017"/>
    <w:rsid w:val="012D6814"/>
    <w:rsid w:val="01A306F4"/>
    <w:rsid w:val="01EE7C58"/>
    <w:rsid w:val="02DA734C"/>
    <w:rsid w:val="02EDADF7"/>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D929322"/>
    <w:rsid w:val="1DD216EB"/>
    <w:rsid w:val="1E4D586D"/>
    <w:rsid w:val="1E8204E9"/>
    <w:rsid w:val="1F853B70"/>
    <w:rsid w:val="1FCFDADE"/>
    <w:rsid w:val="201DD54A"/>
    <w:rsid w:val="2029F0B5"/>
    <w:rsid w:val="2071DE35"/>
    <w:rsid w:val="20EFCC27"/>
    <w:rsid w:val="2128618F"/>
    <w:rsid w:val="21351192"/>
    <w:rsid w:val="213E5B0E"/>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8D06B5"/>
    <w:rsid w:val="4861B095"/>
    <w:rsid w:val="486B3CE6"/>
    <w:rsid w:val="489B8EFB"/>
    <w:rsid w:val="4A7DCD3C"/>
    <w:rsid w:val="4A991FAD"/>
    <w:rsid w:val="4A9EDAC4"/>
    <w:rsid w:val="4AAF5F29"/>
    <w:rsid w:val="4B0A0C6C"/>
    <w:rsid w:val="4B1AD239"/>
    <w:rsid w:val="4B74746C"/>
    <w:rsid w:val="4B7F0CFA"/>
    <w:rsid w:val="4BEA8631"/>
    <w:rsid w:val="4BEAC388"/>
    <w:rsid w:val="4CB36974"/>
    <w:rsid w:val="4E85CC95"/>
    <w:rsid w:val="4EA3E32B"/>
    <w:rsid w:val="4ED834BC"/>
    <w:rsid w:val="4FFEAE6E"/>
    <w:rsid w:val="50BE34AB"/>
    <w:rsid w:val="52DE9925"/>
    <w:rsid w:val="53793C55"/>
    <w:rsid w:val="541A62EA"/>
    <w:rsid w:val="54254BDD"/>
    <w:rsid w:val="54BA8BD0"/>
    <w:rsid w:val="54F50E19"/>
    <w:rsid w:val="5522DA6D"/>
    <w:rsid w:val="55D5B3C6"/>
    <w:rsid w:val="5662246F"/>
    <w:rsid w:val="57EF850E"/>
    <w:rsid w:val="58F8B722"/>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DB8449"/>
    <w:rsid w:val="6916C872"/>
    <w:rsid w:val="697C746F"/>
    <w:rsid w:val="6AD93C39"/>
    <w:rsid w:val="6ADA2DED"/>
    <w:rsid w:val="6B659582"/>
    <w:rsid w:val="6B7A7367"/>
    <w:rsid w:val="6B854BC1"/>
    <w:rsid w:val="6C3A9699"/>
    <w:rsid w:val="6D06BD89"/>
    <w:rsid w:val="6DF7332B"/>
    <w:rsid w:val="6E13222D"/>
    <w:rsid w:val="6E5B36CA"/>
    <w:rsid w:val="6EB955C0"/>
    <w:rsid w:val="6EDB5A75"/>
    <w:rsid w:val="6F0CB4DF"/>
    <w:rsid w:val="6F19960C"/>
    <w:rsid w:val="6F8CAEBF"/>
    <w:rsid w:val="70095019"/>
    <w:rsid w:val="70230764"/>
    <w:rsid w:val="7128CAC3"/>
    <w:rsid w:val="71A5207A"/>
    <w:rsid w:val="71A59B8F"/>
    <w:rsid w:val="71FFC669"/>
    <w:rsid w:val="73CC52F2"/>
    <w:rsid w:val="73D902C5"/>
    <w:rsid w:val="73E01405"/>
    <w:rsid w:val="74601FE2"/>
    <w:rsid w:val="74D6747F"/>
    <w:rsid w:val="75346E4F"/>
    <w:rsid w:val="75BAAAB7"/>
    <w:rsid w:val="7624CE1A"/>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libguides.mq.edu.au/referencing/jam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3390/ijerph18189453" TargetMode="External"/><Relationship Id="rId21" Type="http://schemas.openxmlformats.org/officeDocument/2006/relationships/hyperlink" Target="https://doi.org/10.3390/brainsci13020305" TargetMode="External"/><Relationship Id="rId42" Type="http://schemas.openxmlformats.org/officeDocument/2006/relationships/hyperlink" Target="https://doi.org/10.12659/msm.933446" TargetMode="External"/><Relationship Id="rId47" Type="http://schemas.openxmlformats.org/officeDocument/2006/relationships/hyperlink" Target="https://doi.org/10.1001/jama.283.15.2008" TargetMode="External"/><Relationship Id="rId63" Type="http://schemas.openxmlformats.org/officeDocument/2006/relationships/hyperlink" Target="https://doi.org/10.33824/pjpr.2023.38.2.19" TargetMode="External"/><Relationship Id="rId68" Type="http://schemas.openxmlformats.org/officeDocument/2006/relationships/hyperlink" Target="https://doi.org/10.1016/j.eclinm.2022.101343" TargetMode="External"/><Relationship Id="rId84" Type="http://schemas.openxmlformats.org/officeDocument/2006/relationships/header" Target="header4.xml"/><Relationship Id="rId89" Type="http://schemas.openxmlformats.org/officeDocument/2006/relationships/theme" Target="theme/theme1.xml"/><Relationship Id="rId16" Type="http://schemas.openxmlformats.org/officeDocument/2006/relationships/hyperlink" Target="https://doi.org/10.1002/pa.2659" TargetMode="External"/><Relationship Id="rId11" Type="http://schemas.microsoft.com/office/2011/relationships/commentsExtended" Target="commentsExtended.xml"/><Relationship Id="rId32" Type="http://schemas.openxmlformats.org/officeDocument/2006/relationships/hyperlink" Target="https://doi.org/10.1111/all.14687" TargetMode="External"/><Relationship Id="rId37" Type="http://schemas.openxmlformats.org/officeDocument/2006/relationships/hyperlink" Target="https://doi.org/10.3389/fpsyt.2021.562938" TargetMode="External"/><Relationship Id="rId53" Type="http://schemas.openxmlformats.org/officeDocument/2006/relationships/hyperlink" Target="https://doi.org/10.1038/s41598-017-16890-5" TargetMode="External"/><Relationship Id="rId58" Type="http://schemas.openxmlformats.org/officeDocument/2006/relationships/hyperlink" Target="https://doi.org/10.2147/rmhp.s307294" TargetMode="External"/><Relationship Id="rId74" Type="http://schemas.openxmlformats.org/officeDocument/2006/relationships/hyperlink" Target="https://psycnet.apa.org/doi/10.1037/trm0000469" TargetMode="External"/><Relationship Id="rId79" Type="http://schemas.openxmlformats.org/officeDocument/2006/relationships/hyperlink" Target="https://doi.org/10.1038/s41598-017-16890-5" TargetMode="External"/><Relationship Id="rId5"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doi.org/10.1016/j.psyneuen.2014.03.001" TargetMode="External"/><Relationship Id="rId27" Type="http://schemas.openxmlformats.org/officeDocument/2006/relationships/hyperlink" Target="https://doi.org/10.33824/pjpr.2023.38.2.19" TargetMode="External"/><Relationship Id="rId30" Type="http://schemas.openxmlformats.org/officeDocument/2006/relationships/hyperlink" Target="https://doi.org/10.1037/str0000314" TargetMode="External"/><Relationship Id="rId35" Type="http://schemas.openxmlformats.org/officeDocument/2006/relationships/hyperlink" Target="https://doi.org/10.1002/jts.22884" TargetMode="External"/><Relationship Id="rId43" Type="http://schemas.openxmlformats.org/officeDocument/2006/relationships/hyperlink" Target="https://doi.org/10.1037/0022-006X.74.5.880" TargetMode="External"/><Relationship Id="rId48" Type="http://schemas.openxmlformats.org/officeDocument/2006/relationships/hyperlink" Target="https://doi.org/10.1016/j.psycom.2023.100104" TargetMode="External"/><Relationship Id="rId56" Type="http://schemas.openxmlformats.org/officeDocument/2006/relationships/hyperlink" Target="https://doi.org/10.1080/20008198.2021.2005346" TargetMode="External"/><Relationship Id="rId64" Type="http://schemas.openxmlformats.org/officeDocument/2006/relationships/hyperlink" Target="https://doi.org/10.1037/str0000273" TargetMode="External"/><Relationship Id="rId69" Type="http://schemas.openxmlformats.org/officeDocument/2006/relationships/hyperlink" Target="https://doi.org/10.1111/ppc.12761" TargetMode="External"/><Relationship Id="rId77" Type="http://schemas.openxmlformats.org/officeDocument/2006/relationships/hyperlink" Target="https://doi.org/10.1016/j.jad.2013.09.018" TargetMode="External"/><Relationship Id="rId8" Type="http://schemas.openxmlformats.org/officeDocument/2006/relationships/endnotes" Target="endnotes.xml"/><Relationship Id="rId51" Type="http://schemas.openxmlformats.org/officeDocument/2006/relationships/hyperlink" Target="https://doi.org/10.1016/j.jad.2023.01.022" TargetMode="External"/><Relationship Id="rId72" Type="http://schemas.openxmlformats.org/officeDocument/2006/relationships/hyperlink" Target="https://doi.org/10.12659/msm.933446" TargetMode="External"/><Relationship Id="rId80" Type="http://schemas.openxmlformats.org/officeDocument/2006/relationships/hyperlink" Target="https://doi.org/10.1001/jamapsychiatry.2022.2640" TargetMode="External"/><Relationship Id="rId85" Type="http://schemas.openxmlformats.org/officeDocument/2006/relationships/image" Target="media/image3.png"/><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doi.org/10.1037/tra0001626" TargetMode="External"/><Relationship Id="rId25" Type="http://schemas.openxmlformats.org/officeDocument/2006/relationships/hyperlink" Target="https://doi.org/10.1007/s12144-022-04159-8" TargetMode="External"/><Relationship Id="rId33" Type="http://schemas.openxmlformats.org/officeDocument/2006/relationships/hyperlink" Target="https://doi.org/10.1093/cercor/bhad372" TargetMode="External"/><Relationship Id="rId38" Type="http://schemas.openxmlformats.org/officeDocument/2006/relationships/hyperlink" Target="https://doi.org/10.1007/s11162-023-09763-6" TargetMode="External"/><Relationship Id="rId46" Type="http://schemas.openxmlformats.org/officeDocument/2006/relationships/hyperlink" Target="https://doi.org/10.1016/j.ijsu.2020.02.034" TargetMode="External"/><Relationship Id="rId59" Type="http://schemas.openxmlformats.org/officeDocument/2006/relationships/hyperlink" Target="https://doi.org/10.3390/ijerph17176315" TargetMode="External"/><Relationship Id="rId67" Type="http://schemas.openxmlformats.org/officeDocument/2006/relationships/hyperlink" Target="https://doi.org/10.1111/aphw.12276" TargetMode="External"/><Relationship Id="rId20" Type="http://schemas.openxmlformats.org/officeDocument/2006/relationships/hyperlink" Target="https://doi.org/10.47391/JPMA.7813" TargetMode="External"/><Relationship Id="rId41" Type="http://schemas.openxmlformats.org/officeDocument/2006/relationships/hyperlink" Target="https://doi.org/10.1023/A:1020353109229" TargetMode="External"/><Relationship Id="rId54" Type="http://schemas.openxmlformats.org/officeDocument/2006/relationships/hyperlink" Target="https://doi.org/10.1016/j.eclinm.2022.101343" TargetMode="External"/><Relationship Id="rId62" Type="http://schemas.openxmlformats.org/officeDocument/2006/relationships/hyperlink" Target="https://doi.org/10.3390/ijerph20043539" TargetMode="External"/><Relationship Id="rId70" Type="http://schemas.openxmlformats.org/officeDocument/2006/relationships/hyperlink" Target="https://doi.org/10.2147/rmhp.s307294" TargetMode="External"/><Relationship Id="rId75" Type="http://schemas.openxmlformats.org/officeDocument/2006/relationships/hyperlink" Target="https://doi.org/10.3390/brainsci13020305" TargetMode="External"/><Relationship Id="rId83" Type="http://schemas.openxmlformats.org/officeDocument/2006/relationships/image" Target="media/image2.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390/ijerph191610014" TargetMode="External"/><Relationship Id="rId23" Type="http://schemas.openxmlformats.org/officeDocument/2006/relationships/hyperlink" Target="https://doi.org/10.1016/j.jad.2013.09.018" TargetMode="External"/><Relationship Id="rId28" Type="http://schemas.openxmlformats.org/officeDocument/2006/relationships/hyperlink" Target="https://doi.org/10.1007/s12144-021-02515-8" TargetMode="External"/><Relationship Id="rId36" Type="http://schemas.openxmlformats.org/officeDocument/2006/relationships/hyperlink" Target="https://doi.org/10.1111/aphw.12276" TargetMode="External"/><Relationship Id="rId49" Type="http://schemas.openxmlformats.org/officeDocument/2006/relationships/hyperlink" Target="https://doi.org/10.1007/s10902-020-00352-3" TargetMode="External"/><Relationship Id="rId57" Type="http://schemas.openxmlformats.org/officeDocument/2006/relationships/hyperlink" Target="https://doi.org/10.1111/ppc.12761" TargetMode="External"/><Relationship Id="rId10" Type="http://schemas.openxmlformats.org/officeDocument/2006/relationships/comments" Target="comments.xml"/><Relationship Id="rId31" Type="http://schemas.openxmlformats.org/officeDocument/2006/relationships/hyperlink" Target="https://doi.org/10.1007/s00586-020-06517-1" TargetMode="External"/><Relationship Id="rId44" Type="http://schemas.openxmlformats.org/officeDocument/2006/relationships/hyperlink" Target="https://doi.org/10.1023/B:JOCS.0000045346.76242.73" TargetMode="External"/><Relationship Id="rId52" Type="http://schemas.openxmlformats.org/officeDocument/2006/relationships/hyperlink" Target="https://doi.org/10.1016/j.jad.2013.09.018" TargetMode="External"/><Relationship Id="rId60" Type="http://schemas.openxmlformats.org/officeDocument/2006/relationships/hyperlink" Target="https://doi.org/10.3390/ijerph191610014&#8239;&#8239;&#8239;" TargetMode="External"/><Relationship Id="rId65" Type="http://schemas.openxmlformats.org/officeDocument/2006/relationships/hyperlink" Target="https://doi.org/10.1037/str0000314" TargetMode="External"/><Relationship Id="rId73" Type="http://schemas.openxmlformats.org/officeDocument/2006/relationships/hyperlink" Target="https://doi.org/10.1007/s00586-020-06517-1.%20Accessed%2020%20Jan.%202021" TargetMode="External"/><Relationship Id="rId78" Type="http://schemas.openxmlformats.org/officeDocument/2006/relationships/hyperlink" Target="https://doi.org/10.1348/135910707X250866" TargetMode="External"/><Relationship Id="rId81" Type="http://schemas.openxmlformats.org/officeDocument/2006/relationships/header" Target="header3.xml"/><Relationship Id="rId86"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doi.org/10.3390/ijerph20043539" TargetMode="External"/><Relationship Id="rId39" Type="http://schemas.openxmlformats.org/officeDocument/2006/relationships/hyperlink" Target="https://doi.org/10.1037/trm0000469" TargetMode="External"/><Relationship Id="rId34" Type="http://schemas.openxmlformats.org/officeDocument/2006/relationships/hyperlink" Target="https://doi.org/10.3389/fpsyg.2021.675132" TargetMode="External"/><Relationship Id="rId50" Type="http://schemas.openxmlformats.org/officeDocument/2006/relationships/hyperlink" Target="https://doi.org/10.1001/jamapsychiatry.2022.2640" TargetMode="External"/><Relationship Id="rId55" Type="http://schemas.openxmlformats.org/officeDocument/2006/relationships/hyperlink" Target="https://doi.org/10.3389/fpsyt.2023.1163956" TargetMode="External"/><Relationship Id="rId76" Type="http://schemas.openxmlformats.org/officeDocument/2006/relationships/hyperlink" Target="https://doi.org/10.1016/j.psyneuen.2014.03.001" TargetMode="External"/><Relationship Id="rId7" Type="http://schemas.openxmlformats.org/officeDocument/2006/relationships/footnotes" Target="footnotes.xml"/><Relationship Id="rId71" Type="http://schemas.openxmlformats.org/officeDocument/2006/relationships/hyperlink" Target="https://doi.org/10.1111/all.14687" TargetMode="External"/><Relationship Id="rId2" Type="http://schemas.openxmlformats.org/officeDocument/2006/relationships/customXml" Target="../customXml/item2.xml"/><Relationship Id="rId29" Type="http://schemas.openxmlformats.org/officeDocument/2006/relationships/hyperlink" Target="https://doi.org/10.1037/str0000273" TargetMode="External"/><Relationship Id="rId24" Type="http://schemas.openxmlformats.org/officeDocument/2006/relationships/hyperlink" Target="https://doi.org/10.1111/all.14687" TargetMode="External"/><Relationship Id="rId40" Type="http://schemas.openxmlformats.org/officeDocument/2006/relationships/hyperlink" Target="https://doi.org/10.1192/bjp.2020.212" TargetMode="External"/><Relationship Id="rId45" Type="http://schemas.openxmlformats.org/officeDocument/2006/relationships/hyperlink" Target="https://doi.org/10.1348/135910707X250866" TargetMode="External"/><Relationship Id="rId66" Type="http://schemas.openxmlformats.org/officeDocument/2006/relationships/hyperlink" Target="https://doi.org/10.3389/fpsyg.2021.675132" TargetMode="External"/><Relationship Id="rId87" Type="http://schemas.openxmlformats.org/officeDocument/2006/relationships/fontTable" Target="fontTable.xml"/><Relationship Id="rId61" Type="http://schemas.openxmlformats.org/officeDocument/2006/relationships/hyperlink" Target="https://doi.org/10.1002/pa.2659" TargetMode="External"/><Relationship Id="rId82" Type="http://schemas.openxmlformats.org/officeDocument/2006/relationships/image" Target="media/image1.png"/><Relationship Id="rId19" Type="http://schemas.openxmlformats.org/officeDocument/2006/relationships/hyperlink" Target="https://doi.org/10.3390/ijerph20115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44</Pages>
  <Words>12014</Words>
  <Characters>68484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Qizhou Duan</cp:lastModifiedBy>
  <cp:revision>5</cp:revision>
  <cp:lastPrinted>2023-08-22T08:40:00Z</cp:lastPrinted>
  <dcterms:created xsi:type="dcterms:W3CDTF">2024-01-03T15:54:00Z</dcterms:created>
  <dcterms:modified xsi:type="dcterms:W3CDTF">2024-01-08T21:33:00Z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