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4AAE6" w14:textId="77777777" w:rsidR="00A16D42" w:rsidRPr="00520137" w:rsidRDefault="00A16D42" w:rsidP="00A16D42">
      <w:pPr>
        <w:pStyle w:val="Title"/>
        <w:tabs>
          <w:tab w:val="left" w:pos="3690"/>
        </w:tabs>
        <w:ind w:left="0" w:firstLine="0"/>
        <w:jc w:val="left"/>
        <w:rPr>
          <w:ins w:id="0" w:author="Amy Ai" w:date="2024-12-13T09:11:00Z" w16du:dateUtc="2024-12-13T14:11:00Z"/>
          <w:rFonts w:ascii="Times New Roman" w:hAnsi="Times New Roman"/>
          <w:color w:val="auto"/>
          <w:szCs w:val="24"/>
        </w:rPr>
      </w:pPr>
      <w:bookmarkStart w:id="1" w:name="_Hlk140738515"/>
      <w:bookmarkStart w:id="2" w:name="_Hlk179283818"/>
      <w:bookmarkEnd w:id="1"/>
      <w:ins w:id="3" w:author="Amy Ai" w:date="2024-12-13T09:11:00Z" w16du:dateUtc="2024-12-13T14:11:00Z">
        <w:r w:rsidRPr="00520137">
          <w:rPr>
            <w:rFonts w:ascii="Times New Roman" w:hAnsi="Times New Roman"/>
            <w:b/>
            <w:bCs/>
            <w:color w:val="auto"/>
            <w:szCs w:val="24"/>
          </w:rPr>
          <w:t>From:</w:t>
        </w:r>
        <w:r w:rsidRPr="00520137">
          <w:rPr>
            <w:rFonts w:ascii="Times New Roman" w:hAnsi="Times New Roman"/>
            <w:color w:val="auto"/>
            <w:szCs w:val="24"/>
          </w:rPr>
          <w:t> </w:t>
        </w:r>
        <w:r>
          <w:fldChar w:fldCharType="begin"/>
        </w:r>
        <w:r>
          <w:instrText>HYPERLINK "mailto:em.tra.0.8f0c7f.5e98988c@editorialmanager.com" \t "_blank"</w:instrText>
        </w:r>
        <w:r>
          <w:fldChar w:fldCharType="separate"/>
        </w:r>
        <w:r w:rsidRPr="00520137">
          <w:rPr>
            <w:rStyle w:val="Hyperlink"/>
            <w:rFonts w:ascii="Times New Roman" w:hAnsi="Times New Roman"/>
            <w:color w:val="auto"/>
            <w:szCs w:val="24"/>
          </w:rPr>
          <w:t>em.tra.0.8f0c7f.5e98988c@editorialmanager.com</w:t>
        </w:r>
        <w:r>
          <w:rPr>
            <w:rStyle w:val="Hyperlink"/>
            <w:rFonts w:ascii="Times New Roman" w:hAnsi="Times New Roman"/>
            <w:color w:val="auto"/>
            <w:szCs w:val="24"/>
          </w:rPr>
          <w:fldChar w:fldCharType="end"/>
        </w:r>
        <w:r w:rsidRPr="00520137">
          <w:rPr>
            <w:rFonts w:ascii="Times New Roman" w:hAnsi="Times New Roman"/>
            <w:color w:val="auto"/>
            <w:szCs w:val="24"/>
          </w:rPr>
          <w:t> &lt;</w:t>
        </w:r>
        <w:r>
          <w:fldChar w:fldCharType="begin"/>
        </w:r>
        <w:r>
          <w:instrText>HYPERLINK "mailto:em.tra.0.8f0c7f.5e98988c@editorialmanager.com" \t "_blank"</w:instrText>
        </w:r>
        <w:r>
          <w:fldChar w:fldCharType="separate"/>
        </w:r>
        <w:r w:rsidRPr="00520137">
          <w:rPr>
            <w:rStyle w:val="Hyperlink"/>
            <w:rFonts w:ascii="Times New Roman" w:hAnsi="Times New Roman"/>
            <w:color w:val="auto"/>
            <w:szCs w:val="24"/>
          </w:rPr>
          <w:t>em.tra.0.8f0c7f.5e98988c@editorialmanager.com</w:t>
        </w:r>
        <w:r>
          <w:rPr>
            <w:rStyle w:val="Hyperlink"/>
            <w:rFonts w:ascii="Times New Roman" w:hAnsi="Times New Roman"/>
            <w:color w:val="auto"/>
            <w:szCs w:val="24"/>
          </w:rPr>
          <w:fldChar w:fldCharType="end"/>
        </w:r>
        <w:r w:rsidRPr="00520137">
          <w:rPr>
            <w:rFonts w:ascii="Times New Roman" w:hAnsi="Times New Roman"/>
            <w:color w:val="auto"/>
            <w:szCs w:val="24"/>
          </w:rPr>
          <w:t>&gt; on behalf of Psychological Trauma: Theory, Research, Practice, and Policy &lt;</w:t>
        </w:r>
        <w:r>
          <w:fldChar w:fldCharType="begin"/>
        </w:r>
        <w:r>
          <w:instrText>HYPERLINK "mailto:em@editorialmanager.com" \t "_blank"</w:instrText>
        </w:r>
        <w:r>
          <w:fldChar w:fldCharType="separate"/>
        </w:r>
        <w:r w:rsidRPr="00520137">
          <w:rPr>
            <w:rStyle w:val="Hyperlink"/>
            <w:rFonts w:ascii="Times New Roman" w:hAnsi="Times New Roman"/>
            <w:color w:val="auto"/>
            <w:szCs w:val="24"/>
          </w:rPr>
          <w:t>em@editorialmanager.com</w:t>
        </w:r>
        <w:r>
          <w:rPr>
            <w:rStyle w:val="Hyperlink"/>
            <w:rFonts w:ascii="Times New Roman" w:hAnsi="Times New Roman"/>
            <w:color w:val="auto"/>
            <w:szCs w:val="24"/>
          </w:rPr>
          <w:fldChar w:fldCharType="end"/>
        </w:r>
        <w:r w:rsidRPr="00520137">
          <w:rPr>
            <w:rFonts w:ascii="Times New Roman" w:hAnsi="Times New Roman"/>
            <w:color w:val="auto"/>
            <w:szCs w:val="24"/>
          </w:rPr>
          <w:t>&gt;</w:t>
        </w:r>
        <w:r w:rsidRPr="00520137">
          <w:rPr>
            <w:rFonts w:ascii="Times New Roman" w:hAnsi="Times New Roman"/>
            <w:color w:val="auto"/>
            <w:szCs w:val="24"/>
          </w:rPr>
          <w:br/>
        </w:r>
        <w:r w:rsidRPr="00520137">
          <w:rPr>
            <w:rFonts w:ascii="Times New Roman" w:hAnsi="Times New Roman"/>
            <w:b/>
            <w:bCs/>
            <w:color w:val="auto"/>
            <w:szCs w:val="24"/>
          </w:rPr>
          <w:t>Sent:</w:t>
        </w:r>
        <w:r w:rsidRPr="00520137">
          <w:rPr>
            <w:rFonts w:ascii="Times New Roman" w:hAnsi="Times New Roman"/>
            <w:color w:val="auto"/>
            <w:szCs w:val="24"/>
          </w:rPr>
          <w:t> Monday, October 28, 2024 4:57:30 PM</w:t>
        </w:r>
        <w:r w:rsidRPr="00520137">
          <w:rPr>
            <w:rFonts w:ascii="Times New Roman" w:hAnsi="Times New Roman"/>
            <w:color w:val="auto"/>
            <w:szCs w:val="24"/>
          </w:rPr>
          <w:br/>
        </w:r>
        <w:r w:rsidRPr="00520137">
          <w:rPr>
            <w:rFonts w:ascii="Times New Roman" w:hAnsi="Times New Roman"/>
            <w:b/>
            <w:bCs/>
            <w:color w:val="auto"/>
            <w:szCs w:val="24"/>
          </w:rPr>
          <w:t>To:</w:t>
        </w:r>
        <w:r w:rsidRPr="00520137">
          <w:rPr>
            <w:rFonts w:ascii="Times New Roman" w:hAnsi="Times New Roman"/>
            <w:color w:val="auto"/>
            <w:szCs w:val="24"/>
          </w:rPr>
          <w:t xml:space="preserve"> Marguerite S </w:t>
        </w:r>
        <w:proofErr w:type="spellStart"/>
        <w:r w:rsidRPr="00520137">
          <w:rPr>
            <w:rFonts w:ascii="Times New Roman" w:hAnsi="Times New Roman"/>
            <w:color w:val="auto"/>
            <w:szCs w:val="24"/>
          </w:rPr>
          <w:t>Rwil</w:t>
        </w:r>
        <w:proofErr w:type="spellEnd"/>
        <w:r w:rsidRPr="00520137">
          <w:rPr>
            <w:rFonts w:ascii="Times New Roman" w:hAnsi="Times New Roman"/>
            <w:color w:val="auto"/>
            <w:szCs w:val="24"/>
          </w:rPr>
          <w:t xml:space="preserve"> &lt;</w:t>
        </w:r>
        <w:r>
          <w:fldChar w:fldCharType="begin"/>
        </w:r>
        <w:r>
          <w:instrText>HYPERLINK "mailto:msr21b@fsu.edu" \t "_blank"</w:instrText>
        </w:r>
        <w:r>
          <w:fldChar w:fldCharType="separate"/>
        </w:r>
        <w:r w:rsidRPr="00520137">
          <w:rPr>
            <w:rStyle w:val="Hyperlink"/>
            <w:rFonts w:ascii="Times New Roman" w:hAnsi="Times New Roman"/>
            <w:color w:val="auto"/>
            <w:szCs w:val="24"/>
          </w:rPr>
          <w:t>msr21b@fsu.edu</w:t>
        </w:r>
        <w:r>
          <w:rPr>
            <w:rStyle w:val="Hyperlink"/>
            <w:rFonts w:ascii="Times New Roman" w:hAnsi="Times New Roman"/>
            <w:color w:val="auto"/>
            <w:szCs w:val="24"/>
          </w:rPr>
          <w:fldChar w:fldCharType="end"/>
        </w:r>
        <w:r w:rsidRPr="00520137">
          <w:rPr>
            <w:rFonts w:ascii="Times New Roman" w:hAnsi="Times New Roman"/>
            <w:color w:val="auto"/>
            <w:szCs w:val="24"/>
          </w:rPr>
          <w:t>&gt;</w:t>
        </w:r>
        <w:r w:rsidRPr="00520137">
          <w:rPr>
            <w:rFonts w:ascii="Times New Roman" w:hAnsi="Times New Roman"/>
            <w:color w:val="auto"/>
            <w:szCs w:val="24"/>
          </w:rPr>
          <w:br/>
        </w:r>
        <w:r w:rsidRPr="00520137">
          <w:rPr>
            <w:rFonts w:ascii="Times New Roman" w:hAnsi="Times New Roman"/>
            <w:b/>
            <w:bCs/>
            <w:color w:val="auto"/>
            <w:szCs w:val="24"/>
          </w:rPr>
          <w:t>Subject:</w:t>
        </w:r>
        <w:r w:rsidRPr="00520137">
          <w:rPr>
            <w:rFonts w:ascii="Times New Roman" w:hAnsi="Times New Roman"/>
            <w:color w:val="auto"/>
            <w:szCs w:val="24"/>
          </w:rPr>
          <w:t> Your Submission TRA-2024-4103 - [EMID:5760c691a15e0c20]</w:t>
        </w:r>
      </w:ins>
    </w:p>
    <w:p w14:paraId="6ECD1DA8" w14:textId="77777777" w:rsidR="00A16D42" w:rsidRPr="00520137" w:rsidRDefault="00A16D42" w:rsidP="00A16D42">
      <w:pPr>
        <w:pStyle w:val="Title"/>
        <w:tabs>
          <w:tab w:val="left" w:pos="3690"/>
        </w:tabs>
        <w:jc w:val="left"/>
        <w:rPr>
          <w:ins w:id="4" w:author="Amy Ai" w:date="2024-12-13T09:11:00Z" w16du:dateUtc="2024-12-13T14:11:00Z"/>
          <w:rFonts w:ascii="Times New Roman" w:hAnsi="Times New Roman"/>
          <w:color w:val="auto"/>
          <w:szCs w:val="24"/>
        </w:rPr>
      </w:pPr>
      <w:ins w:id="5" w:author="Amy Ai" w:date="2024-12-13T09:11:00Z" w16du:dateUtc="2024-12-13T14:11:00Z">
        <w:r w:rsidRPr="00520137">
          <w:rPr>
            <w:rFonts w:ascii="Times New Roman" w:hAnsi="Times New Roman"/>
            <w:color w:val="auto"/>
            <w:szCs w:val="24"/>
          </w:rPr>
          <w:t> </w:t>
        </w:r>
      </w:ins>
    </w:p>
    <w:p w14:paraId="4DF7A9A5" w14:textId="77777777" w:rsidR="00A16D42" w:rsidRPr="00520137" w:rsidRDefault="00A16D42" w:rsidP="00A16D42">
      <w:pPr>
        <w:pStyle w:val="Title"/>
        <w:tabs>
          <w:tab w:val="left" w:pos="3690"/>
        </w:tabs>
        <w:ind w:left="0" w:firstLine="0"/>
        <w:jc w:val="left"/>
        <w:rPr>
          <w:ins w:id="6" w:author="Amy Ai" w:date="2024-12-13T09:11:00Z" w16du:dateUtc="2024-12-13T14:11:00Z"/>
          <w:rFonts w:ascii="Times New Roman" w:hAnsi="Times New Roman"/>
          <w:color w:val="auto"/>
          <w:szCs w:val="24"/>
        </w:rPr>
      </w:pPr>
      <w:ins w:id="7" w:author="Amy Ai" w:date="2024-12-13T09:11:00Z" w16du:dateUtc="2024-12-13T14:11:00Z">
        <w:r w:rsidRPr="00520137">
          <w:rPr>
            <w:rFonts w:ascii="Times New Roman" w:hAnsi="Times New Roman"/>
            <w:color w:val="auto"/>
            <w:szCs w:val="24"/>
          </w:rPr>
          <w:t>TRA-2024-4103</w:t>
        </w:r>
        <w:r w:rsidRPr="00520137">
          <w:rPr>
            <w:rFonts w:ascii="Times New Roman" w:hAnsi="Times New Roman"/>
            <w:color w:val="auto"/>
            <w:szCs w:val="24"/>
          </w:rPr>
          <w:br/>
          <w:t>Association of Posttraumatic Growth with Covid-19: A Meta-analytic Review</w:t>
        </w:r>
        <w:r w:rsidRPr="00520137">
          <w:rPr>
            <w:rFonts w:ascii="Times New Roman" w:hAnsi="Times New Roman"/>
            <w:color w:val="auto"/>
            <w:szCs w:val="24"/>
          </w:rPr>
          <w:br/>
        </w:r>
        <w:r w:rsidRPr="00520137">
          <w:rPr>
            <w:rFonts w:ascii="Times New Roman" w:hAnsi="Times New Roman"/>
            <w:i/>
            <w:iCs/>
            <w:color w:val="auto"/>
            <w:szCs w:val="24"/>
          </w:rPr>
          <w:t>Psychological Trauma: Theory, Research, Practice, and Policy</w:t>
        </w:r>
        <w:r w:rsidRPr="00520137">
          <w:rPr>
            <w:rFonts w:ascii="Times New Roman" w:hAnsi="Times New Roman"/>
            <w:color w:val="auto"/>
            <w:szCs w:val="24"/>
          </w:rPr>
          <w:br/>
        </w:r>
        <w:r w:rsidRPr="00520137">
          <w:rPr>
            <w:rFonts w:ascii="Times New Roman" w:hAnsi="Times New Roman"/>
            <w:color w:val="auto"/>
            <w:szCs w:val="24"/>
          </w:rPr>
          <w:br/>
          <w:t xml:space="preserve">Dear </w:t>
        </w:r>
        <w:proofErr w:type="spellStart"/>
        <w:r w:rsidRPr="00520137">
          <w:rPr>
            <w:rFonts w:ascii="Times New Roman" w:hAnsi="Times New Roman"/>
            <w:color w:val="auto"/>
            <w:szCs w:val="24"/>
          </w:rPr>
          <w:t>Rwil</w:t>
        </w:r>
        <w:proofErr w:type="spellEnd"/>
        <w:r w:rsidRPr="00520137">
          <w:rPr>
            <w:rFonts w:ascii="Times New Roman" w:hAnsi="Times New Roman"/>
            <w:color w:val="auto"/>
            <w:szCs w:val="24"/>
          </w:rPr>
          <w:t>,</w:t>
        </w:r>
        <w:r w:rsidRPr="00520137">
          <w:rPr>
            <w:rFonts w:ascii="Times New Roman" w:hAnsi="Times New Roman"/>
            <w:color w:val="auto"/>
            <w:szCs w:val="24"/>
          </w:rPr>
          <w:br/>
        </w:r>
        <w:r w:rsidRPr="00520137">
          <w:rPr>
            <w:rFonts w:ascii="Times New Roman" w:hAnsi="Times New Roman"/>
            <w:color w:val="auto"/>
            <w:szCs w:val="24"/>
          </w:rPr>
          <w:br/>
          <w:t>I have now received the reviewers' comments on your manuscript. Based on their analysis and my own evaluation, I cannot accept this manuscript for publication in </w:t>
        </w:r>
        <w:r w:rsidRPr="00520137">
          <w:rPr>
            <w:rFonts w:ascii="Times New Roman" w:hAnsi="Times New Roman"/>
            <w:i/>
            <w:iCs/>
            <w:color w:val="auto"/>
            <w:szCs w:val="24"/>
          </w:rPr>
          <w:t>Psychological Trauma: Theory, Research, Practice, and Policy</w:t>
        </w:r>
        <w:r w:rsidRPr="00520137">
          <w:rPr>
            <w:rFonts w:ascii="Times New Roman" w:hAnsi="Times New Roman"/>
            <w:color w:val="auto"/>
            <w:szCs w:val="24"/>
          </w:rPr>
          <w:t>.</w:t>
        </w:r>
      </w:ins>
    </w:p>
    <w:p w14:paraId="31340346" w14:textId="77777777" w:rsidR="00A16D42" w:rsidRPr="00520137" w:rsidRDefault="00A16D42" w:rsidP="00A16D42">
      <w:pPr>
        <w:pStyle w:val="Title"/>
        <w:tabs>
          <w:tab w:val="left" w:pos="3690"/>
        </w:tabs>
        <w:ind w:left="0" w:firstLine="0"/>
        <w:jc w:val="left"/>
        <w:rPr>
          <w:ins w:id="8" w:author="Amy Ai" w:date="2024-12-13T09:11:00Z" w16du:dateUtc="2024-12-13T14:11:00Z"/>
          <w:rFonts w:ascii="Times New Roman" w:hAnsi="Times New Roman"/>
          <w:color w:val="auto"/>
          <w:szCs w:val="24"/>
        </w:rPr>
      </w:pPr>
    </w:p>
    <w:p w14:paraId="336E5039" w14:textId="77777777" w:rsidR="00A16D42" w:rsidRPr="00520137" w:rsidRDefault="00A16D42" w:rsidP="00A16D42">
      <w:pPr>
        <w:pStyle w:val="Title"/>
        <w:tabs>
          <w:tab w:val="left" w:pos="3690"/>
        </w:tabs>
        <w:ind w:left="0" w:firstLine="0"/>
        <w:jc w:val="left"/>
        <w:rPr>
          <w:ins w:id="9" w:author="Amy Ai" w:date="2024-12-13T09:11:00Z" w16du:dateUtc="2024-12-13T14:11:00Z"/>
          <w:rFonts w:ascii="Times New Roman" w:hAnsi="Times New Roman"/>
          <w:color w:val="auto"/>
          <w:szCs w:val="24"/>
        </w:rPr>
      </w:pPr>
      <w:ins w:id="10" w:author="Amy Ai" w:date="2024-12-13T09:11:00Z" w16du:dateUtc="2024-12-13T14:11:00Z">
        <w:r w:rsidRPr="00520137">
          <w:rPr>
            <w:rFonts w:ascii="Times New Roman" w:hAnsi="Times New Roman"/>
            <w:color w:val="auto"/>
            <w:szCs w:val="24"/>
          </w:rPr>
          <w:t xml:space="preserve">I found the manuscript to be difficult to understand in part because of the lack of clarity on </w:t>
        </w:r>
        <w:r w:rsidRPr="00520137">
          <w:rPr>
            <w:rFonts w:ascii="Times New Roman" w:hAnsi="Times New Roman"/>
            <w:color w:val="auto"/>
            <w:szCs w:val="24"/>
            <w:highlight w:val="yellow"/>
          </w:rPr>
          <w:t>how the studies were obtained and selected (numbers in the flow chart are confusing as to how 60 articles were distilled to 30); the actual data analysis used was unclear; the lack of discussion on cross-cultural comparisons given the heterogeneity of the participants; and the low quantitative scores given by the reviewers.</w:t>
        </w:r>
        <w:r w:rsidRPr="00520137">
          <w:rPr>
            <w:rFonts w:ascii="Times New Roman" w:hAnsi="Times New Roman"/>
            <w:color w:val="auto"/>
            <w:szCs w:val="24"/>
          </w:rPr>
          <w:t> </w:t>
        </w:r>
        <w:r w:rsidRPr="00520137">
          <w:rPr>
            <w:rFonts w:ascii="Times New Roman" w:hAnsi="Times New Roman"/>
            <w:color w:val="auto"/>
            <w:szCs w:val="24"/>
          </w:rPr>
          <w:br/>
        </w:r>
        <w:r w:rsidRPr="00520137">
          <w:rPr>
            <w:rFonts w:ascii="Times New Roman" w:hAnsi="Times New Roman"/>
            <w:color w:val="auto"/>
            <w:szCs w:val="24"/>
          </w:rPr>
          <w:br/>
          <w:t>For your guidance, I append the reviewers' comments below and hope they will be useful to you as you prepare this work for another outlet.</w:t>
        </w:r>
        <w:r w:rsidRPr="00520137">
          <w:rPr>
            <w:rFonts w:ascii="Times New Roman" w:hAnsi="Times New Roman"/>
            <w:color w:val="auto"/>
            <w:szCs w:val="24"/>
          </w:rPr>
          <w:br/>
        </w:r>
        <w:r w:rsidRPr="00520137">
          <w:rPr>
            <w:rFonts w:ascii="Times New Roman" w:hAnsi="Times New Roman"/>
            <w:color w:val="auto"/>
            <w:szCs w:val="24"/>
          </w:rPr>
          <w:br/>
          <w:t>Thank you for giving us the opportunity to consider your submission.</w:t>
        </w:r>
        <w:r w:rsidRPr="00520137">
          <w:rPr>
            <w:rFonts w:ascii="Times New Roman" w:hAnsi="Times New Roman"/>
            <w:color w:val="auto"/>
            <w:szCs w:val="24"/>
          </w:rPr>
          <w:br/>
        </w:r>
        <w:r w:rsidRPr="00520137">
          <w:rPr>
            <w:rFonts w:ascii="Times New Roman" w:hAnsi="Times New Roman"/>
            <w:color w:val="auto"/>
            <w:szCs w:val="24"/>
          </w:rPr>
          <w:br/>
          <w:t>Sincerely,</w:t>
        </w:r>
        <w:r w:rsidRPr="00520137">
          <w:rPr>
            <w:rFonts w:ascii="Times New Roman" w:hAnsi="Times New Roman"/>
            <w:color w:val="auto"/>
            <w:szCs w:val="24"/>
          </w:rPr>
          <w:br/>
        </w:r>
        <w:r w:rsidRPr="00520137">
          <w:rPr>
            <w:rFonts w:ascii="Times New Roman" w:hAnsi="Times New Roman"/>
            <w:color w:val="auto"/>
            <w:szCs w:val="24"/>
          </w:rPr>
          <w:br/>
          <w:t xml:space="preserve">Sylvia A. Marotta-Walters, </w:t>
        </w:r>
        <w:proofErr w:type="spellStart"/>
        <w:r w:rsidRPr="00520137">
          <w:rPr>
            <w:rFonts w:ascii="Times New Roman" w:hAnsi="Times New Roman"/>
            <w:color w:val="auto"/>
            <w:szCs w:val="24"/>
          </w:rPr>
          <w:t>PhD,ABPP</w:t>
        </w:r>
        <w:proofErr w:type="spellEnd"/>
        <w:r w:rsidRPr="00520137">
          <w:rPr>
            <w:rFonts w:ascii="Times New Roman" w:hAnsi="Times New Roman"/>
            <w:color w:val="auto"/>
            <w:szCs w:val="24"/>
          </w:rPr>
          <w:br/>
          <w:t>Associate Editor</w:t>
        </w:r>
        <w:r w:rsidRPr="00520137">
          <w:rPr>
            <w:rFonts w:ascii="Times New Roman" w:hAnsi="Times New Roman"/>
            <w:color w:val="auto"/>
            <w:szCs w:val="24"/>
          </w:rPr>
          <w:br/>
        </w:r>
        <w:r w:rsidRPr="00520137">
          <w:rPr>
            <w:rFonts w:ascii="Times New Roman" w:hAnsi="Times New Roman"/>
            <w:i/>
            <w:iCs/>
            <w:color w:val="auto"/>
            <w:szCs w:val="24"/>
          </w:rPr>
          <w:t>Psychological Trauma: Theory, Research, Practice, and Policy</w:t>
        </w:r>
        <w:r w:rsidRPr="00520137">
          <w:rPr>
            <w:rFonts w:ascii="Times New Roman" w:hAnsi="Times New Roman"/>
            <w:color w:val="auto"/>
            <w:szCs w:val="24"/>
          </w:rPr>
          <w:br/>
        </w:r>
        <w:r w:rsidRPr="00520137">
          <w:rPr>
            <w:rFonts w:ascii="Times New Roman" w:hAnsi="Times New Roman"/>
            <w:color w:val="auto"/>
            <w:szCs w:val="24"/>
          </w:rPr>
          <w:br/>
          <w:t>Reviewers' comments:</w:t>
        </w:r>
        <w:r w:rsidRPr="00520137">
          <w:rPr>
            <w:rFonts w:ascii="Times New Roman" w:hAnsi="Times New Roman"/>
            <w:color w:val="auto"/>
            <w:szCs w:val="24"/>
          </w:rPr>
          <w:br/>
        </w:r>
        <w:r w:rsidRPr="00520137">
          <w:rPr>
            <w:rFonts w:ascii="Times New Roman" w:hAnsi="Times New Roman"/>
            <w:color w:val="auto"/>
            <w:szCs w:val="24"/>
          </w:rPr>
          <w:br/>
          <w:t>Reviewer #3: COMMENTS ADDED HERE WILL BE SHARED WITH THE AUTHOR. PLEASE BE MINDFUL OF YOUR AUDIENCE AS YOU INSERT YOUR COMMENTS. PLEASE ALSO MASK YOUR REVIEW - THIS IS ESSENTIAL. **</w:t>
        </w:r>
      </w:ins>
    </w:p>
    <w:p w14:paraId="2A087299" w14:textId="77777777" w:rsidR="00A16D42" w:rsidRPr="00520137" w:rsidRDefault="00A16D42" w:rsidP="00A16D42">
      <w:pPr>
        <w:pStyle w:val="Title"/>
        <w:tabs>
          <w:tab w:val="left" w:pos="3690"/>
        </w:tabs>
        <w:ind w:left="0" w:firstLine="0"/>
        <w:jc w:val="left"/>
        <w:rPr>
          <w:ins w:id="11" w:author="Amy Ai" w:date="2024-12-13T09:11:00Z" w16du:dateUtc="2024-12-13T14:11:00Z"/>
          <w:rFonts w:ascii="Times New Roman" w:hAnsi="Times New Roman"/>
          <w:color w:val="auto"/>
          <w:szCs w:val="24"/>
        </w:rPr>
      </w:pPr>
    </w:p>
    <w:p w14:paraId="212133E5" w14:textId="77777777" w:rsidR="00A16D42" w:rsidRPr="00520137" w:rsidRDefault="00A16D42" w:rsidP="00A16D42">
      <w:pPr>
        <w:pStyle w:val="Title"/>
        <w:tabs>
          <w:tab w:val="left" w:pos="3690"/>
        </w:tabs>
        <w:ind w:left="0" w:firstLine="0"/>
        <w:jc w:val="left"/>
        <w:rPr>
          <w:ins w:id="12" w:author="Amy Ai" w:date="2024-12-13T09:11:00Z" w16du:dateUtc="2024-12-13T14:11:00Z"/>
          <w:rFonts w:ascii="Times New Roman" w:hAnsi="Times New Roman"/>
          <w:color w:val="auto"/>
          <w:szCs w:val="24"/>
        </w:rPr>
      </w:pPr>
      <w:ins w:id="13" w:author="Amy Ai" w:date="2024-12-13T09:11:00Z" w16du:dateUtc="2024-12-13T14:11:00Z">
        <w:r w:rsidRPr="00520137">
          <w:rPr>
            <w:rFonts w:ascii="Times New Roman" w:hAnsi="Times New Roman"/>
            <w:color w:val="auto"/>
            <w:szCs w:val="24"/>
          </w:rPr>
          <w:t>Strengths:</w:t>
        </w:r>
        <w:r w:rsidRPr="00520137">
          <w:rPr>
            <w:rFonts w:ascii="Times New Roman" w:hAnsi="Times New Roman"/>
            <w:color w:val="auto"/>
            <w:szCs w:val="24"/>
          </w:rPr>
          <w:br/>
          <w:t>1. The size of the meta-analysis (30 studies and over 42,000 subjects) is impressive and adds confidence to the findings.</w:t>
        </w:r>
        <w:r w:rsidRPr="00520137">
          <w:rPr>
            <w:rFonts w:ascii="Times New Roman" w:hAnsi="Times New Roman"/>
            <w:color w:val="auto"/>
            <w:szCs w:val="24"/>
          </w:rPr>
          <w:br/>
          <w:t>2. This represents a great deal of work identifying the studies and evaluating each study's methodology and analytic approach.</w:t>
        </w:r>
        <w:r w:rsidRPr="00520137">
          <w:rPr>
            <w:rFonts w:ascii="Times New Roman" w:hAnsi="Times New Roman"/>
            <w:color w:val="auto"/>
            <w:szCs w:val="24"/>
          </w:rPr>
          <w:br/>
        </w:r>
      </w:ins>
    </w:p>
    <w:p w14:paraId="11D0A9A4" w14:textId="77777777" w:rsidR="00A16D42" w:rsidRPr="00520137" w:rsidRDefault="00A16D42" w:rsidP="00A16D42">
      <w:pPr>
        <w:pStyle w:val="Title"/>
        <w:tabs>
          <w:tab w:val="left" w:pos="3690"/>
        </w:tabs>
        <w:ind w:left="0" w:firstLine="0"/>
        <w:jc w:val="left"/>
        <w:rPr>
          <w:ins w:id="14" w:author="Amy Ai" w:date="2024-12-13T09:11:00Z" w16du:dateUtc="2024-12-13T14:11:00Z"/>
          <w:rFonts w:ascii="Times New Roman" w:hAnsi="Times New Roman"/>
          <w:color w:val="auto"/>
          <w:szCs w:val="24"/>
        </w:rPr>
      </w:pPr>
      <w:ins w:id="15" w:author="Amy Ai" w:date="2024-12-13T09:11:00Z" w16du:dateUtc="2024-12-13T14:11:00Z">
        <w:r w:rsidRPr="00520137">
          <w:rPr>
            <w:rFonts w:ascii="Times New Roman" w:hAnsi="Times New Roman"/>
            <w:color w:val="auto"/>
            <w:szCs w:val="24"/>
          </w:rPr>
          <w:lastRenderedPageBreak/>
          <w:t>3. The authors acknowledge areas of challenge such as the heterogeneity of the studies and their individual findings.</w:t>
        </w:r>
        <w:r w:rsidRPr="00520137">
          <w:rPr>
            <w:rFonts w:ascii="Times New Roman" w:hAnsi="Times New Roman"/>
            <w:color w:val="auto"/>
            <w:szCs w:val="24"/>
          </w:rPr>
          <w:br/>
        </w:r>
      </w:ins>
    </w:p>
    <w:p w14:paraId="0D08BD11" w14:textId="77777777" w:rsidR="00A16D42" w:rsidRPr="00520137" w:rsidRDefault="00A16D42" w:rsidP="00A16D42">
      <w:pPr>
        <w:pStyle w:val="Title"/>
        <w:tabs>
          <w:tab w:val="left" w:pos="3690"/>
        </w:tabs>
        <w:ind w:left="0" w:firstLine="0"/>
        <w:jc w:val="left"/>
        <w:rPr>
          <w:ins w:id="16" w:author="Amy Ai" w:date="2024-12-13T09:11:00Z" w16du:dateUtc="2024-12-13T14:11:00Z"/>
          <w:rFonts w:ascii="Times New Roman" w:hAnsi="Times New Roman"/>
          <w:color w:val="auto"/>
          <w:szCs w:val="24"/>
        </w:rPr>
      </w:pPr>
      <w:ins w:id="17" w:author="Amy Ai" w:date="2024-12-13T09:11:00Z" w16du:dateUtc="2024-12-13T14:11:00Z">
        <w:r w:rsidRPr="00520137">
          <w:rPr>
            <w:rFonts w:ascii="Times New Roman" w:hAnsi="Times New Roman"/>
            <w:color w:val="auto"/>
            <w:szCs w:val="24"/>
          </w:rPr>
          <w:t xml:space="preserve">4. It's important to know that multiple studies </w:t>
        </w:r>
        <w:proofErr w:type="gramStart"/>
        <w:r w:rsidRPr="00520137">
          <w:rPr>
            <w:rFonts w:ascii="Times New Roman" w:hAnsi="Times New Roman"/>
            <w:color w:val="auto"/>
            <w:szCs w:val="24"/>
          </w:rPr>
          <w:t>found</w:t>
        </w:r>
        <w:proofErr w:type="gramEnd"/>
        <w:r w:rsidRPr="00520137">
          <w:rPr>
            <w:rFonts w:ascii="Times New Roman" w:hAnsi="Times New Roman"/>
            <w:color w:val="auto"/>
            <w:szCs w:val="24"/>
          </w:rPr>
          <w:t xml:space="preserve"> that PTG occurred during the pandemic.</w:t>
        </w:r>
        <w:r w:rsidRPr="00520137">
          <w:rPr>
            <w:rFonts w:ascii="Times New Roman" w:hAnsi="Times New Roman"/>
            <w:color w:val="auto"/>
            <w:szCs w:val="24"/>
          </w:rPr>
          <w:br/>
          <w:t>Challenges:</w:t>
        </w:r>
        <w:r w:rsidRPr="00520137">
          <w:rPr>
            <w:rFonts w:ascii="Times New Roman" w:hAnsi="Times New Roman"/>
            <w:color w:val="auto"/>
            <w:szCs w:val="24"/>
          </w:rPr>
          <w:br/>
        </w:r>
      </w:ins>
    </w:p>
    <w:p w14:paraId="2349E967" w14:textId="77777777" w:rsidR="00A16D42" w:rsidRPr="00520137" w:rsidRDefault="00A16D42" w:rsidP="00A16D42">
      <w:pPr>
        <w:pStyle w:val="Title"/>
        <w:tabs>
          <w:tab w:val="left" w:pos="3690"/>
        </w:tabs>
        <w:ind w:left="0" w:firstLine="0"/>
        <w:jc w:val="left"/>
        <w:rPr>
          <w:ins w:id="18" w:author="Amy Ai" w:date="2024-12-13T09:11:00Z" w16du:dateUtc="2024-12-13T14:11:00Z"/>
          <w:rFonts w:ascii="Times New Roman" w:hAnsi="Times New Roman"/>
          <w:color w:val="auto"/>
          <w:szCs w:val="24"/>
        </w:rPr>
      </w:pPr>
      <w:ins w:id="19" w:author="Amy Ai" w:date="2024-12-13T09:11:00Z" w16du:dateUtc="2024-12-13T14:11:00Z">
        <w:r w:rsidRPr="00520137">
          <w:rPr>
            <w:rFonts w:ascii="Times New Roman" w:hAnsi="Times New Roman"/>
            <w:color w:val="auto"/>
            <w:szCs w:val="24"/>
          </w:rPr>
          <w:t xml:space="preserve">1. Given that the findings are complicated by the heterogeneity of the studies analyzed and the large range of correlations between various variables and PTG, </w:t>
        </w:r>
        <w:r w:rsidRPr="00557E0B">
          <w:rPr>
            <w:rFonts w:ascii="Times New Roman" w:hAnsi="Times New Roman"/>
            <w:color w:val="auto"/>
            <w:szCs w:val="24"/>
            <w:highlight w:val="lightGray"/>
          </w:rPr>
          <w:t>the "Introduction" should discuss the challenges of understanding PTG and the challenges of disaster research</w:t>
        </w:r>
        <w:r w:rsidRPr="00520137">
          <w:rPr>
            <w:rFonts w:ascii="Times New Roman" w:hAnsi="Times New Roman"/>
            <w:color w:val="auto"/>
            <w:szCs w:val="24"/>
          </w:rPr>
          <w:t>.</w:t>
        </w:r>
        <w:r w:rsidRPr="00520137">
          <w:rPr>
            <w:rFonts w:ascii="Times New Roman" w:hAnsi="Times New Roman"/>
            <w:color w:val="auto"/>
            <w:szCs w:val="24"/>
          </w:rPr>
          <w:br/>
        </w:r>
      </w:ins>
    </w:p>
    <w:p w14:paraId="658BDF0B" w14:textId="77777777" w:rsidR="00A16D42" w:rsidRPr="00520137" w:rsidRDefault="00A16D42" w:rsidP="00A16D42">
      <w:pPr>
        <w:pStyle w:val="Title"/>
        <w:tabs>
          <w:tab w:val="left" w:pos="3690"/>
        </w:tabs>
        <w:ind w:left="0" w:firstLine="0"/>
        <w:jc w:val="left"/>
        <w:rPr>
          <w:ins w:id="20" w:author="Amy Ai" w:date="2024-12-13T09:11:00Z" w16du:dateUtc="2024-12-13T14:11:00Z"/>
          <w:rFonts w:ascii="Times New Roman" w:hAnsi="Times New Roman"/>
          <w:color w:val="auto"/>
          <w:szCs w:val="24"/>
        </w:rPr>
      </w:pPr>
      <w:ins w:id="21" w:author="Amy Ai" w:date="2024-12-13T09:11:00Z" w16du:dateUtc="2024-12-13T14:11:00Z">
        <w:r w:rsidRPr="00520137">
          <w:rPr>
            <w:rFonts w:ascii="Times New Roman" w:hAnsi="Times New Roman"/>
            <w:color w:val="auto"/>
            <w:szCs w:val="24"/>
          </w:rPr>
          <w:t>2. Findings related to mental health factors (PTSD, Anxiety, Depression, etc.) are highly heterogeneous and the relation to coping is small, but these will be of interest to readers. The "</w:t>
        </w:r>
        <w:r w:rsidRPr="00557E0B">
          <w:rPr>
            <w:rFonts w:ascii="Times New Roman" w:hAnsi="Times New Roman"/>
            <w:color w:val="auto"/>
            <w:szCs w:val="24"/>
            <w:highlight w:val="lightGray"/>
          </w:rPr>
          <w:t>discussion" or the "clinical significance" sections should say more about the heterogeneity of the findings and how difficult it is to understand how PTG relates to the clinical setting</w:t>
        </w:r>
        <w:r w:rsidRPr="00520137">
          <w:rPr>
            <w:rFonts w:ascii="Times New Roman" w:hAnsi="Times New Roman"/>
            <w:color w:val="auto"/>
            <w:szCs w:val="24"/>
          </w:rPr>
          <w:t xml:space="preserve">. </w:t>
        </w:r>
        <w:r w:rsidRPr="00557E0B">
          <w:rPr>
            <w:rFonts w:ascii="Times New Roman" w:hAnsi="Times New Roman"/>
            <w:color w:val="auto"/>
            <w:szCs w:val="24"/>
            <w:highlight w:val="lightGray"/>
          </w:rPr>
          <w:t>Perhaps a paragraph could be added to say what future research is needed to help the field better understand the relationship (if any) between PTG and coping and between PTG and clinical symptoms</w:t>
        </w:r>
        <w:r w:rsidRPr="00520137">
          <w:rPr>
            <w:rFonts w:ascii="Times New Roman" w:hAnsi="Times New Roman"/>
            <w:color w:val="auto"/>
            <w:szCs w:val="24"/>
          </w:rPr>
          <w:t>.</w:t>
        </w:r>
        <w:r w:rsidRPr="00520137">
          <w:rPr>
            <w:rFonts w:ascii="Times New Roman" w:hAnsi="Times New Roman"/>
            <w:color w:val="auto"/>
            <w:szCs w:val="24"/>
          </w:rPr>
          <w:br/>
        </w:r>
      </w:ins>
    </w:p>
    <w:p w14:paraId="41F8A5E7" w14:textId="77777777" w:rsidR="00A16D42" w:rsidRPr="00520137" w:rsidRDefault="00A16D42" w:rsidP="00A16D42">
      <w:pPr>
        <w:pStyle w:val="Title"/>
        <w:tabs>
          <w:tab w:val="left" w:pos="3690"/>
        </w:tabs>
        <w:ind w:left="0" w:firstLine="0"/>
        <w:jc w:val="left"/>
        <w:rPr>
          <w:ins w:id="22" w:author="Amy Ai" w:date="2024-12-13T09:11:00Z" w16du:dateUtc="2024-12-13T14:11:00Z"/>
          <w:rFonts w:ascii="Times New Roman" w:hAnsi="Times New Roman"/>
          <w:color w:val="auto"/>
          <w:szCs w:val="24"/>
        </w:rPr>
      </w:pPr>
      <w:ins w:id="23" w:author="Amy Ai" w:date="2024-12-13T09:11:00Z" w16du:dateUtc="2024-12-13T14:11:00Z">
        <w:r w:rsidRPr="00520137">
          <w:rPr>
            <w:rFonts w:ascii="Times New Roman" w:hAnsi="Times New Roman"/>
            <w:color w:val="auto"/>
            <w:szCs w:val="24"/>
          </w:rPr>
          <w:t xml:space="preserve">3. </w:t>
        </w:r>
        <w:r w:rsidRPr="00520137">
          <w:rPr>
            <w:rFonts w:ascii="Times New Roman" w:hAnsi="Times New Roman"/>
            <w:color w:val="auto"/>
            <w:szCs w:val="24"/>
            <w:highlight w:val="yellow"/>
          </w:rPr>
          <w:t>The Figures seem to focus primarily on the methodology. Is there a way to represent the findings visually</w:t>
        </w:r>
        <w:r w:rsidRPr="00520137">
          <w:rPr>
            <w:rFonts w:ascii="Times New Roman" w:hAnsi="Times New Roman"/>
            <w:color w:val="auto"/>
            <w:szCs w:val="24"/>
          </w:rPr>
          <w:t>?</w:t>
        </w:r>
      </w:ins>
    </w:p>
    <w:p w14:paraId="7B0160E3" w14:textId="77777777" w:rsidR="00A16D42" w:rsidRPr="00520137" w:rsidRDefault="00A16D42" w:rsidP="00A16D42">
      <w:pPr>
        <w:pStyle w:val="Title"/>
        <w:tabs>
          <w:tab w:val="left" w:pos="3690"/>
        </w:tabs>
        <w:ind w:left="0" w:firstLine="0"/>
        <w:jc w:val="left"/>
        <w:rPr>
          <w:ins w:id="24" w:author="Amy Ai" w:date="2024-12-13T09:11:00Z" w16du:dateUtc="2024-12-13T14:11:00Z"/>
          <w:rFonts w:ascii="Times New Roman" w:hAnsi="Times New Roman"/>
          <w:color w:val="auto"/>
          <w:szCs w:val="24"/>
        </w:rPr>
      </w:pPr>
      <w:ins w:id="25" w:author="Amy Ai" w:date="2024-12-13T09:11:00Z" w16du:dateUtc="2024-12-13T14:11:00Z">
        <w:r w:rsidRPr="00520137">
          <w:rPr>
            <w:rFonts w:ascii="Times New Roman" w:hAnsi="Times New Roman"/>
            <w:color w:val="auto"/>
            <w:szCs w:val="24"/>
          </w:rPr>
          <w:br/>
          <w:t xml:space="preserve">4. The </w:t>
        </w:r>
        <w:r w:rsidRPr="00557E0B">
          <w:rPr>
            <w:rFonts w:ascii="Times New Roman" w:hAnsi="Times New Roman"/>
            <w:color w:val="auto"/>
            <w:szCs w:val="24"/>
            <w:highlight w:val="lightGray"/>
          </w:rPr>
          <w:t>Mechanisms section was a bit confusing. How does this relate to the rest of the manuscript? Perhaps this information could be integrated into the overall "discussion" section, so the relationship between the biological mechanisms and the findings of this meta-analysis could be made clearer</w:t>
        </w:r>
        <w:r w:rsidRPr="00520137">
          <w:rPr>
            <w:rFonts w:ascii="Times New Roman" w:hAnsi="Times New Roman"/>
            <w:color w:val="auto"/>
            <w:szCs w:val="24"/>
          </w:rPr>
          <w:t>.</w:t>
        </w:r>
      </w:ins>
    </w:p>
    <w:p w14:paraId="7EEED9B9" w14:textId="77777777" w:rsidR="00A16D42" w:rsidRPr="00520137" w:rsidRDefault="00A16D42" w:rsidP="00A16D42">
      <w:pPr>
        <w:pStyle w:val="Title"/>
        <w:tabs>
          <w:tab w:val="left" w:pos="3690"/>
        </w:tabs>
        <w:ind w:left="0" w:firstLine="0"/>
        <w:jc w:val="left"/>
        <w:rPr>
          <w:ins w:id="26" w:author="Amy Ai" w:date="2024-12-13T09:11:00Z" w16du:dateUtc="2024-12-13T14:11:00Z"/>
          <w:rFonts w:ascii="Times New Roman" w:hAnsi="Times New Roman"/>
          <w:color w:val="auto"/>
          <w:szCs w:val="24"/>
        </w:rPr>
      </w:pPr>
      <w:ins w:id="27" w:author="Amy Ai" w:date="2024-12-13T09:11:00Z" w16du:dateUtc="2024-12-13T14:11:00Z">
        <w:r w:rsidRPr="00520137">
          <w:rPr>
            <w:rFonts w:ascii="Times New Roman" w:hAnsi="Times New Roman"/>
            <w:color w:val="auto"/>
            <w:szCs w:val="24"/>
          </w:rPr>
          <w:br/>
          <w:t>5. The manuscript needs further proof reading. For example, in the introduction, "contiguous" should be "</w:t>
        </w:r>
        <w:bookmarkStart w:id="28" w:name="_Hlk181441305"/>
        <w:r w:rsidRPr="00520137">
          <w:rPr>
            <w:rFonts w:ascii="Times New Roman" w:hAnsi="Times New Roman"/>
            <w:color w:val="auto"/>
            <w:szCs w:val="24"/>
          </w:rPr>
          <w:t>contagious</w:t>
        </w:r>
        <w:bookmarkEnd w:id="28"/>
        <w:r w:rsidRPr="00520137">
          <w:rPr>
            <w:rFonts w:ascii="Times New Roman" w:hAnsi="Times New Roman"/>
            <w:color w:val="auto"/>
            <w:szCs w:val="24"/>
          </w:rPr>
          <w:t>," "alter" should be "altered," etc. There are many such examples throughout the manuscript.</w:t>
        </w:r>
        <w:r>
          <w:rPr>
            <w:rFonts w:ascii="Times New Roman" w:hAnsi="Times New Roman"/>
            <w:color w:val="auto"/>
            <w:szCs w:val="24"/>
          </w:rPr>
          <w:t xml:space="preserve">  </w:t>
        </w:r>
        <w:r>
          <w:rPr>
            <w:rFonts w:ascii="Times New Roman" w:hAnsi="Times New Roman"/>
            <w:b/>
            <w:bCs/>
            <w:color w:val="auto"/>
            <w:szCs w:val="24"/>
          </w:rPr>
          <w:t>Done.</w:t>
        </w:r>
        <w:r w:rsidRPr="00520137">
          <w:rPr>
            <w:rFonts w:ascii="Times New Roman" w:hAnsi="Times New Roman"/>
            <w:color w:val="auto"/>
            <w:szCs w:val="24"/>
          </w:rPr>
          <w:br/>
          <w:t>u add your comments.</w:t>
        </w:r>
        <w:r w:rsidRPr="00520137">
          <w:rPr>
            <w:rFonts w:ascii="Times New Roman" w:hAnsi="Times New Roman"/>
            <w:color w:val="auto"/>
            <w:szCs w:val="24"/>
          </w:rPr>
          <w:br/>
        </w:r>
        <w:r w:rsidRPr="00520137">
          <w:rPr>
            <w:rFonts w:ascii="Times New Roman" w:hAnsi="Times New Roman"/>
            <w:color w:val="auto"/>
            <w:szCs w:val="24"/>
          </w:rPr>
          <w:br/>
        </w:r>
        <w:r w:rsidRPr="00520137">
          <w:rPr>
            <w:rFonts w:ascii="Times New Roman" w:hAnsi="Times New Roman"/>
            <w:color w:val="auto"/>
            <w:szCs w:val="24"/>
          </w:rPr>
          <w:br/>
          <w:t xml:space="preserve">Reviewer #4: The authors have worked </w:t>
        </w:r>
        <w:proofErr w:type="gramStart"/>
        <w:r w:rsidRPr="00520137">
          <w:rPr>
            <w:rFonts w:ascii="Times New Roman" w:hAnsi="Times New Roman"/>
            <w:color w:val="auto"/>
            <w:szCs w:val="24"/>
          </w:rPr>
          <w:t>really hard</w:t>
        </w:r>
        <w:proofErr w:type="gramEnd"/>
        <w:r w:rsidRPr="00520137">
          <w:rPr>
            <w:rFonts w:ascii="Times New Roman" w:hAnsi="Times New Roman"/>
            <w:color w:val="auto"/>
            <w:szCs w:val="24"/>
          </w:rPr>
          <w:t xml:space="preserve"> in executing this research. However, there are few points to ponder:</w:t>
        </w:r>
      </w:ins>
    </w:p>
    <w:p w14:paraId="2C2398C0" w14:textId="77777777" w:rsidR="00A16D42" w:rsidRPr="00520137" w:rsidRDefault="00A16D42" w:rsidP="00A16D42">
      <w:pPr>
        <w:pStyle w:val="Title"/>
        <w:tabs>
          <w:tab w:val="left" w:pos="3690"/>
        </w:tabs>
        <w:ind w:left="0" w:firstLine="0"/>
        <w:jc w:val="left"/>
        <w:rPr>
          <w:ins w:id="29" w:author="Amy Ai" w:date="2024-12-13T09:11:00Z" w16du:dateUtc="2024-12-13T14:11:00Z"/>
          <w:rFonts w:ascii="Times New Roman" w:hAnsi="Times New Roman"/>
          <w:color w:val="auto"/>
          <w:szCs w:val="24"/>
        </w:rPr>
      </w:pPr>
      <w:ins w:id="30" w:author="Amy Ai" w:date="2024-12-13T09:11:00Z" w16du:dateUtc="2024-12-13T14:11:00Z">
        <w:r w:rsidRPr="00520137">
          <w:rPr>
            <w:rFonts w:ascii="Times New Roman" w:hAnsi="Times New Roman"/>
            <w:color w:val="auto"/>
            <w:szCs w:val="24"/>
          </w:rPr>
          <w:br/>
          <w:t>1)</w:t>
        </w:r>
        <w:r w:rsidRPr="00520137">
          <w:rPr>
            <w:rFonts w:ascii="Times New Roman" w:hAnsi="Times New Roman"/>
            <w:color w:val="auto"/>
            <w:szCs w:val="24"/>
          </w:rPr>
          <w:br/>
        </w:r>
        <w:r w:rsidRPr="00520137">
          <w:rPr>
            <w:rFonts w:ascii="Times New Roman" w:hAnsi="Times New Roman"/>
            <w:color w:val="auto"/>
            <w:szCs w:val="24"/>
            <w:highlight w:val="yellow"/>
          </w:rPr>
          <w:t xml:space="preserve">There is a constant claim by the authors that this is the first meta- analytic research on Covid 19 and PTG, from abstract, to Introduction, discussion and finally in the conclusion section as well. I would request the authors to please do </w:t>
        </w:r>
        <w:proofErr w:type="gramStart"/>
        <w:r w:rsidRPr="00520137">
          <w:rPr>
            <w:rFonts w:ascii="Times New Roman" w:hAnsi="Times New Roman"/>
            <w:color w:val="auto"/>
            <w:szCs w:val="24"/>
            <w:highlight w:val="yellow"/>
          </w:rPr>
          <w:t>search</w:t>
        </w:r>
        <w:proofErr w:type="gramEnd"/>
        <w:r w:rsidRPr="00520137">
          <w:rPr>
            <w:rFonts w:ascii="Times New Roman" w:hAnsi="Times New Roman"/>
            <w:color w:val="auto"/>
            <w:szCs w:val="24"/>
            <w:highlight w:val="yellow"/>
          </w:rPr>
          <w:t xml:space="preserve"> again if it is indeed the first </w:t>
        </w:r>
        <w:proofErr w:type="gramStart"/>
        <w:r w:rsidRPr="00520137">
          <w:rPr>
            <w:rFonts w:ascii="Times New Roman" w:hAnsi="Times New Roman"/>
            <w:color w:val="auto"/>
            <w:szCs w:val="24"/>
            <w:highlight w:val="yellow"/>
          </w:rPr>
          <w:t>meta analytic</w:t>
        </w:r>
        <w:proofErr w:type="gramEnd"/>
        <w:r w:rsidRPr="00520137">
          <w:rPr>
            <w:rFonts w:ascii="Times New Roman" w:hAnsi="Times New Roman"/>
            <w:color w:val="auto"/>
            <w:szCs w:val="24"/>
            <w:highlight w:val="yellow"/>
          </w:rPr>
          <w:t xml:space="preserve"> research.</w:t>
        </w:r>
      </w:ins>
    </w:p>
    <w:p w14:paraId="6CA7D20B" w14:textId="77777777" w:rsidR="00A16D42" w:rsidRPr="00520137" w:rsidRDefault="00A16D42" w:rsidP="00A16D42">
      <w:pPr>
        <w:pStyle w:val="Title"/>
        <w:tabs>
          <w:tab w:val="left" w:pos="3690"/>
        </w:tabs>
        <w:ind w:left="0" w:firstLine="0"/>
        <w:jc w:val="left"/>
        <w:rPr>
          <w:ins w:id="31" w:author="Amy Ai" w:date="2024-12-13T09:11:00Z" w16du:dateUtc="2024-12-13T14:11:00Z"/>
          <w:rFonts w:ascii="Times New Roman" w:hAnsi="Times New Roman"/>
          <w:color w:val="auto"/>
          <w:szCs w:val="24"/>
        </w:rPr>
      </w:pPr>
      <w:ins w:id="32" w:author="Amy Ai" w:date="2024-12-13T09:11:00Z" w16du:dateUtc="2024-12-13T14:11:00Z">
        <w:r w:rsidRPr="00520137">
          <w:rPr>
            <w:rFonts w:ascii="Times New Roman" w:hAnsi="Times New Roman"/>
            <w:color w:val="auto"/>
            <w:szCs w:val="24"/>
          </w:rPr>
          <w:br/>
          <w:t>2)</w:t>
        </w:r>
        <w:r w:rsidRPr="00520137">
          <w:rPr>
            <w:rFonts w:ascii="Times New Roman" w:hAnsi="Times New Roman"/>
            <w:color w:val="auto"/>
            <w:szCs w:val="24"/>
          </w:rPr>
          <w:br/>
          <w:t>the word is 'using' not 'suing' in the abstract section</w:t>
        </w:r>
        <w:r>
          <w:rPr>
            <w:rFonts w:ascii="Times New Roman" w:hAnsi="Times New Roman"/>
            <w:color w:val="auto"/>
            <w:szCs w:val="24"/>
          </w:rPr>
          <w:t xml:space="preserve"> </w:t>
        </w:r>
        <w:r>
          <w:rPr>
            <w:rFonts w:ascii="Times New Roman" w:hAnsi="Times New Roman"/>
            <w:b/>
            <w:bCs/>
            <w:color w:val="auto"/>
            <w:szCs w:val="24"/>
          </w:rPr>
          <w:t>Done</w:t>
        </w:r>
        <w:r w:rsidRPr="00520137">
          <w:rPr>
            <w:rFonts w:ascii="Times New Roman" w:hAnsi="Times New Roman"/>
            <w:color w:val="auto"/>
            <w:szCs w:val="24"/>
          </w:rPr>
          <w:t xml:space="preserve"> and repetition of 'in' </w:t>
        </w:r>
        <w:r>
          <w:rPr>
            <w:rFonts w:ascii="Times New Roman" w:hAnsi="Times New Roman"/>
            <w:b/>
            <w:bCs/>
            <w:color w:val="auto"/>
            <w:szCs w:val="24"/>
          </w:rPr>
          <w:t>N</w:t>
        </w:r>
        <w:r>
          <w:rPr>
            <w:rFonts w:ascii="Times New Roman" w:hAnsi="Times New Roman"/>
            <w:color w:val="auto"/>
            <w:szCs w:val="24"/>
          </w:rPr>
          <w:t xml:space="preserve">ot found </w:t>
        </w:r>
        <w:r w:rsidRPr="00520137">
          <w:rPr>
            <w:rFonts w:ascii="Times New Roman" w:hAnsi="Times New Roman"/>
            <w:color w:val="auto"/>
            <w:szCs w:val="24"/>
          </w:rPr>
          <w:t xml:space="preserve">again raises question that this manuscript needs </w:t>
        </w:r>
        <w:proofErr w:type="gramStart"/>
        <w:r w:rsidRPr="00520137">
          <w:rPr>
            <w:rFonts w:ascii="Times New Roman" w:hAnsi="Times New Roman"/>
            <w:color w:val="auto"/>
            <w:szCs w:val="24"/>
          </w:rPr>
          <w:t>a complete</w:t>
        </w:r>
        <w:proofErr w:type="gramEnd"/>
        <w:r w:rsidRPr="00520137">
          <w:rPr>
            <w:rFonts w:ascii="Times New Roman" w:hAnsi="Times New Roman"/>
            <w:color w:val="auto"/>
            <w:szCs w:val="24"/>
          </w:rPr>
          <w:t xml:space="preserve"> </w:t>
        </w:r>
        <w:proofErr w:type="gramStart"/>
        <w:r w:rsidRPr="00520137">
          <w:rPr>
            <w:rFonts w:ascii="Times New Roman" w:hAnsi="Times New Roman"/>
            <w:color w:val="auto"/>
            <w:szCs w:val="24"/>
          </w:rPr>
          <w:t>proof read</w:t>
        </w:r>
        <w:proofErr w:type="gramEnd"/>
        <w:r w:rsidRPr="00520137">
          <w:rPr>
            <w:rFonts w:ascii="Times New Roman" w:hAnsi="Times New Roman"/>
            <w:color w:val="auto"/>
            <w:szCs w:val="24"/>
          </w:rPr>
          <w:t>.</w:t>
        </w:r>
        <w:r w:rsidRPr="00520137">
          <w:rPr>
            <w:rFonts w:ascii="Times New Roman" w:hAnsi="Times New Roman"/>
            <w:color w:val="auto"/>
            <w:szCs w:val="24"/>
          </w:rPr>
          <w:br/>
          <w:t xml:space="preserve">3) </w:t>
        </w:r>
        <w:r w:rsidRPr="00557E0B">
          <w:rPr>
            <w:rFonts w:ascii="Times New Roman" w:hAnsi="Times New Roman"/>
            <w:color w:val="auto"/>
            <w:szCs w:val="24"/>
            <w:highlight w:val="lightGray"/>
          </w:rPr>
          <w:t>when the data is taken from four continents the implications need to address some cultural aspects to it as well</w:t>
        </w:r>
        <w:r w:rsidRPr="00520137">
          <w:rPr>
            <w:rFonts w:ascii="Times New Roman" w:hAnsi="Times New Roman"/>
            <w:color w:val="auto"/>
            <w:szCs w:val="24"/>
          </w:rPr>
          <w:t>.</w:t>
        </w:r>
        <w:r w:rsidRPr="00520137">
          <w:rPr>
            <w:rFonts w:ascii="Times New Roman" w:hAnsi="Times New Roman"/>
            <w:color w:val="auto"/>
            <w:szCs w:val="24"/>
          </w:rPr>
          <w:br/>
        </w:r>
        <w:r w:rsidRPr="00520137">
          <w:rPr>
            <w:rFonts w:ascii="Times New Roman" w:hAnsi="Times New Roman"/>
            <w:color w:val="auto"/>
            <w:szCs w:val="24"/>
          </w:rPr>
          <w:br/>
        </w:r>
        <w:r w:rsidRPr="00520137">
          <w:rPr>
            <w:rFonts w:ascii="Times New Roman" w:hAnsi="Times New Roman"/>
            <w:color w:val="auto"/>
            <w:szCs w:val="24"/>
          </w:rPr>
          <w:lastRenderedPageBreak/>
          <w:t>Introduction:</w:t>
        </w:r>
        <w:r w:rsidRPr="00520137">
          <w:rPr>
            <w:rFonts w:ascii="Times New Roman" w:hAnsi="Times New Roman"/>
            <w:color w:val="auto"/>
            <w:szCs w:val="24"/>
          </w:rPr>
          <w:br/>
          <w:t>1)</w:t>
        </w:r>
      </w:ins>
    </w:p>
    <w:p w14:paraId="7D31D718" w14:textId="77777777" w:rsidR="00A16D42" w:rsidRPr="00520137" w:rsidRDefault="00A16D42" w:rsidP="00A16D42">
      <w:pPr>
        <w:pStyle w:val="Title"/>
        <w:tabs>
          <w:tab w:val="left" w:pos="3690"/>
        </w:tabs>
        <w:ind w:left="0" w:firstLine="0"/>
        <w:jc w:val="left"/>
        <w:rPr>
          <w:ins w:id="33" w:author="Amy Ai" w:date="2024-12-13T09:11:00Z" w16du:dateUtc="2024-12-13T14:11:00Z"/>
          <w:rFonts w:ascii="Times New Roman" w:hAnsi="Times New Roman"/>
          <w:color w:val="auto"/>
          <w:szCs w:val="24"/>
        </w:rPr>
      </w:pPr>
      <w:ins w:id="34" w:author="Amy Ai" w:date="2024-12-13T09:11:00Z" w16du:dateUtc="2024-12-13T14:11:00Z">
        <w:r w:rsidRPr="00520137">
          <w:rPr>
            <w:rFonts w:ascii="Times New Roman" w:hAnsi="Times New Roman"/>
            <w:color w:val="auto"/>
            <w:szCs w:val="24"/>
          </w:rPr>
          <w:br/>
          <w:t xml:space="preserve">The author </w:t>
        </w:r>
        <w:r w:rsidRPr="00557E0B">
          <w:rPr>
            <w:rFonts w:ascii="Times New Roman" w:hAnsi="Times New Roman"/>
            <w:color w:val="auto"/>
            <w:szCs w:val="24"/>
            <w:highlight w:val="lightGray"/>
          </w:rPr>
          <w:t>begins by comparing pandemic and other terminal diseases ( specifically cancer and cardiovascular disease) when they are very different to begin with as the latter doesn't spread through contact</w:t>
        </w:r>
      </w:ins>
    </w:p>
    <w:p w14:paraId="7C15B185" w14:textId="77777777" w:rsidR="00A16D42" w:rsidRPr="00520137" w:rsidRDefault="00A16D42" w:rsidP="00A16D42">
      <w:pPr>
        <w:pStyle w:val="Title"/>
        <w:tabs>
          <w:tab w:val="left" w:pos="3690"/>
        </w:tabs>
        <w:ind w:left="0" w:firstLine="0"/>
        <w:jc w:val="left"/>
        <w:rPr>
          <w:ins w:id="35" w:author="Amy Ai" w:date="2024-12-13T09:11:00Z" w16du:dateUtc="2024-12-13T14:11:00Z"/>
          <w:rFonts w:ascii="Times New Roman" w:hAnsi="Times New Roman"/>
          <w:color w:val="auto"/>
          <w:szCs w:val="24"/>
        </w:rPr>
      </w:pPr>
      <w:ins w:id="36" w:author="Amy Ai" w:date="2024-12-13T09:11:00Z" w16du:dateUtc="2024-12-13T14:11:00Z">
        <w:r w:rsidRPr="00520137">
          <w:rPr>
            <w:rFonts w:ascii="Times New Roman" w:hAnsi="Times New Roman"/>
            <w:color w:val="auto"/>
            <w:szCs w:val="24"/>
          </w:rPr>
          <w:br/>
          <w:t>2)</w:t>
        </w:r>
        <w:r w:rsidRPr="00520137">
          <w:rPr>
            <w:rFonts w:ascii="Times New Roman" w:hAnsi="Times New Roman"/>
            <w:color w:val="auto"/>
            <w:szCs w:val="24"/>
          </w:rPr>
          <w:br/>
          <w:t xml:space="preserve">Similarly, </w:t>
        </w:r>
        <w:r w:rsidRPr="00557E0B">
          <w:rPr>
            <w:rFonts w:ascii="Times New Roman" w:hAnsi="Times New Roman"/>
            <w:color w:val="auto"/>
            <w:szCs w:val="24"/>
            <w:highlight w:val="lightGray"/>
          </w:rPr>
          <w:t>the other research given at the end of introduction section doesn't do justice to the rationale for this research</w:t>
        </w:r>
        <w:r w:rsidRPr="00520137">
          <w:rPr>
            <w:rFonts w:ascii="Times New Roman" w:hAnsi="Times New Roman"/>
            <w:color w:val="auto"/>
            <w:szCs w:val="24"/>
          </w:rPr>
          <w:t>.</w:t>
        </w:r>
      </w:ins>
    </w:p>
    <w:p w14:paraId="67483A9E" w14:textId="77777777" w:rsidR="00A16D42" w:rsidRPr="00557E0B" w:rsidRDefault="00A16D42" w:rsidP="00A16D42">
      <w:pPr>
        <w:pStyle w:val="Title"/>
        <w:tabs>
          <w:tab w:val="left" w:pos="3690"/>
        </w:tabs>
        <w:ind w:left="0" w:firstLine="0"/>
        <w:jc w:val="left"/>
        <w:rPr>
          <w:ins w:id="37" w:author="Amy Ai" w:date="2024-12-13T09:11:00Z" w16du:dateUtc="2024-12-13T14:11:00Z"/>
          <w:rFonts w:ascii="Times New Roman" w:hAnsi="Times New Roman"/>
          <w:b/>
          <w:bCs/>
          <w:color w:val="auto"/>
          <w:szCs w:val="24"/>
        </w:rPr>
      </w:pPr>
      <w:ins w:id="38" w:author="Amy Ai" w:date="2024-12-13T09:11:00Z" w16du:dateUtc="2024-12-13T14:11:00Z">
        <w:r w:rsidRPr="00520137">
          <w:rPr>
            <w:rFonts w:ascii="Times New Roman" w:hAnsi="Times New Roman"/>
            <w:color w:val="auto"/>
            <w:szCs w:val="24"/>
          </w:rPr>
          <w:br/>
          <w:t>3)</w:t>
        </w:r>
        <w:r w:rsidRPr="00520137">
          <w:rPr>
            <w:rFonts w:ascii="Times New Roman" w:hAnsi="Times New Roman"/>
            <w:color w:val="auto"/>
            <w:szCs w:val="24"/>
          </w:rPr>
          <w:br/>
          <w:t>The research should include articles from 2020 not 2000, please correct that as well.</w:t>
        </w:r>
        <w:r>
          <w:rPr>
            <w:rFonts w:ascii="Times New Roman" w:hAnsi="Times New Roman"/>
            <w:color w:val="auto"/>
            <w:szCs w:val="24"/>
          </w:rPr>
          <w:t xml:space="preserve"> </w:t>
        </w:r>
        <w:r>
          <w:rPr>
            <w:rFonts w:ascii="Times New Roman" w:hAnsi="Times New Roman"/>
            <w:b/>
            <w:bCs/>
            <w:color w:val="auto"/>
            <w:szCs w:val="24"/>
          </w:rPr>
          <w:t>Done.</w:t>
        </w:r>
      </w:ins>
    </w:p>
    <w:p w14:paraId="58FDB09D" w14:textId="77777777" w:rsidR="00A16D42" w:rsidRPr="00520137" w:rsidRDefault="00A16D42" w:rsidP="00A16D42">
      <w:pPr>
        <w:pStyle w:val="Title"/>
        <w:tabs>
          <w:tab w:val="left" w:pos="3690"/>
        </w:tabs>
        <w:ind w:left="0" w:firstLine="0"/>
        <w:jc w:val="left"/>
        <w:rPr>
          <w:ins w:id="39" w:author="Amy Ai" w:date="2024-12-13T09:11:00Z" w16du:dateUtc="2024-12-13T14:11:00Z"/>
          <w:rFonts w:ascii="Times New Roman" w:hAnsi="Times New Roman"/>
          <w:color w:val="auto"/>
          <w:szCs w:val="24"/>
        </w:rPr>
      </w:pPr>
      <w:ins w:id="40" w:author="Amy Ai" w:date="2024-12-13T09:11:00Z" w16du:dateUtc="2024-12-13T14:11:00Z">
        <w:r w:rsidRPr="00520137">
          <w:rPr>
            <w:rFonts w:ascii="Times New Roman" w:hAnsi="Times New Roman"/>
            <w:color w:val="auto"/>
            <w:szCs w:val="24"/>
          </w:rPr>
          <w:br/>
          <w:t>4)</w:t>
        </w:r>
        <w:r w:rsidRPr="00520137">
          <w:rPr>
            <w:rFonts w:ascii="Times New Roman" w:hAnsi="Times New Roman"/>
            <w:color w:val="auto"/>
            <w:szCs w:val="24"/>
          </w:rPr>
          <w:br/>
        </w:r>
        <w:r w:rsidRPr="00557E0B">
          <w:rPr>
            <w:rFonts w:ascii="Times New Roman" w:hAnsi="Times New Roman"/>
            <w:color w:val="auto"/>
            <w:szCs w:val="24"/>
            <w:highlight w:val="yellow"/>
          </w:rPr>
          <w:t xml:space="preserve">I am curious if the research data </w:t>
        </w:r>
        <w:proofErr w:type="gramStart"/>
        <w:r w:rsidRPr="00557E0B">
          <w:rPr>
            <w:rFonts w:ascii="Times New Roman" w:hAnsi="Times New Roman"/>
            <w:color w:val="auto"/>
            <w:szCs w:val="24"/>
            <w:highlight w:val="yellow"/>
          </w:rPr>
          <w:t>actually does</w:t>
        </w:r>
        <w:proofErr w:type="gramEnd"/>
        <w:r w:rsidRPr="00557E0B">
          <w:rPr>
            <w:rFonts w:ascii="Times New Roman" w:hAnsi="Times New Roman"/>
            <w:color w:val="auto"/>
            <w:szCs w:val="24"/>
            <w:highlight w:val="yellow"/>
          </w:rPr>
          <w:t xml:space="preserve"> include four continents as the studies are only from US, UK, Greece, Norway, Italy, Spain, Turkey, Pakistan, Saudi Arabia, Israel and China that equals three continents</w:t>
        </w:r>
        <w:r w:rsidRPr="00520137">
          <w:rPr>
            <w:rFonts w:ascii="Times New Roman" w:hAnsi="Times New Roman"/>
            <w:color w:val="auto"/>
            <w:szCs w:val="24"/>
          </w:rPr>
          <w:t>.</w:t>
        </w:r>
        <w:r w:rsidRPr="00520137">
          <w:rPr>
            <w:rFonts w:ascii="Times New Roman" w:hAnsi="Times New Roman"/>
            <w:color w:val="auto"/>
            <w:szCs w:val="24"/>
          </w:rPr>
          <w:br/>
        </w:r>
        <w:r w:rsidRPr="00520137">
          <w:rPr>
            <w:rFonts w:ascii="Times New Roman" w:hAnsi="Times New Roman"/>
            <w:color w:val="auto"/>
            <w:szCs w:val="24"/>
          </w:rPr>
          <w:br/>
          <w:t>Discussion:</w:t>
        </w:r>
        <w:r w:rsidRPr="00520137">
          <w:rPr>
            <w:rFonts w:ascii="Times New Roman" w:hAnsi="Times New Roman"/>
            <w:color w:val="auto"/>
            <w:szCs w:val="24"/>
          </w:rPr>
          <w:br/>
          <w:t>1)</w:t>
        </w:r>
        <w:r w:rsidRPr="00520137">
          <w:rPr>
            <w:rFonts w:ascii="Times New Roman" w:hAnsi="Times New Roman"/>
            <w:color w:val="auto"/>
            <w:szCs w:val="24"/>
          </w:rPr>
          <w:br/>
          <w:t xml:space="preserve">The </w:t>
        </w:r>
        <w:r w:rsidRPr="00557E0B">
          <w:rPr>
            <w:rFonts w:ascii="Times New Roman" w:hAnsi="Times New Roman"/>
            <w:color w:val="auto"/>
            <w:szCs w:val="24"/>
            <w:highlight w:val="lightGray"/>
          </w:rPr>
          <w:t>discussion section need more literature to support the in-depth statistical analysis that has been done.</w:t>
        </w:r>
        <w:r w:rsidRPr="00520137">
          <w:rPr>
            <w:rFonts w:ascii="Times New Roman" w:hAnsi="Times New Roman"/>
            <w:color w:val="auto"/>
            <w:szCs w:val="24"/>
          </w:rPr>
          <w:br/>
        </w:r>
      </w:ins>
    </w:p>
    <w:p w14:paraId="176D627C" w14:textId="77777777" w:rsidR="00A16D42" w:rsidRPr="00520137" w:rsidRDefault="00A16D42" w:rsidP="00A16D42">
      <w:pPr>
        <w:pStyle w:val="Title"/>
        <w:tabs>
          <w:tab w:val="left" w:pos="3690"/>
        </w:tabs>
        <w:ind w:left="0" w:firstLine="0"/>
        <w:jc w:val="left"/>
        <w:rPr>
          <w:ins w:id="41" w:author="Amy Ai" w:date="2024-12-13T09:11:00Z" w16du:dateUtc="2024-12-13T14:11:00Z"/>
          <w:rFonts w:ascii="Times New Roman" w:hAnsi="Times New Roman"/>
          <w:color w:val="auto"/>
          <w:szCs w:val="24"/>
        </w:rPr>
      </w:pPr>
      <w:ins w:id="42" w:author="Amy Ai" w:date="2024-12-13T09:11:00Z" w16du:dateUtc="2024-12-13T14:11:00Z">
        <w:r w:rsidRPr="00520137">
          <w:rPr>
            <w:rFonts w:ascii="Times New Roman" w:hAnsi="Times New Roman"/>
            <w:color w:val="auto"/>
            <w:szCs w:val="24"/>
          </w:rPr>
          <w:t>2)</w:t>
        </w:r>
        <w:r w:rsidRPr="00520137">
          <w:rPr>
            <w:rFonts w:ascii="Times New Roman" w:hAnsi="Times New Roman"/>
            <w:color w:val="auto"/>
            <w:szCs w:val="24"/>
          </w:rPr>
          <w:br/>
          <w:t xml:space="preserve">It is my </w:t>
        </w:r>
        <w:r w:rsidRPr="00557E0B">
          <w:rPr>
            <w:rFonts w:ascii="Times New Roman" w:hAnsi="Times New Roman"/>
            <w:color w:val="auto"/>
            <w:szCs w:val="24"/>
            <w:highlight w:val="lightGray"/>
          </w:rPr>
          <w:t>suggestion that instead of giving 'mechanism' as a separate section integrate it with in the discussion section. As, it doesn't seem to be a part of this research</w:t>
        </w:r>
        <w:r w:rsidRPr="00520137">
          <w:rPr>
            <w:rFonts w:ascii="Times New Roman" w:hAnsi="Times New Roman"/>
            <w:color w:val="auto"/>
            <w:szCs w:val="24"/>
          </w:rPr>
          <w:t>.</w:t>
        </w:r>
      </w:ins>
    </w:p>
    <w:p w14:paraId="5A67F4A7" w14:textId="77777777" w:rsidR="00A16D42" w:rsidRPr="00520137" w:rsidRDefault="00A16D42" w:rsidP="00A16D42">
      <w:pPr>
        <w:pStyle w:val="Title"/>
        <w:tabs>
          <w:tab w:val="left" w:pos="3690"/>
        </w:tabs>
        <w:ind w:left="0" w:firstLine="0"/>
        <w:jc w:val="left"/>
        <w:rPr>
          <w:ins w:id="43" w:author="Amy Ai" w:date="2024-12-13T09:11:00Z" w16du:dateUtc="2024-12-13T14:11:00Z"/>
          <w:rFonts w:ascii="Times New Roman" w:hAnsi="Times New Roman"/>
          <w:color w:val="auto"/>
          <w:szCs w:val="24"/>
        </w:rPr>
      </w:pPr>
      <w:ins w:id="44" w:author="Amy Ai" w:date="2024-12-13T09:11:00Z" w16du:dateUtc="2024-12-13T14:11:00Z">
        <w:r w:rsidRPr="00520137">
          <w:rPr>
            <w:rFonts w:ascii="Times New Roman" w:hAnsi="Times New Roman"/>
            <w:color w:val="auto"/>
            <w:szCs w:val="24"/>
          </w:rPr>
          <w:t>.</w:t>
        </w:r>
        <w:r w:rsidRPr="00520137">
          <w:rPr>
            <w:rFonts w:ascii="Times New Roman" w:hAnsi="Times New Roman"/>
            <w:color w:val="auto"/>
            <w:szCs w:val="24"/>
          </w:rPr>
          <w:br/>
        </w:r>
        <w:r w:rsidRPr="00520137">
          <w:rPr>
            <w:rFonts w:ascii="Times New Roman" w:hAnsi="Times New Roman"/>
            <w:color w:val="auto"/>
            <w:szCs w:val="24"/>
          </w:rPr>
          <w:br/>
          <w:t>Reviewer #5: In their manuscript, Association of Posttraumatic Growth with Covid 19: A Meta analytic Review, the authors examine an important and interesting phenomenon in the field of traumatic stress studies. Investigating this in the context of a global pandemic provides unique opportunities and access to data sources. Problems noted in the manuscript are discussed below.</w:t>
        </w:r>
        <w:r w:rsidRPr="00520137">
          <w:rPr>
            <w:rFonts w:ascii="Times New Roman" w:hAnsi="Times New Roman"/>
            <w:color w:val="auto"/>
            <w:szCs w:val="24"/>
          </w:rPr>
          <w:br/>
        </w:r>
        <w:r w:rsidRPr="00557E0B">
          <w:rPr>
            <w:rFonts w:ascii="Times New Roman" w:hAnsi="Times New Roman"/>
            <w:color w:val="auto"/>
            <w:szCs w:val="24"/>
            <w:highlight w:val="lightGray"/>
          </w:rPr>
          <w:t>The manuscript is difficult to read due to missing and misspelled words, awkward sentence construction and repetition of sentences (pages 2 and 3).</w:t>
        </w:r>
      </w:ins>
    </w:p>
    <w:p w14:paraId="6121A10E" w14:textId="77777777" w:rsidR="00A16D42" w:rsidRPr="00520137" w:rsidRDefault="00A16D42" w:rsidP="00A16D42">
      <w:pPr>
        <w:pStyle w:val="Title"/>
        <w:tabs>
          <w:tab w:val="left" w:pos="3690"/>
        </w:tabs>
        <w:ind w:left="0" w:firstLine="0"/>
        <w:jc w:val="left"/>
        <w:rPr>
          <w:ins w:id="45" w:author="Amy Ai" w:date="2024-12-13T09:11:00Z" w16du:dateUtc="2024-12-13T14:11:00Z"/>
          <w:rFonts w:ascii="Times New Roman" w:hAnsi="Times New Roman"/>
          <w:color w:val="auto"/>
          <w:szCs w:val="24"/>
        </w:rPr>
      </w:pPr>
      <w:ins w:id="46" w:author="Amy Ai" w:date="2024-12-13T09:11:00Z" w16du:dateUtc="2024-12-13T14:11:00Z">
        <w:r w:rsidRPr="00520137">
          <w:rPr>
            <w:rFonts w:ascii="Times New Roman" w:hAnsi="Times New Roman"/>
            <w:color w:val="auto"/>
            <w:szCs w:val="24"/>
          </w:rPr>
          <w:br/>
          <w:t xml:space="preserve">The authors frequently mention different sectors of the population page 2 (e.g. general populations, health care providers and infected patients) and Page 3 "assessed …different types of people (e.g. patients, health providers, community dwellers") </w:t>
        </w:r>
        <w:r w:rsidRPr="00557E0B">
          <w:rPr>
            <w:rFonts w:ascii="Times New Roman" w:hAnsi="Times New Roman"/>
            <w:color w:val="auto"/>
            <w:szCs w:val="24"/>
            <w:highlight w:val="yellow"/>
          </w:rPr>
          <w:t>but there is no mention of these subgroups in the analyses. Did all participants in the studies have Covid or only the threat of Covid? What is the difference between general populations and infected patients? Aren't all persons infected with Covid, patients, regardless of where they reside or their status as providers</w:t>
        </w:r>
        <w:r w:rsidRPr="00557E0B">
          <w:rPr>
            <w:rFonts w:ascii="Times New Roman" w:hAnsi="Times New Roman"/>
            <w:color w:val="auto"/>
            <w:szCs w:val="24"/>
            <w:highlight w:val="lightGray"/>
          </w:rPr>
          <w:t>? It's not quite clear if the study included only patients with Covid or also providers without Covid?</w:t>
        </w:r>
        <w:r w:rsidRPr="00520137">
          <w:rPr>
            <w:rFonts w:ascii="Times New Roman" w:hAnsi="Times New Roman"/>
            <w:color w:val="auto"/>
            <w:szCs w:val="24"/>
          </w:rPr>
          <w:br/>
        </w:r>
        <w:r w:rsidRPr="00557E0B">
          <w:rPr>
            <w:rFonts w:ascii="Times New Roman" w:hAnsi="Times New Roman"/>
            <w:color w:val="auto"/>
            <w:szCs w:val="24"/>
            <w:highlight w:val="lightGray"/>
          </w:rPr>
          <w:t xml:space="preserve">The authors </w:t>
        </w:r>
        <w:proofErr w:type="gramStart"/>
        <w:r w:rsidRPr="00557E0B">
          <w:rPr>
            <w:rFonts w:ascii="Times New Roman" w:hAnsi="Times New Roman"/>
            <w:color w:val="auto"/>
            <w:szCs w:val="24"/>
            <w:highlight w:val="lightGray"/>
          </w:rPr>
          <w:t>bypass</w:t>
        </w:r>
        <w:proofErr w:type="gramEnd"/>
        <w:r w:rsidRPr="00557E0B">
          <w:rPr>
            <w:rFonts w:ascii="Times New Roman" w:hAnsi="Times New Roman"/>
            <w:color w:val="auto"/>
            <w:szCs w:val="24"/>
            <w:highlight w:val="lightGray"/>
          </w:rPr>
          <w:t xml:space="preserve"> discussion of their finding that there was no significant association between PTG and the protective factors spirituality and social support despite these being two primary factors on the PTGI scale. There is also scant discussion of the five factors of the PTGI except on </w:t>
        </w:r>
        <w:r w:rsidRPr="00557E0B">
          <w:rPr>
            <w:rFonts w:ascii="Times New Roman" w:hAnsi="Times New Roman"/>
            <w:color w:val="auto"/>
            <w:szCs w:val="24"/>
            <w:highlight w:val="lightGray"/>
          </w:rPr>
          <w:lastRenderedPageBreak/>
          <w:t>page 1 in the unclear statement, "Most observed domains of PTG involved greater positive changes in personal strength, appreciation of life and social relationships". However, no citation is included nor context given</w:t>
        </w:r>
        <w:r w:rsidRPr="00520137">
          <w:rPr>
            <w:rFonts w:ascii="Times New Roman" w:hAnsi="Times New Roman"/>
            <w:color w:val="auto"/>
            <w:szCs w:val="24"/>
          </w:rPr>
          <w:t>.</w:t>
        </w:r>
      </w:ins>
    </w:p>
    <w:p w14:paraId="622C6FA0" w14:textId="77777777" w:rsidR="00A16D42" w:rsidRPr="00520137" w:rsidRDefault="00A16D42" w:rsidP="00A16D42">
      <w:pPr>
        <w:pStyle w:val="Title"/>
        <w:tabs>
          <w:tab w:val="left" w:pos="3690"/>
        </w:tabs>
        <w:ind w:left="0" w:firstLine="0"/>
        <w:jc w:val="left"/>
        <w:rPr>
          <w:ins w:id="47" w:author="Amy Ai" w:date="2024-12-13T09:11:00Z" w16du:dateUtc="2024-12-13T14:11:00Z"/>
          <w:rFonts w:ascii="Times New Roman" w:hAnsi="Times New Roman"/>
          <w:color w:val="auto"/>
          <w:szCs w:val="24"/>
        </w:rPr>
      </w:pPr>
      <w:ins w:id="48" w:author="Amy Ai" w:date="2024-12-13T09:11:00Z" w16du:dateUtc="2024-12-13T14:11:00Z">
        <w:r w:rsidRPr="00520137">
          <w:rPr>
            <w:rFonts w:ascii="Times New Roman" w:hAnsi="Times New Roman"/>
            <w:color w:val="auto"/>
            <w:szCs w:val="24"/>
          </w:rPr>
          <w:br/>
        </w:r>
        <w:r w:rsidRPr="00557E0B">
          <w:rPr>
            <w:rFonts w:ascii="Times New Roman" w:hAnsi="Times New Roman"/>
            <w:color w:val="auto"/>
            <w:szCs w:val="24"/>
            <w:highlight w:val="lightGray"/>
          </w:rPr>
          <w:t>Covid vaccinations were available beginning December 2020, did this impact the threat or perceived threat in the study which includes studies published in 2023</w:t>
        </w:r>
        <w:r w:rsidRPr="00520137">
          <w:rPr>
            <w:rFonts w:ascii="Times New Roman" w:hAnsi="Times New Roman"/>
            <w:color w:val="auto"/>
            <w:szCs w:val="24"/>
          </w:rPr>
          <w:t>?</w:t>
        </w:r>
      </w:ins>
    </w:p>
    <w:p w14:paraId="5DC32949" w14:textId="77777777" w:rsidR="00A16D42" w:rsidRPr="00520137" w:rsidRDefault="00A16D42" w:rsidP="00A16D42">
      <w:pPr>
        <w:pStyle w:val="Title"/>
        <w:tabs>
          <w:tab w:val="left" w:pos="3690"/>
        </w:tabs>
        <w:ind w:left="0" w:firstLine="0"/>
        <w:jc w:val="left"/>
        <w:rPr>
          <w:ins w:id="49" w:author="Amy Ai" w:date="2024-12-13T09:11:00Z" w16du:dateUtc="2024-12-13T14:11:00Z"/>
          <w:rFonts w:ascii="Times New Roman" w:hAnsi="Times New Roman"/>
          <w:color w:val="auto"/>
          <w:szCs w:val="24"/>
        </w:rPr>
      </w:pPr>
      <w:ins w:id="50" w:author="Amy Ai" w:date="2024-12-13T09:11:00Z" w16du:dateUtc="2024-12-13T14:11:00Z">
        <w:r w:rsidRPr="00520137">
          <w:rPr>
            <w:rFonts w:ascii="Times New Roman" w:hAnsi="Times New Roman"/>
            <w:color w:val="auto"/>
            <w:szCs w:val="24"/>
          </w:rPr>
          <w:br/>
        </w:r>
        <w:r w:rsidRPr="00520137">
          <w:rPr>
            <w:rFonts w:ascii="Times New Roman" w:hAnsi="Times New Roman"/>
            <w:color w:val="auto"/>
            <w:szCs w:val="24"/>
            <w:highlight w:val="yellow"/>
          </w:rPr>
          <w:t>Figure 1 is hard to understand, the numbers don't seem to add up. The authors also note that studies in the meta-analysis were published from 2020-2022 (page 13) yet Table 1 shows 11 studies published in 2023</w:t>
        </w:r>
        <w:r w:rsidRPr="00520137">
          <w:rPr>
            <w:rFonts w:ascii="Times New Roman" w:hAnsi="Times New Roman"/>
            <w:color w:val="auto"/>
            <w:szCs w:val="24"/>
          </w:rPr>
          <w:t>.</w:t>
        </w:r>
      </w:ins>
    </w:p>
    <w:p w14:paraId="2313BF65" w14:textId="77777777" w:rsidR="00A16D42" w:rsidRPr="00520137" w:rsidRDefault="00A16D42" w:rsidP="00A16D42">
      <w:pPr>
        <w:pStyle w:val="Title"/>
        <w:tabs>
          <w:tab w:val="left" w:pos="3690"/>
        </w:tabs>
        <w:ind w:left="0" w:firstLine="0"/>
        <w:jc w:val="left"/>
        <w:rPr>
          <w:ins w:id="51" w:author="Amy Ai" w:date="2024-12-13T09:11:00Z" w16du:dateUtc="2024-12-13T14:11:00Z"/>
          <w:rFonts w:ascii="Times New Roman" w:hAnsi="Times New Roman"/>
          <w:color w:val="auto"/>
          <w:szCs w:val="24"/>
        </w:rPr>
      </w:pPr>
      <w:ins w:id="52" w:author="Amy Ai" w:date="2024-12-13T09:11:00Z" w16du:dateUtc="2024-12-13T14:11:00Z">
        <w:r w:rsidRPr="00520137">
          <w:rPr>
            <w:rFonts w:ascii="Times New Roman" w:hAnsi="Times New Roman"/>
            <w:color w:val="auto"/>
            <w:szCs w:val="24"/>
          </w:rPr>
          <w:br/>
        </w:r>
        <w:r w:rsidRPr="00557E0B">
          <w:rPr>
            <w:rFonts w:ascii="Times New Roman" w:hAnsi="Times New Roman"/>
            <w:color w:val="auto"/>
            <w:szCs w:val="24"/>
            <w:highlight w:val="lightGray"/>
          </w:rPr>
          <w:t>The Discussion is wide ranging yet does not necessarily relate the study findings to the literature cited. For example, the authors suggest that "PTG will be related to the better prognosis of pathological process and a survival benefit for victims of long Covid". They also cite a study of PTG involving many domains - physiological, biochemical, immunological, neuronal, genetic - and a gene-environment interaction study without expanding how it fits with the current results or elaborating on more specific and targeted future directions.</w:t>
        </w:r>
        <w:r w:rsidRPr="00520137">
          <w:rPr>
            <w:rFonts w:ascii="Times New Roman" w:hAnsi="Times New Roman"/>
            <w:color w:val="auto"/>
            <w:szCs w:val="24"/>
          </w:rPr>
          <w:t xml:space="preserve"> </w:t>
        </w:r>
        <w:r w:rsidRPr="00557E0B">
          <w:rPr>
            <w:rFonts w:ascii="Times New Roman" w:hAnsi="Times New Roman"/>
            <w:color w:val="auto"/>
            <w:szCs w:val="24"/>
            <w:highlight w:val="lightGray"/>
          </w:rPr>
          <w:t>A discussion of how PTG would be trained, fostered and facilitated in populations exposed to catastrophic experiences could connect PTG and survival benefits and improved biological correlates of PTG as well as increase the clarity and clinical significance of the study results.</w:t>
        </w:r>
      </w:ins>
    </w:p>
    <w:p w14:paraId="47A2526B" w14:textId="77777777" w:rsidR="00A16D42" w:rsidRPr="00A56F34" w:rsidRDefault="00A16D42" w:rsidP="00A16D42">
      <w:pPr>
        <w:pStyle w:val="Title"/>
        <w:tabs>
          <w:tab w:val="left" w:pos="3690"/>
        </w:tabs>
        <w:ind w:left="0" w:firstLine="0"/>
        <w:rPr>
          <w:ins w:id="53" w:author="Amy Ai" w:date="2024-12-13T09:11:00Z" w16du:dateUtc="2024-12-13T14:11:00Z"/>
          <w:rFonts w:ascii="Times New Roman" w:hAnsi="Times New Roman"/>
          <w:color w:val="auto"/>
          <w:szCs w:val="24"/>
        </w:rPr>
      </w:pPr>
    </w:p>
    <w:p w14:paraId="3940ACB6" w14:textId="77777777" w:rsidR="00A16D42" w:rsidRPr="00A56F34" w:rsidRDefault="00A16D42" w:rsidP="00A16D42">
      <w:pPr>
        <w:pStyle w:val="Title"/>
        <w:tabs>
          <w:tab w:val="left" w:pos="3690"/>
        </w:tabs>
        <w:ind w:left="0" w:firstLine="0"/>
        <w:rPr>
          <w:ins w:id="54" w:author="Amy Ai" w:date="2024-12-13T09:11:00Z" w16du:dateUtc="2024-12-13T14:11:00Z"/>
          <w:rFonts w:ascii="Times New Roman" w:hAnsi="Times New Roman"/>
          <w:color w:val="auto"/>
          <w:szCs w:val="24"/>
        </w:rPr>
      </w:pPr>
    </w:p>
    <w:p w14:paraId="712334BB" w14:textId="3AB04AA9" w:rsidR="00A16D42" w:rsidRDefault="00A16D42" w:rsidP="00A16D42">
      <w:pPr>
        <w:pStyle w:val="Title"/>
        <w:tabs>
          <w:tab w:val="left" w:pos="3690"/>
        </w:tabs>
        <w:ind w:left="0" w:firstLine="0"/>
        <w:jc w:val="left"/>
        <w:rPr>
          <w:ins w:id="55" w:author="Amy Ai" w:date="2024-12-13T09:11:00Z" w16du:dateUtc="2024-12-13T14:11:00Z"/>
          <w:rFonts w:ascii="Times New Roman" w:hAnsi="Times New Roman"/>
          <w:color w:val="auto"/>
          <w:szCs w:val="24"/>
        </w:rPr>
        <w:pPrChange w:id="56" w:author="Amy Ai" w:date="2024-12-13T09:12:00Z" w16du:dateUtc="2024-12-13T14:12:00Z">
          <w:pPr>
            <w:pStyle w:val="Title"/>
            <w:tabs>
              <w:tab w:val="left" w:pos="3690"/>
            </w:tabs>
            <w:ind w:left="0" w:firstLine="0"/>
          </w:pPr>
        </w:pPrChange>
      </w:pPr>
      <w:ins w:id="57" w:author="Amy Ai" w:date="2024-12-13T09:11:00Z" w16du:dateUtc="2024-12-13T14:11:00Z">
        <w:r>
          <w:rPr>
            <w:rFonts w:ascii="Times New Roman" w:hAnsi="Times New Roman"/>
            <w:color w:val="auto"/>
            <w:szCs w:val="24"/>
          </w:rPr>
          <w:br w:type="page"/>
        </w:r>
      </w:ins>
    </w:p>
    <w:p w14:paraId="3703B6C6" w14:textId="1CCCA002" w:rsidR="00F6578E" w:rsidRPr="00BB5788" w:rsidRDefault="00F6578E" w:rsidP="00F6578E">
      <w:pPr>
        <w:pStyle w:val="Title"/>
        <w:tabs>
          <w:tab w:val="left" w:pos="3690"/>
        </w:tabs>
        <w:ind w:left="0" w:firstLine="0"/>
        <w:rPr>
          <w:rFonts w:ascii="Times New Roman" w:hAnsi="Times New Roman"/>
          <w:color w:val="auto"/>
          <w:szCs w:val="24"/>
        </w:rPr>
      </w:pPr>
      <w:r w:rsidRPr="00BB5788">
        <w:rPr>
          <w:rFonts w:ascii="Times New Roman" w:hAnsi="Times New Roman"/>
          <w:color w:val="auto"/>
          <w:szCs w:val="24"/>
        </w:rPr>
        <w:lastRenderedPageBreak/>
        <w:t xml:space="preserve">Amy L. </w:t>
      </w:r>
      <w:proofErr w:type="spellStart"/>
      <w:r w:rsidRPr="00BB5788">
        <w:rPr>
          <w:rFonts w:ascii="Times New Roman" w:hAnsi="Times New Roman"/>
          <w:color w:val="auto"/>
          <w:szCs w:val="24"/>
        </w:rPr>
        <w:t>Ai,</w:t>
      </w:r>
      <w:proofErr w:type="spellEnd"/>
      <w:r w:rsidRPr="00BB5788">
        <w:rPr>
          <w:rFonts w:ascii="Times New Roman" w:hAnsi="Times New Roman"/>
          <w:color w:val="auto"/>
          <w:szCs w:val="24"/>
        </w:rPr>
        <w:t xml:space="preserve"> PhD</w:t>
      </w:r>
    </w:p>
    <w:p w14:paraId="2487A485" w14:textId="77777777" w:rsidR="00F6578E" w:rsidRPr="00BB5788"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BB5788">
        <w:rPr>
          <w:rFonts w:ascii="Times New Roman" w:hAnsi="Times New Roman" w:cs="Times New Roman"/>
          <w:sz w:val="24"/>
          <w:szCs w:val="24"/>
        </w:rPr>
        <w:t>Florida State University</w:t>
      </w:r>
    </w:p>
    <w:p w14:paraId="02BF4CF3" w14:textId="77777777" w:rsidR="00F6578E" w:rsidRPr="00BB5788"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BB5788">
        <w:rPr>
          <w:rFonts w:ascii="Times New Roman" w:hAnsi="Times New Roman" w:cs="Times New Roman"/>
          <w:sz w:val="24"/>
          <w:szCs w:val="24"/>
        </w:rPr>
        <w:t>2570 University Center Building-C</w:t>
      </w:r>
    </w:p>
    <w:p w14:paraId="7FF7B674" w14:textId="77777777" w:rsidR="00F6578E" w:rsidRPr="00BB5788" w:rsidRDefault="00F6578E" w:rsidP="00F6578E">
      <w:pPr>
        <w:spacing w:after="0" w:line="240" w:lineRule="auto"/>
        <w:ind w:left="720" w:hanging="720"/>
        <w:jc w:val="center"/>
        <w:rPr>
          <w:rFonts w:ascii="Times New Roman" w:hAnsi="Times New Roman" w:cs="Times New Roman"/>
          <w:sz w:val="24"/>
          <w:szCs w:val="24"/>
        </w:rPr>
      </w:pPr>
      <w:r w:rsidRPr="00BB5788">
        <w:rPr>
          <w:rFonts w:ascii="Times New Roman" w:hAnsi="Times New Roman" w:cs="Times New Roman"/>
          <w:sz w:val="24"/>
          <w:szCs w:val="24"/>
        </w:rPr>
        <w:t>Tallahassee, FL  32306</w:t>
      </w:r>
    </w:p>
    <w:p w14:paraId="5D1F787A" w14:textId="77777777" w:rsidR="00F6578E" w:rsidRPr="00BB5788" w:rsidRDefault="00F6578E" w:rsidP="00F6578E">
      <w:pPr>
        <w:spacing w:after="0" w:line="240" w:lineRule="auto"/>
        <w:ind w:left="720" w:hanging="720"/>
        <w:jc w:val="center"/>
        <w:rPr>
          <w:rFonts w:ascii="Times New Roman" w:hAnsi="Times New Roman" w:cs="Times New Roman"/>
          <w:sz w:val="24"/>
          <w:szCs w:val="24"/>
        </w:rPr>
      </w:pPr>
      <w:r w:rsidRPr="00BB5788">
        <w:rPr>
          <w:rFonts w:ascii="Times New Roman" w:hAnsi="Times New Roman" w:cs="Times New Roman"/>
          <w:sz w:val="24"/>
          <w:szCs w:val="24"/>
        </w:rPr>
        <w:t>(850) 644-3577</w:t>
      </w:r>
    </w:p>
    <w:p w14:paraId="1B5DC64D" w14:textId="77777777" w:rsidR="00F6578E" w:rsidRPr="00BB5788" w:rsidRDefault="00F6578E" w:rsidP="00F6578E">
      <w:pPr>
        <w:spacing w:after="0" w:line="240" w:lineRule="auto"/>
        <w:ind w:left="720" w:hanging="720"/>
        <w:jc w:val="center"/>
        <w:rPr>
          <w:rFonts w:ascii="Times New Roman" w:hAnsi="Times New Roman" w:cs="Times New Roman"/>
          <w:sz w:val="24"/>
          <w:szCs w:val="24"/>
        </w:rPr>
      </w:pPr>
      <w:r w:rsidRPr="00BB5788">
        <w:rPr>
          <w:rFonts w:ascii="Times New Roman" w:hAnsi="Times New Roman" w:cs="Times New Roman"/>
          <w:sz w:val="24"/>
          <w:szCs w:val="24"/>
        </w:rPr>
        <w:t>amyai8@gmail.com</w:t>
      </w:r>
    </w:p>
    <w:p w14:paraId="778D339D" w14:textId="77777777" w:rsidR="00F6578E" w:rsidRPr="00BB5788" w:rsidRDefault="00F6578E" w:rsidP="00F6578E">
      <w:pPr>
        <w:spacing w:after="0" w:line="240" w:lineRule="auto"/>
        <w:rPr>
          <w:rFonts w:ascii="Times New Roman" w:hAnsi="Times New Roman" w:cs="Times New Roman"/>
          <w:sz w:val="24"/>
          <w:szCs w:val="24"/>
        </w:rPr>
      </w:pPr>
    </w:p>
    <w:p w14:paraId="7F01FE59" w14:textId="77777777" w:rsidR="00F6578E" w:rsidRPr="00BB5788" w:rsidRDefault="00F6578E" w:rsidP="00F6578E">
      <w:pPr>
        <w:spacing w:after="0" w:line="240" w:lineRule="auto"/>
        <w:rPr>
          <w:rFonts w:ascii="Times New Roman" w:hAnsi="Times New Roman" w:cs="Times New Roman"/>
          <w:sz w:val="24"/>
          <w:szCs w:val="24"/>
        </w:rPr>
      </w:pPr>
    </w:p>
    <w:p w14:paraId="112AF2E6" w14:textId="5E1C4F2B" w:rsidR="00F6578E" w:rsidRPr="00BB5788" w:rsidRDefault="00E701F9" w:rsidP="00F6578E">
      <w:pPr>
        <w:spacing w:after="0" w:line="240" w:lineRule="auto"/>
        <w:rPr>
          <w:rFonts w:ascii="Times New Roman" w:hAnsi="Times New Roman" w:cs="Times New Roman"/>
          <w:sz w:val="24"/>
          <w:szCs w:val="24"/>
        </w:rPr>
      </w:pPr>
      <w:del w:id="58" w:author="Amy Ai" w:date="2024-11-02T11:56:00Z" w16du:dateUtc="2024-11-02T15:56:00Z">
        <w:r w:rsidRPr="00BB5788" w:rsidDel="00873807">
          <w:rPr>
            <w:rFonts w:ascii="Times New Roman" w:hAnsi="Times New Roman" w:cs="Times New Roman"/>
            <w:sz w:val="24"/>
            <w:szCs w:val="24"/>
          </w:rPr>
          <w:delText>Octo</w:delText>
        </w:r>
        <w:r w:rsidR="00773652" w:rsidRPr="00BB5788" w:rsidDel="00873807">
          <w:rPr>
            <w:rFonts w:ascii="Times New Roman" w:hAnsi="Times New Roman" w:cs="Times New Roman"/>
            <w:sz w:val="24"/>
            <w:szCs w:val="24"/>
          </w:rPr>
          <w:delText>ber 0</w:delText>
        </w:r>
        <w:r w:rsidR="009516FF" w:rsidRPr="00BB5788" w:rsidDel="00873807">
          <w:rPr>
            <w:rFonts w:ascii="Times New Roman" w:hAnsi="Times New Roman" w:cs="Times New Roman"/>
            <w:sz w:val="24"/>
            <w:szCs w:val="24"/>
          </w:rPr>
          <w:delText>8</w:delText>
        </w:r>
      </w:del>
      <w:ins w:id="59" w:author="Amy Ai" w:date="2024-11-02T11:56:00Z" w16du:dateUtc="2024-11-02T15:56:00Z">
        <w:r w:rsidR="00873807">
          <w:rPr>
            <w:rFonts w:ascii="Times New Roman" w:hAnsi="Times New Roman" w:cs="Times New Roman"/>
            <w:sz w:val="24"/>
            <w:szCs w:val="24"/>
          </w:rPr>
          <w:t>November 2</w:t>
        </w:r>
      </w:ins>
      <w:r w:rsidR="0B4226B1" w:rsidRPr="00BB5788">
        <w:rPr>
          <w:rFonts w:ascii="Times New Roman" w:hAnsi="Times New Roman" w:cs="Times New Roman"/>
          <w:sz w:val="24"/>
          <w:szCs w:val="24"/>
        </w:rPr>
        <w:t xml:space="preserve">, </w:t>
      </w:r>
      <w:proofErr w:type="gramStart"/>
      <w:r w:rsidR="0B4226B1" w:rsidRPr="00BB5788">
        <w:rPr>
          <w:rFonts w:ascii="Times New Roman" w:hAnsi="Times New Roman" w:cs="Times New Roman"/>
          <w:sz w:val="24"/>
          <w:szCs w:val="24"/>
        </w:rPr>
        <w:t>2024</w:t>
      </w:r>
      <w:proofErr w:type="gramEnd"/>
      <w:ins w:id="60" w:author="Amy Ai" w:date="2024-11-02T11:56:00Z" w16du:dateUtc="2024-11-02T15:56:00Z">
        <w:r w:rsidR="00873807">
          <w:rPr>
            <w:rFonts w:ascii="Times New Roman" w:hAnsi="Times New Roman" w:cs="Times New Roman"/>
            <w:sz w:val="24"/>
            <w:szCs w:val="24"/>
          </w:rPr>
          <w:t xml:space="preserve"> based on </w:t>
        </w:r>
        <w:proofErr w:type="gramStart"/>
        <w:r w:rsidR="00873807">
          <w:rPr>
            <w:rFonts w:ascii="Times New Roman" w:hAnsi="Times New Roman" w:cs="Times New Roman"/>
            <w:sz w:val="24"/>
            <w:szCs w:val="24"/>
          </w:rPr>
          <w:t>rev</w:t>
        </w:r>
        <w:proofErr w:type="gramEnd"/>
        <w:r w:rsidR="00873807">
          <w:rPr>
            <w:rFonts w:ascii="Times New Roman" w:hAnsi="Times New Roman" w:cs="Times New Roman"/>
            <w:sz w:val="24"/>
            <w:szCs w:val="24"/>
          </w:rPr>
          <w:t xml:space="preserve"> of PTTS</w:t>
        </w:r>
      </w:ins>
    </w:p>
    <w:p w14:paraId="37B50991" w14:textId="77777777" w:rsidR="00F6578E" w:rsidRPr="00BB5788" w:rsidRDefault="00F6578E" w:rsidP="00F6578E">
      <w:pPr>
        <w:pStyle w:val="js-affiliation"/>
        <w:spacing w:beforeAutospacing="0" w:after="0" w:afterAutospacing="0"/>
        <w:contextualSpacing/>
        <w:rPr>
          <w:shd w:val="clear" w:color="auto" w:fill="FFFFFF"/>
        </w:rPr>
      </w:pPr>
    </w:p>
    <w:p w14:paraId="346BAEE2" w14:textId="20A1F0D9" w:rsidR="00F6578E" w:rsidRPr="00BB5788" w:rsidRDefault="00065903" w:rsidP="00F6578E">
      <w:pPr>
        <w:spacing w:after="0" w:line="240" w:lineRule="auto"/>
        <w:rPr>
          <w:rFonts w:ascii="Times New Roman" w:hAnsi="Times New Roman"/>
        </w:rPr>
      </w:pPr>
      <w:r w:rsidRPr="00BB5788">
        <w:rPr>
          <w:rFonts w:ascii="Times New Roman" w:hAnsi="Times New Roman"/>
        </w:rPr>
        <w:t>Harris Cooper</w:t>
      </w:r>
      <w:r w:rsidR="00F6578E" w:rsidRPr="00BB5788">
        <w:rPr>
          <w:rFonts w:ascii="Times New Roman" w:hAnsi="Times New Roman"/>
        </w:rPr>
        <w:t>, PhD</w:t>
      </w:r>
      <w:r w:rsidR="00156B4F" w:rsidRPr="00BB5788">
        <w:rPr>
          <w:rFonts w:ascii="Times New Roman" w:hAnsi="Times New Roman"/>
        </w:rPr>
        <w:t xml:space="preserve">, </w:t>
      </w:r>
      <w:r w:rsidR="00F6578E" w:rsidRPr="00BB5788">
        <w:rPr>
          <w:rFonts w:ascii="Times New Roman" w:hAnsi="Times New Roman"/>
        </w:rPr>
        <w:t>Editor-in-Chief</w:t>
      </w:r>
    </w:p>
    <w:p w14:paraId="2220F5BC" w14:textId="7D9E1057" w:rsidR="00F6578E" w:rsidRPr="00BB5788" w:rsidRDefault="00065903" w:rsidP="00F6578E">
      <w:pPr>
        <w:spacing w:after="0" w:line="240" w:lineRule="auto"/>
        <w:rPr>
          <w:rFonts w:ascii="Times New Roman" w:hAnsi="Times New Roman"/>
          <w:i/>
          <w:iCs/>
        </w:rPr>
      </w:pPr>
      <w:r w:rsidRPr="00BB5788">
        <w:rPr>
          <w:rFonts w:ascii="Times New Roman" w:hAnsi="Times New Roman"/>
          <w:i/>
          <w:iCs/>
        </w:rPr>
        <w:t>American Psychologists</w:t>
      </w:r>
      <w:r w:rsidR="00F6578E" w:rsidRPr="00BB5788">
        <w:rPr>
          <w:rFonts w:ascii="Times New Roman" w:hAnsi="Times New Roman"/>
        </w:rPr>
        <w:t>(</w:t>
      </w:r>
      <w:r w:rsidRPr="00BB5788">
        <w:rPr>
          <w:rFonts w:ascii="Times New Roman" w:hAnsi="Times New Roman"/>
        </w:rPr>
        <w:t>A</w:t>
      </w:r>
      <w:r w:rsidR="00F6578E" w:rsidRPr="00BB5788">
        <w:rPr>
          <w:rFonts w:ascii="Times New Roman" w:hAnsi="Times New Roman"/>
        </w:rPr>
        <w:t>P)</w:t>
      </w:r>
    </w:p>
    <w:p w14:paraId="1E5BC11B" w14:textId="7B524F80" w:rsidR="006E0191" w:rsidRPr="00BB5788" w:rsidRDefault="006E0191" w:rsidP="00F6578E">
      <w:pPr>
        <w:spacing w:after="0" w:line="240" w:lineRule="auto"/>
        <w:rPr>
          <w:rFonts w:ascii="Times New Roman" w:hAnsi="Times New Roman"/>
        </w:rPr>
      </w:pPr>
      <w:r w:rsidRPr="00BB5788">
        <w:rPr>
          <w:rFonts w:ascii="Times New Roman" w:hAnsi="Times New Roman"/>
        </w:rPr>
        <w:t xml:space="preserve">Hugo L. Blomquist professor emeritus </w:t>
      </w:r>
    </w:p>
    <w:p w14:paraId="5D2D5EDE" w14:textId="77777777" w:rsidR="006E0191" w:rsidRPr="00BB5788" w:rsidRDefault="006E0191" w:rsidP="00F6578E">
      <w:pPr>
        <w:spacing w:after="0" w:line="240" w:lineRule="auto"/>
        <w:rPr>
          <w:rFonts w:ascii="Times New Roman" w:hAnsi="Times New Roman"/>
        </w:rPr>
      </w:pPr>
      <w:proofErr w:type="spellStart"/>
      <w:r w:rsidRPr="00BB5788">
        <w:rPr>
          <w:rFonts w:ascii="Times New Roman" w:hAnsi="Times New Roman"/>
        </w:rPr>
        <w:t>Dartment</w:t>
      </w:r>
      <w:proofErr w:type="spellEnd"/>
      <w:r w:rsidRPr="00BB5788">
        <w:rPr>
          <w:rFonts w:ascii="Times New Roman" w:hAnsi="Times New Roman"/>
        </w:rPr>
        <w:t xml:space="preserve"> of psychology and neuroscience </w:t>
      </w:r>
    </w:p>
    <w:p w14:paraId="79C450B9" w14:textId="7C013534" w:rsidR="00F6578E" w:rsidRPr="00BB5788" w:rsidRDefault="006E0191" w:rsidP="00F6578E">
      <w:pPr>
        <w:spacing w:after="0" w:line="240" w:lineRule="auto"/>
        <w:rPr>
          <w:rFonts w:ascii="Times New Roman" w:hAnsi="Times New Roman"/>
        </w:rPr>
      </w:pPr>
      <w:r w:rsidRPr="00BB5788">
        <w:rPr>
          <w:rFonts w:ascii="Times New Roman" w:hAnsi="Times New Roman"/>
        </w:rPr>
        <w:t>Duke University</w:t>
      </w:r>
    </w:p>
    <w:p w14:paraId="7B59BE64" w14:textId="77777777" w:rsidR="00F6578E" w:rsidRPr="00BB5788" w:rsidRDefault="00F6578E" w:rsidP="00F6578E">
      <w:pPr>
        <w:spacing w:after="0" w:line="240" w:lineRule="auto"/>
        <w:rPr>
          <w:rFonts w:ascii="Times New Roman" w:hAnsi="Times New Roman"/>
        </w:rPr>
      </w:pPr>
    </w:p>
    <w:p w14:paraId="3CEA05D4" w14:textId="77777777" w:rsidR="00F6578E" w:rsidRPr="00BB5788" w:rsidRDefault="00F6578E" w:rsidP="00F6578E">
      <w:pPr>
        <w:spacing w:after="0" w:line="240" w:lineRule="auto"/>
        <w:rPr>
          <w:rFonts w:ascii="Times New Roman" w:hAnsi="Times New Roman"/>
        </w:rPr>
      </w:pPr>
    </w:p>
    <w:p w14:paraId="78EE6776" w14:textId="556306ED" w:rsidR="00F6578E" w:rsidRPr="00BB5788" w:rsidRDefault="00F6578E" w:rsidP="00F6578E">
      <w:pPr>
        <w:spacing w:after="0" w:line="240" w:lineRule="auto"/>
        <w:rPr>
          <w:rFonts w:ascii="Times New Roman" w:hAnsi="Times New Roman"/>
        </w:rPr>
      </w:pPr>
      <w:r w:rsidRPr="00BB5788">
        <w:rPr>
          <w:rFonts w:ascii="Times New Roman" w:hAnsi="Times New Roman"/>
        </w:rPr>
        <w:t xml:space="preserve">Dear Dr. </w:t>
      </w:r>
      <w:r w:rsidR="006E0191" w:rsidRPr="00BB5788">
        <w:rPr>
          <w:rFonts w:ascii="Times New Roman" w:hAnsi="Times New Roman"/>
        </w:rPr>
        <w:t>Cooper</w:t>
      </w:r>
      <w:r w:rsidRPr="00BB5788">
        <w:rPr>
          <w:rFonts w:ascii="Times New Roman" w:hAnsi="Times New Roman"/>
        </w:rPr>
        <w:t xml:space="preserve">, </w:t>
      </w:r>
    </w:p>
    <w:p w14:paraId="6D0404B6" w14:textId="77777777" w:rsidR="00F6578E" w:rsidRPr="00BB5788" w:rsidRDefault="00F6578E" w:rsidP="00F6578E">
      <w:pPr>
        <w:spacing w:after="0" w:line="240" w:lineRule="auto"/>
        <w:rPr>
          <w:rFonts w:ascii="Times New Roman" w:hAnsi="Times New Roman"/>
        </w:rPr>
      </w:pPr>
    </w:p>
    <w:p w14:paraId="4E35BB38" w14:textId="77777777" w:rsidR="00F6578E" w:rsidRPr="00BB5788" w:rsidRDefault="00F6578E" w:rsidP="00F6578E">
      <w:pPr>
        <w:spacing w:after="0" w:line="240" w:lineRule="auto"/>
        <w:rPr>
          <w:rFonts w:ascii="Times New Roman" w:hAnsi="Times New Roman" w:cs="Times New Roman"/>
          <w:b/>
          <w:bCs/>
          <w:color w:val="1F1F1F"/>
          <w:sz w:val="24"/>
          <w:szCs w:val="24"/>
        </w:rPr>
      </w:pPr>
    </w:p>
    <w:p w14:paraId="563A1BAD" w14:textId="4483BBF4" w:rsidR="00F6578E" w:rsidRPr="00BB5788" w:rsidRDefault="00F6578E" w:rsidP="00F6578E">
      <w:pPr>
        <w:spacing w:after="0" w:line="240" w:lineRule="auto"/>
        <w:outlineLvl w:val="2"/>
        <w:rPr>
          <w:rFonts w:ascii="Times New Roman" w:eastAsia="Malgun Gothic" w:hAnsi="Times New Roman" w:cs="Times New Roman"/>
          <w:sz w:val="24"/>
          <w:szCs w:val="24"/>
        </w:rPr>
      </w:pPr>
      <w:r w:rsidRPr="00BB5788">
        <w:rPr>
          <w:rFonts w:ascii="Times New Roman" w:eastAsia="Malgun Gothic" w:hAnsi="Times New Roman" w:cs="Times New Roman"/>
          <w:sz w:val="24"/>
          <w:szCs w:val="24"/>
        </w:rPr>
        <w:t xml:space="preserve">Please find the </w:t>
      </w:r>
      <w:r w:rsidRPr="00BB5788">
        <w:rPr>
          <w:rFonts w:ascii="Times New Roman" w:hAnsi="Times New Roman" w:cs="Times New Roman"/>
          <w:sz w:val="24"/>
          <w:szCs w:val="24"/>
        </w:rPr>
        <w:t>manuscript, titled “</w:t>
      </w:r>
      <w:r w:rsidR="006E0191" w:rsidRPr="00BB5788">
        <w:rPr>
          <w:rFonts w:ascii="Times New Roman" w:hAnsi="Times New Roman" w:cs="Times New Roman"/>
          <w:i/>
          <w:iCs/>
          <w:sz w:val="24"/>
          <w:szCs w:val="24"/>
        </w:rPr>
        <w:t xml:space="preserve">Does a Deadly Global Pandemic Make </w:t>
      </w:r>
      <w:r w:rsidR="009D18D6" w:rsidRPr="00BB5788">
        <w:rPr>
          <w:rFonts w:ascii="Times New Roman" w:hAnsi="Times New Roman" w:cs="Times New Roman"/>
          <w:i/>
          <w:iCs/>
          <w:sz w:val="24"/>
          <w:szCs w:val="24"/>
        </w:rPr>
        <w:t>Hum</w:t>
      </w:r>
      <w:r w:rsidR="00C03486" w:rsidRPr="00BB5788">
        <w:rPr>
          <w:rFonts w:ascii="Times New Roman" w:hAnsi="Times New Roman" w:cs="Times New Roman"/>
          <w:i/>
          <w:iCs/>
          <w:sz w:val="24"/>
          <w:szCs w:val="24"/>
        </w:rPr>
        <w:t>ankind</w:t>
      </w:r>
      <w:r w:rsidR="006E0191" w:rsidRPr="00BB5788">
        <w:rPr>
          <w:rFonts w:ascii="Times New Roman" w:hAnsi="Times New Roman" w:cs="Times New Roman"/>
          <w:i/>
          <w:iCs/>
          <w:sz w:val="24"/>
          <w:szCs w:val="24"/>
        </w:rPr>
        <w:t xml:space="preserve"> Stronger?</w:t>
      </w:r>
      <w:r w:rsidRPr="00BB5788">
        <w:rPr>
          <w:rFonts w:ascii="Times New Roman" w:hAnsi="Times New Roman" w:cs="Times New Roman"/>
          <w:sz w:val="24"/>
          <w:szCs w:val="24"/>
        </w:rPr>
        <w:t xml:space="preserve">” </w:t>
      </w:r>
      <w:r w:rsidRPr="00BB5788">
        <w:rPr>
          <w:rFonts w:ascii="Times New Roman" w:eastAsia="Malgun Gothic" w:hAnsi="Times New Roman" w:cs="Times New Roman"/>
          <w:sz w:val="24"/>
          <w:szCs w:val="24"/>
        </w:rPr>
        <w:t>uploaded</w:t>
      </w:r>
      <w:r w:rsidRPr="00BB5788">
        <w:rPr>
          <w:rFonts w:ascii="Times New Roman" w:hAnsi="Times New Roman" w:cs="Times New Roman"/>
          <w:sz w:val="24"/>
          <w:szCs w:val="24"/>
        </w:rPr>
        <w:t xml:space="preserve"> to</w:t>
      </w:r>
      <w:r w:rsidRPr="00BB5788">
        <w:rPr>
          <w:rFonts w:ascii="Times New Roman" w:eastAsia="Malgun Gothic" w:hAnsi="Times New Roman" w:cs="Times New Roman"/>
          <w:sz w:val="24"/>
          <w:szCs w:val="24"/>
        </w:rPr>
        <w:t xml:space="preserve"> the</w:t>
      </w:r>
      <w:r w:rsidRPr="00BB5788">
        <w:rPr>
          <w:rFonts w:ascii="Times New Roman" w:hAnsi="Times New Roman" w:cs="Times New Roman"/>
          <w:sz w:val="24"/>
          <w:szCs w:val="24"/>
        </w:rPr>
        <w:t xml:space="preserve"> </w:t>
      </w:r>
      <w:r w:rsidR="00E701F9" w:rsidRPr="00BB5788">
        <w:rPr>
          <w:rFonts w:ascii="Times New Roman" w:hAnsi="Times New Roman"/>
          <w:i/>
          <w:iCs/>
        </w:rPr>
        <w:t>American Psychologists</w:t>
      </w:r>
      <w:r w:rsidR="00E701F9" w:rsidRPr="00BB5788">
        <w:rPr>
          <w:rFonts w:ascii="Times New Roman" w:hAnsi="Times New Roman"/>
        </w:rPr>
        <w:t>(AP)</w:t>
      </w:r>
      <w:r w:rsidRPr="00BB5788">
        <w:rPr>
          <w:rFonts w:ascii="Times New Roman" w:hAnsi="Times New Roman" w:cs="Times New Roman"/>
          <w:i/>
          <w:iCs/>
          <w:sz w:val="24"/>
          <w:szCs w:val="24"/>
          <w:shd w:val="clear" w:color="auto" w:fill="FFFFFF"/>
        </w:rPr>
        <w:t xml:space="preserve"> </w:t>
      </w:r>
      <w:r w:rsidRPr="00BB5788">
        <w:rPr>
          <w:rFonts w:ascii="Times New Roman" w:hAnsi="Times New Roman" w:cs="Times New Roman"/>
          <w:sz w:val="24"/>
          <w:szCs w:val="24"/>
        </w:rPr>
        <w:t>submission site. We hope that it</w:t>
      </w:r>
      <w:r w:rsidRPr="00BB5788">
        <w:rPr>
          <w:rFonts w:ascii="Times New Roman" w:hAnsi="Times New Roman" w:cs="Times New Roman"/>
          <w:i/>
          <w:iCs/>
          <w:sz w:val="24"/>
          <w:szCs w:val="24"/>
        </w:rPr>
        <w:t xml:space="preserve"> </w:t>
      </w:r>
      <w:r w:rsidRPr="00BB5788">
        <w:rPr>
          <w:rFonts w:ascii="Times New Roman" w:hAnsi="Times New Roman" w:cs="Times New Roman"/>
          <w:sz w:val="24"/>
          <w:szCs w:val="24"/>
        </w:rPr>
        <w:t>be considered for review</w:t>
      </w:r>
      <w:r w:rsidRPr="00BB5788">
        <w:rPr>
          <w:rFonts w:ascii="Times New Roman" w:eastAsia="Malgun Gothic" w:hAnsi="Times New Roman" w:cs="Times New Roman"/>
          <w:sz w:val="24"/>
          <w:szCs w:val="24"/>
        </w:rPr>
        <w:t xml:space="preserve"> by your editorial board. The article is not commissioned, nor does it respond to a call for special issues. No </w:t>
      </w:r>
      <w:r w:rsidR="004847FB" w:rsidRPr="00BB5788">
        <w:rPr>
          <w:rFonts w:ascii="Times New Roman" w:eastAsia="Malgun Gothic" w:hAnsi="Times New Roman" w:cs="Times New Roman"/>
          <w:sz w:val="24"/>
          <w:szCs w:val="24"/>
        </w:rPr>
        <w:t>conflict of</w:t>
      </w:r>
      <w:r w:rsidRPr="00BB5788">
        <w:rPr>
          <w:rFonts w:ascii="Times New Roman" w:eastAsia="Malgun Gothic" w:hAnsi="Times New Roman" w:cs="Times New Roman"/>
          <w:sz w:val="24"/>
          <w:szCs w:val="24"/>
        </w:rPr>
        <w:t xml:space="preserve"> interest is involved in this study.</w:t>
      </w:r>
      <w:r w:rsidR="007258DF" w:rsidRPr="00BB5788">
        <w:rPr>
          <w:rFonts w:ascii="Times New Roman" w:eastAsia="Malgun Gothic" w:hAnsi="Times New Roman" w:cs="Times New Roman"/>
          <w:sz w:val="24"/>
          <w:szCs w:val="24"/>
        </w:rPr>
        <w:t xml:space="preserve"> None of parts in this manuscript was a ChatGPT product.</w:t>
      </w:r>
    </w:p>
    <w:p w14:paraId="0E449205" w14:textId="77777777" w:rsidR="00F6578E" w:rsidRPr="00BB5788" w:rsidRDefault="00F6578E" w:rsidP="00F6578E">
      <w:pPr>
        <w:spacing w:after="0" w:line="240" w:lineRule="auto"/>
        <w:rPr>
          <w:rFonts w:ascii="Times New Roman" w:hAnsi="Times New Roman" w:cs="Times New Roman"/>
          <w:i/>
          <w:sz w:val="24"/>
          <w:szCs w:val="24"/>
        </w:rPr>
      </w:pPr>
    </w:p>
    <w:p w14:paraId="77A278F1" w14:textId="42B626A6" w:rsidR="00F6578E" w:rsidRPr="00BB5788" w:rsidRDefault="00F6578E" w:rsidP="00F6578E">
      <w:pPr>
        <w:tabs>
          <w:tab w:val="left" w:pos="720"/>
          <w:tab w:val="left" w:pos="10080"/>
        </w:tabs>
        <w:spacing w:after="0" w:line="240" w:lineRule="auto"/>
        <w:rPr>
          <w:rFonts w:ascii="Times New Roman" w:eastAsia="Calibri" w:hAnsi="Times New Roman" w:cs="Times New Roman"/>
          <w:sz w:val="24"/>
          <w:szCs w:val="24"/>
        </w:rPr>
      </w:pPr>
      <w:r w:rsidRPr="00BB5788">
        <w:rPr>
          <w:rFonts w:ascii="Times New Roman" w:eastAsia="Malgun Gothic" w:hAnsi="Times New Roman" w:cs="Times New Roman"/>
          <w:sz w:val="24"/>
          <w:szCs w:val="24"/>
        </w:rPr>
        <w:t xml:space="preserve">We assume that the finding will be of interest to the readers of </w:t>
      </w:r>
      <w:r w:rsidR="006E0191" w:rsidRPr="00BB5788">
        <w:rPr>
          <w:rFonts w:ascii="Times New Roman" w:eastAsia="Malgun Gothic" w:hAnsi="Times New Roman" w:cs="Times New Roman"/>
          <w:i/>
          <w:iCs/>
          <w:sz w:val="24"/>
          <w:szCs w:val="24"/>
        </w:rPr>
        <w:t>A</w:t>
      </w:r>
      <w:r w:rsidRPr="00BB5788">
        <w:rPr>
          <w:rFonts w:ascii="Times New Roman" w:hAnsi="Times New Roman" w:cs="Times New Roman"/>
          <w:i/>
          <w:iCs/>
          <w:sz w:val="24"/>
          <w:szCs w:val="24"/>
        </w:rPr>
        <w:t>P</w:t>
      </w:r>
      <w:r w:rsidRPr="00BB5788">
        <w:rPr>
          <w:rFonts w:ascii="Times New Roman" w:eastAsia="Malgun Gothic" w:hAnsi="Times New Roman" w:cs="Times New Roman"/>
          <w:sz w:val="24"/>
          <w:szCs w:val="24"/>
        </w:rPr>
        <w:t xml:space="preserve"> because this interdisciplinary study p</w:t>
      </w:r>
      <w:r w:rsidRPr="00BB5788">
        <w:rPr>
          <w:rFonts w:ascii="Times New Roman" w:eastAsia="Calibri" w:hAnsi="Times New Roman" w:cs="Times New Roman"/>
          <w:sz w:val="24"/>
          <w:szCs w:val="24"/>
        </w:rPr>
        <w:t xml:space="preserve">rovides information on an aggregated outcome on a trauma-related concept, </w:t>
      </w:r>
      <w:r w:rsidR="00133FA9" w:rsidRPr="00BB5788">
        <w:rPr>
          <w:rFonts w:ascii="Times New Roman" w:eastAsia="Calibri" w:hAnsi="Times New Roman" w:cs="Times New Roman"/>
          <w:sz w:val="24"/>
          <w:szCs w:val="24"/>
        </w:rPr>
        <w:t>posttraumatic growth (</w:t>
      </w:r>
      <w:r w:rsidRPr="00BB5788">
        <w:rPr>
          <w:rFonts w:ascii="Times New Roman" w:eastAsia="Calibri" w:hAnsi="Times New Roman" w:cs="Times New Roman"/>
          <w:sz w:val="24"/>
          <w:szCs w:val="24"/>
        </w:rPr>
        <w:t>PTG</w:t>
      </w:r>
      <w:r w:rsidR="00133FA9" w:rsidRPr="00BB5788">
        <w:rPr>
          <w:rFonts w:ascii="Times New Roman" w:eastAsia="Calibri" w:hAnsi="Times New Roman" w:cs="Times New Roman"/>
          <w:sz w:val="24"/>
          <w:szCs w:val="24"/>
        </w:rPr>
        <w:t>)</w:t>
      </w:r>
      <w:r w:rsidRPr="00BB5788">
        <w:rPr>
          <w:rFonts w:ascii="Times New Roman" w:eastAsia="Calibri" w:hAnsi="Times New Roman" w:cs="Times New Roman"/>
          <w:sz w:val="24"/>
          <w:szCs w:val="24"/>
        </w:rPr>
        <w:t>, in Covid-19, the deadliest pandemic that is traumatic event for all populations in the new century</w:t>
      </w:r>
      <w:r w:rsidRPr="00BB5788">
        <w:rPr>
          <w:rFonts w:ascii="Times New Roman" w:eastAsia="Malgun Gothic" w:hAnsi="Times New Roman" w:cs="Times New Roman"/>
          <w:sz w:val="24"/>
          <w:szCs w:val="24"/>
        </w:rPr>
        <w:t>.</w:t>
      </w:r>
      <w:r w:rsidRPr="00BB5788">
        <w:rPr>
          <w:rFonts w:ascii="Times New Roman" w:eastAsia="Calibri" w:hAnsi="Times New Roman" w:cs="Times New Roman"/>
          <w:sz w:val="24"/>
          <w:szCs w:val="24"/>
        </w:rPr>
        <w:t xml:space="preserve"> It is the first meta-analysis for global findings on </w:t>
      </w:r>
      <w:r w:rsidR="00E701F9" w:rsidRPr="00BB5788">
        <w:rPr>
          <w:rFonts w:ascii="Times New Roman" w:eastAsia="Calibri" w:hAnsi="Times New Roman" w:cs="Times New Roman"/>
          <w:sz w:val="24"/>
          <w:szCs w:val="24"/>
        </w:rPr>
        <w:t xml:space="preserve">using this </w:t>
      </w:r>
      <w:r w:rsidR="00F429E0" w:rsidRPr="00BB5788">
        <w:rPr>
          <w:rFonts w:ascii="Times New Roman" w:eastAsia="Calibri" w:hAnsi="Times New Roman" w:cs="Times New Roman"/>
          <w:sz w:val="24"/>
          <w:szCs w:val="24"/>
        </w:rPr>
        <w:t>method</w:t>
      </w:r>
      <w:r w:rsidRPr="00BB5788">
        <w:rPr>
          <w:rFonts w:ascii="Times New Roman" w:eastAsia="Calibri" w:hAnsi="Times New Roman" w:cs="Times New Roman"/>
          <w:sz w:val="24"/>
          <w:szCs w:val="24"/>
        </w:rPr>
        <w:t xml:space="preserve">. </w:t>
      </w:r>
    </w:p>
    <w:p w14:paraId="2F06BF6C" w14:textId="77777777" w:rsidR="00F6578E" w:rsidRPr="00BB5788"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1E325E37" w:rsidR="00F6578E" w:rsidRPr="00BB5788" w:rsidRDefault="00E701F9" w:rsidP="00F6578E">
      <w:pPr>
        <w:spacing w:after="0" w:line="240" w:lineRule="auto"/>
        <w:rPr>
          <w:rFonts w:ascii="Times New Roman" w:hAnsi="Times New Roman" w:cs="Times New Roman"/>
          <w:sz w:val="24"/>
          <w:szCs w:val="24"/>
        </w:rPr>
      </w:pPr>
      <w:r w:rsidRPr="00BB5788">
        <w:rPr>
          <w:rFonts w:ascii="Times New Roman" w:hAnsi="Times New Roman" w:cs="Times New Roman"/>
          <w:sz w:val="24"/>
          <w:szCs w:val="24"/>
        </w:rPr>
        <w:t xml:space="preserve">Due to </w:t>
      </w:r>
      <w:r w:rsidR="00F429E0" w:rsidRPr="00BB5788">
        <w:rPr>
          <w:rFonts w:ascii="Times New Roman" w:hAnsi="Times New Roman" w:cs="Times New Roman"/>
          <w:sz w:val="24"/>
          <w:szCs w:val="24"/>
        </w:rPr>
        <w:t>many</w:t>
      </w:r>
      <w:r w:rsidRPr="00BB5788">
        <w:rPr>
          <w:rFonts w:ascii="Times New Roman" w:hAnsi="Times New Roman" w:cs="Times New Roman"/>
          <w:sz w:val="24"/>
          <w:szCs w:val="24"/>
        </w:rPr>
        <w:t xml:space="preserve"> study samples, we have </w:t>
      </w:r>
      <w:r w:rsidR="00F1197E" w:rsidRPr="00BB5788">
        <w:rPr>
          <w:rFonts w:ascii="Times New Roman" w:hAnsi="Times New Roman" w:cs="Times New Roman"/>
          <w:sz w:val="24"/>
          <w:szCs w:val="24"/>
        </w:rPr>
        <w:t>8</w:t>
      </w:r>
      <w:r w:rsidRPr="00BB5788">
        <w:rPr>
          <w:rFonts w:ascii="Times New Roman" w:hAnsi="Times New Roman" w:cs="Times New Roman"/>
          <w:sz w:val="24"/>
          <w:szCs w:val="24"/>
        </w:rPr>
        <w:t xml:space="preserve"> pages </w:t>
      </w:r>
      <w:r w:rsidR="00F1197E" w:rsidRPr="00BB5788">
        <w:rPr>
          <w:rFonts w:ascii="Times New Roman" w:hAnsi="Times New Roman" w:cs="Times New Roman"/>
          <w:sz w:val="24"/>
          <w:szCs w:val="24"/>
        </w:rPr>
        <w:t xml:space="preserve">of </w:t>
      </w:r>
      <w:r w:rsidRPr="00BB5788">
        <w:rPr>
          <w:rFonts w:ascii="Times New Roman" w:hAnsi="Times New Roman" w:cs="Times New Roman"/>
          <w:sz w:val="24"/>
          <w:szCs w:val="24"/>
        </w:rPr>
        <w:t xml:space="preserve">References. </w:t>
      </w:r>
      <w:r w:rsidR="00F6578E" w:rsidRPr="00BB5788">
        <w:rPr>
          <w:rFonts w:ascii="Times New Roman" w:hAnsi="Times New Roman" w:cs="Times New Roman"/>
          <w:sz w:val="24"/>
          <w:szCs w:val="24"/>
        </w:rPr>
        <w:t xml:space="preserve">To make the manuscript short, </w:t>
      </w:r>
      <w:r w:rsidR="00F429E0" w:rsidRPr="00BB5788">
        <w:rPr>
          <w:rFonts w:ascii="Times New Roman" w:hAnsi="Times New Roman" w:cs="Times New Roman"/>
          <w:sz w:val="24"/>
          <w:szCs w:val="24"/>
        </w:rPr>
        <w:t xml:space="preserve">we </w:t>
      </w:r>
      <w:r w:rsidR="003E7E3A" w:rsidRPr="00BB5788">
        <w:rPr>
          <w:rFonts w:ascii="Times New Roman" w:hAnsi="Times New Roman" w:cs="Times New Roman"/>
          <w:sz w:val="24"/>
          <w:szCs w:val="24"/>
        </w:rPr>
        <w:t>must</w:t>
      </w:r>
      <w:r w:rsidR="00F429E0" w:rsidRPr="00BB5788">
        <w:rPr>
          <w:rFonts w:ascii="Times New Roman" w:hAnsi="Times New Roman" w:cs="Times New Roman"/>
          <w:sz w:val="24"/>
          <w:szCs w:val="24"/>
        </w:rPr>
        <w:t xml:space="preserve"> adjust font for tables</w:t>
      </w:r>
      <w:r w:rsidR="00F6578E" w:rsidRPr="00BB5788">
        <w:rPr>
          <w:rFonts w:ascii="Times New Roman" w:hAnsi="Times New Roman" w:cs="Times New Roman"/>
          <w:sz w:val="24"/>
          <w:szCs w:val="24"/>
        </w:rPr>
        <w:t xml:space="preserve">. </w:t>
      </w:r>
      <w:r w:rsidR="00F6578E" w:rsidRPr="00BB5788">
        <w:rPr>
          <w:rFonts w:ascii="Times New Roman" w:eastAsia="Calibri" w:hAnsi="Times New Roman" w:cs="Times New Roman"/>
          <w:sz w:val="24"/>
          <w:szCs w:val="24"/>
        </w:rPr>
        <w:t xml:space="preserve">We hope that the under-investigated positive side may have important implications for patient-centered trauma care and enhancing the role of psychological sciences in human health. </w:t>
      </w:r>
      <w:r w:rsidR="00133FA9" w:rsidRPr="00BB5788">
        <w:rPr>
          <w:rFonts w:ascii="Times New Roman" w:eastAsia="Calibri" w:hAnsi="Times New Roman" w:cs="Times New Roman"/>
          <w:sz w:val="24"/>
          <w:szCs w:val="24"/>
        </w:rPr>
        <w:t>However, if you consider it to be unfit by glance, please inform us.</w:t>
      </w:r>
    </w:p>
    <w:p w14:paraId="27C31A4E" w14:textId="77777777" w:rsidR="00F6578E" w:rsidRPr="00BB5788" w:rsidRDefault="00F6578E" w:rsidP="00F6578E">
      <w:pPr>
        <w:spacing w:after="0" w:line="240" w:lineRule="auto"/>
        <w:rPr>
          <w:rFonts w:ascii="Times New Roman" w:hAnsi="Times New Roman" w:cs="Times New Roman"/>
          <w:sz w:val="24"/>
          <w:szCs w:val="24"/>
        </w:rPr>
      </w:pPr>
    </w:p>
    <w:p w14:paraId="02D4FA88" w14:textId="77777777" w:rsidR="00F6578E" w:rsidRPr="00BB5788" w:rsidRDefault="00F6578E" w:rsidP="00F6578E">
      <w:pPr>
        <w:spacing w:after="0" w:line="240" w:lineRule="auto"/>
        <w:rPr>
          <w:rFonts w:ascii="Times New Roman" w:hAnsi="Times New Roman" w:cs="Times New Roman"/>
          <w:i/>
          <w:sz w:val="24"/>
          <w:szCs w:val="24"/>
        </w:rPr>
      </w:pPr>
      <w:r w:rsidRPr="00BB5788">
        <w:rPr>
          <w:rFonts w:ascii="Times New Roman" w:eastAsia="Malgun Gothic" w:hAnsi="Times New Roman" w:cs="Times New Roman"/>
          <w:sz w:val="24"/>
          <w:szCs w:val="24"/>
        </w:rPr>
        <w:t>Thank you for your attention! Look forward to hearing your editorial decision</w:t>
      </w:r>
      <w:r w:rsidRPr="00BB5788">
        <w:rPr>
          <w:rFonts w:ascii="Times New Roman" w:hAnsi="Times New Roman" w:cs="Times New Roman"/>
          <w:i/>
          <w:sz w:val="24"/>
          <w:szCs w:val="24"/>
        </w:rPr>
        <w:t>!</w:t>
      </w:r>
    </w:p>
    <w:p w14:paraId="3F9BDEDD" w14:textId="77777777" w:rsidR="00F6578E" w:rsidRPr="00BB5788" w:rsidRDefault="00F6578E" w:rsidP="00F6578E">
      <w:pPr>
        <w:spacing w:after="0" w:line="240" w:lineRule="auto"/>
        <w:rPr>
          <w:rFonts w:ascii="Times New Roman" w:eastAsia="Malgun Gothic" w:hAnsi="Times New Roman" w:cs="Times New Roman"/>
          <w:sz w:val="24"/>
          <w:szCs w:val="24"/>
        </w:rPr>
      </w:pPr>
    </w:p>
    <w:p w14:paraId="59C1AB9D" w14:textId="77777777" w:rsidR="00F6578E" w:rsidRPr="00BB5788" w:rsidRDefault="00F6578E" w:rsidP="00F6578E">
      <w:pPr>
        <w:spacing w:after="0" w:line="240" w:lineRule="auto"/>
        <w:rPr>
          <w:rFonts w:ascii="Times New Roman" w:hAnsi="Times New Roman" w:cs="Times New Roman"/>
          <w:sz w:val="24"/>
          <w:szCs w:val="24"/>
        </w:rPr>
      </w:pPr>
      <w:r w:rsidRPr="00BB5788">
        <w:rPr>
          <w:rFonts w:ascii="Times New Roman" w:hAnsi="Times New Roman" w:cs="Times New Roman"/>
          <w:sz w:val="24"/>
          <w:szCs w:val="24"/>
        </w:rPr>
        <w:t>Sincerely,</w:t>
      </w:r>
    </w:p>
    <w:p w14:paraId="75E18305" w14:textId="77777777" w:rsidR="00F6578E" w:rsidRPr="00BB5788" w:rsidRDefault="00F6578E" w:rsidP="00F6578E">
      <w:pPr>
        <w:spacing w:after="0" w:line="240" w:lineRule="auto"/>
        <w:rPr>
          <w:rFonts w:ascii="Times New Roman" w:hAnsi="Times New Roman" w:cs="Times New Roman"/>
          <w:sz w:val="24"/>
          <w:szCs w:val="24"/>
        </w:rPr>
      </w:pPr>
    </w:p>
    <w:p w14:paraId="676C409D" w14:textId="77777777" w:rsidR="00F6578E" w:rsidRPr="00BB5788" w:rsidRDefault="00F6578E" w:rsidP="00F6578E">
      <w:pPr>
        <w:spacing w:after="0" w:line="240" w:lineRule="auto"/>
        <w:rPr>
          <w:rFonts w:ascii="Times New Roman" w:hAnsi="Times New Roman" w:cs="Times New Roman"/>
          <w:sz w:val="24"/>
          <w:szCs w:val="24"/>
        </w:rPr>
      </w:pPr>
    </w:p>
    <w:p w14:paraId="3EF7B328" w14:textId="77777777" w:rsidR="00F6578E" w:rsidRPr="00BB5788" w:rsidRDefault="00F6578E" w:rsidP="00F6578E">
      <w:pPr>
        <w:spacing w:after="0" w:line="240" w:lineRule="auto"/>
        <w:rPr>
          <w:rFonts w:ascii="Times New Roman" w:hAnsi="Times New Roman" w:cs="Times New Roman"/>
          <w:sz w:val="24"/>
          <w:szCs w:val="24"/>
        </w:rPr>
      </w:pPr>
    </w:p>
    <w:p w14:paraId="47167E59" w14:textId="77777777" w:rsidR="001B3D81" w:rsidRPr="00BB5788" w:rsidRDefault="001B3D81" w:rsidP="00F6578E">
      <w:pPr>
        <w:spacing w:after="0" w:line="240" w:lineRule="auto"/>
        <w:rPr>
          <w:rFonts w:ascii="Times New Roman" w:hAnsi="Times New Roman" w:cs="Times New Roman"/>
          <w:sz w:val="24"/>
          <w:szCs w:val="24"/>
        </w:rPr>
      </w:pPr>
    </w:p>
    <w:p w14:paraId="3FA0E37E" w14:textId="77777777" w:rsidR="00F6578E" w:rsidRPr="00BB5788" w:rsidRDefault="00F6578E" w:rsidP="00F6578E">
      <w:pPr>
        <w:spacing w:after="0" w:line="240" w:lineRule="auto"/>
        <w:rPr>
          <w:rFonts w:ascii="Times New Roman" w:hAnsi="Times New Roman" w:cs="Times New Roman"/>
          <w:sz w:val="24"/>
          <w:szCs w:val="24"/>
        </w:rPr>
      </w:pPr>
      <w:r w:rsidRPr="00BB5788">
        <w:rPr>
          <w:rFonts w:ascii="Times New Roman" w:hAnsi="Times New Roman" w:cs="Times New Roman"/>
          <w:sz w:val="24"/>
          <w:szCs w:val="24"/>
        </w:rPr>
        <w:t xml:space="preserve">Amy L. </w:t>
      </w:r>
      <w:proofErr w:type="spellStart"/>
      <w:r w:rsidRPr="00BB5788">
        <w:rPr>
          <w:rFonts w:ascii="Times New Roman" w:hAnsi="Times New Roman" w:cs="Times New Roman"/>
          <w:sz w:val="24"/>
          <w:szCs w:val="24"/>
        </w:rPr>
        <w:t>Ai,</w:t>
      </w:r>
      <w:proofErr w:type="spellEnd"/>
      <w:r w:rsidRPr="00BB5788">
        <w:rPr>
          <w:rFonts w:ascii="Times New Roman" w:hAnsi="Times New Roman" w:cs="Times New Roman"/>
          <w:sz w:val="24"/>
          <w:szCs w:val="24"/>
        </w:rPr>
        <w:t xml:space="preserve"> PhD</w:t>
      </w:r>
    </w:p>
    <w:p w14:paraId="1A442A13" w14:textId="77777777" w:rsidR="00F6578E" w:rsidRPr="00BB5788" w:rsidRDefault="00F6578E" w:rsidP="00F6578E">
      <w:pPr>
        <w:spacing w:after="0" w:line="240" w:lineRule="auto"/>
        <w:rPr>
          <w:rFonts w:ascii="Times New Roman" w:hAnsi="Times New Roman" w:cs="Times New Roman"/>
          <w:sz w:val="24"/>
          <w:szCs w:val="24"/>
        </w:rPr>
      </w:pPr>
      <w:r w:rsidRPr="00BB5788">
        <w:rPr>
          <w:rFonts w:ascii="Times New Roman" w:hAnsi="Times New Roman" w:cs="Times New Roman"/>
          <w:sz w:val="24"/>
          <w:szCs w:val="24"/>
        </w:rPr>
        <w:t>FSU Distinguished Research Professor</w:t>
      </w:r>
      <w:r w:rsidRPr="00BB5788">
        <w:rPr>
          <w:rFonts w:ascii="Times New Roman" w:hAnsi="Times New Roman" w:cs="Times New Roman"/>
          <w:sz w:val="24"/>
          <w:szCs w:val="24"/>
        </w:rPr>
        <w:br w:type="page"/>
      </w:r>
    </w:p>
    <w:p w14:paraId="4364D8D0" w14:textId="6E98324D" w:rsidR="001D5B61" w:rsidRPr="00BB5788" w:rsidRDefault="001D5B61" w:rsidP="00F9538A">
      <w:pPr>
        <w:shd w:val="clear" w:color="auto" w:fill="F5EFE0"/>
        <w:spacing w:after="0" w:line="240" w:lineRule="auto"/>
        <w:rPr>
          <w:rFonts w:ascii="Times New Roman" w:eastAsia="Times New Roman" w:hAnsi="Times New Roman" w:cs="Times New Roman"/>
          <w:sz w:val="24"/>
          <w:szCs w:val="24"/>
        </w:rPr>
        <w:sectPr w:rsidR="001D5B61" w:rsidRPr="00BB5788" w:rsidSect="007F3DB7">
          <w:headerReference w:type="default" r:id="rId9"/>
          <w:pgSz w:w="12240" w:h="15840"/>
          <w:pgMar w:top="1440" w:right="1440" w:bottom="1440" w:left="1440" w:header="720" w:footer="0" w:gutter="0"/>
          <w:pgNumType w:start="1"/>
          <w:cols w:space="720"/>
          <w:formProt w:val="0"/>
          <w:docGrid w:linePitch="360" w:charSpace="4096"/>
        </w:sectPr>
      </w:pPr>
    </w:p>
    <w:p w14:paraId="5FCEAF01" w14:textId="77777777" w:rsidR="004950CB" w:rsidRPr="00BB5788" w:rsidRDefault="004950CB" w:rsidP="004950CB">
      <w:pPr>
        <w:spacing w:after="0" w:line="480" w:lineRule="auto"/>
        <w:jc w:val="center"/>
        <w:rPr>
          <w:rFonts w:ascii="Times New Roman" w:hAnsi="Times New Roman" w:cs="Times New Roman"/>
          <w:b/>
          <w:bCs/>
          <w:sz w:val="24"/>
          <w:szCs w:val="24"/>
        </w:rPr>
      </w:pPr>
      <w:r w:rsidRPr="00BB5788">
        <w:rPr>
          <w:rFonts w:ascii="Times New Roman" w:hAnsi="Times New Roman" w:cs="Times New Roman"/>
          <w:b/>
          <w:bCs/>
          <w:sz w:val="24"/>
          <w:szCs w:val="24"/>
        </w:rPr>
        <w:lastRenderedPageBreak/>
        <w:t>Does a Deadly Global Pandemic Make Humankind Stronger?</w:t>
      </w:r>
    </w:p>
    <w:p w14:paraId="171C9D18" w14:textId="77777777" w:rsidR="004950CB" w:rsidRPr="00BB5788" w:rsidRDefault="004950CB" w:rsidP="004950CB">
      <w:pPr>
        <w:spacing w:after="0" w:line="480" w:lineRule="auto"/>
        <w:jc w:val="center"/>
        <w:rPr>
          <w:rFonts w:ascii="Times New Roman" w:hAnsi="Times New Roman" w:cs="Times New Roman"/>
          <w:b/>
          <w:bCs/>
          <w:sz w:val="24"/>
          <w:szCs w:val="24"/>
        </w:rPr>
      </w:pPr>
    </w:p>
    <w:p w14:paraId="3FC3727E" w14:textId="77777777" w:rsidR="004950CB" w:rsidRPr="00BB5788" w:rsidRDefault="004950CB" w:rsidP="004950CB">
      <w:pPr>
        <w:spacing w:after="0" w:line="240" w:lineRule="auto"/>
        <w:contextualSpacing/>
        <w:jc w:val="center"/>
        <w:rPr>
          <w:rFonts w:ascii="Times New Roman" w:hAnsi="Times New Roman" w:cs="Times New Roman"/>
          <w:sz w:val="24"/>
          <w:szCs w:val="24"/>
        </w:rPr>
      </w:pPr>
      <w:r w:rsidRPr="00BB5788">
        <w:rPr>
          <w:rFonts w:ascii="Times New Roman" w:eastAsia="Malgun Gothic" w:hAnsi="Times New Roman" w:cs="Times New Roman"/>
          <w:sz w:val="24"/>
          <w:szCs w:val="24"/>
        </w:rPr>
        <w:t xml:space="preserve">Amy L. </w:t>
      </w:r>
      <w:proofErr w:type="spellStart"/>
      <w:r w:rsidRPr="00BB5788">
        <w:rPr>
          <w:rFonts w:ascii="Times New Roman" w:eastAsia="Malgun Gothic" w:hAnsi="Times New Roman" w:cs="Times New Roman"/>
          <w:sz w:val="24"/>
          <w:szCs w:val="24"/>
        </w:rPr>
        <w:t>Ai,</w:t>
      </w:r>
      <w:proofErr w:type="spellEnd"/>
      <w:r w:rsidRPr="00BB5788">
        <w:rPr>
          <w:rFonts w:ascii="Times New Roman" w:eastAsia="Malgun Gothic" w:hAnsi="Times New Roman" w:cs="Times New Roman"/>
          <w:sz w:val="24"/>
          <w:szCs w:val="24"/>
        </w:rPr>
        <w:t xml:space="preserve"> PhD</w:t>
      </w:r>
      <w:r w:rsidRPr="00BB5788">
        <w:rPr>
          <w:rFonts w:ascii="Times New Roman" w:eastAsia="Malgun Gothic" w:hAnsi="Times New Roman" w:cs="Times New Roman"/>
          <w:sz w:val="24"/>
          <w:szCs w:val="24"/>
          <w:vertAlign w:val="superscript"/>
        </w:rPr>
        <w:t>1</w:t>
      </w:r>
    </w:p>
    <w:p w14:paraId="480C1E45" w14:textId="77777777" w:rsidR="004950CB" w:rsidRPr="00BB5788" w:rsidRDefault="004950CB" w:rsidP="004950CB">
      <w:pPr>
        <w:spacing w:after="0" w:line="240" w:lineRule="auto"/>
        <w:contextualSpacing/>
        <w:jc w:val="center"/>
        <w:rPr>
          <w:rFonts w:ascii="Times New Roman" w:eastAsia="Malgun Gothic" w:hAnsi="Times New Roman" w:cs="Times New Roman"/>
          <w:sz w:val="24"/>
          <w:szCs w:val="24"/>
          <w:vertAlign w:val="superscript"/>
        </w:rPr>
      </w:pPr>
      <w:proofErr w:type="spellStart"/>
      <w:r w:rsidRPr="00BB5788">
        <w:rPr>
          <w:rFonts w:ascii="Times New Roman" w:hAnsi="Times New Roman" w:cs="Times New Roman"/>
          <w:sz w:val="24"/>
          <w:szCs w:val="24"/>
        </w:rPr>
        <w:t>Qizhou</w:t>
      </w:r>
      <w:proofErr w:type="spellEnd"/>
      <w:r w:rsidRPr="00BB5788">
        <w:rPr>
          <w:rFonts w:ascii="Times New Roman" w:hAnsi="Times New Roman" w:cs="Times New Roman"/>
          <w:sz w:val="24"/>
          <w:szCs w:val="24"/>
        </w:rPr>
        <w:t xml:space="preserve"> Duan, MS</w:t>
      </w:r>
      <w:r w:rsidRPr="00BB5788">
        <w:rPr>
          <w:rFonts w:ascii="Times New Roman" w:eastAsia="Malgun Gothic" w:hAnsi="Times New Roman" w:cs="Times New Roman"/>
          <w:sz w:val="24"/>
          <w:szCs w:val="24"/>
          <w:vertAlign w:val="superscript"/>
        </w:rPr>
        <w:t>2</w:t>
      </w:r>
    </w:p>
    <w:p w14:paraId="13F21662" w14:textId="77777777" w:rsidR="004950CB" w:rsidRPr="00BB5788" w:rsidRDefault="004950CB" w:rsidP="004950CB">
      <w:pPr>
        <w:spacing w:after="0" w:line="240" w:lineRule="auto"/>
        <w:contextualSpacing/>
        <w:jc w:val="center"/>
        <w:rPr>
          <w:rFonts w:ascii="Times New Roman" w:eastAsia="Malgun Gothic" w:hAnsi="Times New Roman" w:cs="Times New Roman"/>
          <w:sz w:val="24"/>
          <w:szCs w:val="24"/>
          <w:vertAlign w:val="superscript"/>
        </w:rPr>
      </w:pPr>
      <w:r w:rsidRPr="00BB5788">
        <w:rPr>
          <w:rFonts w:ascii="Times New Roman" w:hAnsi="Times New Roman" w:cs="Times New Roman"/>
          <w:sz w:val="24"/>
          <w:szCs w:val="24"/>
        </w:rPr>
        <w:t xml:space="preserve">Marguerite </w:t>
      </w:r>
      <w:proofErr w:type="spellStart"/>
      <w:r w:rsidRPr="00BB5788">
        <w:rPr>
          <w:rFonts w:ascii="Times New Roman" w:hAnsi="Times New Roman" w:cs="Times New Roman"/>
          <w:sz w:val="24"/>
          <w:szCs w:val="24"/>
        </w:rPr>
        <w:t>Rwil</w:t>
      </w:r>
      <w:proofErr w:type="spellEnd"/>
      <w:r w:rsidRPr="00BB5788">
        <w:rPr>
          <w:rFonts w:ascii="Times New Roman" w:hAnsi="Times New Roman" w:cs="Times New Roman"/>
          <w:sz w:val="24"/>
          <w:szCs w:val="24"/>
        </w:rPr>
        <w:t>, UROP RA</w:t>
      </w:r>
      <w:r w:rsidRPr="00BB5788">
        <w:rPr>
          <w:rFonts w:ascii="Times New Roman" w:eastAsia="Malgun Gothic" w:hAnsi="Times New Roman" w:cs="Times New Roman"/>
          <w:sz w:val="24"/>
          <w:szCs w:val="24"/>
          <w:vertAlign w:val="superscript"/>
        </w:rPr>
        <w:t>3</w:t>
      </w:r>
    </w:p>
    <w:p w14:paraId="495174DC" w14:textId="77777777" w:rsidR="004950CB" w:rsidRPr="00BB5788" w:rsidRDefault="004950CB" w:rsidP="004950CB">
      <w:pPr>
        <w:spacing w:after="0" w:line="240" w:lineRule="auto"/>
        <w:contextualSpacing/>
        <w:jc w:val="center"/>
        <w:rPr>
          <w:rFonts w:ascii="Times New Roman" w:eastAsia="Malgun Gothic" w:hAnsi="Times New Roman" w:cs="Times New Roman"/>
          <w:sz w:val="24"/>
          <w:szCs w:val="24"/>
          <w:vertAlign w:val="superscript"/>
        </w:rPr>
      </w:pPr>
    </w:p>
    <w:p w14:paraId="54FCEBCB" w14:textId="77777777" w:rsidR="004950CB" w:rsidRPr="00BB5788" w:rsidRDefault="004950CB" w:rsidP="004950CB">
      <w:pPr>
        <w:spacing w:after="0" w:line="240" w:lineRule="auto"/>
        <w:jc w:val="center"/>
        <w:rPr>
          <w:rFonts w:ascii="Times New Roman" w:hAnsi="Times New Roman" w:cs="Times New Roman"/>
          <w:b/>
          <w:bCs/>
          <w:sz w:val="24"/>
          <w:szCs w:val="24"/>
        </w:rPr>
      </w:pPr>
      <w:r w:rsidRPr="00BB5788">
        <w:rPr>
          <w:rFonts w:ascii="Times New Roman" w:hAnsi="Times New Roman" w:cs="Times New Roman"/>
          <w:b/>
          <w:bCs/>
          <w:sz w:val="24"/>
          <w:szCs w:val="24"/>
        </w:rPr>
        <w:t>(Running Head: Covid-19 and PTG)</w:t>
      </w:r>
    </w:p>
    <w:p w14:paraId="05EEBCB7" w14:textId="77777777" w:rsidR="004950CB" w:rsidRPr="00BB5788" w:rsidRDefault="004950CB" w:rsidP="004950CB">
      <w:pPr>
        <w:spacing w:after="0" w:line="240" w:lineRule="auto"/>
        <w:jc w:val="center"/>
        <w:rPr>
          <w:rFonts w:ascii="Times New Roman" w:hAnsi="Times New Roman" w:cs="Times New Roman"/>
          <w:b/>
          <w:bCs/>
          <w:sz w:val="24"/>
          <w:szCs w:val="24"/>
        </w:rPr>
      </w:pPr>
    </w:p>
    <w:p w14:paraId="441621CC" w14:textId="77777777" w:rsidR="003E7E3A" w:rsidRPr="00BB5788" w:rsidRDefault="003E7E3A" w:rsidP="003E7E3A">
      <w:pPr>
        <w:spacing w:after="0" w:line="240" w:lineRule="auto"/>
        <w:jc w:val="center"/>
        <w:rPr>
          <w:rFonts w:ascii="Times New Roman" w:hAnsi="Times New Roman" w:cs="Times New Roman"/>
          <w:b/>
          <w:bCs/>
          <w:sz w:val="24"/>
          <w:szCs w:val="24"/>
        </w:rPr>
      </w:pPr>
    </w:p>
    <w:p w14:paraId="201B5A90" w14:textId="0E890EE9" w:rsidR="003E7E3A" w:rsidRPr="00BB5788" w:rsidDel="00F143E5" w:rsidRDefault="003E7E3A" w:rsidP="003E7E3A">
      <w:pPr>
        <w:spacing w:after="0" w:line="240" w:lineRule="auto"/>
        <w:jc w:val="center"/>
        <w:rPr>
          <w:rFonts w:ascii="Times New Roman" w:hAnsi="Times New Roman" w:cs="Times New Roman"/>
          <w:sz w:val="24"/>
          <w:szCs w:val="24"/>
        </w:rPr>
      </w:pPr>
      <w:r w:rsidRPr="00BB5788">
        <w:rPr>
          <w:rFonts w:ascii="Times New Roman" w:hAnsi="Times New Roman" w:cs="Times New Roman"/>
          <w:sz w:val="24"/>
          <w:szCs w:val="24"/>
        </w:rPr>
        <w:t>(10/0</w:t>
      </w:r>
      <w:r w:rsidR="006078C7" w:rsidRPr="00BB5788">
        <w:rPr>
          <w:rFonts w:ascii="Times New Roman" w:hAnsi="Times New Roman" w:cs="Times New Roman"/>
          <w:sz w:val="24"/>
          <w:szCs w:val="24"/>
        </w:rPr>
        <w:t>8</w:t>
      </w:r>
      <w:r w:rsidRPr="00BB5788">
        <w:rPr>
          <w:rFonts w:ascii="Times New Roman" w:hAnsi="Times New Roman" w:cs="Times New Roman"/>
          <w:sz w:val="24"/>
          <w:szCs w:val="24"/>
        </w:rPr>
        <w:t>/2024, in Submission to A</w:t>
      </w:r>
      <w:r w:rsidRPr="00BB5788">
        <w:rPr>
          <w:rStyle w:val="Emphasis"/>
          <w:rFonts w:ascii="Times New Roman" w:hAnsi="Times New Roman" w:cs="Times New Roman"/>
          <w:i w:val="0"/>
          <w:iCs w:val="0"/>
          <w:sz w:val="24"/>
          <w:szCs w:val="24"/>
          <w:shd w:val="clear" w:color="auto" w:fill="FFFFFF"/>
        </w:rPr>
        <w:t>P)</w:t>
      </w:r>
      <w:r w:rsidRPr="00BB5788" w:rsidDel="00F143E5">
        <w:rPr>
          <w:rStyle w:val="Emphasis"/>
          <w:rFonts w:ascii="Times New Roman" w:hAnsi="Times New Roman" w:cs="Times New Roman"/>
          <w:i w:val="0"/>
          <w:iCs w:val="0"/>
          <w:sz w:val="24"/>
          <w:szCs w:val="24"/>
          <w:shd w:val="clear" w:color="auto" w:fill="FFFFFF"/>
        </w:rPr>
        <w:t xml:space="preserve"> </w:t>
      </w:r>
    </w:p>
    <w:p w14:paraId="32CA7686" w14:textId="6C92500E" w:rsidR="004950CB" w:rsidRPr="00BB5788" w:rsidDel="00F143E5" w:rsidRDefault="004950CB" w:rsidP="004950CB">
      <w:pPr>
        <w:spacing w:after="0" w:line="240" w:lineRule="auto"/>
        <w:jc w:val="center"/>
        <w:rPr>
          <w:rFonts w:ascii="Times New Roman" w:hAnsi="Times New Roman" w:cs="Times New Roman"/>
          <w:sz w:val="24"/>
          <w:szCs w:val="24"/>
        </w:rPr>
      </w:pPr>
      <w:r w:rsidRPr="00BB5788" w:rsidDel="00F143E5">
        <w:rPr>
          <w:rStyle w:val="Emphasis"/>
          <w:rFonts w:ascii="Times New Roman" w:hAnsi="Times New Roman" w:cs="Times New Roman"/>
          <w:i w:val="0"/>
          <w:iCs w:val="0"/>
          <w:sz w:val="24"/>
          <w:szCs w:val="24"/>
          <w:shd w:val="clear" w:color="auto" w:fill="FFFFFF"/>
        </w:rPr>
        <w:t xml:space="preserve"> </w:t>
      </w:r>
    </w:p>
    <w:p w14:paraId="1C31B571" w14:textId="77777777" w:rsidR="004950CB" w:rsidRPr="00BB5788" w:rsidRDefault="004950CB" w:rsidP="004950CB">
      <w:pPr>
        <w:spacing w:after="0" w:line="240" w:lineRule="auto"/>
        <w:rPr>
          <w:rFonts w:ascii="Times New Roman" w:eastAsia="Malgun Gothic" w:hAnsi="Times New Roman" w:cs="Times New Roman"/>
          <w:sz w:val="24"/>
          <w:szCs w:val="24"/>
        </w:rPr>
      </w:pPr>
    </w:p>
    <w:p w14:paraId="3A0A83D2" w14:textId="77777777" w:rsidR="004950CB" w:rsidRPr="00BB5788" w:rsidRDefault="004950CB" w:rsidP="004950CB">
      <w:pPr>
        <w:pStyle w:val="Heading3"/>
        <w:shd w:val="clear" w:color="auto" w:fill="FFFFFF" w:themeFill="background1"/>
        <w:spacing w:beforeAutospacing="0" w:after="0" w:afterAutospacing="0"/>
        <w:rPr>
          <w:b w:val="0"/>
          <w:bCs w:val="0"/>
          <w:sz w:val="24"/>
          <w:szCs w:val="24"/>
        </w:rPr>
      </w:pPr>
      <w:r w:rsidRPr="00BB5788">
        <w:rPr>
          <w:rFonts w:eastAsia="Malgun Gothic"/>
          <w:sz w:val="24"/>
          <w:szCs w:val="24"/>
        </w:rPr>
        <w:t xml:space="preserve">1. Corresponding author: Distinguished Research Professor, </w:t>
      </w:r>
      <w:r w:rsidRPr="00BB5788">
        <w:rPr>
          <w:sz w:val="24"/>
          <w:szCs w:val="24"/>
        </w:rPr>
        <w:t>Colleges of Social Work, Medicine (Social Medicine and Behavioral Science), and Nursing</w:t>
      </w:r>
      <w:r w:rsidRPr="00BB5788">
        <w:rPr>
          <w:rFonts w:eastAsia="Malgun Gothic"/>
          <w:sz w:val="24"/>
          <w:szCs w:val="24"/>
        </w:rPr>
        <w:t>, 2570 University Center Building C, Florida State University (FSU), Tallahassee, FL, 32306;  amyai8@gmail.com</w:t>
      </w:r>
      <w:r w:rsidRPr="00BB5788">
        <w:rPr>
          <w:rFonts w:eastAsia="Malgun Gothic"/>
          <w:b w:val="0"/>
          <w:bCs w:val="0"/>
          <w:sz w:val="24"/>
          <w:szCs w:val="24"/>
        </w:rPr>
        <w:t xml:space="preserve"> </w:t>
      </w:r>
    </w:p>
    <w:p w14:paraId="406FEBFA" w14:textId="77777777" w:rsidR="004950CB" w:rsidRPr="00BB5788" w:rsidRDefault="004950CB" w:rsidP="004950CB">
      <w:pPr>
        <w:spacing w:after="0" w:line="240" w:lineRule="auto"/>
        <w:contextualSpacing/>
        <w:rPr>
          <w:rFonts w:ascii="Times New Roman" w:hAnsi="Times New Roman" w:cs="Times New Roman"/>
          <w:iCs/>
          <w:sz w:val="24"/>
          <w:szCs w:val="24"/>
        </w:rPr>
      </w:pPr>
      <w:r w:rsidRPr="00BB5788">
        <w:rPr>
          <w:rFonts w:ascii="Times New Roman" w:hAnsi="Times New Roman" w:cs="Times New Roman"/>
          <w:iCs/>
          <w:sz w:val="24"/>
          <w:szCs w:val="24"/>
        </w:rPr>
        <w:t>2. Department of Psychology, University of Notre Dame, qduan@nd.edu</w:t>
      </w:r>
    </w:p>
    <w:p w14:paraId="20BCA3BF" w14:textId="77777777" w:rsidR="004950CB" w:rsidRPr="00BB5788" w:rsidRDefault="004950CB" w:rsidP="004950CB">
      <w:pPr>
        <w:spacing w:after="0" w:line="240" w:lineRule="auto"/>
        <w:contextualSpacing/>
        <w:rPr>
          <w:rFonts w:ascii="Times New Roman" w:eastAsia="Malgun Gothic" w:hAnsi="Times New Roman" w:cs="Times New Roman"/>
          <w:sz w:val="24"/>
          <w:szCs w:val="24"/>
        </w:rPr>
      </w:pPr>
      <w:r w:rsidRPr="00BB5788">
        <w:rPr>
          <w:rFonts w:ascii="Times New Roman" w:hAnsi="Times New Roman" w:cs="Times New Roman"/>
          <w:sz w:val="24"/>
          <w:szCs w:val="24"/>
        </w:rPr>
        <w:t>3. Undergraduate Research Assistant, msr21b@fsu.edu</w:t>
      </w:r>
    </w:p>
    <w:p w14:paraId="7FE2ACA0" w14:textId="77777777" w:rsidR="004950CB" w:rsidRPr="00BB5788" w:rsidRDefault="004950CB" w:rsidP="004950CB">
      <w:pPr>
        <w:spacing w:after="0" w:line="240" w:lineRule="auto"/>
        <w:contextualSpacing/>
        <w:rPr>
          <w:rFonts w:ascii="Times New Roman" w:hAnsi="Times New Roman" w:cs="Times New Roman"/>
          <w:iCs/>
          <w:sz w:val="24"/>
          <w:szCs w:val="24"/>
        </w:rPr>
      </w:pPr>
    </w:p>
    <w:p w14:paraId="360578F3" w14:textId="77777777" w:rsidR="004950CB" w:rsidRPr="00BB5788" w:rsidRDefault="004950CB" w:rsidP="004950CB">
      <w:pPr>
        <w:spacing w:after="0" w:line="240" w:lineRule="auto"/>
        <w:rPr>
          <w:rFonts w:ascii="Times New Roman" w:hAnsi="Times New Roman" w:cs="Times New Roman"/>
          <w:iCs/>
          <w:sz w:val="24"/>
          <w:szCs w:val="24"/>
        </w:rPr>
      </w:pPr>
      <w:r w:rsidRPr="00BB5788">
        <w:rPr>
          <w:rFonts w:ascii="Times New Roman" w:hAnsi="Times New Roman" w:cs="Times New Roman"/>
          <w:b/>
          <w:bCs/>
          <w:i/>
          <w:sz w:val="24"/>
          <w:szCs w:val="24"/>
        </w:rPr>
        <w:t xml:space="preserve">Acknowledgement: </w:t>
      </w:r>
      <w:r w:rsidRPr="00BB5788">
        <w:rPr>
          <w:rFonts w:ascii="Times New Roman" w:hAnsi="Times New Roman" w:cs="Times New Roman"/>
          <w:iCs/>
          <w:sz w:val="24"/>
          <w:szCs w:val="24"/>
        </w:rPr>
        <w:t xml:space="preserve">All </w:t>
      </w:r>
      <w:r w:rsidRPr="00BB5788">
        <w:rPr>
          <w:rFonts w:ascii="Times New Roman" w:hAnsi="Times New Roman" w:cs="Times New Roman"/>
          <w:sz w:val="24"/>
          <w:szCs w:val="24"/>
        </w:rPr>
        <w:t>Authors have contributed to substantive development of this research and writing and agreed to be a co-author of this manuscript.</w:t>
      </w:r>
    </w:p>
    <w:p w14:paraId="0AFDE1D1" w14:textId="77777777" w:rsidR="004950CB" w:rsidRPr="00BB5788" w:rsidRDefault="004950CB" w:rsidP="004950CB">
      <w:pPr>
        <w:spacing w:after="0" w:line="240" w:lineRule="auto"/>
        <w:rPr>
          <w:rFonts w:ascii="Times New Roman" w:hAnsi="Times New Roman" w:cs="Times New Roman"/>
          <w:sz w:val="24"/>
          <w:szCs w:val="24"/>
        </w:rPr>
      </w:pPr>
      <w:r w:rsidRPr="00BB5788">
        <w:rPr>
          <w:rFonts w:ascii="Times New Roman" w:hAnsi="Times New Roman" w:cs="Times New Roman"/>
          <w:b/>
          <w:bCs/>
          <w:i/>
          <w:sz w:val="24"/>
          <w:szCs w:val="24"/>
        </w:rPr>
        <w:t xml:space="preserve">Sources of Funding: </w:t>
      </w:r>
      <w:r w:rsidRPr="00BB5788">
        <w:rPr>
          <w:rFonts w:ascii="Times New Roman" w:hAnsi="Times New Roman" w:cs="Times New Roman"/>
          <w:sz w:val="24"/>
          <w:szCs w:val="24"/>
        </w:rPr>
        <w:t>None.</w:t>
      </w:r>
      <w:r w:rsidRPr="00BB5788">
        <w:rPr>
          <w:rFonts w:ascii="Times New Roman" w:hAnsi="Times New Roman" w:cs="Times New Roman"/>
          <w:sz w:val="24"/>
          <w:szCs w:val="24"/>
          <w:shd w:val="clear" w:color="auto" w:fill="FFFFFF"/>
        </w:rPr>
        <w:t xml:space="preserve"> </w:t>
      </w:r>
    </w:p>
    <w:p w14:paraId="48CCB2BE" w14:textId="77777777" w:rsidR="004950CB" w:rsidRPr="00BB5788" w:rsidRDefault="004950CB" w:rsidP="004950CB">
      <w:pPr>
        <w:spacing w:after="0" w:line="240" w:lineRule="auto"/>
        <w:rPr>
          <w:rFonts w:ascii="Times New Roman" w:hAnsi="Times New Roman" w:cs="Times New Roman"/>
          <w:b/>
          <w:bCs/>
          <w:i/>
          <w:iCs/>
          <w:sz w:val="24"/>
          <w:szCs w:val="24"/>
        </w:rPr>
      </w:pPr>
      <w:r w:rsidRPr="00BB5788">
        <w:rPr>
          <w:rFonts w:ascii="Times New Roman" w:hAnsi="Times New Roman" w:cs="Times New Roman"/>
          <w:b/>
          <w:bCs/>
          <w:i/>
          <w:iCs/>
          <w:sz w:val="24"/>
          <w:szCs w:val="24"/>
        </w:rPr>
        <w:t xml:space="preserve">Disclosures: </w:t>
      </w:r>
      <w:r w:rsidRPr="00BB5788">
        <w:rPr>
          <w:rFonts w:ascii="Times New Roman" w:hAnsi="Times New Roman" w:cs="Times New Roman"/>
          <w:sz w:val="24"/>
          <w:szCs w:val="24"/>
        </w:rPr>
        <w:t xml:space="preserve">None. </w:t>
      </w:r>
      <w:r w:rsidRPr="00BB5788">
        <w:rPr>
          <w:rFonts w:ascii="Times New Roman" w:hAnsi="Times New Roman" w:cs="Times New Roman"/>
          <w:b/>
          <w:bCs/>
          <w:i/>
          <w:iCs/>
          <w:sz w:val="24"/>
          <w:szCs w:val="24"/>
        </w:rPr>
        <w:t xml:space="preserve"> </w:t>
      </w:r>
    </w:p>
    <w:p w14:paraId="6FF1F61E" w14:textId="77777777" w:rsidR="004950CB" w:rsidRPr="00BB5788" w:rsidRDefault="004950CB" w:rsidP="004950CB">
      <w:pPr>
        <w:spacing w:after="0" w:line="240" w:lineRule="auto"/>
        <w:rPr>
          <w:rFonts w:ascii="Times New Roman" w:hAnsi="Times New Roman" w:cs="Times New Roman"/>
          <w:b/>
          <w:bCs/>
          <w:i/>
          <w:iCs/>
          <w:sz w:val="24"/>
          <w:szCs w:val="24"/>
        </w:rPr>
      </w:pPr>
    </w:p>
    <w:p w14:paraId="307BC799" w14:textId="77777777" w:rsidR="004950CB" w:rsidRPr="00BB5788" w:rsidRDefault="004950CB" w:rsidP="004950CB">
      <w:pPr>
        <w:rPr>
          <w:rFonts w:ascii="Times New Roman" w:hAnsi="Times New Roman" w:cs="Times New Roman"/>
          <w:sz w:val="24"/>
          <w:szCs w:val="24"/>
        </w:rPr>
      </w:pPr>
      <w:r w:rsidRPr="00BB5788">
        <w:rPr>
          <w:rFonts w:ascii="Times New Roman" w:hAnsi="Times New Roman" w:cs="Times New Roman"/>
          <w:sz w:val="24"/>
          <w:szCs w:val="24"/>
        </w:rPr>
        <w:t xml:space="preserve">The authors have no conflicts of interest to declare. Amy L Ai served as lead for conceptualization, project administration, article review, and writing–review and editing. </w:t>
      </w:r>
      <w:proofErr w:type="spellStart"/>
      <w:r w:rsidRPr="00BB5788">
        <w:rPr>
          <w:rFonts w:ascii="Times New Roman" w:hAnsi="Times New Roman" w:cs="Times New Roman"/>
          <w:sz w:val="24"/>
          <w:szCs w:val="24"/>
        </w:rPr>
        <w:t>Qizhou</w:t>
      </w:r>
      <w:proofErr w:type="spellEnd"/>
      <w:r w:rsidRPr="00BB5788">
        <w:rPr>
          <w:rFonts w:ascii="Times New Roman" w:hAnsi="Times New Roman" w:cs="Times New Roman"/>
          <w:sz w:val="24"/>
          <w:szCs w:val="24"/>
        </w:rPr>
        <w:t xml:space="preserve"> Duan served in a role for methodology, article review, formal analysis, software, visualization, and writing–review and editing. </w:t>
      </w:r>
      <w:r w:rsidRPr="00BB5788">
        <w:rPr>
          <w:rFonts w:ascii="Times New Roman" w:hAnsi="Times New Roman" w:cs="Times New Roman"/>
          <w:color w:val="202124"/>
          <w:sz w:val="24"/>
          <w:szCs w:val="24"/>
        </w:rPr>
        <w:t xml:space="preserve">Marguerite S </w:t>
      </w:r>
      <w:proofErr w:type="spellStart"/>
      <w:r w:rsidRPr="00BB5788">
        <w:rPr>
          <w:rFonts w:ascii="Times New Roman" w:hAnsi="Times New Roman" w:cs="Times New Roman"/>
          <w:color w:val="202124"/>
          <w:sz w:val="24"/>
          <w:szCs w:val="24"/>
        </w:rPr>
        <w:t>Rwi</w:t>
      </w:r>
      <w:r w:rsidRPr="00BB5788">
        <w:rPr>
          <w:rFonts w:ascii="Times New Roman" w:hAnsi="Times New Roman" w:cs="Times New Roman"/>
          <w:sz w:val="24"/>
          <w:szCs w:val="24"/>
        </w:rPr>
        <w:t>l</w:t>
      </w:r>
      <w:proofErr w:type="spellEnd"/>
      <w:r w:rsidRPr="00BB5788">
        <w:rPr>
          <w:rFonts w:ascii="Times New Roman" w:hAnsi="Times New Roman" w:cs="Times New Roman"/>
          <w:sz w:val="24"/>
          <w:szCs w:val="24"/>
        </w:rPr>
        <w:t xml:space="preserve"> contributed equally to </w:t>
      </w:r>
      <w:hyperlink r:id="rId10" w:tgtFrame="_blank" w:history="1">
        <w:r w:rsidRPr="00BB5788">
          <w:rPr>
            <w:rFonts w:ascii="Times New Roman" w:eastAsia="Times New Roman" w:hAnsi="Times New Roman" w:cs="Times New Roman"/>
            <w:sz w:val="24"/>
            <w:szCs w:val="24"/>
          </w:rPr>
          <w:t>Data curation</w:t>
        </w:r>
      </w:hyperlink>
      <w:r w:rsidRPr="00BB5788">
        <w:rPr>
          <w:rFonts w:ascii="Times New Roman" w:eastAsia="Times New Roman" w:hAnsi="Times New Roman" w:cs="Times New Roman"/>
          <w:sz w:val="24"/>
          <w:szCs w:val="24"/>
        </w:rPr>
        <w:t xml:space="preserve">, </w:t>
      </w:r>
      <w:r w:rsidRPr="00BB5788">
        <w:rPr>
          <w:rFonts w:ascii="Times New Roman" w:hAnsi="Times New Roman" w:cs="Times New Roman"/>
          <w:sz w:val="24"/>
          <w:szCs w:val="24"/>
        </w:rPr>
        <w:t xml:space="preserve">abstract review, and served in a supporting role for data curation, tables, and editing. Henry Carretta served in a supporting role for methodology, and writing–review and editing. Correspondence concerning this article should be addressed to Amy L </w:t>
      </w:r>
      <w:proofErr w:type="spellStart"/>
      <w:r w:rsidRPr="00BB5788">
        <w:rPr>
          <w:rFonts w:ascii="Times New Roman" w:hAnsi="Times New Roman" w:cs="Times New Roman"/>
          <w:sz w:val="24"/>
          <w:szCs w:val="24"/>
        </w:rPr>
        <w:t>Ai,</w:t>
      </w:r>
      <w:proofErr w:type="spellEnd"/>
      <w:r w:rsidRPr="00BB5788">
        <w:rPr>
          <w:rFonts w:ascii="Times New Roman" w:hAnsi="Times New Roman" w:cs="Times New Roman"/>
          <w:sz w:val="24"/>
          <w:szCs w:val="24"/>
        </w:rPr>
        <w:t xml:space="preserve"> Florida State University, 2570 University Center Building-C, Tallahassee, FL  32306. Email: amyai8@gmail.com</w:t>
      </w:r>
    </w:p>
    <w:p w14:paraId="17A5053D"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rPr>
      </w:pPr>
      <w:hyperlink r:id="rId11" w:tgtFrame="_blank" w:history="1">
        <w:r w:rsidRPr="00BB5788">
          <w:rPr>
            <w:rFonts w:ascii="Times New Roman" w:eastAsia="Times New Roman" w:hAnsi="Times New Roman" w:cs="Times New Roman"/>
            <w:sz w:val="24"/>
            <w:szCs w:val="24"/>
          </w:rPr>
          <w:t>Funding acquisition</w:t>
        </w:r>
      </w:hyperlink>
      <w:r w:rsidRPr="00BB5788">
        <w:rPr>
          <w:rFonts w:ascii="Times New Roman" w:eastAsia="Times New Roman" w:hAnsi="Times New Roman" w:cs="Times New Roman"/>
          <w:sz w:val="24"/>
          <w:szCs w:val="24"/>
        </w:rPr>
        <w:t>—NA</w:t>
      </w:r>
    </w:p>
    <w:p w14:paraId="30C6A1AB"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rPr>
      </w:pPr>
      <w:hyperlink r:id="rId12" w:tgtFrame="_blank" w:history="1">
        <w:r w:rsidRPr="00BB5788">
          <w:rPr>
            <w:rFonts w:ascii="Times New Roman" w:eastAsia="Times New Roman" w:hAnsi="Times New Roman" w:cs="Times New Roman"/>
            <w:sz w:val="24"/>
            <w:szCs w:val="24"/>
          </w:rPr>
          <w:t>Investigation</w:t>
        </w:r>
      </w:hyperlink>
      <w:r w:rsidRPr="00BB5788">
        <w:rPr>
          <w:rFonts w:ascii="Times New Roman" w:eastAsia="Times New Roman" w:hAnsi="Times New Roman" w:cs="Times New Roman"/>
          <w:sz w:val="24"/>
          <w:szCs w:val="24"/>
        </w:rPr>
        <w:t>—</w:t>
      </w:r>
      <w:proofErr w:type="spellStart"/>
      <w:r w:rsidRPr="00BB5788">
        <w:rPr>
          <w:rFonts w:ascii="Times New Roman" w:eastAsia="Times New Roman" w:hAnsi="Times New Roman" w:cs="Times New Roman"/>
          <w:sz w:val="24"/>
          <w:szCs w:val="24"/>
        </w:rPr>
        <w:t>Ai,</w:t>
      </w:r>
      <w:proofErr w:type="spellEnd"/>
      <w:r w:rsidRPr="00BB5788">
        <w:rPr>
          <w:rFonts w:ascii="Times New Roman" w:eastAsia="Times New Roman" w:hAnsi="Times New Roman" w:cs="Times New Roman"/>
          <w:sz w:val="24"/>
          <w:szCs w:val="24"/>
        </w:rPr>
        <w:t xml:space="preserve"> Q</w:t>
      </w:r>
    </w:p>
    <w:p w14:paraId="4F34F2EA"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rPr>
      </w:pPr>
      <w:hyperlink r:id="rId13" w:history="1">
        <w:r w:rsidRPr="00BB5788">
          <w:rPr>
            <w:rFonts w:ascii="Times New Roman" w:eastAsia="Times New Roman" w:hAnsi="Times New Roman" w:cs="Times New Roman"/>
            <w:sz w:val="24"/>
            <w:szCs w:val="24"/>
          </w:rPr>
          <w:t>Methodology</w:t>
        </w:r>
      </w:hyperlink>
      <w:r w:rsidRPr="00BB5788">
        <w:rPr>
          <w:rFonts w:ascii="Times New Roman" w:eastAsia="Times New Roman" w:hAnsi="Times New Roman" w:cs="Times New Roman"/>
          <w:sz w:val="24"/>
          <w:szCs w:val="24"/>
        </w:rPr>
        <w:t>—Q, Ai</w:t>
      </w:r>
    </w:p>
    <w:p w14:paraId="3D57D406"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rPr>
      </w:pPr>
      <w:hyperlink r:id="rId14" w:tgtFrame="_blank" w:history="1">
        <w:r w:rsidRPr="00BB5788">
          <w:rPr>
            <w:rFonts w:ascii="Times New Roman" w:eastAsia="Times New Roman" w:hAnsi="Times New Roman" w:cs="Times New Roman"/>
            <w:sz w:val="24"/>
            <w:szCs w:val="24"/>
          </w:rPr>
          <w:t>Project administration</w:t>
        </w:r>
      </w:hyperlink>
      <w:r w:rsidRPr="00BB5788">
        <w:rPr>
          <w:rFonts w:ascii="Times New Roman" w:eastAsia="Times New Roman" w:hAnsi="Times New Roman" w:cs="Times New Roman"/>
          <w:sz w:val="24"/>
          <w:szCs w:val="24"/>
        </w:rPr>
        <w:t>—M, Ai</w:t>
      </w:r>
    </w:p>
    <w:p w14:paraId="6D6DBBED"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rPr>
      </w:pPr>
      <w:hyperlink r:id="rId15" w:tgtFrame="_blank" w:history="1">
        <w:r w:rsidRPr="00BB5788">
          <w:rPr>
            <w:rFonts w:ascii="Times New Roman" w:eastAsia="Times New Roman" w:hAnsi="Times New Roman" w:cs="Times New Roman"/>
            <w:sz w:val="24"/>
            <w:szCs w:val="24"/>
          </w:rPr>
          <w:t>Resources</w:t>
        </w:r>
      </w:hyperlink>
      <w:r w:rsidRPr="00BB5788">
        <w:rPr>
          <w:rFonts w:ascii="Times New Roman" w:eastAsia="Times New Roman" w:hAnsi="Times New Roman" w:cs="Times New Roman"/>
          <w:sz w:val="24"/>
          <w:szCs w:val="24"/>
        </w:rPr>
        <w:t xml:space="preserve">—C, A </w:t>
      </w:r>
    </w:p>
    <w:p w14:paraId="25CF5375"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rPr>
      </w:pPr>
      <w:hyperlink r:id="rId16" w:tgtFrame="_blank" w:history="1">
        <w:r w:rsidRPr="00BB5788">
          <w:rPr>
            <w:rFonts w:ascii="Times New Roman" w:eastAsia="Times New Roman" w:hAnsi="Times New Roman" w:cs="Times New Roman"/>
            <w:sz w:val="24"/>
            <w:szCs w:val="24"/>
          </w:rPr>
          <w:t>Software</w:t>
        </w:r>
      </w:hyperlink>
      <w:r w:rsidRPr="00BB5788">
        <w:rPr>
          <w:rFonts w:ascii="Times New Roman" w:eastAsia="Times New Roman" w:hAnsi="Times New Roman" w:cs="Times New Roman"/>
          <w:sz w:val="24"/>
          <w:szCs w:val="24"/>
        </w:rPr>
        <w:t>—Q</w:t>
      </w:r>
    </w:p>
    <w:p w14:paraId="1DC179C3"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lang w:val="it-IT"/>
        </w:rPr>
      </w:pPr>
      <w:hyperlink r:id="rId17" w:tgtFrame="_blank" w:history="1">
        <w:r w:rsidRPr="00BB5788">
          <w:rPr>
            <w:rFonts w:ascii="Times New Roman" w:eastAsia="Times New Roman" w:hAnsi="Times New Roman" w:cs="Times New Roman"/>
            <w:sz w:val="24"/>
            <w:szCs w:val="24"/>
            <w:lang w:val="it-IT"/>
          </w:rPr>
          <w:t>Supervision</w:t>
        </w:r>
      </w:hyperlink>
      <w:r w:rsidRPr="00BB5788">
        <w:rPr>
          <w:rFonts w:ascii="Times New Roman" w:eastAsia="Times New Roman" w:hAnsi="Times New Roman" w:cs="Times New Roman"/>
          <w:sz w:val="24"/>
          <w:szCs w:val="24"/>
          <w:lang w:val="it-IT"/>
        </w:rPr>
        <w:t>—Ai</w:t>
      </w:r>
    </w:p>
    <w:p w14:paraId="2268E18B"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lang w:val="it-IT"/>
        </w:rPr>
      </w:pPr>
      <w:hyperlink r:id="rId18" w:tgtFrame="_blank" w:history="1">
        <w:r w:rsidRPr="00BB5788">
          <w:rPr>
            <w:rFonts w:ascii="Times New Roman" w:eastAsia="Times New Roman" w:hAnsi="Times New Roman" w:cs="Times New Roman"/>
            <w:sz w:val="24"/>
            <w:szCs w:val="24"/>
            <w:lang w:val="it-IT"/>
          </w:rPr>
          <w:t>Validation</w:t>
        </w:r>
      </w:hyperlink>
      <w:r w:rsidRPr="00BB5788">
        <w:rPr>
          <w:rFonts w:ascii="Times New Roman" w:eastAsia="Times New Roman" w:hAnsi="Times New Roman" w:cs="Times New Roman"/>
          <w:sz w:val="24"/>
          <w:szCs w:val="24"/>
          <w:lang w:val="it-IT"/>
        </w:rPr>
        <w:t>—Q, Ai</w:t>
      </w:r>
    </w:p>
    <w:p w14:paraId="2CA151B6"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lang w:val="it-IT"/>
        </w:rPr>
      </w:pPr>
      <w:hyperlink r:id="rId19" w:tgtFrame="_blank" w:history="1">
        <w:r w:rsidRPr="00BB5788">
          <w:rPr>
            <w:rFonts w:ascii="Times New Roman" w:eastAsia="Times New Roman" w:hAnsi="Times New Roman" w:cs="Times New Roman"/>
            <w:sz w:val="24"/>
            <w:szCs w:val="24"/>
            <w:lang w:val="it-IT"/>
          </w:rPr>
          <w:t>Visualization</w:t>
        </w:r>
      </w:hyperlink>
      <w:r w:rsidRPr="00BB5788">
        <w:rPr>
          <w:rFonts w:ascii="Times New Roman" w:eastAsia="Times New Roman" w:hAnsi="Times New Roman" w:cs="Times New Roman"/>
          <w:sz w:val="24"/>
          <w:szCs w:val="24"/>
          <w:lang w:val="it-IT"/>
        </w:rPr>
        <w:t xml:space="preserve">—Q </w:t>
      </w:r>
    </w:p>
    <w:p w14:paraId="43C88025" w14:textId="77777777" w:rsidR="004950CB" w:rsidRPr="00BB5788" w:rsidRDefault="004950CB" w:rsidP="004950CB">
      <w:pPr>
        <w:shd w:val="clear" w:color="auto" w:fill="F5EFE0"/>
        <w:spacing w:after="0" w:line="240" w:lineRule="auto"/>
        <w:rPr>
          <w:rFonts w:ascii="Times New Roman" w:eastAsia="Times New Roman" w:hAnsi="Times New Roman" w:cs="Times New Roman"/>
          <w:sz w:val="24"/>
          <w:szCs w:val="24"/>
        </w:rPr>
      </w:pPr>
      <w:hyperlink r:id="rId20" w:tgtFrame="_blank" w:history="1">
        <w:r w:rsidRPr="00BB5788">
          <w:rPr>
            <w:rFonts w:ascii="Times New Roman" w:eastAsia="Times New Roman" w:hAnsi="Times New Roman" w:cs="Times New Roman"/>
            <w:sz w:val="24"/>
            <w:szCs w:val="24"/>
          </w:rPr>
          <w:t>Writing – original draft</w:t>
        </w:r>
      </w:hyperlink>
      <w:r w:rsidRPr="00BB5788">
        <w:rPr>
          <w:rFonts w:ascii="Times New Roman" w:eastAsia="Times New Roman" w:hAnsi="Times New Roman" w:cs="Times New Roman"/>
          <w:sz w:val="24"/>
          <w:szCs w:val="24"/>
        </w:rPr>
        <w:t>—</w:t>
      </w:r>
      <w:proofErr w:type="spellStart"/>
      <w:r w:rsidRPr="00BB5788">
        <w:rPr>
          <w:rFonts w:ascii="Times New Roman" w:eastAsia="Times New Roman" w:hAnsi="Times New Roman" w:cs="Times New Roman"/>
          <w:sz w:val="24"/>
          <w:szCs w:val="24"/>
        </w:rPr>
        <w:t>Ai,</w:t>
      </w:r>
      <w:proofErr w:type="spellEnd"/>
      <w:r w:rsidRPr="00BB5788">
        <w:rPr>
          <w:rFonts w:ascii="Times New Roman" w:eastAsia="Times New Roman" w:hAnsi="Times New Roman" w:cs="Times New Roman"/>
          <w:sz w:val="24"/>
          <w:szCs w:val="24"/>
        </w:rPr>
        <w:t xml:space="preserve"> Q</w:t>
      </w:r>
    </w:p>
    <w:p w14:paraId="57AF49BA" w14:textId="010E193C" w:rsidR="004950CB" w:rsidRPr="00BB5788" w:rsidRDefault="004950CB" w:rsidP="004950CB">
      <w:pPr>
        <w:spacing w:after="0" w:line="480" w:lineRule="auto"/>
        <w:rPr>
          <w:rFonts w:ascii="Times New Roman" w:eastAsia="Malgun Gothic" w:hAnsi="Times New Roman" w:cs="Times New Roman"/>
          <w:b/>
          <w:bCs/>
          <w:sz w:val="24"/>
          <w:szCs w:val="24"/>
        </w:rPr>
        <w:sectPr w:rsidR="004950CB" w:rsidRPr="00BB5788" w:rsidSect="007F3DB7">
          <w:pgSz w:w="12240" w:h="15840"/>
          <w:pgMar w:top="1440" w:right="1440" w:bottom="1440" w:left="1440" w:header="720" w:footer="0" w:gutter="0"/>
          <w:pgNumType w:start="1"/>
          <w:cols w:space="720"/>
          <w:formProt w:val="0"/>
          <w:docGrid w:linePitch="360" w:charSpace="4096"/>
        </w:sectPr>
      </w:pPr>
      <w:hyperlink r:id="rId21" w:tgtFrame="_blank" w:history="1">
        <w:r w:rsidRPr="00BB5788">
          <w:rPr>
            <w:rFonts w:ascii="Times New Roman" w:eastAsia="Times New Roman" w:hAnsi="Times New Roman" w:cs="Times New Roman"/>
            <w:sz w:val="24"/>
            <w:szCs w:val="24"/>
          </w:rPr>
          <w:t>Writing – review &amp; editing</w:t>
        </w:r>
      </w:hyperlink>
      <w:r w:rsidRPr="00BB5788">
        <w:rPr>
          <w:rFonts w:ascii="Times New Roman" w:eastAsia="Times New Roman" w:hAnsi="Times New Roman" w:cs="Times New Roman"/>
          <w:sz w:val="24"/>
          <w:szCs w:val="24"/>
        </w:rPr>
        <w:t>—</w:t>
      </w:r>
      <w:proofErr w:type="spellStart"/>
      <w:r w:rsidRPr="00BB5788">
        <w:rPr>
          <w:rFonts w:ascii="Times New Roman" w:eastAsia="Times New Roman" w:hAnsi="Times New Roman" w:cs="Times New Roman"/>
          <w:sz w:val="24"/>
          <w:szCs w:val="24"/>
        </w:rPr>
        <w:t>Ai,</w:t>
      </w:r>
      <w:proofErr w:type="spellEnd"/>
      <w:r w:rsidRPr="00BB5788">
        <w:rPr>
          <w:rFonts w:ascii="Times New Roman" w:eastAsia="Times New Roman" w:hAnsi="Times New Roman" w:cs="Times New Roman"/>
          <w:sz w:val="24"/>
          <w:szCs w:val="24"/>
        </w:rPr>
        <w:t xml:space="preserve"> </w:t>
      </w:r>
    </w:p>
    <w:p w14:paraId="6FFFC1D8" w14:textId="77777777" w:rsidR="007D3722" w:rsidRPr="00BB5788" w:rsidRDefault="007D3722" w:rsidP="004950CB">
      <w:pPr>
        <w:spacing w:after="0" w:line="240" w:lineRule="auto"/>
        <w:rPr>
          <w:rFonts w:ascii="Times New Roman" w:eastAsia="Times New Roman" w:hAnsi="Times New Roman" w:cs="Times New Roman"/>
          <w:sz w:val="24"/>
          <w:szCs w:val="24"/>
        </w:rPr>
      </w:pPr>
    </w:p>
    <w:p w14:paraId="4FD11449" w14:textId="77777777" w:rsidR="004950CB" w:rsidRPr="00BB5788" w:rsidRDefault="004950CB" w:rsidP="004950CB">
      <w:pPr>
        <w:spacing w:after="0" w:line="480" w:lineRule="auto"/>
        <w:jc w:val="center"/>
        <w:rPr>
          <w:rFonts w:ascii="Times New Roman" w:hAnsi="Times New Roman" w:cs="Times New Roman"/>
          <w:b/>
          <w:bCs/>
          <w:sz w:val="24"/>
          <w:szCs w:val="24"/>
        </w:rPr>
      </w:pPr>
    </w:p>
    <w:p w14:paraId="23041601" w14:textId="77777777" w:rsidR="004950CB" w:rsidRPr="00BB5788" w:rsidRDefault="004950CB" w:rsidP="004950CB">
      <w:pPr>
        <w:spacing w:after="0" w:line="480" w:lineRule="auto"/>
        <w:jc w:val="center"/>
        <w:rPr>
          <w:rFonts w:ascii="Times New Roman" w:hAnsi="Times New Roman" w:cs="Times New Roman"/>
          <w:b/>
          <w:bCs/>
          <w:sz w:val="24"/>
          <w:szCs w:val="24"/>
        </w:rPr>
      </w:pPr>
    </w:p>
    <w:p w14:paraId="6ECCE3E6" w14:textId="77777777" w:rsidR="004950CB" w:rsidRPr="00BB5788" w:rsidRDefault="004950CB" w:rsidP="004950CB">
      <w:pPr>
        <w:spacing w:after="0" w:line="480" w:lineRule="auto"/>
        <w:jc w:val="center"/>
        <w:rPr>
          <w:rFonts w:ascii="Times New Roman" w:hAnsi="Times New Roman" w:cs="Times New Roman"/>
          <w:b/>
          <w:bCs/>
          <w:sz w:val="24"/>
          <w:szCs w:val="24"/>
        </w:rPr>
      </w:pPr>
    </w:p>
    <w:p w14:paraId="454FEFF5" w14:textId="77777777" w:rsidR="004950CB" w:rsidRPr="00BB5788" w:rsidRDefault="004950CB" w:rsidP="004950CB">
      <w:pPr>
        <w:spacing w:after="0" w:line="480" w:lineRule="auto"/>
        <w:jc w:val="center"/>
        <w:rPr>
          <w:rFonts w:ascii="Times New Roman" w:hAnsi="Times New Roman" w:cs="Times New Roman"/>
          <w:b/>
          <w:bCs/>
          <w:sz w:val="24"/>
          <w:szCs w:val="24"/>
        </w:rPr>
      </w:pPr>
    </w:p>
    <w:p w14:paraId="26B55828" w14:textId="77777777" w:rsidR="004950CB" w:rsidRPr="00BB5788" w:rsidRDefault="004950CB" w:rsidP="004950CB">
      <w:pPr>
        <w:spacing w:after="0" w:line="480" w:lineRule="auto"/>
        <w:jc w:val="center"/>
        <w:rPr>
          <w:rFonts w:ascii="Times New Roman" w:hAnsi="Times New Roman" w:cs="Times New Roman"/>
          <w:b/>
          <w:bCs/>
          <w:sz w:val="24"/>
          <w:szCs w:val="24"/>
        </w:rPr>
      </w:pPr>
      <w:r w:rsidRPr="00BB5788">
        <w:rPr>
          <w:rFonts w:ascii="Times New Roman" w:hAnsi="Times New Roman" w:cs="Times New Roman"/>
          <w:b/>
          <w:bCs/>
          <w:sz w:val="24"/>
          <w:szCs w:val="24"/>
        </w:rPr>
        <w:t>Does a Deadly Global Pandemic Make Humankind Stronger?</w:t>
      </w:r>
    </w:p>
    <w:p w14:paraId="1603BB51" w14:textId="77777777" w:rsidR="004950CB" w:rsidRPr="00BB5788" w:rsidRDefault="004950CB" w:rsidP="004950CB">
      <w:pPr>
        <w:spacing w:after="0" w:line="480" w:lineRule="auto"/>
        <w:jc w:val="center"/>
        <w:rPr>
          <w:rFonts w:ascii="Times New Roman" w:hAnsi="Times New Roman" w:cs="Times New Roman"/>
          <w:b/>
          <w:bCs/>
          <w:sz w:val="24"/>
          <w:szCs w:val="24"/>
        </w:rPr>
      </w:pPr>
    </w:p>
    <w:p w14:paraId="77A858CC" w14:textId="77777777" w:rsidR="004950CB" w:rsidRPr="00BB5788" w:rsidRDefault="004950CB" w:rsidP="004950CB">
      <w:pPr>
        <w:spacing w:after="0" w:line="480" w:lineRule="auto"/>
        <w:jc w:val="center"/>
        <w:rPr>
          <w:rFonts w:ascii="Times New Roman" w:hAnsi="Times New Roman" w:cs="Times New Roman"/>
          <w:b/>
          <w:bCs/>
          <w:sz w:val="24"/>
          <w:szCs w:val="24"/>
        </w:rPr>
      </w:pPr>
      <w:r w:rsidRPr="00BB5788">
        <w:rPr>
          <w:rFonts w:ascii="Times New Roman" w:hAnsi="Times New Roman" w:cs="Times New Roman"/>
          <w:b/>
          <w:bCs/>
          <w:sz w:val="24"/>
          <w:szCs w:val="24"/>
        </w:rPr>
        <w:t>(Running Head: Covid-19 and PTG)</w:t>
      </w:r>
    </w:p>
    <w:p w14:paraId="5300905D" w14:textId="77777777" w:rsidR="004950CB" w:rsidRPr="00BB5788" w:rsidRDefault="004950CB" w:rsidP="004950CB">
      <w:pPr>
        <w:spacing w:after="0" w:line="480" w:lineRule="auto"/>
        <w:jc w:val="center"/>
        <w:rPr>
          <w:rFonts w:ascii="Times New Roman" w:hAnsi="Times New Roman" w:cs="Times New Roman"/>
          <w:b/>
          <w:bCs/>
          <w:sz w:val="24"/>
          <w:szCs w:val="24"/>
        </w:rPr>
      </w:pPr>
    </w:p>
    <w:p w14:paraId="75A76793" w14:textId="77777777" w:rsidR="004950CB" w:rsidRPr="00BB5788" w:rsidRDefault="004950CB" w:rsidP="004950CB">
      <w:pPr>
        <w:spacing w:after="0" w:line="480" w:lineRule="auto"/>
        <w:jc w:val="center"/>
        <w:rPr>
          <w:rFonts w:ascii="Times New Roman" w:hAnsi="Times New Roman" w:cs="Times New Roman"/>
          <w:b/>
          <w:bCs/>
          <w:sz w:val="24"/>
          <w:szCs w:val="24"/>
        </w:rPr>
      </w:pPr>
    </w:p>
    <w:p w14:paraId="7F1B3E91" w14:textId="3B0DC6EE" w:rsidR="004950CB" w:rsidRPr="00BB5788" w:rsidRDefault="004950CB" w:rsidP="004950CB">
      <w:pPr>
        <w:spacing w:after="0" w:line="480" w:lineRule="auto"/>
        <w:jc w:val="center"/>
        <w:rPr>
          <w:rFonts w:ascii="Times New Roman" w:hAnsi="Times New Roman" w:cs="Times New Roman"/>
          <w:b/>
          <w:bCs/>
          <w:sz w:val="24"/>
          <w:szCs w:val="24"/>
        </w:rPr>
      </w:pPr>
      <w:r w:rsidRPr="00BB5788">
        <w:rPr>
          <w:rFonts w:ascii="Times New Roman" w:hAnsi="Times New Roman" w:cs="Times New Roman"/>
          <w:sz w:val="24"/>
          <w:szCs w:val="24"/>
        </w:rPr>
        <w:t>(10/0</w:t>
      </w:r>
      <w:r w:rsidR="006078C7" w:rsidRPr="00BB5788">
        <w:rPr>
          <w:rFonts w:ascii="Times New Roman" w:hAnsi="Times New Roman" w:cs="Times New Roman"/>
          <w:sz w:val="24"/>
          <w:szCs w:val="24"/>
        </w:rPr>
        <w:t>8</w:t>
      </w:r>
      <w:r w:rsidRPr="00BB5788">
        <w:rPr>
          <w:rFonts w:ascii="Times New Roman" w:hAnsi="Times New Roman" w:cs="Times New Roman"/>
          <w:sz w:val="24"/>
          <w:szCs w:val="24"/>
        </w:rPr>
        <w:t xml:space="preserve">/2024, in Submission to </w:t>
      </w:r>
      <w:r w:rsidRPr="00BB5788">
        <w:rPr>
          <w:rStyle w:val="Emphasis"/>
          <w:rFonts w:ascii="Times New Roman" w:hAnsi="Times New Roman" w:cs="Times New Roman"/>
          <w:i w:val="0"/>
          <w:iCs w:val="0"/>
          <w:sz w:val="24"/>
          <w:szCs w:val="24"/>
          <w:shd w:val="clear" w:color="auto" w:fill="FFFFFF"/>
        </w:rPr>
        <w:t>AP</w:t>
      </w:r>
      <w:r w:rsidRPr="00BB5788">
        <w:rPr>
          <w:rFonts w:ascii="Times New Roman" w:hAnsi="Times New Roman" w:cs="Times New Roman"/>
          <w:sz w:val="24"/>
          <w:szCs w:val="24"/>
        </w:rPr>
        <w:t>)</w:t>
      </w:r>
    </w:p>
    <w:p w14:paraId="4713A632"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209624E0"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23AA1372"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22E3BA17"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243C2ECC"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1D742B72"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5BA7F059"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5E207759"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00375B57"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33ACF859"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220B4F46"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6C514606"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43CD3C50" w14:textId="77777777" w:rsidR="004950CB" w:rsidRPr="00BB5788" w:rsidRDefault="004950CB" w:rsidP="00F9538A">
      <w:pPr>
        <w:spacing w:after="0" w:line="480" w:lineRule="auto"/>
        <w:rPr>
          <w:rFonts w:ascii="Times New Roman" w:eastAsia="Malgun Gothic" w:hAnsi="Times New Roman" w:cs="Times New Roman"/>
          <w:b/>
          <w:bCs/>
          <w:sz w:val="24"/>
          <w:szCs w:val="24"/>
        </w:rPr>
      </w:pPr>
    </w:p>
    <w:p w14:paraId="5C8C136D" w14:textId="2E5BA86C" w:rsidR="009F2CD1" w:rsidRPr="00BB5788" w:rsidRDefault="009F2CD1" w:rsidP="00BB5788">
      <w:pPr>
        <w:tabs>
          <w:tab w:val="left" w:pos="4050"/>
        </w:tabs>
        <w:spacing w:after="0" w:line="480" w:lineRule="auto"/>
        <w:rPr>
          <w:rFonts w:ascii="Times New Roman" w:eastAsia="Times New Roman" w:hAnsi="Times New Roman" w:cs="Times New Roman"/>
          <w:sz w:val="24"/>
          <w:szCs w:val="24"/>
        </w:rPr>
      </w:pPr>
      <w:bookmarkStart w:id="61" w:name="_Hlk179283307"/>
      <w:r w:rsidRPr="00BB5788">
        <w:rPr>
          <w:rFonts w:ascii="Times New Roman" w:eastAsia="Malgun Gothic" w:hAnsi="Times New Roman" w:cs="Times New Roman"/>
          <w:b/>
          <w:bCs/>
          <w:sz w:val="24"/>
          <w:szCs w:val="24"/>
        </w:rPr>
        <w:lastRenderedPageBreak/>
        <w:t>Abstract</w:t>
      </w:r>
      <w:r w:rsidRPr="00BB5788">
        <w:rPr>
          <w:rFonts w:ascii="Times New Roman" w:hAnsi="Times New Roman" w:cs="Times New Roman"/>
          <w:b/>
          <w:bCs/>
          <w:sz w:val="24"/>
          <w:szCs w:val="24"/>
        </w:rPr>
        <w:t>: Background</w:t>
      </w:r>
      <w:r w:rsidRPr="00BB5788">
        <w:rPr>
          <w:rFonts w:ascii="Times New Roman" w:hAnsi="Times New Roman" w:cs="Times New Roman"/>
          <w:sz w:val="24"/>
          <w:szCs w:val="24"/>
        </w:rPr>
        <w:t xml:space="preserve">. </w:t>
      </w:r>
      <w:r w:rsidR="00E3163A" w:rsidRPr="00BB5788">
        <w:rPr>
          <w:rFonts w:ascii="Times New Roman" w:hAnsi="Times New Roman" w:cs="Times New Roman"/>
          <w:sz w:val="24"/>
          <w:szCs w:val="24"/>
        </w:rPr>
        <w:t xml:space="preserve">Friedrich Nietzsche said: What doesn’t kill me makes me stronger. </w:t>
      </w:r>
      <w:r w:rsidR="006078C7" w:rsidRPr="00BB5788">
        <w:rPr>
          <w:rFonts w:ascii="Times New Roman" w:hAnsi="Times New Roman" w:cs="Times New Roman"/>
          <w:sz w:val="24"/>
          <w:szCs w:val="24"/>
        </w:rPr>
        <w:t xml:space="preserve">Using aggregated data from four continents, we conducted </w:t>
      </w:r>
      <w:r w:rsidRPr="00BB5788">
        <w:rPr>
          <w:rFonts w:ascii="Times New Roman" w:hAnsi="Times New Roman" w:cs="Times New Roman"/>
          <w:sz w:val="24"/>
          <w:szCs w:val="24"/>
        </w:rPr>
        <w:t>the first meta-analy</w:t>
      </w:r>
      <w:r w:rsidR="006078C7" w:rsidRPr="00BB5788">
        <w:rPr>
          <w:rFonts w:ascii="Times New Roman" w:hAnsi="Times New Roman" w:cs="Times New Roman"/>
          <w:sz w:val="24"/>
          <w:szCs w:val="24"/>
        </w:rPr>
        <w:t>sis</w:t>
      </w:r>
      <w:r w:rsidRPr="00BB5788">
        <w:rPr>
          <w:rFonts w:ascii="Times New Roman" w:hAnsi="Times New Roman" w:cs="Times New Roman"/>
          <w:sz w:val="24"/>
          <w:szCs w:val="24"/>
        </w:rPr>
        <w:t xml:space="preserve"> of the association between </w:t>
      </w:r>
      <w:r w:rsidR="00756C32" w:rsidRPr="00BB5788">
        <w:rPr>
          <w:rFonts w:ascii="Times New Roman" w:hAnsi="Times New Roman" w:cs="Times New Roman"/>
          <w:sz w:val="24"/>
          <w:szCs w:val="24"/>
        </w:rPr>
        <w:t>Posttraumatic growth (PTG)</w:t>
      </w:r>
      <w:r w:rsidRPr="00BB5788">
        <w:rPr>
          <w:rFonts w:ascii="Times New Roman" w:hAnsi="Times New Roman" w:cs="Times New Roman"/>
          <w:sz w:val="24"/>
          <w:szCs w:val="24"/>
        </w:rPr>
        <w:t xml:space="preserve"> and Covid-19</w:t>
      </w:r>
      <w:r w:rsidR="00756C32" w:rsidRPr="00BB5788">
        <w:rPr>
          <w:rFonts w:ascii="Times New Roman" w:hAnsi="Times New Roman" w:cs="Times New Roman"/>
          <w:sz w:val="24"/>
          <w:szCs w:val="24"/>
        </w:rPr>
        <w:t xml:space="preserve"> </w:t>
      </w:r>
      <w:r w:rsidRPr="00BB5788">
        <w:rPr>
          <w:rFonts w:ascii="Times New Roman" w:hAnsi="Times New Roman" w:cs="Times New Roman"/>
          <w:sz w:val="24"/>
          <w:szCs w:val="24"/>
        </w:rPr>
        <w:t xml:space="preserve">. </w:t>
      </w:r>
      <w:r w:rsidR="00772795" w:rsidRPr="00BB5788">
        <w:rPr>
          <w:rFonts w:ascii="Times New Roman" w:hAnsi="Times New Roman" w:cs="Times New Roman"/>
          <w:sz w:val="24"/>
          <w:szCs w:val="24"/>
        </w:rPr>
        <w:t xml:space="preserve">Our question was: Could the deadly </w:t>
      </w:r>
      <w:r w:rsidR="00A56D97" w:rsidRPr="00BB5788">
        <w:rPr>
          <w:rFonts w:ascii="Times New Roman" w:hAnsi="Times New Roman" w:cs="Times New Roman"/>
          <w:sz w:val="24"/>
          <w:szCs w:val="24"/>
        </w:rPr>
        <w:t xml:space="preserve">pandemic </w:t>
      </w:r>
      <w:r w:rsidR="00772795" w:rsidRPr="00BB5788">
        <w:rPr>
          <w:rFonts w:ascii="Times New Roman" w:hAnsi="Times New Roman" w:cs="Times New Roman"/>
          <w:sz w:val="24"/>
          <w:szCs w:val="24"/>
        </w:rPr>
        <w:t>le</w:t>
      </w:r>
      <w:r w:rsidR="00A56D97" w:rsidRPr="00BB5788">
        <w:rPr>
          <w:rFonts w:ascii="Times New Roman" w:hAnsi="Times New Roman" w:cs="Times New Roman"/>
          <w:sz w:val="24"/>
          <w:szCs w:val="24"/>
        </w:rPr>
        <w:t>a</w:t>
      </w:r>
      <w:r w:rsidR="00772795" w:rsidRPr="00BB5788">
        <w:rPr>
          <w:rFonts w:ascii="Times New Roman" w:hAnsi="Times New Roman" w:cs="Times New Roman"/>
          <w:sz w:val="24"/>
          <w:szCs w:val="24"/>
        </w:rPr>
        <w:t>d to PTG</w:t>
      </w:r>
      <w:r w:rsidR="00C37285" w:rsidRPr="00BB5788">
        <w:rPr>
          <w:rFonts w:ascii="Times New Roman" w:hAnsi="Times New Roman" w:cs="Times New Roman"/>
          <w:sz w:val="24"/>
          <w:szCs w:val="24"/>
        </w:rPr>
        <w:t xml:space="preserve">, </w:t>
      </w:r>
      <w:r w:rsidR="00772795" w:rsidRPr="00BB5788">
        <w:rPr>
          <w:rFonts w:ascii="Times New Roman" w:hAnsi="Times New Roman" w:cs="Times New Roman"/>
          <w:sz w:val="24"/>
          <w:szCs w:val="24"/>
        </w:rPr>
        <w:t xml:space="preserve">the </w:t>
      </w:r>
      <w:r w:rsidR="00C37285" w:rsidRPr="00BB5788">
        <w:rPr>
          <w:rFonts w:ascii="Times New Roman" w:hAnsi="Times New Roman" w:cs="Times New Roman"/>
          <w:sz w:val="24"/>
          <w:szCs w:val="24"/>
        </w:rPr>
        <w:t xml:space="preserve">positive </w:t>
      </w:r>
      <w:r w:rsidR="00C37285" w:rsidRPr="00BB5788">
        <w:rPr>
          <w:rFonts w:ascii="Times New Roman" w:hAnsi="Times New Roman" w:cs="Times New Roman"/>
          <w:sz w:val="24"/>
          <w:szCs w:val="24"/>
          <w:lang w:val="en-GB"/>
        </w:rPr>
        <w:t xml:space="preserve">gain </w:t>
      </w:r>
      <w:r w:rsidR="00C37285" w:rsidRPr="00BB5788">
        <w:rPr>
          <w:rFonts w:ascii="Times New Roman" w:hAnsi="Times New Roman" w:cs="Times New Roman"/>
          <w:sz w:val="24"/>
          <w:szCs w:val="24"/>
        </w:rPr>
        <w:t xml:space="preserve">arising from the struggle with trauma, </w:t>
      </w:r>
      <w:r w:rsidR="00772795" w:rsidRPr="00BB5788">
        <w:rPr>
          <w:rFonts w:ascii="Times New Roman" w:hAnsi="Times New Roman" w:cs="Times New Roman"/>
          <w:sz w:val="24"/>
          <w:szCs w:val="24"/>
        </w:rPr>
        <w:t xml:space="preserve">in </w:t>
      </w:r>
      <w:r w:rsidR="00986049" w:rsidRPr="00BB5788">
        <w:rPr>
          <w:rFonts w:ascii="Times New Roman" w:hAnsi="Times New Roman" w:cs="Times New Roman"/>
          <w:sz w:val="24"/>
          <w:szCs w:val="24"/>
        </w:rPr>
        <w:t>p</w:t>
      </w:r>
      <w:r w:rsidR="00A56D97" w:rsidRPr="00BB5788">
        <w:rPr>
          <w:rFonts w:ascii="Times New Roman" w:hAnsi="Times New Roman" w:cs="Times New Roman"/>
          <w:sz w:val="24"/>
          <w:szCs w:val="24"/>
        </w:rPr>
        <w:t>opulations</w:t>
      </w:r>
      <w:r w:rsidR="00986049" w:rsidRPr="00BB5788">
        <w:rPr>
          <w:rFonts w:ascii="Times New Roman" w:hAnsi="Times New Roman" w:cs="Times New Roman"/>
          <w:sz w:val="24"/>
          <w:szCs w:val="24"/>
        </w:rPr>
        <w:t xml:space="preserve"> </w:t>
      </w:r>
      <w:r w:rsidR="00772795" w:rsidRPr="00BB5788">
        <w:rPr>
          <w:rFonts w:ascii="Times New Roman" w:hAnsi="Times New Roman" w:cs="Times New Roman"/>
          <w:sz w:val="24"/>
          <w:szCs w:val="24"/>
        </w:rPr>
        <w:t xml:space="preserve">with diverse cultures and </w:t>
      </w:r>
      <w:r w:rsidR="00A56D97" w:rsidRPr="00BB5788">
        <w:rPr>
          <w:rFonts w:ascii="Times New Roman" w:hAnsi="Times New Roman" w:cs="Times New Roman"/>
          <w:sz w:val="24"/>
          <w:szCs w:val="24"/>
        </w:rPr>
        <w:t>performing</w:t>
      </w:r>
      <w:r w:rsidR="00986049" w:rsidRPr="00BB5788">
        <w:rPr>
          <w:rFonts w:ascii="Times New Roman" w:hAnsi="Times New Roman" w:cs="Times New Roman"/>
          <w:sz w:val="24"/>
          <w:szCs w:val="24"/>
        </w:rPr>
        <w:t xml:space="preserve"> different roles</w:t>
      </w:r>
      <w:r w:rsidR="00C37285" w:rsidRPr="00BB5788">
        <w:rPr>
          <w:rFonts w:ascii="Times New Roman" w:hAnsi="Times New Roman" w:cs="Times New Roman"/>
          <w:sz w:val="24"/>
          <w:szCs w:val="24"/>
        </w:rPr>
        <w:t xml:space="preserve"> </w:t>
      </w:r>
      <w:r w:rsidR="00986049" w:rsidRPr="00BB5788">
        <w:rPr>
          <w:rFonts w:ascii="Times New Roman" w:hAnsi="Times New Roman" w:cs="Times New Roman"/>
          <w:sz w:val="24"/>
          <w:szCs w:val="24"/>
        </w:rPr>
        <w:t xml:space="preserve">(e.g., </w:t>
      </w:r>
      <w:r w:rsidR="00C37285" w:rsidRPr="00BB5788">
        <w:rPr>
          <w:rFonts w:ascii="Times New Roman" w:hAnsi="Times New Roman" w:cs="Times New Roman"/>
          <w:sz w:val="24"/>
          <w:szCs w:val="24"/>
        </w:rPr>
        <w:t>patients, health providers, and general populations</w:t>
      </w:r>
      <w:r w:rsidR="00F06F85" w:rsidRPr="00BB5788">
        <w:rPr>
          <w:rFonts w:ascii="Times New Roman" w:hAnsi="Times New Roman" w:cs="Times New Roman"/>
          <w:sz w:val="24"/>
          <w:szCs w:val="24"/>
        </w:rPr>
        <w:t>)</w:t>
      </w:r>
      <w:r w:rsidR="00986049" w:rsidRPr="00BB5788">
        <w:rPr>
          <w:rFonts w:ascii="Times New Roman" w:hAnsi="Times New Roman" w:cs="Times New Roman"/>
          <w:sz w:val="24"/>
          <w:szCs w:val="24"/>
        </w:rPr>
        <w:t xml:space="preserve"> during th</w:t>
      </w:r>
      <w:r w:rsidR="00F06F85" w:rsidRPr="00BB5788">
        <w:rPr>
          <w:rFonts w:ascii="Times New Roman" w:hAnsi="Times New Roman" w:cs="Times New Roman"/>
          <w:sz w:val="24"/>
          <w:szCs w:val="24"/>
        </w:rPr>
        <w:t>is</w:t>
      </w:r>
      <w:r w:rsidR="00986049" w:rsidRPr="00BB5788">
        <w:rPr>
          <w:rFonts w:ascii="Times New Roman" w:hAnsi="Times New Roman" w:cs="Times New Roman"/>
          <w:sz w:val="24"/>
          <w:szCs w:val="24"/>
        </w:rPr>
        <w:t xml:space="preserve"> global crisis</w:t>
      </w:r>
      <w:r w:rsidR="00C37285" w:rsidRPr="00BB5788">
        <w:rPr>
          <w:rFonts w:ascii="Times New Roman" w:hAnsi="Times New Roman" w:cs="Times New Roman"/>
          <w:sz w:val="24"/>
          <w:szCs w:val="24"/>
        </w:rPr>
        <w:t xml:space="preserve">. </w:t>
      </w:r>
      <w:r w:rsidRPr="00BB5788">
        <w:rPr>
          <w:rFonts w:ascii="Times New Roman" w:hAnsi="Times New Roman" w:cs="Times New Roman"/>
          <w:b/>
          <w:bCs/>
          <w:sz w:val="24"/>
          <w:szCs w:val="24"/>
        </w:rPr>
        <w:t xml:space="preserve">Method. </w:t>
      </w:r>
      <w:r w:rsidRPr="00BB5788">
        <w:rPr>
          <w:rFonts w:ascii="Times New Roman" w:hAnsi="Times New Roman" w:cs="Times New Roman"/>
          <w:sz w:val="24"/>
          <w:szCs w:val="24"/>
        </w:rPr>
        <w:t xml:space="preserve">PubMed (30), </w:t>
      </w:r>
      <w:proofErr w:type="spellStart"/>
      <w:r w:rsidRPr="00BB5788">
        <w:rPr>
          <w:rFonts w:ascii="Times New Roman" w:hAnsi="Times New Roman" w:cs="Times New Roman"/>
          <w:sz w:val="24"/>
          <w:szCs w:val="24"/>
        </w:rPr>
        <w:t>PsychINFO</w:t>
      </w:r>
      <w:proofErr w:type="spellEnd"/>
      <w:r w:rsidR="00A56D97" w:rsidRPr="00BB5788">
        <w:rPr>
          <w:rFonts w:ascii="Times New Roman" w:hAnsi="Times New Roman" w:cs="Times New Roman"/>
          <w:sz w:val="24"/>
          <w:szCs w:val="24"/>
        </w:rPr>
        <w:t xml:space="preserve"> </w:t>
      </w:r>
      <w:r w:rsidRPr="00BB5788">
        <w:rPr>
          <w:rFonts w:ascii="Times New Roman" w:hAnsi="Times New Roman" w:cs="Times New Roman"/>
          <w:sz w:val="24"/>
          <w:szCs w:val="24"/>
        </w:rPr>
        <w:t xml:space="preserve">(6), </w:t>
      </w:r>
      <w:r w:rsidRPr="00BB5788">
        <w:rPr>
          <w:rFonts w:ascii="Times New Roman" w:hAnsi="Times New Roman" w:cs="Times New Roman"/>
          <w:w w:val="90"/>
          <w:sz w:val="24"/>
          <w:szCs w:val="24"/>
        </w:rPr>
        <w:t xml:space="preserve">Academic Search Complete (4), Ovid MEDLINE (20), </w:t>
      </w:r>
      <w:r w:rsidRPr="00BB5788">
        <w:rPr>
          <w:rFonts w:ascii="Times New Roman" w:hAnsi="Times New Roman" w:cs="Times New Roman"/>
          <w:sz w:val="24"/>
          <w:szCs w:val="24"/>
        </w:rPr>
        <w:t xml:space="preserve"> electronic databases were systematically searched (05/23/2023—05/31/2024) to identify eligible studies reporting the targeted association by </w:t>
      </w:r>
      <w:del w:id="62" w:author="Amy Ai" w:date="2024-11-02T12:08:00Z" w16du:dateUtc="2024-11-02T16:08:00Z">
        <w:r w:rsidRPr="00C56EFE" w:rsidDel="00257C06">
          <w:rPr>
            <w:rFonts w:ascii="Times New Roman" w:hAnsi="Times New Roman" w:cs="Times New Roman"/>
            <w:sz w:val="24"/>
            <w:szCs w:val="24"/>
            <w:highlight w:val="lightGray"/>
            <w:rPrChange w:id="63" w:author="Amy Ai" w:date="2024-11-02T12:08:00Z" w16du:dateUtc="2024-11-02T16:08:00Z">
              <w:rPr>
                <w:rFonts w:ascii="Times New Roman" w:hAnsi="Times New Roman" w:cs="Times New Roman"/>
                <w:sz w:val="24"/>
                <w:szCs w:val="24"/>
              </w:rPr>
            </w:rPrChange>
          </w:rPr>
          <w:delText>s</w:delText>
        </w:r>
      </w:del>
      <w:r w:rsidRPr="00C56EFE">
        <w:rPr>
          <w:rFonts w:ascii="Times New Roman" w:hAnsi="Times New Roman" w:cs="Times New Roman"/>
          <w:sz w:val="24"/>
          <w:szCs w:val="24"/>
          <w:highlight w:val="lightGray"/>
          <w:rPrChange w:id="64" w:author="Amy Ai" w:date="2024-11-02T12:08:00Z" w16du:dateUtc="2024-11-02T16:08:00Z">
            <w:rPr>
              <w:rFonts w:ascii="Times New Roman" w:hAnsi="Times New Roman" w:cs="Times New Roman"/>
              <w:sz w:val="24"/>
              <w:szCs w:val="24"/>
            </w:rPr>
          </w:rPrChange>
        </w:rPr>
        <w:t>u</w:t>
      </w:r>
      <w:ins w:id="65" w:author="Amy Ai" w:date="2024-11-02T12:08:00Z" w16du:dateUtc="2024-11-02T16:08:00Z">
        <w:r w:rsidR="00257C06" w:rsidRPr="00C56EFE">
          <w:rPr>
            <w:rFonts w:ascii="Times New Roman" w:hAnsi="Times New Roman" w:cs="Times New Roman"/>
            <w:sz w:val="24"/>
            <w:szCs w:val="24"/>
            <w:highlight w:val="lightGray"/>
            <w:rPrChange w:id="66" w:author="Amy Ai" w:date="2024-11-02T12:08:00Z" w16du:dateUtc="2024-11-02T16:08:00Z">
              <w:rPr>
                <w:rFonts w:ascii="Times New Roman" w:hAnsi="Times New Roman" w:cs="Times New Roman"/>
                <w:sz w:val="24"/>
                <w:szCs w:val="24"/>
              </w:rPr>
            </w:rPrChange>
          </w:rPr>
          <w:t>s</w:t>
        </w:r>
      </w:ins>
      <w:r w:rsidRPr="00C56EFE">
        <w:rPr>
          <w:rFonts w:ascii="Times New Roman" w:hAnsi="Times New Roman" w:cs="Times New Roman"/>
          <w:sz w:val="24"/>
          <w:szCs w:val="24"/>
          <w:highlight w:val="lightGray"/>
          <w:rPrChange w:id="67" w:author="Amy Ai" w:date="2024-11-02T12:08:00Z" w16du:dateUtc="2024-11-02T16:08:00Z">
            <w:rPr>
              <w:rFonts w:ascii="Times New Roman" w:hAnsi="Times New Roman" w:cs="Times New Roman"/>
              <w:sz w:val="24"/>
              <w:szCs w:val="24"/>
            </w:rPr>
          </w:rPrChange>
        </w:rPr>
        <w:t>ing</w:t>
      </w:r>
      <w:r w:rsidRPr="00BB5788">
        <w:rPr>
          <w:rFonts w:ascii="Times New Roman" w:hAnsi="Times New Roman" w:cs="Times New Roman"/>
          <w:sz w:val="24"/>
          <w:szCs w:val="24"/>
        </w:rPr>
        <w:t xml:space="preserve"> the predetermined Medical Subject Heading and psychological terms. Adjusted effect estimates were employed, and pooled analysis was conducted, using the Hartung-Knapp-</w:t>
      </w:r>
      <w:proofErr w:type="spellStart"/>
      <w:r w:rsidRPr="00BB5788">
        <w:rPr>
          <w:rFonts w:ascii="Times New Roman" w:hAnsi="Times New Roman" w:cs="Times New Roman"/>
          <w:sz w:val="24"/>
          <w:szCs w:val="24"/>
        </w:rPr>
        <w:t>Sidik</w:t>
      </w:r>
      <w:proofErr w:type="spellEnd"/>
      <w:r w:rsidRPr="00BB5788">
        <w:rPr>
          <w:rFonts w:ascii="Times New Roman" w:hAnsi="Times New Roman" w:cs="Times New Roman"/>
          <w:sz w:val="24"/>
          <w:szCs w:val="24"/>
        </w:rPr>
        <w:t>-Jonkman random-effects model. Sensitivity and subgroup analyses were performed. The Meta-analysis-of-Observational-Studies-in-Epidemiology (MOOSE) reporting guideline was followed.</w:t>
      </w:r>
      <w:r w:rsidRPr="00BB5788">
        <w:rPr>
          <w:rFonts w:ascii="Times New Roman" w:hAnsi="Times New Roman" w:cs="Times New Roman"/>
          <w:b/>
          <w:bCs/>
          <w:sz w:val="24"/>
          <w:szCs w:val="24"/>
        </w:rPr>
        <w:t xml:space="preserve"> Results. </w:t>
      </w:r>
      <w:r w:rsidRPr="00BB5788">
        <w:rPr>
          <w:rFonts w:ascii="Times New Roman" w:hAnsi="Times New Roman" w:cs="Times New Roman"/>
          <w:sz w:val="24"/>
          <w:szCs w:val="24"/>
        </w:rPr>
        <w:t>The final selection involved a composite of 75 studies, comprising 67,611 participants. COVID-19 was significantly associated with PTG as mostly determined by Posttraumatic Growth Inventory (PTGI) (</w:t>
      </w:r>
      <w:r w:rsidRPr="00BB5788">
        <w:rPr>
          <w:rFonts w:ascii="Times New Roman" w:hAnsi="Times New Roman" w:cs="Times New Roman"/>
          <w:i/>
          <w:iCs/>
          <w:sz w:val="24"/>
          <w:szCs w:val="24"/>
        </w:rPr>
        <w:t>g</w:t>
      </w:r>
      <w:r w:rsidRPr="00BB5788">
        <w:rPr>
          <w:rFonts w:ascii="Times New Roman" w:hAnsi="Times New Roman" w:cs="Times New Roman"/>
          <w:sz w:val="24"/>
          <w:szCs w:val="24"/>
        </w:rPr>
        <w:t>=</w:t>
      </w:r>
      <w:r w:rsidRPr="00BB5788">
        <w:t xml:space="preserve"> </w:t>
      </w:r>
      <w:r w:rsidRPr="00BB5788">
        <w:rPr>
          <w:rFonts w:ascii="Times New Roman" w:hAnsi="Times New Roman" w:cs="Times New Roman"/>
          <w:sz w:val="24"/>
          <w:szCs w:val="24"/>
        </w:rPr>
        <w:t>1.9813</w:t>
      </w:r>
      <w:r w:rsidRPr="00BB5788" w:rsidDel="00A12A2F">
        <w:rPr>
          <w:rFonts w:ascii="Times New Roman" w:hAnsi="Times New Roman" w:cs="Times New Roman"/>
          <w:sz w:val="24"/>
          <w:szCs w:val="24"/>
        </w:rPr>
        <w:t xml:space="preserve"> </w:t>
      </w:r>
      <w:r w:rsidRPr="00BB5788">
        <w:rPr>
          <w:rFonts w:ascii="Times New Roman" w:hAnsi="Times New Roman" w:cs="Times New Roman"/>
          <w:sz w:val="24"/>
          <w:szCs w:val="24"/>
        </w:rPr>
        <w:t xml:space="preserve">; 95%CI, 0.76-3.2; </w:t>
      </w:r>
      <w:r w:rsidRPr="00BB5788">
        <w:rPr>
          <w:rFonts w:ascii="Times New Roman" w:hAnsi="Times New Roman" w:cs="Times New Roman"/>
          <w:i/>
          <w:iCs/>
          <w:sz w:val="24"/>
          <w:szCs w:val="24"/>
        </w:rPr>
        <w:t>p</w:t>
      </w:r>
      <w:r w:rsidRPr="00BB5788">
        <w:rPr>
          <w:rFonts w:ascii="Times New Roman" w:hAnsi="Times New Roman" w:cs="Times New Roman"/>
          <w:sz w:val="24"/>
          <w:szCs w:val="24"/>
        </w:rPr>
        <w:t xml:space="preserve"> = 0.0015). </w:t>
      </w:r>
      <w:r w:rsidR="00F06F85" w:rsidRPr="00BB5788">
        <w:rPr>
          <w:rFonts w:ascii="Times New Roman" w:hAnsi="Times New Roman" w:cs="Times New Roman"/>
          <w:sz w:val="24"/>
          <w:szCs w:val="24"/>
        </w:rPr>
        <w:t xml:space="preserve">A post-hoc analysis showed that </w:t>
      </w:r>
      <w:r w:rsidR="00D41602" w:rsidRPr="00BB5788">
        <w:rPr>
          <w:rFonts w:ascii="Times New Roman" w:hAnsi="Times New Roman" w:cs="Times New Roman"/>
          <w:sz w:val="24"/>
          <w:szCs w:val="24"/>
        </w:rPr>
        <w:t xml:space="preserve">various types of coping strategies </w:t>
      </w:r>
      <w:r w:rsidR="00F06F85" w:rsidRPr="00BB5788">
        <w:rPr>
          <w:rFonts w:ascii="Times New Roman" w:hAnsi="Times New Roman" w:cs="Times New Roman"/>
          <w:sz w:val="24"/>
          <w:szCs w:val="24"/>
        </w:rPr>
        <w:t>ha</w:t>
      </w:r>
      <w:r w:rsidR="00C40CBE" w:rsidRPr="00BB5788">
        <w:rPr>
          <w:rFonts w:ascii="Times New Roman" w:hAnsi="Times New Roman" w:cs="Times New Roman"/>
          <w:sz w:val="24"/>
          <w:szCs w:val="24"/>
        </w:rPr>
        <w:t>d</w:t>
      </w:r>
      <w:r w:rsidR="00F06F85" w:rsidRPr="00BB5788">
        <w:rPr>
          <w:rFonts w:ascii="Times New Roman" w:hAnsi="Times New Roman" w:cs="Times New Roman"/>
          <w:sz w:val="24"/>
          <w:szCs w:val="24"/>
        </w:rPr>
        <w:t xml:space="preserve"> a significant effect in the model baseline effect size</w:t>
      </w:r>
      <w:r w:rsidR="00D41602" w:rsidRPr="00BB5788">
        <w:rPr>
          <w:rFonts w:ascii="Times New Roman" w:hAnsi="Times New Roman" w:cs="Times New Roman"/>
          <w:sz w:val="24"/>
          <w:szCs w:val="24"/>
        </w:rPr>
        <w:t xml:space="preserve"> with PTG in 38 studies (</w:t>
      </w:r>
      <w:r w:rsidR="00D41602" w:rsidRPr="00BB5788">
        <w:rPr>
          <w:rFonts w:ascii="Times New Roman" w:hAnsi="Times New Roman" w:cs="Times New Roman"/>
          <w:i/>
          <w:iCs/>
          <w:sz w:val="24"/>
          <w:szCs w:val="24"/>
        </w:rPr>
        <w:t>N=</w:t>
      </w:r>
      <w:r w:rsidR="00D41602" w:rsidRPr="00BB5788">
        <w:rPr>
          <w:rFonts w:ascii="Times New Roman" w:hAnsi="Times New Roman" w:cs="Times New Roman"/>
          <w:sz w:val="24"/>
          <w:szCs w:val="24"/>
        </w:rPr>
        <w:t>23,386)</w:t>
      </w:r>
      <w:r w:rsidR="00F06F85" w:rsidRPr="00BB5788">
        <w:rPr>
          <w:rFonts w:ascii="Times New Roman" w:hAnsi="Times New Roman" w:cs="Times New Roman"/>
          <w:sz w:val="24"/>
          <w:szCs w:val="24"/>
        </w:rPr>
        <w:t xml:space="preserve">. </w:t>
      </w:r>
      <w:r w:rsidRPr="00BB5788">
        <w:rPr>
          <w:rFonts w:ascii="Times New Roman" w:hAnsi="Times New Roman" w:cs="Times New Roman"/>
          <w:b/>
          <w:bCs/>
          <w:sz w:val="24"/>
          <w:szCs w:val="24"/>
        </w:rPr>
        <w:t>Conclusion</w:t>
      </w:r>
      <w:r w:rsidRPr="00BB5788">
        <w:rPr>
          <w:rFonts w:ascii="Times New Roman" w:hAnsi="Times New Roman" w:cs="Times New Roman"/>
          <w:b/>
          <w:bCs/>
          <w:caps/>
          <w:sz w:val="24"/>
          <w:szCs w:val="24"/>
        </w:rPr>
        <w:t xml:space="preserve">. </w:t>
      </w:r>
      <w:r w:rsidRPr="00BB5788">
        <w:rPr>
          <w:rFonts w:ascii="Times New Roman" w:hAnsi="Times New Roman" w:cs="Times New Roman"/>
          <w:sz w:val="24"/>
          <w:szCs w:val="24"/>
        </w:rPr>
        <w:t>The findings indicate that COVID-19 pandemic events could be associated with PTG as a</w:t>
      </w:r>
      <w:r w:rsidR="00AD6462" w:rsidRPr="00BB5788">
        <w:rPr>
          <w:rFonts w:ascii="Times New Roman" w:hAnsi="Times New Roman" w:cs="Times New Roman"/>
          <w:sz w:val="24"/>
          <w:szCs w:val="24"/>
        </w:rPr>
        <w:t>n optimal</w:t>
      </w:r>
      <w:r w:rsidRPr="00BB5788">
        <w:rPr>
          <w:rFonts w:ascii="Times New Roman" w:hAnsi="Times New Roman" w:cs="Times New Roman"/>
          <w:sz w:val="24"/>
          <w:szCs w:val="24"/>
        </w:rPr>
        <w:t xml:space="preserve"> population outcome. </w:t>
      </w:r>
      <w:r w:rsidR="00AD6462" w:rsidRPr="00BB5788">
        <w:rPr>
          <w:rFonts w:ascii="Times New Roman" w:hAnsi="Times New Roman" w:cs="Times New Roman"/>
          <w:sz w:val="24"/>
          <w:szCs w:val="24"/>
        </w:rPr>
        <w:t>More p</w:t>
      </w:r>
      <w:r w:rsidRPr="00BB5788">
        <w:rPr>
          <w:rFonts w:ascii="Times New Roman" w:hAnsi="Times New Roman" w:cs="Times New Roman"/>
          <w:sz w:val="24"/>
          <w:szCs w:val="24"/>
        </w:rPr>
        <w:t xml:space="preserve">rospective </w:t>
      </w:r>
      <w:r w:rsidR="00AD6462" w:rsidRPr="00BB5788">
        <w:rPr>
          <w:rFonts w:ascii="Times New Roman" w:hAnsi="Times New Roman" w:cs="Times New Roman"/>
          <w:sz w:val="24"/>
          <w:szCs w:val="24"/>
        </w:rPr>
        <w:t xml:space="preserve">studies and </w:t>
      </w:r>
      <w:r w:rsidRPr="00BB5788">
        <w:rPr>
          <w:rFonts w:ascii="Times New Roman" w:hAnsi="Times New Roman" w:cs="Times New Roman"/>
          <w:sz w:val="24"/>
          <w:szCs w:val="24"/>
        </w:rPr>
        <w:t xml:space="preserve">research </w:t>
      </w:r>
      <w:r w:rsidR="00AD6462" w:rsidRPr="00BB5788">
        <w:rPr>
          <w:rFonts w:ascii="Times New Roman" w:hAnsi="Times New Roman" w:cs="Times New Roman"/>
          <w:sz w:val="24"/>
          <w:szCs w:val="24"/>
        </w:rPr>
        <w:t>on</w:t>
      </w:r>
      <w:r w:rsidRPr="00BB5788">
        <w:rPr>
          <w:rFonts w:ascii="Times New Roman" w:hAnsi="Times New Roman" w:cs="Times New Roman"/>
          <w:sz w:val="24"/>
          <w:szCs w:val="24"/>
        </w:rPr>
        <w:t xml:space="preserve"> underlying bio-behavioral mechanisms are needed in future investigation. </w:t>
      </w:r>
      <w:r w:rsidR="00E3163A" w:rsidRPr="00BB5788">
        <w:rPr>
          <w:rFonts w:ascii="Times New Roman" w:hAnsi="Times New Roman" w:cs="Times New Roman"/>
          <w:b/>
          <w:bCs/>
          <w:sz w:val="24"/>
          <w:szCs w:val="24"/>
        </w:rPr>
        <w:t>I</w:t>
      </w:r>
      <w:r w:rsidRPr="00BB5788">
        <w:rPr>
          <w:rFonts w:ascii="Times New Roman" w:hAnsi="Times New Roman" w:cs="Times New Roman"/>
          <w:b/>
          <w:bCs/>
          <w:sz w:val="24"/>
          <w:szCs w:val="24"/>
        </w:rPr>
        <w:t>mplications</w:t>
      </w:r>
      <w:r w:rsidRPr="00BB5788">
        <w:rPr>
          <w:rFonts w:ascii="Times New Roman" w:hAnsi="Times New Roman" w:cs="Times New Roman"/>
          <w:sz w:val="24"/>
          <w:szCs w:val="24"/>
        </w:rPr>
        <w:t xml:space="preserve">: Exploring the PTG phenomena may orient </w:t>
      </w:r>
      <w:r w:rsidR="00E3163A" w:rsidRPr="00BB5788">
        <w:rPr>
          <w:rFonts w:ascii="Times New Roman" w:hAnsi="Times New Roman" w:cs="Times New Roman"/>
          <w:sz w:val="24"/>
          <w:szCs w:val="24"/>
        </w:rPr>
        <w:t xml:space="preserve">psychological intervention and </w:t>
      </w:r>
      <w:r w:rsidRPr="00BB5788">
        <w:rPr>
          <w:rFonts w:ascii="Times New Roman" w:hAnsi="Times New Roman" w:cs="Times New Roman"/>
          <w:sz w:val="24"/>
          <w:szCs w:val="24"/>
        </w:rPr>
        <w:t xml:space="preserve">health policy to positive changes in populations affected in catastrophic pandemics. </w:t>
      </w:r>
      <w:r w:rsidRPr="00BB5788">
        <w:rPr>
          <w:rFonts w:ascii="Times New Roman" w:hAnsi="Times New Roman" w:cs="Times New Roman"/>
          <w:b/>
          <w:bCs/>
          <w:i/>
          <w:iCs/>
          <w:sz w:val="24"/>
          <w:szCs w:val="24"/>
        </w:rPr>
        <w:t xml:space="preserve">Keywords: </w:t>
      </w:r>
      <w:r w:rsidRPr="00BB5788">
        <w:rPr>
          <w:rFonts w:ascii="Times New Roman" w:hAnsi="Times New Roman" w:cs="Times New Roman"/>
          <w:sz w:val="24"/>
          <w:szCs w:val="24"/>
        </w:rPr>
        <w:t xml:space="preserve">Meta-analysis and systematic review, </w:t>
      </w:r>
      <w:r w:rsidRPr="00BB5788">
        <w:rPr>
          <w:rFonts w:ascii="Times New Roman" w:eastAsia="Times New Roman" w:hAnsi="Times New Roman" w:cs="Times New Roman"/>
          <w:sz w:val="24"/>
          <w:szCs w:val="24"/>
        </w:rPr>
        <w:t>cardiovascular disease (COVID-19), post-traumatic growth (PTG), myocardial infarction, stroke, cardiac procedures</w:t>
      </w:r>
    </w:p>
    <w:bookmarkEnd w:id="61"/>
    <w:p w14:paraId="3AA54432" w14:textId="3E7FAEE2" w:rsidR="00180DD9" w:rsidRPr="00BB5788" w:rsidRDefault="00180DD9" w:rsidP="00F6578E">
      <w:pPr>
        <w:spacing w:after="0" w:line="480" w:lineRule="auto"/>
        <w:rPr>
          <w:rFonts w:ascii="Times New Roman" w:hAnsi="Times New Roman" w:cs="Times New Roman"/>
          <w:b/>
          <w:bCs/>
          <w:sz w:val="24"/>
          <w:szCs w:val="24"/>
        </w:rPr>
        <w:sectPr w:rsidR="00180DD9" w:rsidRPr="00BB5788" w:rsidSect="007F3DB7">
          <w:pgSz w:w="12240" w:h="15840"/>
          <w:pgMar w:top="1440" w:right="1440" w:bottom="1440" w:left="1440" w:header="720" w:footer="0" w:gutter="0"/>
          <w:pgNumType w:start="1"/>
          <w:cols w:space="720"/>
          <w:formProt w:val="0"/>
          <w:docGrid w:linePitch="360" w:charSpace="4096"/>
        </w:sectPr>
      </w:pPr>
    </w:p>
    <w:p w14:paraId="45E10FEF" w14:textId="77777777" w:rsidR="00F6578E" w:rsidRPr="00BB5788" w:rsidRDefault="00F6578E" w:rsidP="00F6578E">
      <w:pPr>
        <w:tabs>
          <w:tab w:val="left" w:pos="4950"/>
        </w:tabs>
        <w:spacing w:after="0" w:line="480" w:lineRule="auto"/>
        <w:jc w:val="center"/>
      </w:pPr>
      <w:r w:rsidRPr="00BB5788">
        <w:rPr>
          <w:rFonts w:ascii="Times New Roman" w:hAnsi="Times New Roman" w:cs="Times New Roman"/>
          <w:b/>
          <w:bCs/>
          <w:sz w:val="24"/>
          <w:szCs w:val="24"/>
          <w:shd w:val="clear" w:color="auto" w:fill="FFFFFF"/>
        </w:rPr>
        <w:lastRenderedPageBreak/>
        <w:t>Introduction</w:t>
      </w:r>
    </w:p>
    <w:p w14:paraId="337DA8C3" w14:textId="495668AA" w:rsidR="008A7021" w:rsidRPr="00BB5788"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BB5788">
        <w:rPr>
          <w:rFonts w:ascii="Times New Roman" w:hAnsi="Times New Roman" w:cs="Times New Roman"/>
          <w:sz w:val="24"/>
          <w:szCs w:val="24"/>
        </w:rPr>
        <w:t>Since the World Health Organization declared the 2019 novel coronavirus (Covid-19) as a global emergency (Sohrabi et al., 2020), the pandemic has created a sweeping impact on mortality and detrimental psychiatric consequences</w:t>
      </w:r>
      <w:r w:rsidR="003E078D" w:rsidRPr="00BB5788">
        <w:rPr>
          <w:rFonts w:ascii="Times New Roman" w:hAnsi="Times New Roman" w:cs="Times New Roman"/>
          <w:sz w:val="24"/>
          <w:szCs w:val="24"/>
        </w:rPr>
        <w:t xml:space="preserve"> in three years</w:t>
      </w:r>
      <w:r w:rsidRPr="00BB5788">
        <w:rPr>
          <w:rFonts w:ascii="Times New Roman" w:hAnsi="Times New Roman" w:cs="Times New Roman"/>
          <w:sz w:val="24"/>
          <w:szCs w:val="24"/>
        </w:rPr>
        <w:t xml:space="preserve"> (O’Connor et al., 2020; Wang et al., 2022). </w:t>
      </w:r>
      <w:r w:rsidRPr="00BB5788">
        <w:rPr>
          <w:rFonts w:ascii="Times New Roman" w:hAnsi="Times New Roman" w:cs="Times New Roman"/>
          <w:sz w:val="24"/>
          <w:szCs w:val="24"/>
          <w:shd w:val="clear" w:color="auto" w:fill="FFFFFF"/>
        </w:rPr>
        <w:t xml:space="preserve">Unlike other severe diseases (e.g., cardiovascular diseases, cancer), Covid-19’s effect is pervasive and traumatic, influencing many sectors of populations (Krishnamoorthy et al., 2020) and at all levels (individual, family, community, nation, and the word). In medical settings, its highly </w:t>
      </w:r>
      <w:del w:id="68" w:author="Amy Ai" w:date="2024-11-02T12:01:00Z" w16du:dateUtc="2024-11-02T16:01:00Z">
        <w:r w:rsidRPr="00BB5788" w:rsidDel="00030645">
          <w:rPr>
            <w:rFonts w:ascii="Times New Roman" w:hAnsi="Times New Roman" w:cs="Times New Roman"/>
            <w:sz w:val="24"/>
            <w:szCs w:val="24"/>
            <w:shd w:val="clear" w:color="auto" w:fill="FFFFFF"/>
          </w:rPr>
          <w:delText>contiguous</w:delText>
        </w:r>
      </w:del>
      <w:ins w:id="69" w:author="Amy Ai" w:date="2024-11-02T12:01:00Z" w16du:dateUtc="2024-11-02T16:01:00Z">
        <w:r w:rsidR="00030645" w:rsidRPr="00C56EFE">
          <w:rPr>
            <w:rFonts w:ascii="Times New Roman" w:hAnsi="Times New Roman"/>
            <w:sz w:val="24"/>
            <w:szCs w:val="24"/>
            <w:highlight w:val="cyan"/>
            <w:rPrChange w:id="70" w:author="Amy Ai" w:date="2024-11-02T12:09:00Z" w16du:dateUtc="2024-11-02T16:09:00Z">
              <w:rPr>
                <w:rFonts w:ascii="Times New Roman" w:hAnsi="Times New Roman"/>
                <w:szCs w:val="24"/>
              </w:rPr>
            </w:rPrChange>
          </w:rPr>
          <w:t>contagious</w:t>
        </w:r>
      </w:ins>
      <w:r w:rsidRPr="00030645">
        <w:rPr>
          <w:rFonts w:ascii="Times New Roman" w:hAnsi="Times New Roman" w:cs="Times New Roman"/>
          <w:sz w:val="24"/>
          <w:szCs w:val="24"/>
          <w:shd w:val="clear" w:color="auto" w:fill="FFFFFF"/>
        </w:rPr>
        <w:t xml:space="preserve"> </w:t>
      </w:r>
      <w:r w:rsidRPr="00BB5788">
        <w:rPr>
          <w:rFonts w:ascii="Times New Roman" w:hAnsi="Times New Roman" w:cs="Times New Roman"/>
          <w:sz w:val="24"/>
          <w:szCs w:val="24"/>
          <w:shd w:val="clear" w:color="auto" w:fill="FFFFFF"/>
        </w:rPr>
        <w:t>nature also generated health and existential threats to both patients and health-care providers (</w:t>
      </w:r>
      <w:proofErr w:type="spellStart"/>
      <w:r w:rsidRPr="00BB5788">
        <w:rPr>
          <w:rFonts w:ascii="Times New Roman" w:hAnsi="Times New Roman" w:cs="Times New Roman"/>
          <w:sz w:val="24"/>
          <w:szCs w:val="24"/>
          <w:shd w:val="clear" w:color="auto" w:fill="FFFFFF"/>
        </w:rPr>
        <w:t>Adjorlolo</w:t>
      </w:r>
      <w:proofErr w:type="spellEnd"/>
      <w:r w:rsidRPr="00BB5788">
        <w:rPr>
          <w:rFonts w:ascii="Times New Roman" w:hAnsi="Times New Roman" w:cs="Times New Roman"/>
          <w:sz w:val="24"/>
          <w:szCs w:val="24"/>
          <w:shd w:val="clear" w:color="auto" w:fill="FFFFFF"/>
        </w:rPr>
        <w:t xml:space="preserve"> et al., 2022;</w:t>
      </w:r>
      <w:r w:rsidR="003E57D7" w:rsidRPr="00BB5788">
        <w:rPr>
          <w:rFonts w:ascii="Times New Roman" w:hAnsi="Times New Roman" w:cs="Times New Roman"/>
          <w:sz w:val="24"/>
          <w:szCs w:val="24"/>
          <w:shd w:val="clear" w:color="auto" w:fill="FFFFFF"/>
        </w:rPr>
        <w:t xml:space="preserve"> </w:t>
      </w:r>
      <w:r w:rsidRPr="00BB5788">
        <w:rPr>
          <w:rFonts w:ascii="Times New Roman" w:hAnsi="Times New Roman" w:cs="Times New Roman"/>
          <w:sz w:val="24"/>
          <w:szCs w:val="24"/>
          <w:shd w:val="clear" w:color="auto" w:fill="FFFFFF"/>
        </w:rPr>
        <w:t>Castiglioni et al.,</w:t>
      </w:r>
      <w:r w:rsidR="003E57D7" w:rsidRPr="00BB5788">
        <w:rPr>
          <w:rFonts w:ascii="Times New Roman" w:hAnsi="Times New Roman" w:cs="Times New Roman"/>
          <w:sz w:val="24"/>
          <w:szCs w:val="24"/>
          <w:shd w:val="clear" w:color="auto" w:fill="FFFFFF"/>
        </w:rPr>
        <w:t xml:space="preserve"> </w:t>
      </w:r>
      <w:r w:rsidRPr="00BB5788">
        <w:rPr>
          <w:rFonts w:ascii="Times New Roman" w:hAnsi="Times New Roman" w:cs="Times New Roman"/>
          <w:sz w:val="24"/>
          <w:szCs w:val="24"/>
          <w:shd w:val="clear" w:color="auto" w:fill="FFFFFF"/>
        </w:rPr>
        <w:t xml:space="preserve">2023; Chen et al., 2021; Khattab et al., 2020; Lewis et al., 2022; Yeung et al., 2022; </w:t>
      </w:r>
      <w:r w:rsidR="00135EA0" w:rsidRPr="00BB5788">
        <w:rPr>
          <w:rFonts w:ascii="Times New Roman" w:hAnsi="Times New Roman" w:cs="Times New Roman"/>
          <w:sz w:val="24"/>
          <w:szCs w:val="24"/>
          <w:shd w:val="clear" w:color="auto" w:fill="FFFFFF"/>
        </w:rPr>
        <w:t>Zhang et al., 20210</w:t>
      </w:r>
      <w:r w:rsidR="002B4AFF" w:rsidRPr="00BB5788">
        <w:rPr>
          <w:rFonts w:ascii="Times New Roman" w:hAnsi="Times New Roman" w:cs="Times New Roman"/>
          <w:sz w:val="24"/>
          <w:szCs w:val="24"/>
          <w:shd w:val="clear" w:color="auto" w:fill="FFFFFF"/>
        </w:rPr>
        <w:t>)</w:t>
      </w:r>
      <w:r w:rsidR="00135EA0" w:rsidRPr="00BB5788">
        <w:rPr>
          <w:rFonts w:ascii="Times New Roman" w:hAnsi="Times New Roman" w:cs="Times New Roman"/>
          <w:sz w:val="24"/>
          <w:szCs w:val="24"/>
          <w:shd w:val="clear" w:color="auto" w:fill="FFFFFF"/>
        </w:rPr>
        <w:t xml:space="preserve"> </w:t>
      </w:r>
    </w:p>
    <w:p w14:paraId="56E7B6B3" w14:textId="719A23B4" w:rsidR="00EB3D20" w:rsidRPr="00BB5788" w:rsidRDefault="005001FC" w:rsidP="00EB3D20">
      <w:pPr>
        <w:tabs>
          <w:tab w:val="left" w:pos="4950"/>
        </w:tabs>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shd w:val="clear" w:color="auto" w:fill="FFFFFF"/>
        </w:rPr>
        <w:t>Consequently</w:t>
      </w:r>
      <w:r w:rsidR="00135EA0" w:rsidRPr="00BB5788">
        <w:rPr>
          <w:rFonts w:ascii="Times New Roman" w:hAnsi="Times New Roman" w:cs="Times New Roman"/>
          <w:sz w:val="24"/>
          <w:szCs w:val="24"/>
          <w:shd w:val="clear" w:color="auto" w:fill="FFFFFF"/>
        </w:rPr>
        <w:t xml:space="preserve">, mental health problems, psychiatric distress, and </w:t>
      </w:r>
      <w:r w:rsidR="00135EA0" w:rsidRPr="00C56EFE">
        <w:rPr>
          <w:rFonts w:ascii="Times New Roman" w:hAnsi="Times New Roman" w:cs="Times New Roman"/>
          <w:sz w:val="24"/>
          <w:szCs w:val="24"/>
          <w:highlight w:val="cyan"/>
          <w:shd w:val="clear" w:color="auto" w:fill="FFFFFF"/>
          <w:rPrChange w:id="71" w:author="Amy Ai" w:date="2024-11-02T12:09:00Z" w16du:dateUtc="2024-11-02T16:09:00Z">
            <w:rPr>
              <w:rFonts w:ascii="Times New Roman" w:hAnsi="Times New Roman" w:cs="Times New Roman"/>
              <w:sz w:val="24"/>
              <w:szCs w:val="24"/>
              <w:shd w:val="clear" w:color="auto" w:fill="FFFFFF"/>
            </w:rPr>
          </w:rPrChange>
        </w:rPr>
        <w:t>alter</w:t>
      </w:r>
      <w:ins w:id="72" w:author="Amy Ai" w:date="2024-11-02T12:04:00Z" w16du:dateUtc="2024-11-02T16:04:00Z">
        <w:r w:rsidR="00A62AE6" w:rsidRPr="00C56EFE">
          <w:rPr>
            <w:rFonts w:ascii="Times New Roman" w:hAnsi="Times New Roman" w:cs="Times New Roman"/>
            <w:sz w:val="24"/>
            <w:szCs w:val="24"/>
            <w:highlight w:val="cyan"/>
            <w:shd w:val="clear" w:color="auto" w:fill="FFFFFF"/>
            <w:rPrChange w:id="73" w:author="Amy Ai" w:date="2024-11-02T12:09:00Z" w16du:dateUtc="2024-11-02T16:09:00Z">
              <w:rPr>
                <w:rFonts w:ascii="Times New Roman" w:hAnsi="Times New Roman" w:cs="Times New Roman"/>
                <w:sz w:val="24"/>
                <w:szCs w:val="24"/>
                <w:shd w:val="clear" w:color="auto" w:fill="FFFFFF"/>
              </w:rPr>
            </w:rPrChange>
          </w:rPr>
          <w:t>ed</w:t>
        </w:r>
      </w:ins>
      <w:r w:rsidR="00135EA0" w:rsidRPr="00BB5788">
        <w:rPr>
          <w:rFonts w:ascii="Times New Roman" w:hAnsi="Times New Roman" w:cs="Times New Roman"/>
          <w:sz w:val="24"/>
          <w:szCs w:val="24"/>
          <w:shd w:val="clear" w:color="auto" w:fill="FFFFFF"/>
        </w:rPr>
        <w:t xml:space="preserve"> human cognition (e.g., negative thoughts or views of the world) could rise as do following other traumas </w:t>
      </w:r>
      <w:r w:rsidR="00135EA0" w:rsidRPr="00BB5788">
        <w:rPr>
          <w:rFonts w:ascii="Times New Roman" w:hAnsi="Times New Roman" w:cs="Times New Roman"/>
          <w:sz w:val="24"/>
          <w:szCs w:val="24"/>
        </w:rPr>
        <w:t>(Moreland et al., 2023).</w:t>
      </w:r>
      <w:r w:rsidR="00135EA0" w:rsidRPr="00BB5788">
        <w:rPr>
          <w:rFonts w:ascii="Times New Roman" w:hAnsi="Times New Roman" w:cs="Times New Roman"/>
          <w:sz w:val="24"/>
          <w:szCs w:val="24"/>
          <w:vertAlign w:val="superscript"/>
        </w:rPr>
        <w:t xml:space="preserve"> </w:t>
      </w:r>
      <w:r w:rsidR="00AB781B" w:rsidRPr="00BB5788">
        <w:rPr>
          <w:rFonts w:ascii="Times New Roman" w:hAnsi="Times New Roman" w:cs="Times New Roman"/>
          <w:sz w:val="24"/>
          <w:szCs w:val="24"/>
          <w:shd w:val="clear" w:color="auto" w:fill="FFFFFF"/>
        </w:rPr>
        <w:t>Nevertheless</w:t>
      </w:r>
      <w:r w:rsidR="00F6578E" w:rsidRPr="00BB5788">
        <w:rPr>
          <w:rFonts w:ascii="Times New Roman" w:hAnsi="Times New Roman" w:cs="Times New Roman"/>
          <w:sz w:val="24"/>
          <w:szCs w:val="24"/>
          <w:shd w:val="clear" w:color="auto" w:fill="FFFFFF"/>
        </w:rPr>
        <w:t>, positive cognition, such as posttraumatic growth (PTG), can also emerge with struggles as trauma-related psychological gains (e.g., positive mindset changes in cognition and worldview)</w:t>
      </w:r>
      <w:r w:rsidR="008A7021" w:rsidRPr="00BB5788">
        <w:rPr>
          <w:rFonts w:ascii="Times New Roman" w:hAnsi="Times New Roman" w:cs="Times New Roman"/>
          <w:sz w:val="24"/>
          <w:szCs w:val="24"/>
          <w:shd w:val="clear" w:color="auto" w:fill="FFFFFF"/>
        </w:rPr>
        <w:t xml:space="preserve"> </w:t>
      </w:r>
      <w:r w:rsidR="00F6578E" w:rsidRPr="00BB5788">
        <w:rPr>
          <w:rFonts w:ascii="Times New Roman" w:hAnsi="Times New Roman" w:cs="Times New Roman"/>
          <w:sz w:val="24"/>
          <w:szCs w:val="24"/>
          <w:shd w:val="clear" w:color="auto" w:fill="FFFFFF"/>
        </w:rPr>
        <w:t>(Calhoun &amp; Tedeschi, 2006).</w:t>
      </w:r>
      <w:r w:rsidR="00F6578E" w:rsidRPr="00BB5788">
        <w:rPr>
          <w:rFonts w:ascii="Times New Roman" w:hAnsi="Times New Roman" w:cs="Times New Roman"/>
          <w:sz w:val="24"/>
          <w:szCs w:val="24"/>
          <w:vertAlign w:val="superscript"/>
        </w:rPr>
        <w:t xml:space="preserve"> </w:t>
      </w:r>
      <w:r w:rsidR="00F6578E" w:rsidRPr="00BB5788">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w:t>
      </w:r>
      <w:r w:rsidR="00066AF3" w:rsidRPr="00BB5788">
        <w:rPr>
          <w:rFonts w:ascii="Times New Roman" w:hAnsi="Times New Roman" w:cs="Times New Roman"/>
          <w:sz w:val="24"/>
          <w:szCs w:val="24"/>
        </w:rPr>
        <w:t xml:space="preserve">PTG includes a posttraumatic outlook change in varied domains, or positive outlook, that could lead to optimal behavioral </w:t>
      </w:r>
      <w:r w:rsidR="001B3D52" w:rsidRPr="00BB5788">
        <w:rPr>
          <w:rFonts w:ascii="Times New Roman" w:hAnsi="Times New Roman" w:cs="Times New Roman"/>
          <w:sz w:val="24"/>
          <w:szCs w:val="24"/>
        </w:rPr>
        <w:t>alternation</w:t>
      </w:r>
      <w:r w:rsidR="00066AF3" w:rsidRPr="00BB5788">
        <w:rPr>
          <w:rFonts w:ascii="Times New Roman" w:hAnsi="Times New Roman" w:cs="Times New Roman"/>
          <w:sz w:val="24"/>
          <w:szCs w:val="24"/>
        </w:rPr>
        <w:t>. The worldview-based gain is consistent with psychiatrist Frankl’s (2004; p. XIII)</w:t>
      </w:r>
      <w:r w:rsidR="00066AF3" w:rsidRPr="00BB5788">
        <w:rPr>
          <w:rFonts w:ascii="Times New Roman" w:hAnsi="Times New Roman" w:cs="Times New Roman"/>
          <w:sz w:val="24"/>
          <w:szCs w:val="24"/>
          <w:vertAlign w:val="superscript"/>
        </w:rPr>
        <w:t xml:space="preserve"> </w:t>
      </w:r>
      <w:r w:rsidR="00066AF3" w:rsidRPr="00BB5788">
        <w:rPr>
          <w:rFonts w:ascii="Times New Roman" w:hAnsi="Times New Roman" w:cs="Times New Roman"/>
          <w:sz w:val="24"/>
          <w:szCs w:val="24"/>
        </w:rPr>
        <w:t xml:space="preserve">survival tenon: “when we are no longer able to change a situation, we are challenged to change ourselves.” </w:t>
      </w:r>
    </w:p>
    <w:p w14:paraId="14FFB442" w14:textId="547AAC6E" w:rsidR="002A21A2" w:rsidRPr="00BB5788" w:rsidRDefault="00EB3D20" w:rsidP="00926CF9">
      <w:pPr>
        <w:tabs>
          <w:tab w:val="left" w:pos="4950"/>
        </w:tabs>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shd w:val="clear" w:color="auto" w:fill="FFFFFF"/>
        </w:rPr>
        <w:t>PTG is also a kind of adaptive outcomes in patients with life-threatening diseases (Ma et al., 2022; Pieta &amp; Rzeszutek, 2022; Sawyer et al., 2010; Shand et al., 2015; Wang et al., 2022)</w:t>
      </w:r>
      <w:r w:rsidRPr="00BB5788">
        <w:rPr>
          <w:rFonts w:ascii="Times New Roman" w:hAnsi="Times New Roman" w:cs="Times New Roman"/>
          <w:sz w:val="24"/>
          <w:szCs w:val="24"/>
        </w:rPr>
        <w:t>.</w:t>
      </w:r>
      <w:r w:rsidRPr="00BB5788">
        <w:rPr>
          <w:rFonts w:ascii="Times New Roman" w:hAnsi="Times New Roman" w:cs="Times New Roman"/>
          <w:sz w:val="24"/>
          <w:szCs w:val="24"/>
          <w:shd w:val="clear" w:color="auto" w:fill="FFFFFF"/>
        </w:rPr>
        <w:t xml:space="preserve"> </w:t>
      </w:r>
      <w:r w:rsidR="00B7295A" w:rsidRPr="00BB5788">
        <w:rPr>
          <w:rFonts w:ascii="Times New Roman" w:hAnsi="Times New Roman" w:cs="Times New Roman"/>
          <w:sz w:val="24"/>
          <w:szCs w:val="24"/>
          <w:shd w:val="clear" w:color="auto" w:fill="FFFFFF"/>
        </w:rPr>
        <w:t>M</w:t>
      </w:r>
      <w:r w:rsidR="00F6578E" w:rsidRPr="00BB5788">
        <w:rPr>
          <w:rFonts w:ascii="Times New Roman" w:hAnsi="Times New Roman" w:cs="Times New Roman"/>
          <w:sz w:val="24"/>
          <w:szCs w:val="24"/>
        </w:rPr>
        <w:t xml:space="preserve">eta-analyses have associated </w:t>
      </w:r>
      <w:r w:rsidR="003462A9" w:rsidRPr="00BB5788">
        <w:rPr>
          <w:rFonts w:ascii="Times New Roman" w:hAnsi="Times New Roman" w:cs="Times New Roman"/>
          <w:sz w:val="24"/>
          <w:szCs w:val="24"/>
        </w:rPr>
        <w:t>it</w:t>
      </w:r>
      <w:r w:rsidR="00F6578E" w:rsidRPr="00BB5788">
        <w:rPr>
          <w:rFonts w:ascii="Times New Roman" w:hAnsi="Times New Roman" w:cs="Times New Roman"/>
          <w:sz w:val="24"/>
          <w:szCs w:val="24"/>
        </w:rPr>
        <w:t xml:space="preserve"> with low mortality in non-pandemic patients (Ma et al., 2022; </w:t>
      </w:r>
      <w:r w:rsidR="00F6578E" w:rsidRPr="00BB5788">
        <w:rPr>
          <w:rFonts w:ascii="Times New Roman" w:hAnsi="Times New Roman" w:cs="Times New Roman"/>
          <w:sz w:val="24"/>
          <w:szCs w:val="24"/>
        </w:rPr>
        <w:lastRenderedPageBreak/>
        <w:t>Wan et al., 2023).</w:t>
      </w:r>
      <w:r w:rsidR="00BA6254" w:rsidRPr="00BB5788">
        <w:rPr>
          <w:rFonts w:ascii="Times New Roman" w:hAnsi="Times New Roman" w:cs="Times New Roman"/>
          <w:sz w:val="24"/>
          <w:szCs w:val="24"/>
        </w:rPr>
        <w:t xml:space="preserve"> One</w:t>
      </w:r>
      <w:r w:rsidR="0099017C" w:rsidRPr="00BB5788">
        <w:rPr>
          <w:rFonts w:ascii="Times New Roman" w:eastAsia="Times New Roman" w:hAnsi="Times New Roman" w:cs="Times New Roman"/>
          <w:sz w:val="24"/>
          <w:szCs w:val="24"/>
        </w:rPr>
        <w:t xml:space="preserve"> meta-analysis on individuals living with HIV/AIDS, a previously life-</w:t>
      </w:r>
      <w:r w:rsidR="001728E5" w:rsidRPr="00BB5788">
        <w:rPr>
          <w:rFonts w:ascii="Times New Roman" w:eastAsia="Times New Roman" w:hAnsi="Times New Roman" w:cs="Times New Roman"/>
          <w:sz w:val="24"/>
          <w:szCs w:val="24"/>
        </w:rPr>
        <w:t xml:space="preserve">changing </w:t>
      </w:r>
      <w:r w:rsidR="0099017C" w:rsidRPr="00BB5788">
        <w:rPr>
          <w:rFonts w:ascii="Times New Roman" w:eastAsia="Times New Roman" w:hAnsi="Times New Roman" w:cs="Times New Roman"/>
          <w:sz w:val="24"/>
          <w:szCs w:val="24"/>
        </w:rPr>
        <w:t xml:space="preserve">pandemic, has shown </w:t>
      </w:r>
      <w:r w:rsidR="00186E27" w:rsidRPr="00BB5788">
        <w:rPr>
          <w:rFonts w:ascii="Times New Roman" w:eastAsia="Times New Roman" w:hAnsi="Times New Roman" w:cs="Times New Roman"/>
          <w:sz w:val="24"/>
          <w:szCs w:val="24"/>
        </w:rPr>
        <w:t>a</w:t>
      </w:r>
      <w:r w:rsidR="0099017C" w:rsidRPr="00BB5788">
        <w:rPr>
          <w:rFonts w:ascii="Times New Roman" w:eastAsia="Times New Roman" w:hAnsi="Times New Roman" w:cs="Times New Roman"/>
          <w:sz w:val="24"/>
          <w:szCs w:val="24"/>
        </w:rPr>
        <w:t xml:space="preserve"> positive relationship between PTG and adjustment (Pieta &amp; Rzeszutek, 2022).</w:t>
      </w:r>
      <w:r w:rsidR="0099017C" w:rsidRPr="00BB5788">
        <w:rPr>
          <w:rFonts w:ascii="Times New Roman" w:hAnsi="Times New Roman" w:cs="Times New Roman"/>
          <w:sz w:val="24"/>
          <w:szCs w:val="24"/>
        </w:rPr>
        <w:t xml:space="preserve"> </w:t>
      </w:r>
      <w:r w:rsidR="00D549F0" w:rsidRPr="00BB5788">
        <w:rPr>
          <w:rFonts w:ascii="Times New Roman" w:hAnsi="Times New Roman" w:cs="Times New Roman"/>
          <w:sz w:val="24"/>
          <w:szCs w:val="24"/>
        </w:rPr>
        <w:t xml:space="preserve">Current </w:t>
      </w:r>
      <w:r w:rsidR="00213C93" w:rsidRPr="00BB5788">
        <w:rPr>
          <w:rFonts w:ascii="Times New Roman" w:hAnsi="Times New Roman" w:cs="Times New Roman"/>
          <w:sz w:val="24"/>
          <w:szCs w:val="24"/>
        </w:rPr>
        <w:t>deadly events</w:t>
      </w:r>
      <w:r w:rsidR="00D549F0" w:rsidRPr="00BB5788">
        <w:rPr>
          <w:rFonts w:ascii="Times New Roman" w:hAnsi="Times New Roman" w:cs="Times New Roman"/>
          <w:sz w:val="24"/>
          <w:szCs w:val="24"/>
        </w:rPr>
        <w:t xml:space="preserve">, like the highly contentious COVID-19, have imposed more severe public health risks in a rapid and widely spread manner. </w:t>
      </w:r>
      <w:r w:rsidR="00A5387F" w:rsidRPr="00BB5788">
        <w:rPr>
          <w:rFonts w:ascii="Times New Roman" w:hAnsi="Times New Roman" w:cs="Times New Roman"/>
          <w:sz w:val="24"/>
          <w:szCs w:val="24"/>
        </w:rPr>
        <w:t>Yet, there is a</w:t>
      </w:r>
      <w:r w:rsidR="0099017C" w:rsidRPr="00BB5788">
        <w:rPr>
          <w:rFonts w:ascii="Times New Roman" w:hAnsi="Times New Roman" w:cs="Times New Roman"/>
          <w:sz w:val="24"/>
          <w:szCs w:val="24"/>
        </w:rPr>
        <w:t xml:space="preserve"> paucity </w:t>
      </w:r>
      <w:r w:rsidR="00BA6254" w:rsidRPr="00BB5788">
        <w:rPr>
          <w:rFonts w:ascii="Times New Roman" w:hAnsi="Times New Roman" w:cs="Times New Roman"/>
          <w:sz w:val="24"/>
          <w:szCs w:val="24"/>
        </w:rPr>
        <w:t>of</w:t>
      </w:r>
      <w:r w:rsidR="0099017C" w:rsidRPr="00BB5788">
        <w:rPr>
          <w:rFonts w:ascii="Times New Roman" w:hAnsi="Times New Roman" w:cs="Times New Roman"/>
          <w:sz w:val="24"/>
          <w:szCs w:val="24"/>
        </w:rPr>
        <w:t xml:space="preserve"> meta-analyses for this optimal outcome</w:t>
      </w:r>
      <w:r w:rsidR="00A5387F" w:rsidRPr="00BB5788">
        <w:rPr>
          <w:rFonts w:ascii="Times New Roman" w:hAnsi="Times New Roman" w:cs="Times New Roman"/>
          <w:sz w:val="24"/>
          <w:szCs w:val="24"/>
        </w:rPr>
        <w:t xml:space="preserve"> </w:t>
      </w:r>
      <w:r w:rsidR="00C142B4" w:rsidRPr="00BB5788">
        <w:rPr>
          <w:rFonts w:ascii="Times New Roman" w:hAnsi="Times New Roman" w:cs="Times New Roman"/>
          <w:sz w:val="24"/>
          <w:szCs w:val="24"/>
          <w:shd w:val="clear" w:color="auto" w:fill="FFFFFF"/>
        </w:rPr>
        <w:t>after this catastrophic pandemic in the United States and globally</w:t>
      </w:r>
      <w:r w:rsidR="0099017C" w:rsidRPr="00BB5788">
        <w:rPr>
          <w:rFonts w:ascii="Times New Roman" w:hAnsi="Times New Roman" w:cs="Times New Roman"/>
          <w:sz w:val="24"/>
          <w:szCs w:val="24"/>
        </w:rPr>
        <w:t xml:space="preserve">. </w:t>
      </w:r>
      <w:r w:rsidR="00682E41" w:rsidRPr="00BB5788">
        <w:rPr>
          <w:rFonts w:ascii="Times New Roman" w:hAnsi="Times New Roman" w:cs="Times New Roman"/>
          <w:sz w:val="24"/>
          <w:szCs w:val="24"/>
          <w:shd w:val="clear" w:color="auto" w:fill="FFFFFF"/>
        </w:rPr>
        <w:t xml:space="preserve">Given the long-term and vast impact of Covid-19 (Kocatürk et al., 2021; </w:t>
      </w:r>
      <w:proofErr w:type="spellStart"/>
      <w:r w:rsidR="00682E41" w:rsidRPr="00BB5788">
        <w:rPr>
          <w:rFonts w:ascii="Times New Roman" w:hAnsi="Times New Roman" w:cs="Times New Roman"/>
          <w:sz w:val="24"/>
          <w:szCs w:val="24"/>
          <w:shd w:val="clear" w:color="auto" w:fill="FFFFFF"/>
        </w:rPr>
        <w:t>Parums</w:t>
      </w:r>
      <w:proofErr w:type="spellEnd"/>
      <w:r w:rsidR="00682E41" w:rsidRPr="00BB5788">
        <w:rPr>
          <w:rFonts w:ascii="Times New Roman" w:hAnsi="Times New Roman" w:cs="Times New Roman"/>
          <w:sz w:val="24"/>
          <w:szCs w:val="24"/>
          <w:shd w:val="clear" w:color="auto" w:fill="FFFFFF"/>
        </w:rPr>
        <w:t>, 2021), it is necessary to examine if PTG could emerge.</w:t>
      </w:r>
      <w:r w:rsidR="00926CF9" w:rsidRPr="00BB5788">
        <w:rPr>
          <w:rFonts w:ascii="Times New Roman" w:hAnsi="Times New Roman" w:cs="Times New Roman"/>
          <w:sz w:val="24"/>
          <w:szCs w:val="24"/>
        </w:rPr>
        <w:t xml:space="preserve"> </w:t>
      </w:r>
      <w:r w:rsidR="00682E41" w:rsidRPr="00BB5788">
        <w:rPr>
          <w:rFonts w:ascii="Times New Roman" w:hAnsi="Times New Roman" w:cs="Times New Roman"/>
          <w:sz w:val="24"/>
          <w:szCs w:val="24"/>
        </w:rPr>
        <w:t>In his 1980 autobiography W</w:t>
      </w:r>
      <w:r w:rsidR="00682E41" w:rsidRPr="00BB5788">
        <w:rPr>
          <w:rFonts w:ascii="Times New Roman" w:hAnsi="Times New Roman" w:cs="Times New Roman"/>
          <w:i/>
          <w:iCs/>
          <w:sz w:val="24"/>
          <w:szCs w:val="24"/>
        </w:rPr>
        <w:t>ill,</w:t>
      </w:r>
      <w:r w:rsidR="00682E41" w:rsidRPr="00BB5788">
        <w:rPr>
          <w:rFonts w:ascii="Times New Roman" w:hAnsi="Times New Roman" w:cs="Times New Roman"/>
          <w:sz w:val="24"/>
          <w:szCs w:val="24"/>
        </w:rPr>
        <w:t xml:space="preserve"> Friedrich Nietzsche said: What doesn’t kill me makes me stronger. </w:t>
      </w:r>
      <w:r w:rsidR="004157E6" w:rsidRPr="00BB5788">
        <w:rPr>
          <w:rFonts w:ascii="Times New Roman" w:hAnsi="Times New Roman" w:cs="Times New Roman"/>
          <w:sz w:val="24"/>
          <w:szCs w:val="24"/>
          <w:shd w:val="clear" w:color="auto" w:fill="FFFFFF"/>
        </w:rPr>
        <w:t>We</w:t>
      </w:r>
      <w:r w:rsidR="00D63AA7" w:rsidRPr="00BB5788">
        <w:rPr>
          <w:rFonts w:ascii="Times New Roman" w:hAnsi="Times New Roman" w:cs="Times New Roman"/>
          <w:sz w:val="24"/>
          <w:szCs w:val="24"/>
          <w:shd w:val="clear" w:color="auto" w:fill="FFFFFF"/>
        </w:rPr>
        <w:t>, thus,</w:t>
      </w:r>
      <w:r w:rsidR="00A5387F" w:rsidRPr="00BB5788">
        <w:rPr>
          <w:rFonts w:ascii="Times New Roman" w:hAnsi="Times New Roman" w:cs="Times New Roman"/>
          <w:sz w:val="24"/>
          <w:szCs w:val="24"/>
          <w:shd w:val="clear" w:color="auto" w:fill="FFFFFF"/>
        </w:rPr>
        <w:t xml:space="preserve"> </w:t>
      </w:r>
      <w:r w:rsidR="00B801B9" w:rsidRPr="00BB5788">
        <w:rPr>
          <w:rFonts w:ascii="Times New Roman" w:hAnsi="Times New Roman" w:cs="Times New Roman"/>
          <w:sz w:val="24"/>
          <w:szCs w:val="24"/>
          <w:shd w:val="clear" w:color="auto" w:fill="FFFFFF"/>
        </w:rPr>
        <w:t>extend</w:t>
      </w:r>
      <w:r w:rsidR="00066AF3" w:rsidRPr="00BB5788">
        <w:rPr>
          <w:rFonts w:ascii="Times New Roman" w:hAnsi="Times New Roman" w:cs="Times New Roman"/>
          <w:sz w:val="24"/>
          <w:szCs w:val="24"/>
          <w:shd w:val="clear" w:color="auto" w:fill="FFFFFF"/>
        </w:rPr>
        <w:t>ed</w:t>
      </w:r>
      <w:r w:rsidR="00896ABA" w:rsidRPr="00BB5788">
        <w:rPr>
          <w:rFonts w:ascii="Times New Roman" w:hAnsi="Times New Roman" w:cs="Times New Roman"/>
          <w:sz w:val="24"/>
          <w:szCs w:val="24"/>
          <w:shd w:val="clear" w:color="auto" w:fill="FFFFFF"/>
        </w:rPr>
        <w:t xml:space="preserve"> the </w:t>
      </w:r>
      <w:r w:rsidR="00B801B9" w:rsidRPr="00BB5788">
        <w:rPr>
          <w:rFonts w:ascii="Times New Roman" w:hAnsi="Times New Roman" w:cs="Times New Roman"/>
          <w:sz w:val="24"/>
          <w:szCs w:val="24"/>
          <w:shd w:val="clear" w:color="auto" w:fill="FFFFFF"/>
        </w:rPr>
        <w:t xml:space="preserve">statement to a population-based </w:t>
      </w:r>
      <w:r w:rsidR="00896ABA" w:rsidRPr="00BB5788">
        <w:rPr>
          <w:rFonts w:ascii="Times New Roman" w:hAnsi="Times New Roman" w:cs="Times New Roman"/>
          <w:sz w:val="24"/>
          <w:szCs w:val="24"/>
          <w:shd w:val="clear" w:color="auto" w:fill="FFFFFF"/>
        </w:rPr>
        <w:t xml:space="preserve">question: </w:t>
      </w:r>
      <w:r w:rsidR="00896ABA" w:rsidRPr="00BB5788">
        <w:rPr>
          <w:rFonts w:ascii="Times New Roman" w:hAnsi="Times New Roman" w:cs="Times New Roman"/>
          <w:i/>
          <w:iCs/>
          <w:sz w:val="24"/>
          <w:szCs w:val="24"/>
        </w:rPr>
        <w:t xml:space="preserve">Does a Deadly Global Pandemic Make </w:t>
      </w:r>
      <w:r w:rsidR="00410515" w:rsidRPr="00BB5788">
        <w:rPr>
          <w:rFonts w:ascii="Times New Roman" w:hAnsi="Times New Roman" w:cs="Times New Roman"/>
          <w:i/>
          <w:iCs/>
          <w:sz w:val="24"/>
          <w:szCs w:val="24"/>
        </w:rPr>
        <w:t>Mankind</w:t>
      </w:r>
      <w:r w:rsidR="00896ABA" w:rsidRPr="00BB5788">
        <w:rPr>
          <w:rFonts w:ascii="Times New Roman" w:hAnsi="Times New Roman" w:cs="Times New Roman"/>
          <w:i/>
          <w:iCs/>
          <w:sz w:val="24"/>
          <w:szCs w:val="24"/>
        </w:rPr>
        <w:t xml:space="preserve"> Stronger</w:t>
      </w:r>
      <w:r w:rsidR="00896ABA" w:rsidRPr="00BB5788">
        <w:rPr>
          <w:rFonts w:ascii="Times New Roman" w:hAnsi="Times New Roman" w:cs="Times New Roman"/>
          <w:sz w:val="24"/>
          <w:szCs w:val="24"/>
          <w:shd w:val="clear" w:color="auto" w:fill="FFFFFF"/>
        </w:rPr>
        <w:t>?</w:t>
      </w:r>
      <w:r w:rsidR="00F6578E" w:rsidRPr="00BB5788">
        <w:rPr>
          <w:rFonts w:ascii="Times New Roman" w:hAnsi="Times New Roman" w:cs="Times New Roman"/>
          <w:sz w:val="24"/>
          <w:szCs w:val="24"/>
          <w:shd w:val="clear" w:color="auto" w:fill="FFFFFF"/>
        </w:rPr>
        <w:t xml:space="preserve"> </w:t>
      </w:r>
    </w:p>
    <w:p w14:paraId="57AA3ACA" w14:textId="61C0D8FF" w:rsidR="00696479" w:rsidRPr="00BB5788" w:rsidRDefault="008018FF" w:rsidP="008018FF">
      <w:pPr>
        <w:tabs>
          <w:tab w:val="left" w:pos="4950"/>
        </w:tabs>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shd w:val="clear" w:color="auto" w:fill="FFFFFF"/>
        </w:rPr>
        <w:t>Emerging evidence has shown the promise</w:t>
      </w:r>
      <w:r w:rsidR="009F31AF" w:rsidRPr="00BB5788">
        <w:rPr>
          <w:rFonts w:ascii="Times New Roman" w:hAnsi="Times New Roman" w:cs="Times New Roman"/>
          <w:sz w:val="24"/>
          <w:szCs w:val="24"/>
          <w:shd w:val="clear" w:color="auto" w:fill="FFFFFF"/>
        </w:rPr>
        <w:t xml:space="preserve"> answer</w:t>
      </w:r>
      <w:r w:rsidRPr="00BB5788">
        <w:rPr>
          <w:rFonts w:ascii="Times New Roman" w:hAnsi="Times New Roman" w:cs="Times New Roman"/>
          <w:sz w:val="24"/>
          <w:szCs w:val="24"/>
          <w:shd w:val="clear" w:color="auto" w:fill="FFFFFF"/>
        </w:rPr>
        <w:t xml:space="preserve">. </w:t>
      </w:r>
      <w:r w:rsidR="00F6578E" w:rsidRPr="00BB5788">
        <w:rPr>
          <w:rFonts w:ascii="Times New Roman" w:hAnsi="Times New Roman" w:cs="Times New Roman"/>
          <w:sz w:val="24"/>
          <w:szCs w:val="24"/>
          <w:shd w:val="clear" w:color="auto" w:fill="FFFFFF"/>
        </w:rPr>
        <w:t>In 2021, a national representative study of US veterans reported moderate to greater levels of PTG resulting from the COVID-19 experience, especially among those suffering from posttraumatic stress symptoms (PTSD) linked with positive Covid-19 results (</w:t>
      </w:r>
      <w:proofErr w:type="spellStart"/>
      <w:r w:rsidR="00F6578E" w:rsidRPr="00BB5788">
        <w:rPr>
          <w:rFonts w:ascii="Times New Roman" w:hAnsi="Times New Roman" w:cs="Times New Roman"/>
          <w:sz w:val="24"/>
          <w:szCs w:val="24"/>
          <w:shd w:val="clear" w:color="auto" w:fill="FFFFFF"/>
        </w:rPr>
        <w:t>Pietrazk</w:t>
      </w:r>
      <w:proofErr w:type="spellEnd"/>
      <w:r w:rsidR="00F6578E" w:rsidRPr="00BB5788">
        <w:rPr>
          <w:rFonts w:ascii="Times New Roman" w:hAnsi="Times New Roman" w:cs="Times New Roman"/>
          <w:sz w:val="24"/>
          <w:szCs w:val="24"/>
          <w:shd w:val="clear" w:color="auto" w:fill="FFFFFF"/>
        </w:rPr>
        <w:t xml:space="preserve"> et al., 2021). </w:t>
      </w:r>
      <w:r w:rsidR="00B81D75" w:rsidRPr="00BB5788">
        <w:rPr>
          <w:rFonts w:ascii="Times New Roman" w:hAnsi="Times New Roman" w:cs="Times New Roman"/>
          <w:sz w:val="24"/>
          <w:szCs w:val="24"/>
          <w:shd w:val="clear" w:color="auto" w:fill="FFFFFF"/>
        </w:rPr>
        <w:t>A</w:t>
      </w:r>
      <w:r w:rsidR="00813B56" w:rsidRPr="00BB5788">
        <w:rPr>
          <w:rFonts w:ascii="Times New Roman" w:hAnsi="Times New Roman" w:cs="Times New Roman"/>
          <w:sz w:val="24"/>
          <w:szCs w:val="24"/>
        </w:rPr>
        <w:t xml:space="preserve"> large-sample Swiss study </w:t>
      </w:r>
      <w:r w:rsidR="00746C03" w:rsidRPr="00BB5788">
        <w:rPr>
          <w:rFonts w:ascii="Times New Roman" w:hAnsi="Times New Roman" w:cs="Times New Roman"/>
          <w:sz w:val="24"/>
          <w:szCs w:val="24"/>
        </w:rPr>
        <w:t xml:space="preserve">found PTG emerged with sense of control and self-mastery two years since the onset of Covid-19 </w:t>
      </w:r>
      <w:r w:rsidR="00813B56" w:rsidRPr="00BB5788">
        <w:rPr>
          <w:rFonts w:ascii="Times New Roman" w:hAnsi="Times New Roman" w:cs="Times New Roman"/>
          <w:sz w:val="24"/>
          <w:szCs w:val="24"/>
        </w:rPr>
        <w:t>(</w:t>
      </w:r>
      <w:r w:rsidR="00F21B1A" w:rsidRPr="00BB5788">
        <w:rPr>
          <w:rFonts w:ascii="Times New Roman" w:hAnsi="Times New Roman" w:cs="Times New Roman"/>
          <w:sz w:val="24"/>
          <w:szCs w:val="24"/>
        </w:rPr>
        <w:t>Petrocchi et al.,</w:t>
      </w:r>
      <w:r w:rsidR="00813B56" w:rsidRPr="00BB5788">
        <w:rPr>
          <w:rFonts w:ascii="Times New Roman" w:hAnsi="Times New Roman" w:cs="Times New Roman"/>
          <w:sz w:val="24"/>
          <w:szCs w:val="24"/>
        </w:rPr>
        <w:t xml:space="preserve"> 2023).</w:t>
      </w:r>
      <w:r w:rsidR="00463F47" w:rsidRPr="00BB5788">
        <w:rPr>
          <w:rFonts w:ascii="Times New Roman" w:hAnsi="Times New Roman" w:cs="Times New Roman"/>
          <w:sz w:val="24"/>
          <w:szCs w:val="24"/>
        </w:rPr>
        <w:t xml:space="preserve"> </w:t>
      </w:r>
      <w:r w:rsidR="00B81D75" w:rsidRPr="00BB5788">
        <w:rPr>
          <w:rFonts w:ascii="Times New Roman" w:hAnsi="Times New Roman" w:cs="Times New Roman"/>
          <w:sz w:val="24"/>
          <w:szCs w:val="24"/>
        </w:rPr>
        <w:t xml:space="preserve">In </w:t>
      </w:r>
      <w:r w:rsidR="00C47B09" w:rsidRPr="00BB5788">
        <w:rPr>
          <w:rFonts w:ascii="Times New Roman" w:hAnsi="Times New Roman" w:cs="Times New Roman"/>
          <w:sz w:val="24"/>
          <w:szCs w:val="24"/>
        </w:rPr>
        <w:t>Israel</w:t>
      </w:r>
      <w:r w:rsidR="00B81D75" w:rsidRPr="00BB5788">
        <w:rPr>
          <w:rFonts w:ascii="Times New Roman" w:hAnsi="Times New Roman" w:cs="Times New Roman"/>
          <w:sz w:val="24"/>
          <w:szCs w:val="24"/>
        </w:rPr>
        <w:t xml:space="preserve">, </w:t>
      </w:r>
      <w:r w:rsidR="00C47B09" w:rsidRPr="00BB5788">
        <w:rPr>
          <w:rFonts w:ascii="Times New Roman" w:hAnsi="Times New Roman" w:cs="Times New Roman"/>
          <w:sz w:val="24"/>
          <w:szCs w:val="24"/>
        </w:rPr>
        <w:t>researchers identified resilience, growth, and distress in participants belonging to the ultra-Orthodox society</w:t>
      </w:r>
      <w:r w:rsidR="00125ECB" w:rsidRPr="00BB5788">
        <w:rPr>
          <w:rFonts w:ascii="Times New Roman" w:hAnsi="Times New Roman" w:cs="Times New Roman"/>
          <w:sz w:val="24"/>
          <w:szCs w:val="24"/>
        </w:rPr>
        <w:t xml:space="preserve"> during the second wave of COVID-19 there</w:t>
      </w:r>
      <w:r w:rsidR="00C47B09" w:rsidRPr="00BB5788">
        <w:rPr>
          <w:rFonts w:ascii="Times New Roman" w:hAnsi="Times New Roman" w:cs="Times New Roman"/>
          <w:sz w:val="24"/>
          <w:szCs w:val="24"/>
        </w:rPr>
        <w:t xml:space="preserve"> (Levinsky et al., 2024). </w:t>
      </w:r>
      <w:r w:rsidR="00463F47" w:rsidRPr="00BB5788">
        <w:rPr>
          <w:rFonts w:ascii="Times New Roman" w:hAnsi="Times New Roman" w:cs="Times New Roman"/>
          <w:sz w:val="24"/>
          <w:szCs w:val="24"/>
        </w:rPr>
        <w:t xml:space="preserve">Yet, there </w:t>
      </w:r>
      <w:r w:rsidR="00B81D75" w:rsidRPr="00BB5788">
        <w:rPr>
          <w:rFonts w:ascii="Times New Roman" w:hAnsi="Times New Roman" w:cs="Times New Roman"/>
          <w:sz w:val="24"/>
          <w:szCs w:val="24"/>
        </w:rPr>
        <w:t>has been no one</w:t>
      </w:r>
      <w:r w:rsidR="00463F47" w:rsidRPr="00BB5788">
        <w:rPr>
          <w:rFonts w:ascii="Times New Roman" w:hAnsi="Times New Roman" w:cs="Times New Roman"/>
          <w:sz w:val="24"/>
          <w:szCs w:val="24"/>
        </w:rPr>
        <w:t xml:space="preserve"> pooled analysis on PTG </w:t>
      </w:r>
      <w:r w:rsidR="003B4C9F" w:rsidRPr="00BB5788">
        <w:rPr>
          <w:rFonts w:ascii="Times New Roman" w:hAnsi="Times New Roman" w:cs="Times New Roman"/>
          <w:sz w:val="24"/>
          <w:szCs w:val="24"/>
        </w:rPr>
        <w:t>across different types of people</w:t>
      </w:r>
      <w:r w:rsidR="00886A43" w:rsidRPr="00BB5788">
        <w:rPr>
          <w:rFonts w:ascii="Times New Roman" w:hAnsi="Times New Roman" w:cs="Times New Roman"/>
          <w:sz w:val="24"/>
          <w:szCs w:val="24"/>
        </w:rPr>
        <w:t xml:space="preserve"> in various roles </w:t>
      </w:r>
      <w:r w:rsidR="00696479" w:rsidRPr="00BB5788">
        <w:rPr>
          <w:rFonts w:ascii="Times New Roman" w:hAnsi="Times New Roman" w:cs="Times New Roman"/>
          <w:sz w:val="24"/>
          <w:szCs w:val="24"/>
          <w:shd w:val="clear" w:color="auto" w:fill="FFFFFF"/>
        </w:rPr>
        <w:t xml:space="preserve">(e.g., </w:t>
      </w:r>
      <w:r w:rsidR="00696479" w:rsidRPr="00BB5788">
        <w:rPr>
          <w:rFonts w:ascii="Times New Roman" w:hAnsi="Times New Roman" w:cs="Times New Roman"/>
          <w:sz w:val="24"/>
          <w:szCs w:val="24"/>
        </w:rPr>
        <w:t xml:space="preserve">general populations, health-care providers, and infected patients) </w:t>
      </w:r>
      <w:r w:rsidR="00886A43" w:rsidRPr="00BB5788">
        <w:rPr>
          <w:rFonts w:ascii="Times New Roman" w:hAnsi="Times New Roman" w:cs="Times New Roman"/>
          <w:sz w:val="24"/>
          <w:szCs w:val="24"/>
        </w:rPr>
        <w:t xml:space="preserve">throughout the </w:t>
      </w:r>
      <w:r w:rsidR="00696479" w:rsidRPr="00BB5788">
        <w:rPr>
          <w:rFonts w:ascii="Times New Roman" w:hAnsi="Times New Roman" w:cs="Times New Roman"/>
          <w:sz w:val="24"/>
          <w:szCs w:val="24"/>
        </w:rPr>
        <w:t>traumatic</w:t>
      </w:r>
      <w:r w:rsidR="003B4C9F" w:rsidRPr="00BB5788">
        <w:rPr>
          <w:rFonts w:ascii="Times New Roman" w:hAnsi="Times New Roman" w:cs="Times New Roman"/>
          <w:sz w:val="24"/>
          <w:szCs w:val="24"/>
        </w:rPr>
        <w:t xml:space="preserve"> </w:t>
      </w:r>
      <w:r w:rsidR="00696479" w:rsidRPr="00BB5788">
        <w:rPr>
          <w:rFonts w:ascii="Times New Roman" w:hAnsi="Times New Roman" w:cs="Times New Roman"/>
          <w:sz w:val="24"/>
          <w:szCs w:val="24"/>
        </w:rPr>
        <w:t xml:space="preserve">pandemic </w:t>
      </w:r>
      <w:r w:rsidR="00886A43" w:rsidRPr="00BB5788">
        <w:rPr>
          <w:rFonts w:ascii="Times New Roman" w:hAnsi="Times New Roman" w:cs="Times New Roman"/>
          <w:sz w:val="24"/>
          <w:szCs w:val="24"/>
        </w:rPr>
        <w:t>around the world</w:t>
      </w:r>
      <w:r w:rsidR="00463F47" w:rsidRPr="00BB5788">
        <w:rPr>
          <w:rFonts w:ascii="Times New Roman" w:hAnsi="Times New Roman" w:cs="Times New Roman"/>
          <w:sz w:val="24"/>
          <w:szCs w:val="24"/>
        </w:rPr>
        <w:t xml:space="preserve">. </w:t>
      </w:r>
      <w:r w:rsidR="00E45E01" w:rsidRPr="00BB5788">
        <w:rPr>
          <w:rFonts w:ascii="Times New Roman" w:hAnsi="Times New Roman" w:cs="Times New Roman"/>
          <w:sz w:val="24"/>
          <w:szCs w:val="24"/>
        </w:rPr>
        <w:t xml:space="preserve">Accordingly, </w:t>
      </w:r>
      <w:r w:rsidR="00AB1F90" w:rsidRPr="00BB5788">
        <w:rPr>
          <w:rFonts w:ascii="Times New Roman" w:hAnsi="Times New Roman" w:cs="Times New Roman"/>
          <w:sz w:val="24"/>
          <w:szCs w:val="24"/>
        </w:rPr>
        <w:t>we conducted this first meta-analy</w:t>
      </w:r>
      <w:r w:rsidR="00436079" w:rsidRPr="00BB5788">
        <w:rPr>
          <w:rFonts w:ascii="Times New Roman" w:hAnsi="Times New Roman" w:cs="Times New Roman"/>
          <w:sz w:val="24"/>
          <w:szCs w:val="24"/>
        </w:rPr>
        <w:t>sis</w:t>
      </w:r>
      <w:ins w:id="74" w:author="Amy Ai" w:date="2024-11-02T12:07:00Z" w16du:dateUtc="2024-11-02T16:07:00Z">
        <w:r w:rsidR="00257C06">
          <w:rPr>
            <w:rFonts w:ascii="Times New Roman" w:hAnsi="Times New Roman" w:cs="Times New Roman"/>
            <w:sz w:val="24"/>
            <w:szCs w:val="24"/>
          </w:rPr>
          <w:t>,</w:t>
        </w:r>
      </w:ins>
      <w:r w:rsidR="00AB1F90" w:rsidRPr="00BB5788">
        <w:rPr>
          <w:rFonts w:ascii="Times New Roman" w:hAnsi="Times New Roman" w:cs="Times New Roman"/>
          <w:sz w:val="24"/>
          <w:szCs w:val="24"/>
        </w:rPr>
        <w:t xml:space="preserve"> </w:t>
      </w:r>
      <w:ins w:id="75" w:author="Amy Ai" w:date="2024-11-02T12:05:00Z" w16du:dateUtc="2024-11-02T16:05:00Z">
        <w:r w:rsidR="00B543D2">
          <w:rPr>
            <w:rFonts w:ascii="Times New Roman" w:hAnsi="Times New Roman" w:cs="Times New Roman"/>
            <w:sz w:val="24"/>
            <w:szCs w:val="24"/>
          </w:rPr>
          <w:t>in</w:t>
        </w:r>
      </w:ins>
      <w:ins w:id="76" w:author="Amy Ai" w:date="2024-11-02T12:06:00Z" w16du:dateUtc="2024-11-02T16:06:00Z">
        <w:r w:rsidR="00257C06">
          <w:rPr>
            <w:rFonts w:ascii="Times New Roman" w:hAnsi="Times New Roman" w:cs="Times New Roman"/>
            <w:sz w:val="24"/>
            <w:szCs w:val="24"/>
            <w:shd w:val="clear" w:color="auto" w:fill="FFFFFF"/>
          </w:rPr>
          <w:t>volving</w:t>
        </w:r>
      </w:ins>
      <w:ins w:id="77" w:author="Amy Ai" w:date="2024-11-02T12:05:00Z" w16du:dateUtc="2024-11-02T16:05:00Z">
        <w:r w:rsidR="00B543D2">
          <w:rPr>
            <w:rFonts w:ascii="Times New Roman" w:hAnsi="Times New Roman" w:cs="Times New Roman"/>
            <w:sz w:val="24"/>
            <w:szCs w:val="24"/>
          </w:rPr>
          <w:t xml:space="preserve"> </w:t>
        </w:r>
      </w:ins>
      <w:ins w:id="78" w:author="Amy Ai" w:date="2024-11-02T12:07:00Z" w16du:dateUtc="2024-11-02T16:07:00Z">
        <w:r w:rsidR="00257C06">
          <w:rPr>
            <w:rFonts w:ascii="Times New Roman" w:hAnsi="Times New Roman" w:cs="Times New Roman"/>
            <w:sz w:val="24"/>
            <w:szCs w:val="24"/>
          </w:rPr>
          <w:t xml:space="preserve">studies on </w:t>
        </w:r>
      </w:ins>
      <w:ins w:id="79" w:author="Amy Ai" w:date="2024-11-02T12:05:00Z" w16du:dateUtc="2024-11-02T16:05:00Z">
        <w:r w:rsidR="00B543D2">
          <w:rPr>
            <w:rFonts w:ascii="Times New Roman" w:hAnsi="Times New Roman" w:cs="Times New Roman"/>
            <w:sz w:val="24"/>
            <w:szCs w:val="24"/>
          </w:rPr>
          <w:t>many sect</w:t>
        </w:r>
      </w:ins>
      <w:ins w:id="80" w:author="Amy Ai" w:date="2024-11-02T12:06:00Z" w16du:dateUtc="2024-11-02T16:06:00Z">
        <w:r w:rsidR="00B543D2">
          <w:rPr>
            <w:rFonts w:ascii="Times New Roman" w:hAnsi="Times New Roman" w:cs="Times New Roman"/>
            <w:sz w:val="24"/>
            <w:szCs w:val="24"/>
          </w:rPr>
          <w:t xml:space="preserve">ors </w:t>
        </w:r>
      </w:ins>
      <w:ins w:id="81" w:author="Amy Ai" w:date="2024-11-02T12:07:00Z" w16du:dateUtc="2024-11-02T16:07:00Z">
        <w:r w:rsidR="00257C06">
          <w:rPr>
            <w:rFonts w:ascii="Times New Roman" w:hAnsi="Times New Roman" w:cs="Times New Roman"/>
            <w:sz w:val="24"/>
            <w:szCs w:val="24"/>
          </w:rPr>
          <w:t xml:space="preserve">across </w:t>
        </w:r>
      </w:ins>
      <w:ins w:id="82" w:author="Amy Ai" w:date="2024-11-02T12:06:00Z" w16du:dateUtc="2024-11-02T16:06:00Z">
        <w:r w:rsidR="00B543D2">
          <w:rPr>
            <w:rFonts w:ascii="Times New Roman" w:hAnsi="Times New Roman" w:cs="Times New Roman"/>
            <w:sz w:val="24"/>
            <w:szCs w:val="24"/>
          </w:rPr>
          <w:t xml:space="preserve">global </w:t>
        </w:r>
      </w:ins>
      <w:ins w:id="83" w:author="Amy Ai" w:date="2024-11-02T12:07:00Z" w16du:dateUtc="2024-11-02T16:07:00Z">
        <w:r w:rsidR="00257C06">
          <w:rPr>
            <w:rFonts w:ascii="Times New Roman" w:hAnsi="Times New Roman" w:cs="Times New Roman"/>
            <w:sz w:val="24"/>
            <w:szCs w:val="24"/>
          </w:rPr>
          <w:t>populations</w:t>
        </w:r>
      </w:ins>
      <w:ins w:id="84" w:author="Amy Ai" w:date="2024-11-02T12:08:00Z" w16du:dateUtc="2024-11-02T16:08:00Z">
        <w:r w:rsidR="00257C06">
          <w:rPr>
            <w:rFonts w:ascii="Times New Roman" w:hAnsi="Times New Roman" w:cs="Times New Roman"/>
            <w:sz w:val="24"/>
            <w:szCs w:val="24"/>
          </w:rPr>
          <w:t>,</w:t>
        </w:r>
      </w:ins>
      <w:ins w:id="85" w:author="Amy Ai" w:date="2024-11-02T12:07:00Z" w16du:dateUtc="2024-11-02T16:07:00Z">
        <w:r w:rsidR="00257C06">
          <w:rPr>
            <w:rFonts w:ascii="Times New Roman" w:hAnsi="Times New Roman" w:cs="Times New Roman"/>
            <w:sz w:val="24"/>
            <w:szCs w:val="24"/>
          </w:rPr>
          <w:t xml:space="preserve"> </w:t>
        </w:r>
      </w:ins>
      <w:r w:rsidR="00AB1F90" w:rsidRPr="00BB5788">
        <w:rPr>
          <w:rFonts w:ascii="Times New Roman" w:hAnsi="Times New Roman" w:cs="Times New Roman"/>
          <w:sz w:val="24"/>
          <w:szCs w:val="24"/>
        </w:rPr>
        <w:t xml:space="preserve">to </w:t>
      </w:r>
      <w:r w:rsidR="00C35A6D" w:rsidRPr="00BB5788">
        <w:rPr>
          <w:rFonts w:ascii="Times New Roman" w:hAnsi="Times New Roman" w:cs="Times New Roman"/>
          <w:sz w:val="24"/>
          <w:szCs w:val="24"/>
        </w:rPr>
        <w:t>examine</w:t>
      </w:r>
      <w:r w:rsidR="00AB1F90" w:rsidRPr="00BB5788">
        <w:rPr>
          <w:rFonts w:ascii="Times New Roman" w:hAnsi="Times New Roman" w:cs="Times New Roman"/>
          <w:sz w:val="24"/>
          <w:szCs w:val="24"/>
        </w:rPr>
        <w:t xml:space="preserve"> </w:t>
      </w:r>
      <w:r w:rsidR="00C35A6D" w:rsidRPr="00BB5788">
        <w:rPr>
          <w:rFonts w:ascii="Times New Roman" w:hAnsi="Times New Roman" w:cs="Times New Roman"/>
          <w:sz w:val="24"/>
          <w:szCs w:val="24"/>
          <w:shd w:val="clear" w:color="auto" w:fill="FFFFFF"/>
        </w:rPr>
        <w:t>th</w:t>
      </w:r>
      <w:r w:rsidR="001B5FBB" w:rsidRPr="00BB5788">
        <w:rPr>
          <w:rFonts w:ascii="Times New Roman" w:hAnsi="Times New Roman" w:cs="Times New Roman"/>
          <w:sz w:val="24"/>
          <w:szCs w:val="24"/>
          <w:shd w:val="clear" w:color="auto" w:fill="FFFFFF"/>
        </w:rPr>
        <w:t>e</w:t>
      </w:r>
      <w:r w:rsidR="00C35A6D" w:rsidRPr="00BB5788">
        <w:rPr>
          <w:rFonts w:ascii="Times New Roman" w:hAnsi="Times New Roman" w:cs="Times New Roman"/>
          <w:sz w:val="24"/>
          <w:szCs w:val="24"/>
          <w:shd w:val="clear" w:color="auto" w:fill="FFFFFF"/>
        </w:rPr>
        <w:t xml:space="preserve"> </w:t>
      </w:r>
      <w:r w:rsidR="001B5FBB" w:rsidRPr="00BB5788">
        <w:rPr>
          <w:rFonts w:ascii="Times New Roman" w:hAnsi="Times New Roman" w:cs="Times New Roman"/>
          <w:sz w:val="24"/>
          <w:szCs w:val="24"/>
          <w:shd w:val="clear" w:color="auto" w:fill="FFFFFF"/>
        </w:rPr>
        <w:t xml:space="preserve">scope of this </w:t>
      </w:r>
      <w:r w:rsidR="00C35A6D" w:rsidRPr="00BB5788">
        <w:rPr>
          <w:rFonts w:ascii="Times New Roman" w:hAnsi="Times New Roman" w:cs="Times New Roman"/>
          <w:sz w:val="24"/>
          <w:szCs w:val="24"/>
          <w:shd w:val="clear" w:color="auto" w:fill="FFFFFF"/>
        </w:rPr>
        <w:t xml:space="preserve">positive worldview-based mindset </w:t>
      </w:r>
      <w:r w:rsidR="00AF7750" w:rsidRPr="00BB5788">
        <w:rPr>
          <w:rFonts w:ascii="Times New Roman" w:hAnsi="Times New Roman" w:cs="Times New Roman"/>
          <w:sz w:val="24"/>
          <w:szCs w:val="24"/>
        </w:rPr>
        <w:t xml:space="preserve">following </w:t>
      </w:r>
      <w:r w:rsidR="00AB1F90" w:rsidRPr="00BB5788">
        <w:rPr>
          <w:rFonts w:ascii="Times New Roman" w:hAnsi="Times New Roman" w:cs="Times New Roman"/>
          <w:sz w:val="24"/>
          <w:szCs w:val="24"/>
        </w:rPr>
        <w:t>COVID-19</w:t>
      </w:r>
      <w:r w:rsidR="00C35A6D" w:rsidRPr="00BB5788">
        <w:rPr>
          <w:rFonts w:ascii="Times New Roman" w:hAnsi="Times New Roman" w:cs="Times New Roman"/>
          <w:sz w:val="24"/>
          <w:szCs w:val="24"/>
        </w:rPr>
        <w:t>.</w:t>
      </w:r>
      <w:r w:rsidR="00AB1F90" w:rsidRPr="00BB5788">
        <w:rPr>
          <w:rFonts w:ascii="Times New Roman" w:hAnsi="Times New Roman" w:cs="Times New Roman"/>
          <w:sz w:val="24"/>
          <w:szCs w:val="24"/>
        </w:rPr>
        <w:t xml:space="preserve"> </w:t>
      </w:r>
    </w:p>
    <w:p w14:paraId="6E44B87E" w14:textId="3566FB9C" w:rsidR="00F6578E" w:rsidRPr="00BB578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BB5788">
        <w:rPr>
          <w:rFonts w:ascii="Times New Roman" w:hAnsi="Times New Roman" w:cs="Times New Roman"/>
          <w:sz w:val="24"/>
          <w:szCs w:val="24"/>
        </w:rPr>
        <w:t>B</w:t>
      </w:r>
      <w:r w:rsidR="004B62CA" w:rsidRPr="00BB5788">
        <w:rPr>
          <w:rFonts w:ascii="Times New Roman" w:hAnsi="Times New Roman" w:cs="Times New Roman"/>
          <w:sz w:val="24"/>
          <w:szCs w:val="24"/>
        </w:rPr>
        <w:t xml:space="preserve">y </w:t>
      </w:r>
      <w:r w:rsidR="00AB1F90" w:rsidRPr="00BB5788">
        <w:rPr>
          <w:rFonts w:ascii="Times New Roman" w:hAnsi="Times New Roman" w:cs="Times New Roman"/>
          <w:sz w:val="24"/>
          <w:szCs w:val="24"/>
        </w:rPr>
        <w:t>synthesiz</w:t>
      </w:r>
      <w:r w:rsidR="000146F3" w:rsidRPr="00BB5788">
        <w:rPr>
          <w:rFonts w:ascii="Times New Roman" w:hAnsi="Times New Roman" w:cs="Times New Roman"/>
          <w:sz w:val="24"/>
          <w:szCs w:val="24"/>
        </w:rPr>
        <w:t>ing</w:t>
      </w:r>
      <w:r w:rsidR="00AB1F90" w:rsidRPr="00BB5788">
        <w:rPr>
          <w:rFonts w:ascii="Times New Roman" w:hAnsi="Times New Roman" w:cs="Times New Roman"/>
          <w:sz w:val="24"/>
          <w:szCs w:val="24"/>
        </w:rPr>
        <w:t xml:space="preserve"> empirical studies</w:t>
      </w:r>
      <w:r w:rsidR="00E45E01" w:rsidRPr="00BB5788">
        <w:rPr>
          <w:rFonts w:ascii="Times New Roman" w:hAnsi="Times New Roman" w:cs="Times New Roman"/>
          <w:sz w:val="24"/>
          <w:szCs w:val="24"/>
        </w:rPr>
        <w:t>, we attempted t</w:t>
      </w:r>
      <w:r w:rsidRPr="00BB5788">
        <w:rPr>
          <w:rFonts w:ascii="Times New Roman" w:hAnsi="Times New Roman" w:cs="Times New Roman"/>
          <w:sz w:val="24"/>
          <w:szCs w:val="24"/>
        </w:rPr>
        <w:t xml:space="preserve">o </w:t>
      </w:r>
      <w:r w:rsidRPr="00BB5788">
        <w:rPr>
          <w:rFonts w:ascii="Times New Roman" w:hAnsi="Times New Roman" w:cs="Times New Roman"/>
          <w:sz w:val="24"/>
          <w:szCs w:val="24"/>
          <w:shd w:val="clear" w:color="auto" w:fill="FFFFFF"/>
        </w:rPr>
        <w:t xml:space="preserve">provide more reliable and robust conclusion on </w:t>
      </w:r>
      <w:r w:rsidRPr="00BB5788">
        <w:rPr>
          <w:rFonts w:ascii="Times New Roman" w:hAnsi="Times New Roman" w:cs="Times New Roman"/>
          <w:sz w:val="24"/>
          <w:szCs w:val="24"/>
        </w:rPr>
        <w:t>PTG</w:t>
      </w:r>
      <w:r w:rsidR="00E45E01" w:rsidRPr="00BB5788">
        <w:rPr>
          <w:rFonts w:ascii="Times New Roman" w:hAnsi="Times New Roman" w:cs="Times New Roman"/>
          <w:sz w:val="24"/>
          <w:szCs w:val="24"/>
          <w:shd w:val="clear" w:color="auto" w:fill="FFFFFF"/>
        </w:rPr>
        <w:t>.</w:t>
      </w:r>
      <w:r w:rsidR="003A5C92" w:rsidRPr="00BB5788">
        <w:rPr>
          <w:rFonts w:ascii="Times New Roman" w:hAnsi="Times New Roman" w:cs="Times New Roman"/>
          <w:sz w:val="24"/>
          <w:szCs w:val="24"/>
          <w:shd w:val="clear" w:color="auto" w:fill="FFFFFF"/>
        </w:rPr>
        <w:t xml:space="preserve"> The aim w</w:t>
      </w:r>
      <w:r w:rsidR="00B81D75" w:rsidRPr="00BB5788">
        <w:rPr>
          <w:rFonts w:ascii="Times New Roman" w:hAnsi="Times New Roman" w:cs="Times New Roman"/>
          <w:sz w:val="24"/>
          <w:szCs w:val="24"/>
          <w:shd w:val="clear" w:color="auto" w:fill="FFFFFF"/>
        </w:rPr>
        <w:t>as</w:t>
      </w:r>
      <w:r w:rsidR="000146F3" w:rsidRPr="00BB5788">
        <w:rPr>
          <w:rFonts w:ascii="Times New Roman" w:hAnsi="Times New Roman" w:cs="Times New Roman"/>
          <w:sz w:val="24"/>
          <w:szCs w:val="24"/>
          <w:shd w:val="clear" w:color="auto" w:fill="FFFFFF"/>
        </w:rPr>
        <w:t xml:space="preserve"> to reveal</w:t>
      </w:r>
      <w:r w:rsidR="003A5C92" w:rsidRPr="00BB5788">
        <w:rPr>
          <w:rFonts w:ascii="Times New Roman" w:hAnsi="Times New Roman" w:cs="Times New Roman"/>
          <w:sz w:val="24"/>
          <w:szCs w:val="24"/>
          <w:shd w:val="clear" w:color="auto" w:fill="FFFFFF"/>
        </w:rPr>
        <w:t xml:space="preserve"> </w:t>
      </w:r>
      <w:r w:rsidR="0029131C" w:rsidRPr="00BB5788">
        <w:rPr>
          <w:rFonts w:ascii="Times New Roman" w:hAnsi="Times New Roman" w:cs="Times New Roman"/>
          <w:sz w:val="24"/>
          <w:szCs w:val="24"/>
        </w:rPr>
        <w:t>w</w:t>
      </w:r>
      <w:r w:rsidR="003A5C92" w:rsidRPr="00BB5788">
        <w:rPr>
          <w:rFonts w:ascii="Times New Roman" w:hAnsi="Times New Roman" w:cs="Times New Roman"/>
          <w:sz w:val="24"/>
          <w:szCs w:val="24"/>
        </w:rPr>
        <w:t>hether PTG could be observed under the</w:t>
      </w:r>
      <w:r w:rsidR="00F6061B" w:rsidRPr="00BB5788">
        <w:rPr>
          <w:rFonts w:ascii="Times New Roman" w:hAnsi="Times New Roman" w:cs="Times New Roman"/>
          <w:sz w:val="24"/>
          <w:szCs w:val="24"/>
        </w:rPr>
        <w:t xml:space="preserve"> existential</w:t>
      </w:r>
      <w:r w:rsidR="003A5C92" w:rsidRPr="00BB5788">
        <w:rPr>
          <w:rFonts w:ascii="Times New Roman" w:hAnsi="Times New Roman" w:cs="Times New Roman"/>
          <w:sz w:val="24"/>
          <w:szCs w:val="24"/>
        </w:rPr>
        <w:t xml:space="preserve"> </w:t>
      </w:r>
      <w:r w:rsidR="003A5C92" w:rsidRPr="00BB5788">
        <w:rPr>
          <w:rFonts w:ascii="Times New Roman" w:hAnsi="Times New Roman" w:cs="Times New Roman"/>
          <w:sz w:val="24"/>
          <w:szCs w:val="24"/>
        </w:rPr>
        <w:lastRenderedPageBreak/>
        <w:t xml:space="preserve">threat of COVID-19 to </w:t>
      </w:r>
      <w:r w:rsidR="00166E5D" w:rsidRPr="00BB5788">
        <w:rPr>
          <w:rFonts w:ascii="Times New Roman" w:hAnsi="Times New Roman" w:cs="Times New Roman"/>
          <w:sz w:val="24"/>
          <w:szCs w:val="24"/>
        </w:rPr>
        <w:t>hu</w:t>
      </w:r>
      <w:r w:rsidR="003A5C92" w:rsidRPr="00BB5788">
        <w:rPr>
          <w:rFonts w:ascii="Times New Roman" w:hAnsi="Times New Roman" w:cs="Times New Roman"/>
          <w:sz w:val="24"/>
          <w:szCs w:val="24"/>
        </w:rPr>
        <w:t>mankind</w:t>
      </w:r>
      <w:r w:rsidR="00BA10AF" w:rsidRPr="00BB5788">
        <w:rPr>
          <w:rFonts w:ascii="Times New Roman" w:eastAsia="Times New Roman" w:hAnsi="Times New Roman" w:cs="Times New Roman"/>
          <w:sz w:val="24"/>
          <w:szCs w:val="24"/>
        </w:rPr>
        <w:t>. Based on the literature, we hypnotized a positive relationship of PTG to Covid-</w:t>
      </w:r>
      <w:r w:rsidR="00AE7992" w:rsidRPr="00BB5788">
        <w:rPr>
          <w:rFonts w:ascii="Times New Roman" w:eastAsia="Times New Roman" w:hAnsi="Times New Roman" w:cs="Times New Roman"/>
          <w:sz w:val="24"/>
          <w:szCs w:val="24"/>
        </w:rPr>
        <w:t>1</w:t>
      </w:r>
      <w:r w:rsidR="00BA10AF" w:rsidRPr="00BB5788">
        <w:rPr>
          <w:rFonts w:ascii="Times New Roman" w:eastAsia="Times New Roman" w:hAnsi="Times New Roman" w:cs="Times New Roman"/>
          <w:sz w:val="24"/>
          <w:szCs w:val="24"/>
        </w:rPr>
        <w:t>9</w:t>
      </w:r>
      <w:r w:rsidR="00F6061B" w:rsidRPr="00BB5788">
        <w:rPr>
          <w:rFonts w:ascii="Times New Roman" w:hAnsi="Times New Roman" w:cs="Times New Roman"/>
          <w:sz w:val="24"/>
          <w:szCs w:val="24"/>
          <w:shd w:val="clear" w:color="auto" w:fill="FFFFFF"/>
        </w:rPr>
        <w:t xml:space="preserve"> across different sectors of global populations in a main analysis</w:t>
      </w:r>
      <w:r w:rsidR="00F6061B" w:rsidRPr="00BB5788">
        <w:rPr>
          <w:rFonts w:ascii="Times New Roman" w:eastAsia="Times New Roman" w:hAnsi="Times New Roman" w:cs="Times New Roman"/>
          <w:sz w:val="24"/>
          <w:szCs w:val="24"/>
        </w:rPr>
        <w:t>.</w:t>
      </w:r>
    </w:p>
    <w:p w14:paraId="47BD4BCB" w14:textId="77777777" w:rsidR="00F6578E" w:rsidRPr="00BB5788"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B5788">
        <w:rPr>
          <w:rFonts w:ascii="Times New Roman" w:hAnsi="Times New Roman" w:cs="Times New Roman"/>
          <w:b/>
          <w:bCs/>
          <w:color w:val="auto"/>
          <w:spacing w:val="-2"/>
          <w:sz w:val="24"/>
          <w:szCs w:val="24"/>
        </w:rPr>
        <w:t>Methods</w:t>
      </w:r>
    </w:p>
    <w:p w14:paraId="44118410" w14:textId="767D416F" w:rsidR="00F6578E" w:rsidRPr="00BB5788" w:rsidRDefault="00F6578E" w:rsidP="00F6578E">
      <w:pPr>
        <w:pStyle w:val="Heading1"/>
        <w:spacing w:before="0" w:line="480" w:lineRule="auto"/>
        <w:rPr>
          <w:rFonts w:ascii="Times New Roman" w:hAnsi="Times New Roman" w:cs="Times New Roman"/>
          <w:b/>
          <w:bCs/>
          <w:color w:val="auto"/>
          <w:sz w:val="24"/>
          <w:szCs w:val="24"/>
          <w:lang w:eastAsia="zh-CN"/>
        </w:rPr>
      </w:pPr>
      <w:r w:rsidRPr="00BB5788">
        <w:rPr>
          <w:rFonts w:ascii="Times New Roman" w:hAnsi="Times New Roman" w:cs="Times New Roman"/>
          <w:b/>
          <w:bCs/>
          <w:color w:val="auto"/>
          <w:spacing w:val="-2"/>
          <w:sz w:val="24"/>
          <w:szCs w:val="24"/>
        </w:rPr>
        <w:t>Data Sources and Search</w:t>
      </w:r>
      <w:r w:rsidR="00BE26C2" w:rsidRPr="00BB5788">
        <w:rPr>
          <w:rFonts w:ascii="Times New Roman" w:hAnsi="Times New Roman" w:cs="Times New Roman"/>
          <w:b/>
          <w:bCs/>
          <w:color w:val="auto"/>
          <w:spacing w:val="-2"/>
          <w:sz w:val="24"/>
          <w:szCs w:val="24"/>
        </w:rPr>
        <w:t xml:space="preserve"> Strategy</w:t>
      </w:r>
    </w:p>
    <w:p w14:paraId="6F042111" w14:textId="37F01B7B" w:rsidR="00F6578E" w:rsidRPr="00BB5788" w:rsidRDefault="0B4226B1" w:rsidP="001163D9">
      <w:pPr>
        <w:spacing w:after="0" w:line="480" w:lineRule="auto"/>
        <w:ind w:firstLine="720"/>
        <w:rPr>
          <w:rFonts w:ascii="Times New Roman" w:hAnsi="Times New Roman" w:cs="Times New Roman"/>
          <w:sz w:val="24"/>
          <w:szCs w:val="24"/>
        </w:rPr>
      </w:pPr>
      <w:r w:rsidRPr="00BB5788">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Ovid MEDLINE, PsycINFO, Academic Search Complete, and PubMed was performed for research articles published from since the </w:t>
      </w:r>
      <w:r w:rsidR="7F9125EF" w:rsidRPr="00BB5788">
        <w:rPr>
          <w:rFonts w:ascii="Times New Roman" w:hAnsi="Times New Roman" w:cs="Times New Roman"/>
          <w:spacing w:val="-6"/>
          <w:sz w:val="24"/>
          <w:szCs w:val="24"/>
        </w:rPr>
        <w:t>onset</w:t>
      </w:r>
      <w:r w:rsidRPr="00BB5788">
        <w:rPr>
          <w:rFonts w:ascii="Times New Roman" w:hAnsi="Times New Roman" w:cs="Times New Roman"/>
          <w:spacing w:val="-6"/>
          <w:sz w:val="24"/>
          <w:szCs w:val="24"/>
        </w:rPr>
        <w:t xml:space="preserve"> of Covid-19, </w:t>
      </w:r>
      <w:r w:rsidR="62CC88B9" w:rsidRPr="00BB5788">
        <w:rPr>
          <w:rFonts w:ascii="Times New Roman" w:hAnsi="Times New Roman" w:cs="Times New Roman"/>
          <w:spacing w:val="-6"/>
          <w:sz w:val="24"/>
          <w:szCs w:val="24"/>
        </w:rPr>
        <w:t>January</w:t>
      </w:r>
      <w:r w:rsidR="62CC88B9" w:rsidRPr="00F34843">
        <w:rPr>
          <w:rFonts w:ascii="Times New Roman" w:hAnsi="Times New Roman" w:cs="Times New Roman"/>
          <w:spacing w:val="-6"/>
          <w:sz w:val="24"/>
          <w:szCs w:val="24"/>
          <w:highlight w:val="cyan"/>
          <w:rPrChange w:id="86" w:author="Amy Ai" w:date="2024-11-02T12:16:00Z" w16du:dateUtc="2024-11-02T16:16:00Z">
            <w:rPr>
              <w:rFonts w:ascii="Times New Roman" w:hAnsi="Times New Roman" w:cs="Times New Roman"/>
              <w:spacing w:val="-6"/>
              <w:sz w:val="24"/>
              <w:szCs w:val="24"/>
            </w:rPr>
          </w:rPrChange>
        </w:rPr>
        <w:t>, 20</w:t>
      </w:r>
      <w:ins w:id="87" w:author="Amy Ai" w:date="2024-11-02T12:16:00Z" w16du:dateUtc="2024-11-02T16:16:00Z">
        <w:r w:rsidR="00F34843" w:rsidRPr="00F34843">
          <w:rPr>
            <w:rFonts w:ascii="Times New Roman" w:hAnsi="Times New Roman" w:cs="Times New Roman"/>
            <w:spacing w:val="-6"/>
            <w:sz w:val="24"/>
            <w:szCs w:val="24"/>
            <w:highlight w:val="cyan"/>
            <w:rPrChange w:id="88" w:author="Amy Ai" w:date="2024-11-02T12:16:00Z" w16du:dateUtc="2024-11-02T16:16:00Z">
              <w:rPr>
                <w:rFonts w:ascii="Times New Roman" w:hAnsi="Times New Roman" w:cs="Times New Roman"/>
                <w:spacing w:val="-6"/>
                <w:sz w:val="24"/>
                <w:szCs w:val="24"/>
              </w:rPr>
            </w:rPrChange>
          </w:rPr>
          <w:t>2</w:t>
        </w:r>
      </w:ins>
      <w:del w:id="89" w:author="Amy Ai" w:date="2024-11-02T12:16:00Z" w16du:dateUtc="2024-11-02T16:16:00Z">
        <w:r w:rsidR="62CC88B9" w:rsidRPr="00F34843" w:rsidDel="00F34843">
          <w:rPr>
            <w:rFonts w:ascii="Times New Roman" w:hAnsi="Times New Roman" w:cs="Times New Roman"/>
            <w:spacing w:val="-6"/>
            <w:sz w:val="24"/>
            <w:szCs w:val="24"/>
            <w:highlight w:val="cyan"/>
            <w:rPrChange w:id="90" w:author="Amy Ai" w:date="2024-11-02T12:16:00Z" w16du:dateUtc="2024-11-02T16:16:00Z">
              <w:rPr>
                <w:rFonts w:ascii="Times New Roman" w:hAnsi="Times New Roman" w:cs="Times New Roman"/>
                <w:spacing w:val="-6"/>
                <w:sz w:val="24"/>
                <w:szCs w:val="24"/>
              </w:rPr>
            </w:rPrChange>
          </w:rPr>
          <w:delText>0</w:delText>
        </w:r>
      </w:del>
      <w:r w:rsidR="62CC88B9" w:rsidRPr="00F34843">
        <w:rPr>
          <w:rFonts w:ascii="Times New Roman" w:hAnsi="Times New Roman" w:cs="Times New Roman"/>
          <w:spacing w:val="-6"/>
          <w:sz w:val="24"/>
          <w:szCs w:val="24"/>
          <w:highlight w:val="cyan"/>
          <w:rPrChange w:id="91" w:author="Amy Ai" w:date="2024-11-02T12:16:00Z" w16du:dateUtc="2024-11-02T16:16:00Z">
            <w:rPr>
              <w:rFonts w:ascii="Times New Roman" w:hAnsi="Times New Roman" w:cs="Times New Roman"/>
              <w:spacing w:val="-6"/>
              <w:sz w:val="24"/>
              <w:szCs w:val="24"/>
            </w:rPr>
          </w:rPrChange>
        </w:rPr>
        <w:t>0</w:t>
      </w:r>
      <w:r w:rsidR="62CC88B9" w:rsidRPr="00BB5788">
        <w:rPr>
          <w:rFonts w:ascii="Times New Roman" w:hAnsi="Times New Roman" w:cs="Times New Roman"/>
          <w:spacing w:val="-6"/>
          <w:sz w:val="24"/>
          <w:szCs w:val="24"/>
        </w:rPr>
        <w:t xml:space="preserve">, </w:t>
      </w:r>
      <w:r w:rsidRPr="00BB5788">
        <w:rPr>
          <w:rFonts w:ascii="Times New Roman" w:hAnsi="Times New Roman" w:cs="Times New Roman"/>
          <w:spacing w:val="-6"/>
          <w:sz w:val="24"/>
          <w:szCs w:val="24"/>
        </w:rPr>
        <w:t xml:space="preserve">to </w:t>
      </w:r>
      <w:proofErr w:type="gramStart"/>
      <w:r w:rsidR="7F9125EF" w:rsidRPr="00BB5788">
        <w:rPr>
          <w:rFonts w:ascii="Times New Roman" w:hAnsi="Times New Roman" w:cs="Times New Roman"/>
          <w:spacing w:val="-6"/>
          <w:sz w:val="24"/>
          <w:szCs w:val="24"/>
        </w:rPr>
        <w:t>May</w:t>
      </w:r>
      <w:r w:rsidRPr="00BB5788">
        <w:rPr>
          <w:rFonts w:ascii="Times New Roman" w:hAnsi="Times New Roman" w:cs="Times New Roman"/>
          <w:spacing w:val="-6"/>
          <w:sz w:val="24"/>
          <w:szCs w:val="24"/>
        </w:rPr>
        <w:t>,</w:t>
      </w:r>
      <w:proofErr w:type="gramEnd"/>
      <w:r w:rsidRPr="00BB5788">
        <w:rPr>
          <w:rFonts w:ascii="Times New Roman" w:hAnsi="Times New Roman" w:cs="Times New Roman"/>
          <w:spacing w:val="-6"/>
          <w:sz w:val="24"/>
          <w:szCs w:val="24"/>
        </w:rPr>
        <w:t xml:space="preserve"> 2024. The following Medical and Psychological Subject Heading terms were used to identify studies that assessed PTG in patients with COVID-19: posttraumatic growth, stress-related growth, adverse growth, COVID-19 MI, positive effects, positive </w:t>
      </w:r>
      <w:r w:rsidR="6E296B01" w:rsidRPr="00BB5788">
        <w:rPr>
          <w:rFonts w:ascii="Times New Roman" w:hAnsi="Times New Roman" w:cs="Times New Roman"/>
          <w:spacing w:val="-6"/>
          <w:sz w:val="24"/>
          <w:szCs w:val="24"/>
        </w:rPr>
        <w:t>outcome,</w:t>
      </w:r>
      <w:r w:rsidRPr="00BB5788">
        <w:rPr>
          <w:rFonts w:ascii="Times New Roman" w:hAnsi="Times New Roman" w:cs="Times New Roman"/>
          <w:spacing w:val="-6"/>
          <w:sz w:val="24"/>
          <w:szCs w:val="24"/>
        </w:rPr>
        <w:t xml:space="preserve"> and self-growth. Furthermore, references from selected studies and relevant review articles were reviewed to identify additional publications (</w:t>
      </w:r>
      <w:r w:rsidR="5270755C" w:rsidRPr="00BB5788">
        <w:rPr>
          <w:rFonts w:ascii="Times New Roman" w:hAnsi="Times New Roman" w:cs="Times New Roman"/>
          <w:spacing w:val="-6"/>
          <w:sz w:val="24"/>
          <w:szCs w:val="24"/>
        </w:rPr>
        <w:t>Bovero et al., 2023;</w:t>
      </w:r>
      <w:r w:rsidRPr="00BB5788">
        <w:rPr>
          <w:rFonts w:ascii="Times New Roman" w:hAnsi="Times New Roman" w:cs="Times New Roman"/>
          <w:spacing w:val="-6"/>
          <w:sz w:val="24"/>
          <w:szCs w:val="24"/>
        </w:rPr>
        <w:t xml:space="preserve"> Hyun et al., 2021; </w:t>
      </w:r>
      <w:r w:rsidR="5B938B4C" w:rsidRPr="00BB5788">
        <w:rPr>
          <w:rFonts w:ascii="Times New Roman" w:hAnsi="Times New Roman" w:cs="Times New Roman"/>
          <w:sz w:val="24"/>
          <w:szCs w:val="24"/>
        </w:rPr>
        <w:t>Ka</w:t>
      </w:r>
      <w:r w:rsidR="4211B3DA" w:rsidRPr="00BB5788">
        <w:rPr>
          <w:rFonts w:ascii="Times New Roman" w:hAnsi="Times New Roman" w:cs="Times New Roman"/>
          <w:spacing w:val="-6"/>
          <w:sz w:val="24"/>
          <w:szCs w:val="24"/>
        </w:rPr>
        <w:t xml:space="preserve">rbasi et al., 2024; </w:t>
      </w:r>
      <w:r w:rsidRPr="00BB5788">
        <w:rPr>
          <w:rFonts w:ascii="Times New Roman" w:hAnsi="Times New Roman" w:cs="Times New Roman"/>
          <w:spacing w:val="-6"/>
          <w:sz w:val="24"/>
          <w:szCs w:val="24"/>
        </w:rPr>
        <w:t>Kowalski et al., 2021; Li et al., 2022; Van der Hallen &amp; Godor et al., 2022</w:t>
      </w:r>
      <w:r w:rsidR="511EB9B3" w:rsidRPr="00BB5788">
        <w:rPr>
          <w:rFonts w:ascii="Times New Roman" w:hAnsi="Times New Roman" w:cs="Times New Roman"/>
          <w:sz w:val="24"/>
          <w:szCs w:val="24"/>
        </w:rPr>
        <w:t xml:space="preserve">) </w:t>
      </w:r>
      <w:r w:rsidR="47883AF1" w:rsidRPr="00BB5788">
        <w:rPr>
          <w:rFonts w:ascii="Times New Roman" w:hAnsi="Times New Roman" w:cs="Times New Roman"/>
          <w:spacing w:val="-6"/>
          <w:sz w:val="24"/>
          <w:szCs w:val="24"/>
        </w:rPr>
        <w:t xml:space="preserve">Additional </w:t>
      </w:r>
      <w:r w:rsidR="4256DBF2" w:rsidRPr="00BB5788">
        <w:rPr>
          <w:rFonts w:ascii="Times New Roman" w:hAnsi="Times New Roman" w:cs="Times New Roman"/>
          <w:spacing w:val="-6"/>
          <w:sz w:val="24"/>
          <w:szCs w:val="24"/>
        </w:rPr>
        <w:t>search was conducted based on the information found from references of early</w:t>
      </w:r>
      <w:r w:rsidR="292704C8" w:rsidRPr="00BB5788">
        <w:rPr>
          <w:rFonts w:ascii="Times New Roman" w:hAnsi="Times New Roman" w:cs="Times New Roman"/>
          <w:spacing w:val="-6"/>
          <w:sz w:val="24"/>
          <w:szCs w:val="24"/>
        </w:rPr>
        <w:t xml:space="preserve"> identified</w:t>
      </w:r>
      <w:r w:rsidR="4256DBF2" w:rsidRPr="00BB5788">
        <w:rPr>
          <w:rFonts w:ascii="Times New Roman" w:hAnsi="Times New Roman" w:cs="Times New Roman"/>
          <w:spacing w:val="-6"/>
          <w:sz w:val="24"/>
          <w:szCs w:val="24"/>
        </w:rPr>
        <w:t xml:space="preserve"> publications. Several missing or incomplete </w:t>
      </w:r>
      <w:r w:rsidR="47883AF1" w:rsidRPr="00BB5788">
        <w:rPr>
          <w:rFonts w:ascii="Times New Roman" w:hAnsi="Times New Roman" w:cs="Times New Roman"/>
          <w:spacing w:val="-6"/>
          <w:sz w:val="24"/>
          <w:szCs w:val="24"/>
        </w:rPr>
        <w:t xml:space="preserve">effect size </w:t>
      </w:r>
      <w:r w:rsidR="4256DBF2" w:rsidRPr="00BB5788">
        <w:rPr>
          <w:rFonts w:ascii="Times New Roman" w:hAnsi="Times New Roman" w:cs="Times New Roman"/>
          <w:spacing w:val="-6"/>
          <w:sz w:val="24"/>
          <w:szCs w:val="24"/>
        </w:rPr>
        <w:t>were</w:t>
      </w:r>
      <w:r w:rsidR="47883AF1" w:rsidRPr="00BB5788">
        <w:rPr>
          <w:rFonts w:ascii="Times New Roman" w:hAnsi="Times New Roman" w:cs="Times New Roman"/>
          <w:spacing w:val="-6"/>
          <w:sz w:val="24"/>
          <w:szCs w:val="24"/>
        </w:rPr>
        <w:t xml:space="preserve"> obtained through outreach to author</w:t>
      </w:r>
      <w:r w:rsidR="00282872" w:rsidRPr="00BB5788">
        <w:rPr>
          <w:rFonts w:ascii="Times New Roman" w:hAnsi="Times New Roman" w:cs="Times New Roman"/>
          <w:spacing w:val="-6"/>
          <w:sz w:val="24"/>
          <w:szCs w:val="24"/>
        </w:rPr>
        <w:t xml:space="preserve">s. </w:t>
      </w:r>
    </w:p>
    <w:p w14:paraId="0C757F6B" w14:textId="0CB37262" w:rsidR="00F6578E" w:rsidRPr="00BB5788" w:rsidRDefault="00F6578E" w:rsidP="00F6578E">
      <w:pPr>
        <w:pStyle w:val="Heading1"/>
        <w:spacing w:before="0" w:line="480" w:lineRule="auto"/>
        <w:rPr>
          <w:rFonts w:ascii="Times New Roman" w:hAnsi="Times New Roman" w:cs="Times New Roman"/>
          <w:b/>
          <w:bCs/>
          <w:color w:val="auto"/>
          <w:sz w:val="24"/>
          <w:szCs w:val="24"/>
          <w:lang w:eastAsia="zh-CN"/>
        </w:rPr>
      </w:pPr>
      <w:r w:rsidRPr="00BB5788">
        <w:rPr>
          <w:rFonts w:ascii="Times New Roman" w:hAnsi="Times New Roman" w:cs="Times New Roman"/>
          <w:b/>
          <w:bCs/>
          <w:color w:val="auto"/>
          <w:spacing w:val="-2"/>
          <w:sz w:val="24"/>
          <w:szCs w:val="24"/>
        </w:rPr>
        <w:t>Study Selection</w:t>
      </w:r>
      <w:r w:rsidR="00505BFA" w:rsidRPr="00BB5788">
        <w:rPr>
          <w:rFonts w:ascii="Times New Roman" w:hAnsi="Times New Roman" w:cs="Times New Roman"/>
          <w:b/>
          <w:bCs/>
          <w:color w:val="auto"/>
          <w:spacing w:val="-2"/>
          <w:sz w:val="24"/>
          <w:szCs w:val="24"/>
        </w:rPr>
        <w:t xml:space="preserve"> </w:t>
      </w:r>
    </w:p>
    <w:p w14:paraId="12A5D143" w14:textId="0F83159F" w:rsidR="00F6578E" w:rsidRPr="00BB5788" w:rsidRDefault="006D72EE" w:rsidP="3F7078E8">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We followed the guidelines provided by Covidence for study selection</w:t>
      </w:r>
      <w:r w:rsidR="00AF7F9B" w:rsidRPr="00BB5788">
        <w:rPr>
          <w:rFonts w:ascii="Times New Roman" w:hAnsi="Times New Roman" w:cs="Times New Roman"/>
          <w:sz w:val="24"/>
          <w:szCs w:val="24"/>
        </w:rPr>
        <w:t xml:space="preserve"> </w:t>
      </w:r>
      <w:r w:rsidR="54B8B59A" w:rsidRPr="00BB5788">
        <w:rPr>
          <w:rFonts w:ascii="Times New Roman" w:hAnsi="Times New Roman" w:cs="Times New Roman"/>
          <w:sz w:val="24"/>
          <w:szCs w:val="24"/>
        </w:rPr>
        <w:t>(</w:t>
      </w:r>
      <w:r w:rsidR="54B8B59A" w:rsidRPr="00BB5788" w:rsidDel="00506E18">
        <w:rPr>
          <w:rFonts w:ascii="Times New Roman" w:hAnsi="Times New Roman" w:cs="Times New Roman"/>
          <w:sz w:val="24"/>
          <w:szCs w:val="24"/>
        </w:rPr>
        <w:t>Covidence, 2024</w:t>
      </w:r>
      <w:r w:rsidR="54B8B59A" w:rsidRPr="00BB5788">
        <w:rPr>
          <w:rFonts w:ascii="Times New Roman" w:hAnsi="Times New Roman" w:cs="Times New Roman"/>
          <w:sz w:val="24"/>
          <w:szCs w:val="24"/>
        </w:rPr>
        <w:t>).</w:t>
      </w:r>
      <w:r w:rsidR="7F3C5A69" w:rsidRPr="00BB5788">
        <w:rPr>
          <w:rFonts w:ascii="Times New Roman" w:hAnsi="Times New Roman" w:cs="Times New Roman"/>
          <w:spacing w:val="-6"/>
          <w:sz w:val="24"/>
          <w:szCs w:val="24"/>
        </w:rPr>
        <w:t xml:space="preserve"> </w:t>
      </w:r>
      <w:r w:rsidR="0A919365" w:rsidRPr="00BB5788">
        <w:rPr>
          <w:rFonts w:ascii="Times New Roman" w:hAnsi="Times New Roman" w:cs="Times New Roman"/>
          <w:spacing w:val="-6"/>
          <w:sz w:val="24"/>
          <w:szCs w:val="24"/>
        </w:rPr>
        <w:t xml:space="preserve">Selected </w:t>
      </w:r>
      <w:r w:rsidR="0B4226B1" w:rsidRPr="00BB5788">
        <w:rPr>
          <w:rFonts w:ascii="Times New Roman" w:hAnsi="Times New Roman" w:cs="Times New Roman"/>
          <w:sz w:val="24"/>
          <w:szCs w:val="24"/>
        </w:rPr>
        <w:t xml:space="preserve">articles were in English, though no language restriction was used to cover publications in both the United States and abroad. 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w:t>
      </w:r>
      <w:r w:rsidR="0B4226B1" w:rsidRPr="00BB5788">
        <w:rPr>
          <w:rFonts w:ascii="Times New Roman" w:hAnsi="Times New Roman" w:cs="Times New Roman"/>
          <w:sz w:val="24"/>
          <w:szCs w:val="24"/>
        </w:rPr>
        <w:lastRenderedPageBreak/>
        <w:t>community dwellers, etc.). Studies on other pandemic only (e.g., Ebola, influenzas) or other disasters were excluded. Then, for the purpose of uniformity of measure, we decided to adopt PTGI</w:t>
      </w:r>
      <w:r w:rsidR="00166E5D" w:rsidRPr="00BB5788">
        <w:rPr>
          <w:rFonts w:ascii="Times New Roman" w:hAnsi="Times New Roman" w:cs="Times New Roman"/>
          <w:sz w:val="24"/>
          <w:szCs w:val="24"/>
        </w:rPr>
        <w:t xml:space="preserve"> </w:t>
      </w:r>
      <w:r w:rsidR="0B4226B1" w:rsidRPr="00BB5788">
        <w:rPr>
          <w:rFonts w:ascii="Times New Roman" w:hAnsi="Times New Roman" w:cs="Times New Roman"/>
          <w:sz w:val="24"/>
          <w:szCs w:val="24"/>
        </w:rPr>
        <w:t xml:space="preserve">(Posttraumatic Growth Inventory) </w:t>
      </w:r>
      <w:r w:rsidR="0B4226B1" w:rsidRPr="00BB5788">
        <w:rPr>
          <w:rFonts w:ascii="Times New Roman" w:hAnsi="Times New Roman" w:cs="Times New Roman"/>
          <w:spacing w:val="-6"/>
          <w:sz w:val="24"/>
          <w:szCs w:val="24"/>
        </w:rPr>
        <w:t>(Tedeschi &amp; Calhoun, 1996)</w:t>
      </w:r>
      <w:r w:rsidR="0B4226B1" w:rsidRPr="00BB578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65D23791" w:rsidR="00F6578E" w:rsidRPr="00BB5788"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00BB5788">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00BB5788">
        <w:rPr>
          <w:rFonts w:ascii="Times New Roman" w:eastAsia="Times New Roman" w:hAnsi="Times New Roman" w:cs="Times New Roman"/>
          <w:sz w:val="24"/>
          <w:szCs w:val="24"/>
        </w:rPr>
        <w:t>Measures such as Stress-related growth scales (e.g., SRGS;</w:t>
      </w:r>
      <w:r w:rsidR="004847FB" w:rsidRPr="00BB5788">
        <w:rPr>
          <w:rFonts w:ascii="Times New Roman" w:eastAsia="Times New Roman" w:hAnsi="Times New Roman" w:cs="Times New Roman"/>
          <w:sz w:val="24"/>
          <w:szCs w:val="24"/>
        </w:rPr>
        <w:t xml:space="preserve"> </w:t>
      </w:r>
      <w:r w:rsidRPr="00BB5788">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00BB5788">
        <w:rPr>
          <w:rFonts w:ascii="Times New Roman" w:hAnsi="Times New Roman" w:cs="Times New Roman"/>
          <w:sz w:val="24"/>
          <w:szCs w:val="24"/>
        </w:rPr>
        <w:t>The latter type of exclusion also involved measures on such broader positive changes as Benefit Finding Scale (Mohr et al., 1999)</w:t>
      </w:r>
      <w:r w:rsidRPr="00BB5788">
        <w:rPr>
          <w:rFonts w:ascii="Times New Roman" w:hAnsi="Times New Roman" w:cs="Times New Roman"/>
          <w:sz w:val="24"/>
          <w:szCs w:val="24"/>
          <w:vertAlign w:val="superscript"/>
        </w:rPr>
        <w:t xml:space="preserve"> </w:t>
      </w:r>
      <w:r w:rsidRPr="00BB5788">
        <w:rPr>
          <w:rFonts w:ascii="Times New Roman" w:hAnsi="Times New Roman" w:cs="Times New Roman"/>
          <w:sz w:val="24"/>
          <w:szCs w:val="24"/>
        </w:rPr>
        <w:t>and Perceived Benefit Scale (McMillen &amp; Fisher., 1998),</w:t>
      </w:r>
      <w:r w:rsidRPr="00BB5788">
        <w:rPr>
          <w:rFonts w:ascii="Times New Roman" w:hAnsi="Times New Roman" w:cs="Times New Roman"/>
          <w:sz w:val="24"/>
          <w:szCs w:val="24"/>
          <w:vertAlign w:val="superscript"/>
        </w:rPr>
        <w:t xml:space="preserve"> </w:t>
      </w:r>
      <w:r w:rsidRPr="00BB5788">
        <w:rPr>
          <w:rFonts w:ascii="Times New Roman" w:hAnsi="Times New Roman" w:cs="Times New Roman"/>
          <w:sz w:val="24"/>
          <w:szCs w:val="24"/>
        </w:rPr>
        <w:t xml:space="preserve">because gains did not </w:t>
      </w:r>
      <w:r w:rsidR="00056073" w:rsidRPr="00BB5788">
        <w:rPr>
          <w:rFonts w:ascii="Times New Roman" w:hAnsi="Times New Roman" w:cs="Times New Roman"/>
          <w:sz w:val="24"/>
          <w:szCs w:val="24"/>
        </w:rPr>
        <w:t xml:space="preserve">all </w:t>
      </w:r>
      <w:r w:rsidRPr="00BB5788">
        <w:rPr>
          <w:rFonts w:ascii="Times New Roman" w:hAnsi="Times New Roman" w:cs="Times New Roman"/>
          <w:sz w:val="24"/>
          <w:szCs w:val="24"/>
        </w:rPr>
        <w:t>pertain to growth.</w:t>
      </w:r>
      <w:r w:rsidRPr="00BB5788">
        <w:rPr>
          <w:rFonts w:ascii="Times New Roman" w:eastAsia="Times New Roman" w:hAnsi="Times New Roman" w:cs="Times New Roman"/>
          <w:sz w:val="24"/>
          <w:szCs w:val="24"/>
        </w:rPr>
        <w:t xml:space="preserve"> </w:t>
      </w:r>
    </w:p>
    <w:p w14:paraId="54A6DB4F" w14:textId="230417B4" w:rsidR="00F6578E" w:rsidRPr="00BB5788" w:rsidRDefault="003D3B3F" w:rsidP="00F6578E">
      <w:pPr>
        <w:spacing w:after="0" w:line="480" w:lineRule="auto"/>
        <w:rPr>
          <w:rFonts w:ascii="Times New Roman" w:hAnsi="Times New Roman" w:cs="Times New Roman"/>
          <w:sz w:val="24"/>
          <w:szCs w:val="24"/>
        </w:rPr>
      </w:pPr>
      <w:r w:rsidRPr="00BB5788">
        <w:rPr>
          <w:rFonts w:ascii="Times New Roman" w:hAnsi="Times New Roman" w:cs="Times New Roman"/>
          <w:b/>
          <w:bCs/>
          <w:spacing w:val="-2"/>
          <w:sz w:val="24"/>
          <w:szCs w:val="24"/>
        </w:rPr>
        <w:t xml:space="preserve">Data Extraction and </w:t>
      </w:r>
      <w:r w:rsidRPr="00BB5788">
        <w:rPr>
          <w:rFonts w:ascii="Times New Roman" w:hAnsi="Times New Roman" w:cs="Times New Roman"/>
          <w:b/>
          <w:bCs/>
          <w:spacing w:val="-2"/>
          <w:sz w:val="24"/>
          <w:szCs w:val="24"/>
          <w:lang w:eastAsia="zh-CN"/>
        </w:rPr>
        <w:t>Quality Assessment</w:t>
      </w:r>
      <w:r w:rsidRPr="00BB5788">
        <w:rPr>
          <w:rFonts w:ascii="Times New Roman" w:hAnsi="Times New Roman" w:cs="Times New Roman"/>
          <w:sz w:val="24"/>
          <w:szCs w:val="24"/>
        </w:rPr>
        <w:t xml:space="preserve"> </w:t>
      </w:r>
    </w:p>
    <w:p w14:paraId="20383A4C" w14:textId="77777777" w:rsidR="00F6578E" w:rsidRPr="00BB5788" w:rsidRDefault="00F6578E" w:rsidP="00F6578E">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w:t>
      </w:r>
      <w:r w:rsidRPr="00BB5788">
        <w:rPr>
          <w:rFonts w:ascii="Times New Roman" w:hAnsi="Times New Roman" w:cs="Times New Roman"/>
          <w:sz w:val="24"/>
          <w:szCs w:val="24"/>
        </w:rPr>
        <w:lastRenderedPageBreak/>
        <w:t>study. The quality of the selected studies was assessed using Meta-analyses of Observational Studies in Epidemiology Checklist (</w:t>
      </w:r>
      <w:proofErr w:type="spellStart"/>
      <w:r w:rsidRPr="00BB5788">
        <w:rPr>
          <w:rFonts w:ascii="Times New Roman" w:hAnsi="Times New Roman" w:cs="Times New Roman"/>
          <w:sz w:val="24"/>
          <w:szCs w:val="24"/>
        </w:rPr>
        <w:t>Zuuren</w:t>
      </w:r>
      <w:proofErr w:type="spellEnd"/>
      <w:r w:rsidRPr="00BB5788">
        <w:rPr>
          <w:rFonts w:ascii="Times New Roman" w:hAnsi="Times New Roman" w:cs="Times New Roman"/>
          <w:sz w:val="24"/>
          <w:szCs w:val="24"/>
        </w:rPr>
        <w:t xml:space="preserve"> &amp; Fedorowicz, 2016).</w:t>
      </w:r>
    </w:p>
    <w:p w14:paraId="28212BDC" w14:textId="77777777" w:rsidR="00F6578E" w:rsidRPr="00BB5788" w:rsidRDefault="00F6578E" w:rsidP="00F6578E">
      <w:pPr>
        <w:spacing w:after="0" w:line="480" w:lineRule="auto"/>
        <w:rPr>
          <w:rFonts w:ascii="Times New Roman" w:hAnsi="Times New Roman" w:cs="Times New Roman"/>
          <w:sz w:val="24"/>
          <w:szCs w:val="24"/>
        </w:rPr>
      </w:pPr>
      <w:r w:rsidRPr="00BB5788">
        <w:rPr>
          <w:rFonts w:ascii="Times New Roman" w:hAnsi="Times New Roman" w:cs="Times New Roman"/>
          <w:b/>
          <w:bCs/>
          <w:sz w:val="24"/>
          <w:szCs w:val="24"/>
        </w:rPr>
        <w:t>Statistical Analysis</w:t>
      </w:r>
    </w:p>
    <w:p w14:paraId="4B62FFD6" w14:textId="65C5CB6C" w:rsidR="00C94498" w:rsidRPr="00BB5788" w:rsidRDefault="00F6578E" w:rsidP="00F6578E">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 xml:space="preserve">R (version 4.3.1) was used to conduct the meta-analysis. 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w:t>
      </w:r>
      <w:bookmarkStart w:id="92" w:name="_Hlk167546034"/>
      <w:r w:rsidRPr="00BB5788">
        <w:rPr>
          <w:rFonts w:ascii="Times New Roman" w:hAnsi="Times New Roman" w:cs="Times New Roman"/>
          <w:sz w:val="24"/>
          <w:szCs w:val="24"/>
        </w:rPr>
        <w:t xml:space="preserve">This cutoff point was chosen based on its frequent usage in existing literature (Mazor et al., 2016; </w:t>
      </w:r>
      <w:proofErr w:type="spellStart"/>
      <w:r w:rsidRPr="00BB5788">
        <w:rPr>
          <w:rFonts w:ascii="Times New Roman" w:hAnsi="Times New Roman" w:cs="Times New Roman"/>
          <w:sz w:val="24"/>
          <w:szCs w:val="24"/>
        </w:rPr>
        <w:t>Naghavi</w:t>
      </w:r>
      <w:proofErr w:type="spellEnd"/>
      <w:r w:rsidRPr="00BB5788">
        <w:rPr>
          <w:rFonts w:ascii="Times New Roman" w:hAnsi="Times New Roman" w:cs="Times New Roman"/>
          <w:sz w:val="24"/>
          <w:szCs w:val="24"/>
        </w:rPr>
        <w:t xml:space="preserve"> et al., 2020; Taher &amp; Allan</w:t>
      </w:r>
      <w:r w:rsidRPr="00F34843">
        <w:rPr>
          <w:rFonts w:ascii="Times New Roman" w:hAnsi="Times New Roman" w:cs="Times New Roman"/>
          <w:sz w:val="24"/>
          <w:szCs w:val="24"/>
          <w:highlight w:val="cyan"/>
          <w:rPrChange w:id="93" w:author="Amy Ai" w:date="2024-11-02T12:15:00Z" w16du:dateUtc="2024-11-02T16:15:00Z">
            <w:rPr>
              <w:rFonts w:ascii="Times New Roman" w:hAnsi="Times New Roman" w:cs="Times New Roman"/>
              <w:sz w:val="24"/>
              <w:szCs w:val="24"/>
            </w:rPr>
          </w:rPrChange>
        </w:rPr>
        <w:t>,</w:t>
      </w:r>
      <w:ins w:id="94" w:author="Amy Ai" w:date="2024-11-02T12:15:00Z" w16du:dateUtc="2024-11-02T16:15:00Z">
        <w:r w:rsidR="00F34843" w:rsidRPr="00F34843">
          <w:rPr>
            <w:rFonts w:ascii="Times New Roman" w:hAnsi="Times New Roman" w:cs="Times New Roman"/>
            <w:sz w:val="24"/>
            <w:szCs w:val="24"/>
            <w:highlight w:val="cyan"/>
            <w:rPrChange w:id="95" w:author="Amy Ai" w:date="2024-11-02T12:15:00Z" w16du:dateUtc="2024-11-02T16:15:00Z">
              <w:rPr>
                <w:rFonts w:ascii="Times New Roman" w:hAnsi="Times New Roman" w:cs="Times New Roman"/>
                <w:sz w:val="24"/>
                <w:szCs w:val="24"/>
              </w:rPr>
            </w:rPrChange>
          </w:rPr>
          <w:t xml:space="preserve"> </w:t>
        </w:r>
      </w:ins>
      <w:r w:rsidRPr="00F34843">
        <w:rPr>
          <w:rFonts w:ascii="Times New Roman" w:hAnsi="Times New Roman" w:cs="Times New Roman"/>
          <w:sz w:val="24"/>
          <w:szCs w:val="24"/>
          <w:highlight w:val="cyan"/>
          <w:rPrChange w:id="96" w:author="Amy Ai" w:date="2024-11-02T12:15:00Z" w16du:dateUtc="2024-11-02T16:15:00Z">
            <w:rPr>
              <w:rFonts w:ascii="Times New Roman" w:hAnsi="Times New Roman" w:cs="Times New Roman"/>
              <w:sz w:val="24"/>
              <w:szCs w:val="24"/>
            </w:rPr>
          </w:rPrChange>
        </w:rPr>
        <w:t>2</w:t>
      </w:r>
      <w:r w:rsidRPr="00BB5788">
        <w:rPr>
          <w:rFonts w:ascii="Times New Roman" w:hAnsi="Times New Roman" w:cs="Times New Roman"/>
          <w:sz w:val="24"/>
          <w:szCs w:val="24"/>
        </w:rPr>
        <w:t>020; Wall et al., 2023).</w:t>
      </w:r>
      <w:r w:rsidRPr="00BB5788">
        <w:rPr>
          <w:rFonts w:ascii="Times New Roman" w:hAnsi="Times New Roman" w:cs="Times New Roman"/>
          <w:sz w:val="24"/>
          <w:szCs w:val="24"/>
          <w:vertAlign w:val="superscript"/>
        </w:rPr>
        <w:t xml:space="preserve"> </w:t>
      </w:r>
      <w:bookmarkEnd w:id="92"/>
      <w:r w:rsidRPr="00BB5788">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5C626071" w:rsidR="00F6578E" w:rsidRPr="00BB5788" w:rsidRDefault="00180DD9" w:rsidP="00F6578E">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Various forms of PTGI (e.g., PTGI-SF, Ottaviani et al.,2024; PTGI-X, Bai et al., 2024) can be converted</w:t>
      </w:r>
      <w:r w:rsidR="00481649" w:rsidRPr="00BB5788">
        <w:rPr>
          <w:rFonts w:ascii="Times New Roman" w:hAnsi="Times New Roman" w:cs="Times New Roman"/>
          <w:sz w:val="24"/>
          <w:szCs w:val="24"/>
        </w:rPr>
        <w:t xml:space="preserve"> to the equivalent scores to</w:t>
      </w:r>
      <w:r w:rsidR="004477AC" w:rsidRPr="00BB5788">
        <w:rPr>
          <w:rFonts w:ascii="Times New Roman" w:hAnsi="Times New Roman" w:cs="Times New Roman"/>
          <w:sz w:val="24"/>
          <w:szCs w:val="24"/>
        </w:rPr>
        <w:t xml:space="preserve"> the original PTGI </w:t>
      </w:r>
      <w:r w:rsidR="00C94498" w:rsidRPr="00BB5788">
        <w:rPr>
          <w:rFonts w:ascii="Times New Roman" w:hAnsi="Times New Roman" w:cs="Times New Roman"/>
          <w:sz w:val="24"/>
          <w:szCs w:val="24"/>
        </w:rPr>
        <w:t>by using normalization techniques</w:t>
      </w:r>
      <w:r w:rsidR="009425C2" w:rsidRPr="00BB5788">
        <w:rPr>
          <w:rFonts w:ascii="Times New Roman" w:hAnsi="Times New Roman" w:cs="Times New Roman"/>
          <w:sz w:val="24"/>
          <w:szCs w:val="24"/>
        </w:rPr>
        <w:t xml:space="preserve"> (</w:t>
      </w:r>
      <w:r w:rsidR="009425C2" w:rsidRPr="00BB5788">
        <w:rPr>
          <w:rFonts w:ascii="Times New Roman" w:hAnsi="Times New Roman" w:cs="Times New Roman"/>
          <w:color w:val="222222"/>
          <w:sz w:val="24"/>
          <w:szCs w:val="24"/>
          <w:shd w:val="clear" w:color="auto" w:fill="FFFFFF"/>
        </w:rPr>
        <w:t xml:space="preserve">Huang et. </w:t>
      </w:r>
      <w:r w:rsidR="00793DD4" w:rsidRPr="00BB5788">
        <w:rPr>
          <w:rFonts w:ascii="Times New Roman" w:hAnsi="Times New Roman" w:cs="Times New Roman"/>
          <w:color w:val="222222"/>
          <w:sz w:val="24"/>
          <w:szCs w:val="24"/>
          <w:shd w:val="clear" w:color="auto" w:fill="FFFFFF"/>
        </w:rPr>
        <w:t>a</w:t>
      </w:r>
      <w:r w:rsidR="009425C2" w:rsidRPr="00BB5788">
        <w:rPr>
          <w:rFonts w:ascii="Times New Roman" w:hAnsi="Times New Roman" w:cs="Times New Roman"/>
          <w:color w:val="222222"/>
          <w:sz w:val="24"/>
          <w:szCs w:val="24"/>
          <w:shd w:val="clear" w:color="auto" w:fill="FFFFFF"/>
        </w:rPr>
        <w:t>l, 2023</w:t>
      </w:r>
      <w:r w:rsidR="009425C2" w:rsidRPr="00BB5788">
        <w:rPr>
          <w:rFonts w:ascii="Times New Roman" w:hAnsi="Times New Roman" w:cs="Times New Roman"/>
          <w:sz w:val="24"/>
          <w:szCs w:val="24"/>
        </w:rPr>
        <w:t>)</w:t>
      </w:r>
      <w:r w:rsidR="00C94498" w:rsidRPr="00BB5788">
        <w:rPr>
          <w:rFonts w:ascii="Times New Roman" w:hAnsi="Times New Roman" w:cs="Times New Roman"/>
          <w:sz w:val="24"/>
          <w:szCs w:val="24"/>
        </w:rPr>
        <w:t>.</w:t>
      </w:r>
      <w:r w:rsidR="00481649" w:rsidRPr="00BB5788">
        <w:rPr>
          <w:rFonts w:ascii="Times New Roman" w:hAnsi="Times New Roman" w:cs="Times New Roman"/>
          <w:sz w:val="24"/>
          <w:szCs w:val="24"/>
        </w:rPr>
        <w:t xml:space="preserve"> </w:t>
      </w:r>
      <w:r w:rsidR="00F6578E" w:rsidRPr="00BB5788">
        <w:rPr>
          <w:rFonts w:ascii="Times New Roman" w:hAnsi="Times New Roman" w:cs="Times New Roman"/>
          <w:sz w:val="24"/>
          <w:szCs w:val="24"/>
        </w:rPr>
        <w:t xml:space="preserve">The weighted mean of PTGI was used to identify the level of PTG on COVID-19 patients. </w:t>
      </w:r>
      <w:r w:rsidR="004477AC" w:rsidRPr="00BB5788">
        <w:rPr>
          <w:rFonts w:ascii="Times New Roman" w:hAnsi="Times New Roman" w:cs="Times New Roman"/>
          <w:sz w:val="24"/>
          <w:szCs w:val="24"/>
        </w:rPr>
        <w:t xml:space="preserve"> </w:t>
      </w:r>
      <w:r w:rsidR="00F6578E" w:rsidRPr="00BB5788">
        <w:rPr>
          <w:rFonts w:ascii="Times New Roman" w:hAnsi="Times New Roman" w:cs="Times New Roman"/>
          <w:sz w:val="24"/>
          <w:szCs w:val="24"/>
        </w:rPr>
        <w:t xml:space="preserve">If the PTG measure collected from the studies </w:t>
      </w:r>
      <w:r w:rsidR="00F6578E" w:rsidRPr="00BB5788">
        <w:rPr>
          <w:rFonts w:ascii="Times New Roman" w:hAnsi="Times New Roman" w:cs="Times New Roman"/>
          <w:sz w:val="24"/>
          <w:szCs w:val="24"/>
          <w:lang w:eastAsia="zh-CN"/>
        </w:rPr>
        <w:t>were</w:t>
      </w:r>
      <w:r w:rsidR="00F6578E" w:rsidRPr="00BB5788">
        <w:rPr>
          <w:rFonts w:ascii="Times New Roman" w:hAnsi="Times New Roman" w:cs="Times New Roman"/>
          <w:sz w:val="24"/>
          <w:szCs w:val="24"/>
        </w:rPr>
        <w:t xml:space="preserve"> significantly higher than cut-off point</w:t>
      </w:r>
      <w:r w:rsidR="004477AC" w:rsidRPr="00BB5788">
        <w:rPr>
          <w:rFonts w:ascii="Times New Roman" w:hAnsi="Times New Roman" w:cs="Times New Roman"/>
          <w:sz w:val="24"/>
          <w:szCs w:val="24"/>
        </w:rPr>
        <w:t xml:space="preserve"> of 45 Citation</w:t>
      </w:r>
      <w:r w:rsidR="00F6578E" w:rsidRPr="00BB5788">
        <w:rPr>
          <w:rFonts w:ascii="Times New Roman" w:hAnsi="Times New Roman" w:cs="Times New Roman"/>
          <w:sz w:val="24"/>
          <w:szCs w:val="24"/>
        </w:rPr>
        <w:t xml:space="preserve">, then, the </w:t>
      </w:r>
      <w:r w:rsidR="004477AC" w:rsidRPr="00BB5788">
        <w:rPr>
          <w:rFonts w:ascii="Times New Roman" w:hAnsi="Times New Roman" w:cs="Times New Roman"/>
          <w:sz w:val="24"/>
          <w:szCs w:val="24"/>
        </w:rPr>
        <w:t xml:space="preserve">link </w:t>
      </w:r>
      <w:r w:rsidR="00F6578E" w:rsidRPr="00BB5788">
        <w:rPr>
          <w:rFonts w:ascii="Times New Roman" w:hAnsi="Times New Roman" w:cs="Times New Roman"/>
          <w:sz w:val="24"/>
          <w:szCs w:val="24"/>
        </w:rPr>
        <w:t xml:space="preserve">of PTG with COVID-19 was </w:t>
      </w:r>
      <w:r w:rsidR="00E3580C" w:rsidRPr="00BB5788">
        <w:rPr>
          <w:rFonts w:ascii="Times New Roman" w:hAnsi="Times New Roman" w:cs="Times New Roman"/>
          <w:sz w:val="24"/>
          <w:szCs w:val="24"/>
        </w:rPr>
        <w:t>seen as</w:t>
      </w:r>
      <w:r w:rsidR="00300429" w:rsidRPr="00BB5788">
        <w:rPr>
          <w:rFonts w:ascii="Times New Roman" w:hAnsi="Times New Roman" w:cs="Times New Roman"/>
          <w:sz w:val="24"/>
          <w:szCs w:val="24"/>
        </w:rPr>
        <w:t xml:space="preserve"> </w:t>
      </w:r>
      <w:r w:rsidR="00E3580C" w:rsidRPr="00BB5788">
        <w:rPr>
          <w:rFonts w:ascii="Times New Roman" w:hAnsi="Times New Roman" w:cs="Times New Roman"/>
          <w:sz w:val="24"/>
          <w:szCs w:val="24"/>
        </w:rPr>
        <w:t>evident</w:t>
      </w:r>
      <w:r w:rsidR="00300429" w:rsidRPr="00BB5788">
        <w:rPr>
          <w:rFonts w:ascii="Times New Roman" w:hAnsi="Times New Roman" w:cs="Times New Roman"/>
          <w:sz w:val="24"/>
          <w:szCs w:val="24"/>
        </w:rPr>
        <w:t>.</w:t>
      </w:r>
    </w:p>
    <w:p w14:paraId="58CA5B1A" w14:textId="5380A89C" w:rsidR="00F6578E" w:rsidRPr="00BB5788" w:rsidRDefault="00971014" w:rsidP="00F6578E">
      <w:pPr>
        <w:spacing w:after="0" w:line="480" w:lineRule="auto"/>
        <w:ind w:firstLine="720"/>
        <w:rPr>
          <w:rFonts w:ascii="Times New Roman" w:hAnsi="Times New Roman" w:cs="Times New Roman"/>
          <w:b/>
          <w:bCs/>
          <w:sz w:val="24"/>
          <w:szCs w:val="24"/>
        </w:rPr>
      </w:pPr>
      <w:r w:rsidRPr="00BB5788">
        <w:rPr>
          <w:rFonts w:ascii="Times New Roman" w:hAnsi="Times New Roman" w:cs="Times New Roman"/>
          <w:sz w:val="24"/>
          <w:szCs w:val="24"/>
        </w:rPr>
        <w:t xml:space="preserve">We employed </w:t>
      </w:r>
      <w:r w:rsidR="00F6578E" w:rsidRPr="00BB5788">
        <w:rPr>
          <w:rFonts w:ascii="Times New Roman" w:hAnsi="Times New Roman" w:cs="Times New Roman"/>
          <w:sz w:val="24"/>
          <w:szCs w:val="24"/>
        </w:rPr>
        <w:t>a random effect meta-analytical model</w:t>
      </w:r>
      <w:r w:rsidRPr="00BB5788">
        <w:rPr>
          <w:rFonts w:ascii="Times New Roman" w:hAnsi="Times New Roman" w:cs="Times New Roman"/>
          <w:sz w:val="24"/>
          <w:szCs w:val="24"/>
        </w:rPr>
        <w:t xml:space="preserve"> for the analysis</w:t>
      </w:r>
      <w:r w:rsidR="00F6578E" w:rsidRPr="00BB5788">
        <w:rPr>
          <w:rFonts w:ascii="Times New Roman" w:hAnsi="Times New Roman" w:cs="Times New Roman"/>
          <w:sz w:val="24"/>
          <w:szCs w:val="24"/>
        </w:rPr>
        <w:t xml:space="preserve">. Random effect model does not assume a single true effect size, but rather assumes a distribution of true effect sizes. This means ensures the flexibility to take the between-study variability/heterogeneity in effect sizes into account in the analysis. </w:t>
      </w:r>
      <w:r w:rsidR="00ED750B" w:rsidRPr="00BB5788">
        <w:rPr>
          <w:rFonts w:ascii="Times New Roman" w:hAnsi="Times New Roman" w:cs="Times New Roman"/>
          <w:sz w:val="24"/>
          <w:szCs w:val="24"/>
        </w:rPr>
        <w:t xml:space="preserve">A post-hoc </w:t>
      </w:r>
      <w:r w:rsidR="00D24721" w:rsidRPr="00BB5788">
        <w:rPr>
          <w:rFonts w:ascii="Times New Roman" w:hAnsi="Times New Roman" w:cs="Times New Roman"/>
          <w:sz w:val="24"/>
          <w:szCs w:val="24"/>
        </w:rPr>
        <w:t>analys</w:t>
      </w:r>
      <w:r w:rsidR="009B6F26" w:rsidRPr="00BB5788">
        <w:rPr>
          <w:rFonts w:ascii="Times New Roman" w:hAnsi="Times New Roman" w:cs="Times New Roman"/>
          <w:sz w:val="24"/>
          <w:szCs w:val="24"/>
        </w:rPr>
        <w:t>i</w:t>
      </w:r>
      <w:r w:rsidR="00D24721" w:rsidRPr="00BB5788">
        <w:rPr>
          <w:rFonts w:ascii="Times New Roman" w:hAnsi="Times New Roman" w:cs="Times New Roman"/>
          <w:sz w:val="24"/>
          <w:szCs w:val="24"/>
        </w:rPr>
        <w:t xml:space="preserve">s </w:t>
      </w:r>
      <w:r w:rsidR="00ED750B" w:rsidRPr="00BB5788">
        <w:rPr>
          <w:rFonts w:ascii="Times New Roman" w:hAnsi="Times New Roman" w:cs="Times New Roman"/>
          <w:sz w:val="24"/>
          <w:szCs w:val="24"/>
        </w:rPr>
        <w:t xml:space="preserve">was </w:t>
      </w:r>
      <w:r w:rsidR="00D24721" w:rsidRPr="00BB5788">
        <w:rPr>
          <w:rFonts w:ascii="Times New Roman" w:hAnsi="Times New Roman" w:cs="Times New Roman"/>
          <w:sz w:val="24"/>
          <w:szCs w:val="24"/>
        </w:rPr>
        <w:t>conducted with</w:t>
      </w:r>
      <w:r w:rsidR="004641BD" w:rsidRPr="00BB5788">
        <w:rPr>
          <w:rFonts w:ascii="Times New Roman" w:hAnsi="Times New Roman" w:cs="Times New Roman"/>
          <w:sz w:val="24"/>
          <w:szCs w:val="24"/>
        </w:rPr>
        <w:t xml:space="preserve"> </w:t>
      </w:r>
      <w:r w:rsidRPr="00BB5788">
        <w:rPr>
          <w:rFonts w:ascii="Times New Roman" w:hAnsi="Times New Roman" w:cs="Times New Roman"/>
          <w:sz w:val="24"/>
          <w:szCs w:val="24"/>
        </w:rPr>
        <w:t>c</w:t>
      </w:r>
      <w:r w:rsidR="004641BD" w:rsidRPr="00BB5788">
        <w:rPr>
          <w:rFonts w:ascii="Times New Roman" w:hAnsi="Times New Roman" w:cs="Times New Roman"/>
          <w:sz w:val="24"/>
          <w:szCs w:val="24"/>
        </w:rPr>
        <w:t xml:space="preserve">oping. </w:t>
      </w:r>
    </w:p>
    <w:p w14:paraId="6615D088" w14:textId="77777777" w:rsidR="00F6578E" w:rsidRPr="00BB5788" w:rsidRDefault="00F6578E" w:rsidP="00F6578E">
      <w:pPr>
        <w:spacing w:after="0" w:line="480" w:lineRule="auto"/>
        <w:jc w:val="center"/>
        <w:rPr>
          <w:rFonts w:ascii="Times New Roman" w:hAnsi="Times New Roman" w:cs="Times New Roman"/>
          <w:b/>
          <w:bCs/>
          <w:spacing w:val="-2"/>
          <w:sz w:val="24"/>
          <w:szCs w:val="24"/>
        </w:rPr>
      </w:pPr>
      <w:r w:rsidRPr="00BB5788">
        <w:rPr>
          <w:rFonts w:ascii="Times New Roman" w:hAnsi="Times New Roman" w:cs="Times New Roman"/>
          <w:b/>
          <w:bCs/>
          <w:spacing w:val="-2"/>
          <w:sz w:val="24"/>
          <w:szCs w:val="24"/>
        </w:rPr>
        <w:lastRenderedPageBreak/>
        <w:t>Results</w:t>
      </w:r>
    </w:p>
    <w:p w14:paraId="57F6D1E9" w14:textId="333C7A57" w:rsidR="00F6578E" w:rsidRPr="00BB5788" w:rsidRDefault="0B4226B1" w:rsidP="003D4B8D">
      <w:pPr>
        <w:spacing w:after="0" w:line="480" w:lineRule="auto"/>
        <w:ind w:firstLine="720"/>
        <w:rPr>
          <w:rFonts w:ascii="Times New Roman" w:hAnsi="Times New Roman" w:cs="Times New Roman"/>
          <w:sz w:val="24"/>
          <w:szCs w:val="24"/>
          <w:lang w:eastAsia="zh-CN"/>
        </w:rPr>
      </w:pPr>
      <w:bookmarkStart w:id="97" w:name="_Hlk171173092"/>
      <w:r w:rsidRPr="00BB5788">
        <w:rPr>
          <w:rFonts w:ascii="Times New Roman" w:hAnsi="Times New Roman" w:cs="Times New Roman"/>
          <w:sz w:val="24"/>
          <w:szCs w:val="24"/>
        </w:rPr>
        <w:t>Figure 1 illustrates a flow diagram of the literature and related screening process. The search yielded</w:t>
      </w:r>
      <w:r w:rsidR="3CF6D71E" w:rsidRPr="00BB5788">
        <w:rPr>
          <w:rFonts w:ascii="Times New Roman" w:hAnsi="Times New Roman" w:cs="Times New Roman"/>
          <w:sz w:val="24"/>
          <w:szCs w:val="24"/>
        </w:rPr>
        <w:t xml:space="preserve"> 117</w:t>
      </w:r>
      <w:r w:rsidRPr="00BB5788">
        <w:rPr>
          <w:rFonts w:ascii="Times New Roman" w:hAnsi="Times New Roman" w:cs="Times New Roman"/>
          <w:sz w:val="24"/>
          <w:szCs w:val="24"/>
        </w:rPr>
        <w:t xml:space="preserve"> unique publications, of which </w:t>
      </w:r>
      <w:r w:rsidR="05C32BAC" w:rsidRPr="00BB5788">
        <w:rPr>
          <w:rFonts w:ascii="Times New Roman" w:hAnsi="Times New Roman" w:cs="Times New Roman"/>
          <w:sz w:val="24"/>
          <w:szCs w:val="24"/>
        </w:rPr>
        <w:t xml:space="preserve">87 </w:t>
      </w:r>
      <w:r w:rsidRPr="00BB5788">
        <w:rPr>
          <w:rFonts w:ascii="Times New Roman" w:hAnsi="Times New Roman" w:cs="Times New Roman"/>
          <w:sz w:val="24"/>
          <w:szCs w:val="24"/>
        </w:rPr>
        <w:t xml:space="preserve">qualified for full-text review. In the end, </w:t>
      </w:r>
      <w:r w:rsidR="4AD105A5" w:rsidRPr="00BB5788">
        <w:rPr>
          <w:rFonts w:ascii="Times New Roman" w:hAnsi="Times New Roman" w:cs="Times New Roman"/>
          <w:sz w:val="24"/>
          <w:szCs w:val="24"/>
        </w:rPr>
        <w:t>7</w:t>
      </w:r>
      <w:r w:rsidR="5B542D92" w:rsidRPr="00BB5788">
        <w:rPr>
          <w:rFonts w:ascii="Times New Roman" w:hAnsi="Times New Roman" w:cs="Times New Roman"/>
          <w:sz w:val="24"/>
          <w:szCs w:val="24"/>
        </w:rPr>
        <w:t>5</w:t>
      </w:r>
      <w:r w:rsidR="4AD105A5" w:rsidRPr="00BB5788">
        <w:rPr>
          <w:rFonts w:ascii="Times New Roman" w:hAnsi="Times New Roman" w:cs="Times New Roman"/>
          <w:sz w:val="24"/>
          <w:szCs w:val="24"/>
        </w:rPr>
        <w:t xml:space="preserve"> </w:t>
      </w:r>
      <w:r w:rsidRPr="00BB5788">
        <w:rPr>
          <w:rFonts w:ascii="Times New Roman" w:hAnsi="Times New Roman" w:cs="Times New Roman"/>
          <w:sz w:val="24"/>
          <w:szCs w:val="24"/>
        </w:rPr>
        <w:t>studies (</w:t>
      </w:r>
      <w:bookmarkEnd w:id="97"/>
      <w:r w:rsidR="001B0DB2" w:rsidRPr="00BB5788">
        <w:rPr>
          <w:rFonts w:ascii="Times New Roman" w:hAnsi="Times New Roman" w:cs="Times New Roman"/>
          <w:sz w:val="24"/>
          <w:szCs w:val="24"/>
        </w:rPr>
        <w:t>See Table 1</w:t>
      </w:r>
      <w:r w:rsidR="007B0D9C" w:rsidRPr="00BB5788">
        <w:rPr>
          <w:rFonts w:ascii="Times New Roman" w:hAnsi="Times New Roman" w:cs="Times New Roman"/>
          <w:sz w:val="24"/>
          <w:szCs w:val="24"/>
        </w:rPr>
        <w:t>)</w:t>
      </w:r>
      <w:r w:rsidR="009E3EAA" w:rsidRPr="00BB5788">
        <w:rPr>
          <w:rFonts w:ascii="Times New Roman" w:hAnsi="Times New Roman" w:cs="Times New Roman"/>
          <w:sz w:val="24"/>
          <w:szCs w:val="24"/>
        </w:rPr>
        <w:t>.</w:t>
      </w:r>
      <w:r w:rsidR="007B0D9C" w:rsidRPr="00BB5788">
        <w:rPr>
          <w:rFonts w:ascii="Times New Roman" w:hAnsi="Times New Roman" w:cs="Times New Roman"/>
          <w:sz w:val="24"/>
          <w:szCs w:val="24"/>
          <w:vertAlign w:val="superscript"/>
        </w:rPr>
        <w:t xml:space="preserve"> </w:t>
      </w:r>
      <w:r w:rsidR="00E3580C" w:rsidRPr="00BB5788">
        <w:rPr>
          <w:rFonts w:ascii="Times New Roman" w:hAnsi="Times New Roman" w:cs="Times New Roman"/>
          <w:sz w:val="24"/>
          <w:szCs w:val="24"/>
        </w:rPr>
        <w:t>Of these 75 included in the analysis, all employed PTGI or its variants (e.g. PTGI-SF) to examine PTG. For the selected studies involving a total of 67,611 individuals, table 1 present</w:t>
      </w:r>
      <w:r w:rsidR="00BF3AB7" w:rsidRPr="00BB5788">
        <w:rPr>
          <w:rFonts w:ascii="Times New Roman" w:hAnsi="Times New Roman" w:cs="Times New Roman"/>
          <w:sz w:val="24"/>
          <w:szCs w:val="24"/>
        </w:rPr>
        <w:t>s</w:t>
      </w:r>
      <w:r w:rsidR="00E3580C" w:rsidRPr="00BB5788">
        <w:rPr>
          <w:rFonts w:ascii="Times New Roman" w:hAnsi="Times New Roman" w:cs="Times New Roman"/>
          <w:sz w:val="24"/>
          <w:szCs w:val="24"/>
        </w:rPr>
        <w:t xml:space="preserve"> their overall characteristics, including study designs</w:t>
      </w:r>
      <w:r w:rsidRPr="00BB5788">
        <w:rPr>
          <w:rFonts w:ascii="Times New Roman" w:hAnsi="Times New Roman" w:cs="Times New Roman"/>
          <w:sz w:val="24"/>
          <w:szCs w:val="24"/>
        </w:rPr>
        <w:t>.</w:t>
      </w:r>
    </w:p>
    <w:p w14:paraId="32DFB12F" w14:textId="3BAA5EF1" w:rsidR="00F6578E" w:rsidRPr="00BB5788" w:rsidRDefault="0036770E" w:rsidP="00B209C4">
      <w:pPr>
        <w:spacing w:after="0" w:line="480" w:lineRule="auto"/>
        <w:ind w:firstLine="720"/>
        <w:rPr>
          <w:rFonts w:ascii="Times New Roman" w:hAnsi="Times New Roman" w:cs="Times New Roman"/>
          <w:b/>
          <w:bCs/>
          <w:sz w:val="24"/>
          <w:szCs w:val="24"/>
        </w:rPr>
      </w:pPr>
      <w:r w:rsidRPr="00BB5788">
        <w:rPr>
          <w:rFonts w:ascii="Times New Roman" w:hAnsi="Times New Roman" w:cs="Times New Roman"/>
          <w:sz w:val="24"/>
          <w:szCs w:val="24"/>
        </w:rPr>
        <w:t xml:space="preserve">Table 1 contains the specifics of the demographic </w:t>
      </w:r>
      <w:r w:rsidR="003E296B" w:rsidRPr="00BB5788">
        <w:rPr>
          <w:rFonts w:ascii="Times New Roman" w:hAnsi="Times New Roman" w:cs="Times New Roman"/>
          <w:sz w:val="24"/>
          <w:szCs w:val="24"/>
        </w:rPr>
        <w:t>characteristics</w:t>
      </w:r>
      <w:r w:rsidRPr="00BB5788">
        <w:rPr>
          <w:rFonts w:ascii="Times New Roman" w:hAnsi="Times New Roman" w:cs="Times New Roman"/>
          <w:sz w:val="24"/>
          <w:szCs w:val="24"/>
        </w:rPr>
        <w:t xml:space="preserve">. </w:t>
      </w:r>
      <w:r w:rsidR="153DF561" w:rsidRPr="00BB5788">
        <w:rPr>
          <w:rFonts w:ascii="Times New Roman" w:hAnsi="Times New Roman" w:cs="Times New Roman"/>
          <w:sz w:val="24"/>
          <w:szCs w:val="24"/>
        </w:rPr>
        <w:t>Among the</w:t>
      </w:r>
      <w:r w:rsidR="002C4016" w:rsidRPr="00BB5788">
        <w:rPr>
          <w:rFonts w:ascii="Times New Roman" w:hAnsi="Times New Roman" w:cs="Times New Roman"/>
          <w:sz w:val="24"/>
          <w:szCs w:val="24"/>
        </w:rPr>
        <w:t xml:space="preserve"> selected</w:t>
      </w:r>
      <w:r w:rsidR="153DF561" w:rsidRPr="00BB5788">
        <w:rPr>
          <w:rFonts w:ascii="Times New Roman" w:hAnsi="Times New Roman" w:cs="Times New Roman"/>
          <w:sz w:val="24"/>
          <w:szCs w:val="24"/>
        </w:rPr>
        <w:t xml:space="preserve"> studies</w:t>
      </w:r>
      <w:r w:rsidR="002C4016" w:rsidRPr="00BB5788">
        <w:rPr>
          <w:rFonts w:ascii="Times New Roman" w:hAnsi="Times New Roman" w:cs="Times New Roman"/>
          <w:sz w:val="24"/>
          <w:szCs w:val="24"/>
        </w:rPr>
        <w:t xml:space="preserve"> from developed countries</w:t>
      </w:r>
      <w:r w:rsidR="153DF561" w:rsidRPr="00BB5788">
        <w:rPr>
          <w:rFonts w:ascii="Times New Roman" w:hAnsi="Times New Roman" w:cs="Times New Roman"/>
          <w:sz w:val="24"/>
          <w:szCs w:val="24"/>
        </w:rPr>
        <w:t xml:space="preserve">, </w:t>
      </w:r>
      <w:r w:rsidR="002C4016" w:rsidRPr="00BB5788">
        <w:rPr>
          <w:rFonts w:ascii="Times New Roman" w:hAnsi="Times New Roman" w:cs="Times New Roman"/>
          <w:sz w:val="24"/>
          <w:szCs w:val="24"/>
        </w:rPr>
        <w:t xml:space="preserve">two were </w:t>
      </w:r>
      <w:r w:rsidR="00E81310" w:rsidRPr="00BB5788">
        <w:rPr>
          <w:rFonts w:ascii="Times New Roman" w:hAnsi="Times New Roman" w:cs="Times New Roman"/>
          <w:sz w:val="24"/>
          <w:szCs w:val="24"/>
        </w:rPr>
        <w:t xml:space="preserve">performed </w:t>
      </w:r>
      <w:r w:rsidR="002C4016" w:rsidRPr="00BB5788">
        <w:rPr>
          <w:rFonts w:ascii="Times New Roman" w:hAnsi="Times New Roman" w:cs="Times New Roman"/>
          <w:sz w:val="24"/>
          <w:szCs w:val="24"/>
        </w:rPr>
        <w:t xml:space="preserve">in Australia, </w:t>
      </w:r>
      <w:r w:rsidR="00E81310" w:rsidRPr="00BB5788">
        <w:rPr>
          <w:rFonts w:ascii="Times New Roman" w:hAnsi="Times New Roman" w:cs="Times New Roman"/>
          <w:sz w:val="24"/>
          <w:szCs w:val="24"/>
        </w:rPr>
        <w:t>four in Greece, seven in Italy, two in Poland</w:t>
      </w:r>
      <w:r w:rsidR="009D48F2" w:rsidRPr="00BB5788">
        <w:rPr>
          <w:rFonts w:ascii="Times New Roman" w:hAnsi="Times New Roman" w:cs="Times New Roman"/>
          <w:sz w:val="24"/>
          <w:szCs w:val="24"/>
        </w:rPr>
        <w:t xml:space="preserve">, </w:t>
      </w:r>
      <w:r w:rsidR="00472099" w:rsidRPr="00BB5788">
        <w:rPr>
          <w:rFonts w:ascii="Times New Roman" w:hAnsi="Times New Roman" w:cs="Times New Roman"/>
          <w:sz w:val="24"/>
          <w:szCs w:val="24"/>
        </w:rPr>
        <w:t>ten in the United States, and three in the United Kingdom</w:t>
      </w:r>
      <w:r w:rsidR="009D48F2" w:rsidRPr="00BB5788">
        <w:rPr>
          <w:rFonts w:ascii="Times New Roman" w:hAnsi="Times New Roman" w:cs="Times New Roman"/>
          <w:sz w:val="24"/>
          <w:szCs w:val="24"/>
        </w:rPr>
        <w:t xml:space="preserve">. </w:t>
      </w:r>
      <w:r w:rsidR="00B96C5B" w:rsidRPr="00BB5788">
        <w:rPr>
          <w:rFonts w:ascii="Times New Roman" w:hAnsi="Times New Roman" w:cs="Times New Roman"/>
          <w:sz w:val="24"/>
          <w:szCs w:val="24"/>
        </w:rPr>
        <w:t xml:space="preserve">In addition, Canada, France, Norway, Switzerland, had one study each </w:t>
      </w:r>
      <w:r w:rsidR="009D48F2" w:rsidRPr="00BB5788">
        <w:rPr>
          <w:rFonts w:ascii="Times New Roman" w:hAnsi="Times New Roman" w:cs="Times New Roman"/>
          <w:sz w:val="24"/>
          <w:szCs w:val="24"/>
        </w:rPr>
        <w:t xml:space="preserve">(See </w:t>
      </w:r>
      <w:r w:rsidR="003D4B8D" w:rsidRPr="00BB5788">
        <w:rPr>
          <w:rFonts w:ascii="Times New Roman" w:hAnsi="Times New Roman" w:cs="Times New Roman"/>
          <w:sz w:val="24"/>
          <w:szCs w:val="24"/>
        </w:rPr>
        <w:t>Table 1</w:t>
      </w:r>
      <w:r w:rsidR="00B96C5B" w:rsidRPr="00BB5788">
        <w:rPr>
          <w:rFonts w:ascii="Times New Roman" w:hAnsi="Times New Roman" w:cs="Times New Roman"/>
          <w:sz w:val="24"/>
          <w:szCs w:val="24"/>
        </w:rPr>
        <w:t>).</w:t>
      </w:r>
      <w:r w:rsidR="00573F3D" w:rsidRPr="00BB5788">
        <w:rPr>
          <w:rFonts w:ascii="Times New Roman" w:hAnsi="Times New Roman" w:cs="Times New Roman"/>
          <w:sz w:val="24"/>
          <w:szCs w:val="24"/>
        </w:rPr>
        <w:t xml:space="preserve"> </w:t>
      </w:r>
      <w:r w:rsidR="00B872B8" w:rsidRPr="00BB5788">
        <w:rPr>
          <w:rFonts w:ascii="Times New Roman" w:hAnsi="Times New Roman" w:cs="Times New Roman"/>
          <w:sz w:val="24"/>
          <w:szCs w:val="24"/>
        </w:rPr>
        <w:t>Among those from developed countries, one was conducted in Ghana</w:t>
      </w:r>
      <w:r w:rsidR="00AB4979" w:rsidRPr="00BB5788">
        <w:rPr>
          <w:rFonts w:ascii="Times New Roman" w:hAnsi="Times New Roman" w:cs="Times New Roman"/>
          <w:sz w:val="24"/>
          <w:szCs w:val="24"/>
        </w:rPr>
        <w:t xml:space="preserve">, </w:t>
      </w:r>
      <w:r w:rsidR="153DF561" w:rsidRPr="00BB5788">
        <w:rPr>
          <w:rFonts w:ascii="Times New Roman" w:hAnsi="Times New Roman" w:cs="Times New Roman"/>
          <w:sz w:val="24"/>
          <w:szCs w:val="24"/>
        </w:rPr>
        <w:t>s</w:t>
      </w:r>
      <w:r w:rsidR="0D174AEE" w:rsidRPr="00BB5788">
        <w:rPr>
          <w:rFonts w:ascii="Times New Roman" w:hAnsi="Times New Roman" w:cs="Times New Roman"/>
          <w:sz w:val="24"/>
          <w:szCs w:val="24"/>
        </w:rPr>
        <w:t xml:space="preserve">eventeen </w:t>
      </w:r>
      <w:r w:rsidR="00B872B8" w:rsidRPr="00BB5788">
        <w:rPr>
          <w:rFonts w:ascii="Times New Roman" w:hAnsi="Times New Roman" w:cs="Times New Roman"/>
          <w:sz w:val="24"/>
          <w:szCs w:val="24"/>
        </w:rPr>
        <w:t>in</w:t>
      </w:r>
      <w:r w:rsidR="0D174AEE" w:rsidRPr="00BB5788">
        <w:rPr>
          <w:rFonts w:ascii="Times New Roman" w:hAnsi="Times New Roman" w:cs="Times New Roman"/>
          <w:sz w:val="24"/>
          <w:szCs w:val="24"/>
        </w:rPr>
        <w:t xml:space="preserve"> the </w:t>
      </w:r>
      <w:r w:rsidR="153DF561" w:rsidRPr="00BB5788">
        <w:rPr>
          <w:rFonts w:ascii="Times New Roman" w:hAnsi="Times New Roman" w:cs="Times New Roman"/>
          <w:sz w:val="24"/>
          <w:szCs w:val="24"/>
        </w:rPr>
        <w:t xml:space="preserve">Middle Eastern </w:t>
      </w:r>
      <w:r w:rsidR="00B872B8" w:rsidRPr="00BB5788">
        <w:rPr>
          <w:rFonts w:ascii="Times New Roman" w:hAnsi="Times New Roman" w:cs="Times New Roman"/>
          <w:sz w:val="24"/>
          <w:szCs w:val="24"/>
        </w:rPr>
        <w:t>area</w:t>
      </w:r>
      <w:r w:rsidR="153DF561" w:rsidRPr="00BB5788">
        <w:rPr>
          <w:rFonts w:ascii="Times New Roman" w:hAnsi="Times New Roman" w:cs="Times New Roman"/>
          <w:sz w:val="24"/>
          <w:szCs w:val="24"/>
        </w:rPr>
        <w:t>s of Turkey, Pakistan</w:t>
      </w:r>
      <w:r w:rsidR="679C807B" w:rsidRPr="00BB5788">
        <w:rPr>
          <w:rFonts w:ascii="Times New Roman" w:hAnsi="Times New Roman" w:cs="Times New Roman"/>
          <w:sz w:val="24"/>
          <w:szCs w:val="24"/>
        </w:rPr>
        <w:t xml:space="preserve">, Iran, </w:t>
      </w:r>
      <w:r w:rsidR="153DF561" w:rsidRPr="00BB5788">
        <w:rPr>
          <w:rFonts w:ascii="Times New Roman" w:hAnsi="Times New Roman" w:cs="Times New Roman"/>
          <w:sz w:val="24"/>
          <w:szCs w:val="24"/>
        </w:rPr>
        <w:t>Saudi Arabia,</w:t>
      </w:r>
      <w:r w:rsidR="23C64FF4" w:rsidRPr="00BB5788">
        <w:rPr>
          <w:rFonts w:ascii="Times New Roman" w:hAnsi="Times New Roman" w:cs="Times New Roman"/>
          <w:sz w:val="24"/>
          <w:szCs w:val="24"/>
        </w:rPr>
        <w:t xml:space="preserve"> Lebanon</w:t>
      </w:r>
      <w:r w:rsidR="153DF561" w:rsidRPr="00BB5788">
        <w:rPr>
          <w:rFonts w:ascii="Times New Roman" w:hAnsi="Times New Roman" w:cs="Times New Roman"/>
          <w:sz w:val="24"/>
          <w:szCs w:val="24"/>
        </w:rPr>
        <w:t xml:space="preserve"> and Israel</w:t>
      </w:r>
      <w:r w:rsidR="00AB4979" w:rsidRPr="00BB5788">
        <w:rPr>
          <w:rFonts w:ascii="Times New Roman" w:hAnsi="Times New Roman" w:cs="Times New Roman"/>
          <w:sz w:val="24"/>
          <w:szCs w:val="24"/>
        </w:rPr>
        <w:t xml:space="preserve">, </w:t>
      </w:r>
      <w:r w:rsidR="00487557" w:rsidRPr="00BB5788">
        <w:rPr>
          <w:rFonts w:ascii="Times New Roman" w:hAnsi="Times New Roman" w:cs="Times New Roman"/>
          <w:sz w:val="24"/>
          <w:szCs w:val="24"/>
        </w:rPr>
        <w:t>and</w:t>
      </w:r>
      <w:r w:rsidR="153DF561" w:rsidRPr="00BB5788">
        <w:rPr>
          <w:rFonts w:ascii="Times New Roman" w:hAnsi="Times New Roman" w:cs="Times New Roman"/>
          <w:sz w:val="24"/>
          <w:szCs w:val="24"/>
        </w:rPr>
        <w:t xml:space="preserve"> </w:t>
      </w:r>
      <w:r w:rsidR="4BB75D74" w:rsidRPr="00BB5788">
        <w:rPr>
          <w:rFonts w:ascii="Times New Roman" w:hAnsi="Times New Roman" w:cs="Times New Roman"/>
          <w:sz w:val="24"/>
          <w:szCs w:val="24"/>
        </w:rPr>
        <w:t>twenty-four</w:t>
      </w:r>
      <w:r w:rsidR="153DF561" w:rsidRPr="00BB5788">
        <w:rPr>
          <w:rFonts w:ascii="Times New Roman" w:hAnsi="Times New Roman" w:cs="Times New Roman"/>
          <w:sz w:val="24"/>
          <w:szCs w:val="24"/>
        </w:rPr>
        <w:t xml:space="preserve"> </w:t>
      </w:r>
      <w:r w:rsidR="00487557" w:rsidRPr="00BB5788">
        <w:rPr>
          <w:rFonts w:ascii="Times New Roman" w:hAnsi="Times New Roman" w:cs="Times New Roman"/>
          <w:sz w:val="24"/>
          <w:szCs w:val="24"/>
        </w:rPr>
        <w:t xml:space="preserve">in </w:t>
      </w:r>
      <w:r w:rsidR="5F5FC8BE" w:rsidRPr="00BB5788">
        <w:rPr>
          <w:rFonts w:ascii="Times New Roman" w:hAnsi="Times New Roman" w:cs="Times New Roman"/>
          <w:sz w:val="24"/>
          <w:szCs w:val="24"/>
        </w:rPr>
        <w:t>Asi</w:t>
      </w:r>
      <w:r w:rsidR="153DF561" w:rsidRPr="00BB5788">
        <w:rPr>
          <w:rFonts w:ascii="Times New Roman" w:hAnsi="Times New Roman" w:cs="Times New Roman"/>
          <w:sz w:val="24"/>
          <w:szCs w:val="24"/>
        </w:rPr>
        <w:t xml:space="preserve">a </w:t>
      </w:r>
      <w:r w:rsidR="00AB4979" w:rsidRPr="00BB5788">
        <w:rPr>
          <w:rFonts w:ascii="Times New Roman" w:hAnsi="Times New Roman" w:cs="Times New Roman"/>
          <w:sz w:val="24"/>
          <w:szCs w:val="24"/>
        </w:rPr>
        <w:t xml:space="preserve">(See </w:t>
      </w:r>
      <w:r w:rsidR="00573F3D" w:rsidRPr="00BB5788">
        <w:rPr>
          <w:rFonts w:ascii="Times New Roman" w:hAnsi="Times New Roman" w:cs="Times New Roman"/>
          <w:sz w:val="24"/>
          <w:szCs w:val="24"/>
        </w:rPr>
        <w:t>Table 1</w:t>
      </w:r>
      <w:r w:rsidR="153DF561" w:rsidRPr="00BB5788">
        <w:rPr>
          <w:rFonts w:ascii="Times New Roman" w:hAnsi="Times New Roman" w:cs="Times New Roman"/>
          <w:sz w:val="24"/>
          <w:szCs w:val="24"/>
        </w:rPr>
        <w:t>).</w:t>
      </w:r>
      <w:r w:rsidR="153DF561" w:rsidRPr="00BB5788">
        <w:rPr>
          <w:rFonts w:ascii="Times New Roman" w:hAnsi="Times New Roman" w:cs="Times New Roman"/>
          <w:sz w:val="24"/>
          <w:szCs w:val="24"/>
          <w:vertAlign w:val="superscript"/>
        </w:rPr>
        <w:t xml:space="preserve"> </w:t>
      </w:r>
      <w:r w:rsidR="153DF561" w:rsidRPr="00BB5788">
        <w:rPr>
          <w:rFonts w:ascii="Times New Roman" w:hAnsi="Times New Roman" w:cs="Times New Roman"/>
          <w:sz w:val="24"/>
          <w:szCs w:val="24"/>
        </w:rPr>
        <w:t>Included articles involved a variety of different types of people such</w:t>
      </w:r>
      <w:r w:rsidR="153DF561" w:rsidRPr="00BB5788">
        <w:rPr>
          <w:rFonts w:ascii="Times New Roman" w:hAnsi="Times New Roman" w:cs="Times New Roman"/>
          <w:sz w:val="24"/>
          <w:szCs w:val="24"/>
          <w:vertAlign w:val="superscript"/>
        </w:rPr>
        <w:t xml:space="preserve"> </w:t>
      </w:r>
      <w:r w:rsidR="153DF561" w:rsidRPr="00BB5788">
        <w:rPr>
          <w:rFonts w:ascii="Times New Roman" w:hAnsi="Times New Roman" w:cs="Times New Roman"/>
          <w:sz w:val="24"/>
          <w:szCs w:val="24"/>
        </w:rPr>
        <w:t>as patients and the general population, nurses and medical doctor</w:t>
      </w:r>
      <w:r w:rsidR="000709F0" w:rsidRPr="00BB5788">
        <w:rPr>
          <w:rFonts w:ascii="Times New Roman" w:hAnsi="Times New Roman" w:cs="Times New Roman"/>
          <w:sz w:val="24"/>
          <w:szCs w:val="24"/>
        </w:rPr>
        <w:t>s</w:t>
      </w:r>
      <w:r w:rsidR="153DF561" w:rsidRPr="00BB5788">
        <w:rPr>
          <w:rFonts w:ascii="Times New Roman" w:hAnsi="Times New Roman" w:cs="Times New Roman"/>
          <w:sz w:val="24"/>
          <w:szCs w:val="24"/>
        </w:rPr>
        <w:t>, pregnant women, and students</w:t>
      </w:r>
      <w:r w:rsidR="153DF561" w:rsidRPr="00BB5788">
        <w:rPr>
          <w:rFonts w:ascii="Times New Roman" w:hAnsi="Times New Roman" w:cs="Times New Roman"/>
          <w:sz w:val="24"/>
          <w:szCs w:val="24"/>
          <w:vertAlign w:val="superscript"/>
        </w:rPr>
        <w:t xml:space="preserve"> </w:t>
      </w:r>
      <w:r w:rsidR="153DF561" w:rsidRPr="00BB5788">
        <w:rPr>
          <w:rFonts w:ascii="Times New Roman" w:hAnsi="Times New Roman" w:cs="Times New Roman"/>
          <w:sz w:val="24"/>
          <w:szCs w:val="24"/>
        </w:rPr>
        <w:t>most of which centered on the general population during COVID 19</w:t>
      </w:r>
      <w:r w:rsidR="00B209C4" w:rsidRPr="00BB5788">
        <w:rPr>
          <w:rFonts w:ascii="Times New Roman" w:hAnsi="Times New Roman" w:cs="Times New Roman"/>
          <w:sz w:val="24"/>
          <w:szCs w:val="24"/>
        </w:rPr>
        <w:t xml:space="preserve"> (Table 1)</w:t>
      </w:r>
      <w:r w:rsidR="153DF561" w:rsidRPr="00BB5788">
        <w:rPr>
          <w:rFonts w:ascii="Times New Roman" w:hAnsi="Times New Roman" w:cs="Times New Roman"/>
          <w:sz w:val="24"/>
          <w:szCs w:val="24"/>
        </w:rPr>
        <w:t>.</w:t>
      </w:r>
      <w:r w:rsidR="00C91842" w:rsidRPr="00BB5788">
        <w:rPr>
          <w:rFonts w:ascii="Times New Roman" w:hAnsi="Times New Roman" w:cs="Times New Roman"/>
          <w:sz w:val="24"/>
          <w:szCs w:val="24"/>
        </w:rPr>
        <w:t xml:space="preserve"> </w:t>
      </w:r>
    </w:p>
    <w:p w14:paraId="53C78AB3" w14:textId="63A5A5EF" w:rsidR="005C0130" w:rsidRPr="00BB5788" w:rsidRDefault="00F6578E" w:rsidP="00F6578E">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 xml:space="preserve">The analysis included </w:t>
      </w:r>
      <w:r w:rsidR="004D31BD" w:rsidRPr="00BB5788">
        <w:rPr>
          <w:rFonts w:ascii="Times New Roman" w:hAnsi="Times New Roman" w:cs="Times New Roman"/>
          <w:sz w:val="24"/>
          <w:szCs w:val="24"/>
        </w:rPr>
        <w:t>7</w:t>
      </w:r>
      <w:r w:rsidR="004503FC" w:rsidRPr="00BB5788">
        <w:rPr>
          <w:rFonts w:ascii="Times New Roman" w:hAnsi="Times New Roman" w:cs="Times New Roman"/>
          <w:sz w:val="24"/>
          <w:szCs w:val="24"/>
        </w:rPr>
        <w:t>1</w:t>
      </w:r>
      <w:r w:rsidR="004D31BD" w:rsidRPr="00BB5788">
        <w:rPr>
          <w:rFonts w:ascii="Times New Roman" w:hAnsi="Times New Roman" w:cs="Times New Roman"/>
          <w:sz w:val="24"/>
          <w:szCs w:val="24"/>
        </w:rPr>
        <w:t xml:space="preserve"> </w:t>
      </w:r>
      <w:r w:rsidRPr="00BB5788">
        <w:rPr>
          <w:rFonts w:ascii="Times New Roman" w:hAnsi="Times New Roman" w:cs="Times New Roman"/>
          <w:sz w:val="24"/>
          <w:szCs w:val="24"/>
        </w:rPr>
        <w:t xml:space="preserve">studies involving a total of </w:t>
      </w:r>
      <w:r w:rsidR="004D31BD" w:rsidRPr="00BB5788">
        <w:rPr>
          <w:rFonts w:ascii="Times New Roman" w:hAnsi="Times New Roman" w:cs="Times New Roman"/>
          <w:sz w:val="24"/>
          <w:szCs w:val="24"/>
        </w:rPr>
        <w:t>65</w:t>
      </w:r>
      <w:r w:rsidRPr="00BB5788">
        <w:rPr>
          <w:rFonts w:ascii="Times New Roman" w:hAnsi="Times New Roman" w:cs="Times New Roman"/>
          <w:sz w:val="24"/>
          <w:szCs w:val="24"/>
        </w:rPr>
        <w:t>,</w:t>
      </w:r>
      <w:r w:rsidR="004D31BD" w:rsidRPr="00BB5788">
        <w:rPr>
          <w:rFonts w:ascii="Times New Roman" w:hAnsi="Times New Roman" w:cs="Times New Roman"/>
          <w:sz w:val="24"/>
          <w:szCs w:val="24"/>
        </w:rPr>
        <w:t>704</w:t>
      </w:r>
      <w:r w:rsidRPr="00BB5788">
        <w:rPr>
          <w:rFonts w:ascii="Times New Roman" w:hAnsi="Times New Roman" w:cs="Times New Roman"/>
          <w:sz w:val="24"/>
          <w:szCs w:val="24"/>
        </w:rPr>
        <w:t xml:space="preserve"> subjects. The sample size of these studies ranged from </w:t>
      </w:r>
      <w:r w:rsidR="004D31BD" w:rsidRPr="00BB5788">
        <w:rPr>
          <w:rFonts w:ascii="Times New Roman" w:hAnsi="Times New Roman" w:cs="Times New Roman"/>
          <w:sz w:val="24"/>
          <w:szCs w:val="24"/>
        </w:rPr>
        <w:t xml:space="preserve">35 Carola et al. (2022) </w:t>
      </w:r>
      <w:r w:rsidRPr="00BB5788">
        <w:rPr>
          <w:rFonts w:ascii="Times New Roman" w:hAnsi="Times New Roman" w:cs="Times New Roman"/>
          <w:sz w:val="24"/>
          <w:szCs w:val="24"/>
        </w:rPr>
        <w:t xml:space="preserve"> to 12,586 individuals (Ulset &amp; von Soest, 2022). Among the studies, different proportions of male participants were observed, with the percentage ranging from </w:t>
      </w:r>
      <w:r w:rsidR="5945CA64" w:rsidRPr="00BB5788">
        <w:rPr>
          <w:rFonts w:ascii="Times New Roman" w:hAnsi="Times New Roman" w:cs="Times New Roman"/>
          <w:sz w:val="24"/>
          <w:szCs w:val="24"/>
        </w:rPr>
        <w:t>3</w:t>
      </w:r>
      <w:r w:rsidRPr="00BB5788">
        <w:rPr>
          <w:rFonts w:ascii="Times New Roman" w:hAnsi="Times New Roman" w:cs="Times New Roman"/>
          <w:sz w:val="24"/>
          <w:szCs w:val="24"/>
        </w:rPr>
        <w:t>% (</w:t>
      </w:r>
      <w:r w:rsidR="3F534690" w:rsidRPr="00BB5788">
        <w:rPr>
          <w:rFonts w:ascii="Times New Roman" w:hAnsi="Times New Roman" w:cs="Times New Roman"/>
          <w:sz w:val="24"/>
          <w:szCs w:val="24"/>
        </w:rPr>
        <w:t>Liu</w:t>
      </w:r>
      <w:r w:rsidRPr="00BB5788">
        <w:rPr>
          <w:rFonts w:ascii="Times New Roman" w:hAnsi="Times New Roman" w:cs="Times New Roman"/>
          <w:sz w:val="24"/>
          <w:szCs w:val="24"/>
        </w:rPr>
        <w:t xml:space="preserve"> et al., 2020)</w:t>
      </w:r>
      <w:r w:rsidRPr="00BB5788">
        <w:rPr>
          <w:rFonts w:ascii="Times New Roman" w:hAnsi="Times New Roman" w:cs="Times New Roman"/>
          <w:sz w:val="24"/>
          <w:szCs w:val="24"/>
          <w:vertAlign w:val="superscript"/>
        </w:rPr>
        <w:t xml:space="preserve"> </w:t>
      </w:r>
      <w:r w:rsidRPr="00BB5788">
        <w:rPr>
          <w:rFonts w:ascii="Times New Roman" w:hAnsi="Times New Roman" w:cs="Times New Roman"/>
          <w:sz w:val="24"/>
          <w:szCs w:val="24"/>
        </w:rPr>
        <w:t>to 74% (W</w:t>
      </w:r>
      <w:r w:rsidR="18EF8930" w:rsidRPr="00BB5788">
        <w:rPr>
          <w:rFonts w:ascii="Times New Roman" w:hAnsi="Times New Roman" w:cs="Times New Roman"/>
          <w:sz w:val="24"/>
          <w:szCs w:val="24"/>
        </w:rPr>
        <w:t>illey</w:t>
      </w:r>
      <w:r w:rsidRPr="00BB5788">
        <w:rPr>
          <w:rFonts w:ascii="Times New Roman" w:hAnsi="Times New Roman" w:cs="Times New Roman"/>
          <w:sz w:val="24"/>
          <w:szCs w:val="24"/>
        </w:rPr>
        <w:t xml:space="preserve"> et al., 202</w:t>
      </w:r>
      <w:r w:rsidR="1B45DD1F" w:rsidRPr="00BB5788">
        <w:rPr>
          <w:rFonts w:ascii="Times New Roman" w:hAnsi="Times New Roman" w:cs="Times New Roman"/>
          <w:sz w:val="24"/>
          <w:szCs w:val="24"/>
        </w:rPr>
        <w:t>2</w:t>
      </w:r>
      <w:r w:rsidRPr="00BB5788">
        <w:rPr>
          <w:rFonts w:ascii="Times New Roman" w:hAnsi="Times New Roman" w:cs="Times New Roman"/>
          <w:sz w:val="24"/>
          <w:szCs w:val="24"/>
        </w:rPr>
        <w:t xml:space="preserve">). Mean age of them ranged from age of </w:t>
      </w:r>
      <w:r w:rsidR="00497BAD" w:rsidRPr="00BB5788">
        <w:rPr>
          <w:rFonts w:ascii="Times New Roman" w:hAnsi="Times New Roman" w:cs="Times New Roman"/>
          <w:sz w:val="24"/>
          <w:szCs w:val="24"/>
        </w:rPr>
        <w:t>16</w:t>
      </w:r>
      <w:r w:rsidRPr="00BB5788">
        <w:rPr>
          <w:rFonts w:ascii="Times New Roman" w:hAnsi="Times New Roman" w:cs="Times New Roman"/>
          <w:sz w:val="24"/>
          <w:szCs w:val="24"/>
        </w:rPr>
        <w:t xml:space="preserve"> </w:t>
      </w:r>
      <w:r w:rsidR="00497BAD" w:rsidRPr="00BB5788">
        <w:rPr>
          <w:rFonts w:ascii="Times New Roman" w:hAnsi="Times New Roman" w:cs="Times New Roman"/>
          <w:sz w:val="24"/>
          <w:szCs w:val="24"/>
        </w:rPr>
        <w:t xml:space="preserve">(Ulset &amp; Soest, 2022) </w:t>
      </w:r>
      <w:r w:rsidRPr="00BB5788">
        <w:rPr>
          <w:rFonts w:ascii="Times New Roman" w:hAnsi="Times New Roman" w:cs="Times New Roman"/>
          <w:sz w:val="24"/>
          <w:szCs w:val="24"/>
        </w:rPr>
        <w:t>to age of 76.3 (Willey et al., 2022). The mean age of the participants varied with studies, with a few not providing explicit data, but indicating that the participants were adults above 18 years old (Arnout &amp; Al-</w:t>
      </w:r>
      <w:proofErr w:type="spellStart"/>
      <w:r w:rsidRPr="00BB5788">
        <w:rPr>
          <w:rFonts w:ascii="Times New Roman" w:hAnsi="Times New Roman" w:cs="Times New Roman"/>
          <w:sz w:val="24"/>
          <w:szCs w:val="24"/>
        </w:rPr>
        <w:t>Sufyani</w:t>
      </w:r>
      <w:proofErr w:type="spellEnd"/>
      <w:r w:rsidRPr="00BB5788">
        <w:rPr>
          <w:rFonts w:ascii="Times New Roman" w:hAnsi="Times New Roman" w:cs="Times New Roman"/>
          <w:sz w:val="24"/>
          <w:szCs w:val="24"/>
        </w:rPr>
        <w:t>, 2021; Gul et al., 2023; Morales et al., 2023).</w:t>
      </w:r>
      <w:r w:rsidR="00FF2CA3" w:rsidRPr="00BB5788">
        <w:rPr>
          <w:rFonts w:ascii="Times New Roman" w:hAnsi="Times New Roman" w:cs="Times New Roman"/>
          <w:sz w:val="24"/>
          <w:szCs w:val="24"/>
        </w:rPr>
        <w:t xml:space="preserve"> </w:t>
      </w:r>
      <w:r w:rsidRPr="00BB5788">
        <w:rPr>
          <w:rFonts w:ascii="Times New Roman" w:hAnsi="Times New Roman" w:cs="Times New Roman"/>
          <w:sz w:val="24"/>
          <w:szCs w:val="24"/>
        </w:rPr>
        <w:t xml:space="preserve">The mean PTG ranged from 26.54 to 98.30 with varying degrees of </w:t>
      </w:r>
      <w:r w:rsidRPr="00BB5788">
        <w:rPr>
          <w:rFonts w:ascii="Times New Roman" w:hAnsi="Times New Roman" w:cs="Times New Roman"/>
          <w:sz w:val="24"/>
          <w:szCs w:val="24"/>
        </w:rPr>
        <w:lastRenderedPageBreak/>
        <w:t xml:space="preserve">standard deviation, indicative of the range and spread of PTG scores in these studies. Table 1 presents overall characteristics of all studies. </w:t>
      </w:r>
    </w:p>
    <w:p w14:paraId="0BE9CBAD" w14:textId="322E270F" w:rsidR="00F6578E" w:rsidRPr="00BB5788" w:rsidRDefault="00F6578E" w:rsidP="00F6578E">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 xml:space="preserve">The analysis revealed a significant positive effect </w:t>
      </w:r>
      <w:r w:rsidR="009C30B3" w:rsidRPr="00BB5788">
        <w:rPr>
          <w:rFonts w:ascii="Times New Roman" w:hAnsi="Times New Roman" w:cs="Times New Roman"/>
          <w:sz w:val="24"/>
          <w:szCs w:val="24"/>
        </w:rPr>
        <w:t>(</w:t>
      </w:r>
      <w:r w:rsidR="009C30B3" w:rsidRPr="00BB5788">
        <w:rPr>
          <w:rFonts w:ascii="Times New Roman" w:hAnsi="Times New Roman" w:cs="Times New Roman"/>
          <w:i/>
          <w:iCs/>
          <w:sz w:val="24"/>
          <w:szCs w:val="24"/>
        </w:rPr>
        <w:t>M</w:t>
      </w:r>
      <w:r w:rsidR="009C30B3" w:rsidRPr="00BB5788">
        <w:rPr>
          <w:rFonts w:ascii="Times New Roman" w:hAnsi="Times New Roman" w:cs="Times New Roman"/>
          <w:sz w:val="24"/>
          <w:szCs w:val="24"/>
        </w:rPr>
        <w:t xml:space="preserve">=59.704) </w:t>
      </w:r>
      <w:r w:rsidRPr="00BB5788">
        <w:rPr>
          <w:rFonts w:ascii="Times New Roman" w:hAnsi="Times New Roman" w:cs="Times New Roman"/>
          <w:sz w:val="24"/>
          <w:szCs w:val="24"/>
        </w:rPr>
        <w:t xml:space="preserve">relative to the cutoff point of 45. The hedges’ g calculated to reflect the deviation from the 45 cutoff points was </w:t>
      </w:r>
      <w:r w:rsidR="003301D2" w:rsidRPr="00BB5788">
        <w:rPr>
          <w:rFonts w:ascii="Times New Roman" w:hAnsi="Times New Roman" w:cs="Times New Roman"/>
          <w:sz w:val="24"/>
          <w:szCs w:val="24"/>
        </w:rPr>
        <w:t>2.034</w:t>
      </w:r>
      <w:r w:rsidRPr="00BB5788">
        <w:rPr>
          <w:rFonts w:ascii="Times New Roman" w:hAnsi="Times New Roman" w:cs="Times New Roman"/>
          <w:sz w:val="24"/>
          <w:szCs w:val="24"/>
        </w:rPr>
        <w:t xml:space="preserve"> with 95% CI [0.</w:t>
      </w:r>
      <w:r w:rsidR="003301D2" w:rsidRPr="00BB5788">
        <w:rPr>
          <w:rFonts w:ascii="Times New Roman" w:hAnsi="Times New Roman" w:cs="Times New Roman"/>
          <w:sz w:val="24"/>
          <w:szCs w:val="24"/>
        </w:rPr>
        <w:t>76</w:t>
      </w:r>
      <w:r w:rsidRPr="00BB5788">
        <w:rPr>
          <w:rFonts w:ascii="Times New Roman" w:hAnsi="Times New Roman" w:cs="Times New Roman"/>
          <w:sz w:val="24"/>
          <w:szCs w:val="24"/>
        </w:rPr>
        <w:t xml:space="preserve">, </w:t>
      </w:r>
      <w:r w:rsidR="003301D2" w:rsidRPr="00BB5788">
        <w:rPr>
          <w:rFonts w:ascii="Times New Roman" w:hAnsi="Times New Roman" w:cs="Times New Roman"/>
          <w:sz w:val="24"/>
          <w:szCs w:val="24"/>
        </w:rPr>
        <w:t>3.31</w:t>
      </w:r>
      <w:r w:rsidRPr="00BB5788">
        <w:rPr>
          <w:rFonts w:ascii="Times New Roman" w:hAnsi="Times New Roman" w:cs="Times New Roman"/>
          <w:sz w:val="24"/>
          <w:szCs w:val="24"/>
        </w:rPr>
        <w:t xml:space="preserve">]. Based on the rule of thumb, 0.5 showed a medium effect and 0.8 or above presented a large effect (Taylor &amp; Alanazi, 2023). These results </w:t>
      </w:r>
      <w:r w:rsidR="00B65986" w:rsidRPr="00BB5788">
        <w:rPr>
          <w:rFonts w:ascii="Times New Roman" w:hAnsi="Times New Roman" w:cs="Times New Roman"/>
          <w:sz w:val="24"/>
          <w:szCs w:val="24"/>
        </w:rPr>
        <w:t>show</w:t>
      </w:r>
      <w:r w:rsidRPr="00BB5788">
        <w:rPr>
          <w:rFonts w:ascii="Times New Roman" w:hAnsi="Times New Roman" w:cs="Times New Roman"/>
          <w:sz w:val="24"/>
          <w:szCs w:val="24"/>
        </w:rPr>
        <w:t xml:space="preserve">ed a highly positive </w:t>
      </w:r>
      <w:r w:rsidR="00B65986" w:rsidRPr="00BB5788">
        <w:rPr>
          <w:rFonts w:ascii="Times New Roman" w:hAnsi="Times New Roman" w:cs="Times New Roman"/>
          <w:sz w:val="24"/>
          <w:szCs w:val="24"/>
        </w:rPr>
        <w:t>link between</w:t>
      </w:r>
      <w:r w:rsidRPr="00BB5788">
        <w:rPr>
          <w:rFonts w:ascii="Times New Roman" w:hAnsi="Times New Roman" w:cs="Times New Roman"/>
          <w:sz w:val="24"/>
          <w:szCs w:val="24"/>
        </w:rPr>
        <w:t xml:space="preserve"> PTG </w:t>
      </w:r>
      <w:r w:rsidR="00B65986" w:rsidRPr="00BB5788">
        <w:rPr>
          <w:rFonts w:ascii="Times New Roman" w:hAnsi="Times New Roman" w:cs="Times New Roman"/>
          <w:sz w:val="24"/>
          <w:szCs w:val="24"/>
        </w:rPr>
        <w:t>and</w:t>
      </w:r>
      <w:r w:rsidRPr="00BB5788">
        <w:rPr>
          <w:rFonts w:ascii="Times New Roman" w:hAnsi="Times New Roman" w:cs="Times New Roman"/>
          <w:sz w:val="24"/>
          <w:szCs w:val="24"/>
        </w:rPr>
        <w:t xml:space="preserve"> COVID-19</w:t>
      </w:r>
      <w:r w:rsidR="00E84887" w:rsidRPr="00BB5788">
        <w:rPr>
          <w:rFonts w:ascii="Times New Roman" w:hAnsi="Times New Roman" w:cs="Times New Roman"/>
          <w:sz w:val="24"/>
          <w:szCs w:val="24"/>
        </w:rPr>
        <w:t>:</w:t>
      </w:r>
      <w:r w:rsidRPr="00BB5788">
        <w:rPr>
          <w:rFonts w:ascii="Times New Roman" w:hAnsi="Times New Roman" w:cs="Times New Roman"/>
          <w:sz w:val="24"/>
          <w:szCs w:val="24"/>
        </w:rPr>
        <w:t xml:space="preserve"> </w:t>
      </w:r>
      <w:r w:rsidRPr="00BB5788">
        <w:rPr>
          <w:rFonts w:ascii="Times New Roman" w:hAnsi="Times New Roman" w:cs="Times New Roman"/>
          <w:i/>
          <w:iCs/>
          <w:sz w:val="24"/>
          <w:szCs w:val="24"/>
        </w:rPr>
        <w:t>I</w:t>
      </w:r>
      <w:r w:rsidRPr="00BB5788">
        <w:rPr>
          <w:rFonts w:ascii="Times New Roman" w:hAnsi="Times New Roman" w:cs="Times New Roman"/>
          <w:i/>
          <w:iCs/>
          <w:sz w:val="24"/>
          <w:szCs w:val="24"/>
          <w:vertAlign w:val="superscript"/>
        </w:rPr>
        <w:t>2</w:t>
      </w:r>
      <w:r w:rsidRPr="00BB5788">
        <w:rPr>
          <w:rFonts w:ascii="Times New Roman" w:hAnsi="Times New Roman" w:cs="Times New Roman"/>
          <w:sz w:val="24"/>
          <w:szCs w:val="24"/>
        </w:rPr>
        <w:t xml:space="preserve"> value 99.</w:t>
      </w:r>
      <w:r w:rsidR="003301D2" w:rsidRPr="00BB5788">
        <w:rPr>
          <w:rFonts w:ascii="Times New Roman" w:hAnsi="Times New Roman" w:cs="Times New Roman"/>
          <w:sz w:val="24"/>
          <w:szCs w:val="24"/>
        </w:rPr>
        <w:t>99</w:t>
      </w:r>
      <w:r w:rsidRPr="00BB5788">
        <w:rPr>
          <w:rFonts w:ascii="Times New Roman" w:hAnsi="Times New Roman" w:cs="Times New Roman"/>
          <w:sz w:val="24"/>
          <w:szCs w:val="24"/>
        </w:rPr>
        <w:t xml:space="preserve">% </w:t>
      </w:r>
      <w:r w:rsidR="00E84887" w:rsidRPr="00BB5788">
        <w:rPr>
          <w:rFonts w:ascii="Times New Roman" w:hAnsi="Times New Roman" w:cs="Times New Roman"/>
          <w:sz w:val="24"/>
          <w:szCs w:val="24"/>
        </w:rPr>
        <w:t>with</w:t>
      </w:r>
      <w:r w:rsidRPr="00BB5788">
        <w:rPr>
          <w:rFonts w:ascii="Times New Roman" w:hAnsi="Times New Roman" w:cs="Times New Roman"/>
          <w:sz w:val="24"/>
          <w:szCs w:val="24"/>
        </w:rPr>
        <w:t xml:space="preserve"> high heterogeneity. </w:t>
      </w:r>
    </w:p>
    <w:p w14:paraId="317513A9" w14:textId="6A6CC2B8" w:rsidR="00982AC0" w:rsidRPr="00BB5788" w:rsidRDefault="00B67B35" w:rsidP="00982AC0">
      <w:pPr>
        <w:autoSpaceDE w:val="0"/>
        <w:autoSpaceDN w:val="0"/>
        <w:adjustRightInd w:val="0"/>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Finally, the post-hoc analysis evaluated v</w:t>
      </w:r>
      <w:r w:rsidR="00982AC0" w:rsidRPr="00BB5788">
        <w:rPr>
          <w:rFonts w:ascii="Times New Roman" w:hAnsi="Times New Roman" w:cs="Times New Roman"/>
          <w:sz w:val="24"/>
          <w:szCs w:val="24"/>
        </w:rPr>
        <w:t xml:space="preserve">arious types of coping strategies with PTG in 38 studies </w:t>
      </w:r>
      <w:r w:rsidRPr="00BB5788">
        <w:rPr>
          <w:rFonts w:ascii="Times New Roman" w:hAnsi="Times New Roman" w:cs="Times New Roman"/>
          <w:sz w:val="24"/>
          <w:szCs w:val="24"/>
        </w:rPr>
        <w:t>(</w:t>
      </w:r>
      <w:r w:rsidRPr="00BB5788">
        <w:rPr>
          <w:rFonts w:ascii="Times New Roman" w:hAnsi="Times New Roman" w:cs="Times New Roman"/>
          <w:i/>
          <w:iCs/>
          <w:sz w:val="24"/>
          <w:szCs w:val="24"/>
        </w:rPr>
        <w:t>N=</w:t>
      </w:r>
      <w:r w:rsidRPr="00BB5788">
        <w:rPr>
          <w:rFonts w:ascii="Times New Roman" w:hAnsi="Times New Roman" w:cs="Times New Roman"/>
          <w:sz w:val="24"/>
          <w:szCs w:val="24"/>
        </w:rPr>
        <w:t>23,386)</w:t>
      </w:r>
      <w:r w:rsidR="00982AC0" w:rsidRPr="00BB5788">
        <w:rPr>
          <w:rFonts w:ascii="Times New Roman" w:hAnsi="Times New Roman" w:cs="Times New Roman"/>
          <w:sz w:val="24"/>
          <w:szCs w:val="24"/>
        </w:rPr>
        <w:t xml:space="preserve">. The baseline effect size was </w:t>
      </w:r>
      <w:r w:rsidR="00982AC0" w:rsidRPr="00BB5788">
        <w:rPr>
          <w:rFonts w:ascii="Times New Roman" w:hAnsi="Times New Roman" w:cs="Times New Roman"/>
          <w:i/>
          <w:iCs/>
          <w:sz w:val="24"/>
          <w:szCs w:val="24"/>
        </w:rPr>
        <w:t>g</w:t>
      </w:r>
      <w:r w:rsidR="00982AC0" w:rsidRPr="00BB5788">
        <w:rPr>
          <w:rFonts w:ascii="Times New Roman" w:hAnsi="Times New Roman" w:cs="Times New Roman"/>
          <w:sz w:val="24"/>
          <w:szCs w:val="24"/>
        </w:rPr>
        <w:t>=</w:t>
      </w:r>
      <w:r w:rsidR="00982AC0" w:rsidRPr="00BB5788">
        <w:t xml:space="preserve"> </w:t>
      </w:r>
      <w:r w:rsidR="00982AC0" w:rsidRPr="00BB5788">
        <w:rPr>
          <w:rFonts w:ascii="Times New Roman" w:hAnsi="Times New Roman" w:cs="Times New Roman"/>
          <w:sz w:val="24"/>
          <w:szCs w:val="24"/>
        </w:rPr>
        <w:t xml:space="preserve">0.77, and the regression coefficient for coping was </w:t>
      </w:r>
      <w:r w:rsidR="00982AC0" w:rsidRPr="00BB5788">
        <w:rPr>
          <w:rFonts w:ascii="Times New Roman" w:hAnsi="Times New Roman" w:cs="Times New Roman"/>
          <w:i/>
          <w:iCs/>
          <w:sz w:val="24"/>
          <w:szCs w:val="24"/>
        </w:rPr>
        <w:t>B=2.42</w:t>
      </w:r>
      <w:r w:rsidR="00982AC0" w:rsidRPr="00BB5788">
        <w:rPr>
          <w:rFonts w:ascii="Times New Roman" w:hAnsi="Times New Roman" w:cs="Times New Roman"/>
          <w:sz w:val="24"/>
          <w:szCs w:val="24"/>
        </w:rPr>
        <w:t>; 95%CI</w:t>
      </w:r>
      <w:r w:rsidR="009F1FB6" w:rsidRPr="00BB5788">
        <w:rPr>
          <w:rFonts w:ascii="Times New Roman" w:hAnsi="Times New Roman" w:cs="Times New Roman"/>
          <w:sz w:val="24"/>
          <w:szCs w:val="24"/>
        </w:rPr>
        <w:t xml:space="preserve"> </w:t>
      </w:r>
      <w:r w:rsidR="00982AC0" w:rsidRPr="00BB5788">
        <w:rPr>
          <w:rFonts w:ascii="Times New Roman" w:hAnsi="Times New Roman" w:cs="Times New Roman"/>
          <w:sz w:val="24"/>
          <w:szCs w:val="24"/>
        </w:rPr>
        <w:t xml:space="preserve">[0.016, 4.82]; </w:t>
      </w:r>
      <w:r w:rsidR="00982AC0" w:rsidRPr="00BB5788">
        <w:rPr>
          <w:rFonts w:ascii="Times New Roman" w:hAnsi="Times New Roman" w:cs="Times New Roman"/>
          <w:i/>
          <w:iCs/>
          <w:sz w:val="24"/>
          <w:szCs w:val="24"/>
        </w:rPr>
        <w:t>p</w:t>
      </w:r>
      <w:r w:rsidR="00982AC0" w:rsidRPr="00BB5788">
        <w:rPr>
          <w:rFonts w:ascii="Times New Roman" w:hAnsi="Times New Roman" w:cs="Times New Roman"/>
          <w:sz w:val="24"/>
          <w:szCs w:val="24"/>
        </w:rPr>
        <w:t xml:space="preserve">=0.0485. Coping has a significant effect in the model baseline effect size.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oMath>
      <w:r w:rsidR="00982AC0" w:rsidRPr="00BB5788">
        <w:rPr>
          <w:rFonts w:ascii="Times New Roman" w:hAnsi="Times New Roman" w:cs="Times New Roman"/>
          <w:sz w:val="24"/>
          <w:szCs w:val="24"/>
        </w:rPr>
        <w:t xml:space="preserve"> for the model considering coping was 99.99%. </w:t>
      </w:r>
    </w:p>
    <w:p w14:paraId="0D22CB9B" w14:textId="2BFA0239" w:rsidR="00F6578E" w:rsidRPr="00BB5788" w:rsidRDefault="00F6578E" w:rsidP="00F6578E">
      <w:pPr>
        <w:spacing w:after="0" w:line="480" w:lineRule="auto"/>
        <w:jc w:val="center"/>
        <w:rPr>
          <w:rFonts w:ascii="Times New Roman" w:hAnsi="Times New Roman" w:cs="Times New Roman"/>
          <w:b/>
          <w:bCs/>
          <w:sz w:val="24"/>
          <w:szCs w:val="24"/>
        </w:rPr>
      </w:pPr>
      <w:r w:rsidRPr="00BB5788">
        <w:rPr>
          <w:rFonts w:ascii="Times New Roman" w:hAnsi="Times New Roman" w:cs="Times New Roman"/>
          <w:b/>
          <w:bCs/>
          <w:sz w:val="24"/>
          <w:szCs w:val="24"/>
        </w:rPr>
        <w:t>Discussion</w:t>
      </w:r>
    </w:p>
    <w:p w14:paraId="0AE9B541" w14:textId="172837F0" w:rsidR="00F6578E" w:rsidRPr="00BB5788" w:rsidRDefault="00BD7691" w:rsidP="005558B6">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T</w:t>
      </w:r>
      <w:r w:rsidR="00001869" w:rsidRPr="00BB5788">
        <w:rPr>
          <w:rFonts w:ascii="Times New Roman" w:hAnsi="Times New Roman" w:cs="Times New Roman"/>
          <w:sz w:val="24"/>
          <w:szCs w:val="24"/>
        </w:rPr>
        <w:t>his study</w:t>
      </w:r>
      <w:r w:rsidR="00C351A8" w:rsidRPr="00BB5788">
        <w:rPr>
          <w:rFonts w:ascii="Times New Roman" w:hAnsi="Times New Roman" w:cs="Times New Roman"/>
          <w:sz w:val="24"/>
          <w:szCs w:val="24"/>
        </w:rPr>
        <w:t xml:space="preserve">, </w:t>
      </w:r>
      <w:r w:rsidR="00F61703" w:rsidRPr="00BB5788">
        <w:rPr>
          <w:rFonts w:ascii="Times New Roman" w:hAnsi="Times New Roman" w:cs="Times New Roman"/>
          <w:sz w:val="24"/>
          <w:szCs w:val="24"/>
        </w:rPr>
        <w:t xml:space="preserve">the </w:t>
      </w:r>
      <w:r w:rsidR="00C351A8" w:rsidRPr="00BB5788">
        <w:rPr>
          <w:rFonts w:ascii="Times New Roman" w:hAnsi="Times New Roman" w:cs="Times New Roman"/>
          <w:sz w:val="24"/>
          <w:szCs w:val="24"/>
        </w:rPr>
        <w:t>first</w:t>
      </w:r>
      <w:r w:rsidR="00121E2A" w:rsidRPr="00BB5788">
        <w:rPr>
          <w:rFonts w:ascii="Times New Roman" w:hAnsi="Times New Roman" w:cs="Times New Roman"/>
          <w:sz w:val="24"/>
          <w:szCs w:val="24"/>
        </w:rPr>
        <w:t xml:space="preserve"> </w:t>
      </w:r>
      <w:r w:rsidR="00C351A8" w:rsidRPr="00BB5788">
        <w:rPr>
          <w:rFonts w:ascii="Times New Roman" w:hAnsi="Times New Roman" w:cs="Times New Roman"/>
          <w:sz w:val="24"/>
          <w:szCs w:val="24"/>
        </w:rPr>
        <w:t>meta-analysis</w:t>
      </w:r>
      <w:r w:rsidR="00F61703" w:rsidRPr="00BB5788">
        <w:rPr>
          <w:rFonts w:ascii="Times New Roman" w:hAnsi="Times New Roman" w:cs="Times New Roman"/>
          <w:sz w:val="24"/>
          <w:szCs w:val="24"/>
        </w:rPr>
        <w:t xml:space="preserve"> on the association of </w:t>
      </w:r>
      <w:r w:rsidR="00F61703" w:rsidRPr="00BB5788">
        <w:rPr>
          <w:rFonts w:ascii="Times New Roman" w:eastAsia="Times New Roman" w:hAnsi="Times New Roman" w:cs="Times New Roman"/>
          <w:sz w:val="24"/>
          <w:szCs w:val="24"/>
        </w:rPr>
        <w:t xml:space="preserve">PTG </w:t>
      </w:r>
      <w:r w:rsidR="008E5199" w:rsidRPr="00BB5788">
        <w:rPr>
          <w:rFonts w:ascii="Times New Roman" w:eastAsia="Times New Roman" w:hAnsi="Times New Roman" w:cs="Times New Roman"/>
          <w:sz w:val="24"/>
          <w:szCs w:val="24"/>
        </w:rPr>
        <w:t xml:space="preserve">with </w:t>
      </w:r>
      <w:r w:rsidR="00F61703" w:rsidRPr="00BB5788">
        <w:rPr>
          <w:rFonts w:ascii="Times New Roman" w:eastAsia="Times New Roman" w:hAnsi="Times New Roman" w:cs="Times New Roman"/>
          <w:sz w:val="24"/>
          <w:szCs w:val="24"/>
        </w:rPr>
        <w:t>Covid-19</w:t>
      </w:r>
      <w:r w:rsidR="00C351A8" w:rsidRPr="00BB5788">
        <w:rPr>
          <w:rFonts w:ascii="Times New Roman" w:hAnsi="Times New Roman" w:cs="Times New Roman"/>
          <w:sz w:val="24"/>
          <w:szCs w:val="24"/>
        </w:rPr>
        <w:t>,</w:t>
      </w:r>
      <w:r w:rsidR="00C038B7" w:rsidRPr="00BB5788">
        <w:rPr>
          <w:rFonts w:ascii="Times New Roman" w:hAnsi="Times New Roman" w:cs="Times New Roman"/>
          <w:sz w:val="24"/>
          <w:szCs w:val="24"/>
        </w:rPr>
        <w:t xml:space="preserve"> </w:t>
      </w:r>
      <w:r w:rsidR="00C351A8" w:rsidRPr="00BB5788">
        <w:rPr>
          <w:rFonts w:ascii="Times New Roman" w:eastAsia="Times New Roman" w:hAnsi="Times New Roman" w:cs="Times New Roman"/>
          <w:sz w:val="24"/>
          <w:szCs w:val="24"/>
        </w:rPr>
        <w:t xml:space="preserve">was </w:t>
      </w:r>
      <w:r w:rsidRPr="00BB5788">
        <w:rPr>
          <w:rFonts w:ascii="Times New Roman" w:eastAsia="Times New Roman" w:hAnsi="Times New Roman" w:cs="Times New Roman"/>
          <w:sz w:val="24"/>
          <w:szCs w:val="24"/>
        </w:rPr>
        <w:t>to determine</w:t>
      </w:r>
      <w:r w:rsidR="00C351A8" w:rsidRPr="00BB5788">
        <w:rPr>
          <w:rFonts w:ascii="Times New Roman" w:eastAsia="Times New Roman" w:hAnsi="Times New Roman" w:cs="Times New Roman"/>
          <w:sz w:val="24"/>
          <w:szCs w:val="24"/>
        </w:rPr>
        <w:t xml:space="preserve"> </w:t>
      </w:r>
      <w:r w:rsidR="00F61703" w:rsidRPr="00BB5788">
        <w:rPr>
          <w:rFonts w:ascii="Times New Roman" w:eastAsia="Times New Roman" w:hAnsi="Times New Roman" w:cs="Times New Roman"/>
          <w:sz w:val="24"/>
          <w:szCs w:val="24"/>
        </w:rPr>
        <w:t xml:space="preserve">if </w:t>
      </w:r>
      <w:r w:rsidR="008E5199" w:rsidRPr="00BB5788">
        <w:rPr>
          <w:rFonts w:ascii="Times New Roman" w:eastAsia="Times New Roman" w:hAnsi="Times New Roman" w:cs="Times New Roman"/>
          <w:sz w:val="24"/>
          <w:szCs w:val="24"/>
        </w:rPr>
        <w:t xml:space="preserve">the </w:t>
      </w:r>
      <w:r w:rsidR="00475DA2" w:rsidRPr="00BB5788">
        <w:rPr>
          <w:rFonts w:ascii="Times New Roman" w:hAnsi="Times New Roman" w:cs="Times New Roman"/>
          <w:sz w:val="24"/>
          <w:szCs w:val="24"/>
        </w:rPr>
        <w:t>deadly</w:t>
      </w:r>
      <w:r w:rsidR="008E5199" w:rsidRPr="00BB5788">
        <w:rPr>
          <w:rFonts w:ascii="Times New Roman" w:hAnsi="Times New Roman" w:cs="Times New Roman"/>
          <w:sz w:val="24"/>
          <w:szCs w:val="24"/>
        </w:rPr>
        <w:t xml:space="preserve"> </w:t>
      </w:r>
      <w:r w:rsidR="00475DA2" w:rsidRPr="00BB5788">
        <w:rPr>
          <w:rFonts w:ascii="Times New Roman" w:eastAsia="Times New Roman" w:hAnsi="Times New Roman" w:cs="Times New Roman"/>
          <w:sz w:val="24"/>
          <w:szCs w:val="24"/>
        </w:rPr>
        <w:t xml:space="preserve">global </w:t>
      </w:r>
      <w:r w:rsidR="008E5199" w:rsidRPr="00BB5788">
        <w:rPr>
          <w:rFonts w:ascii="Times New Roman" w:hAnsi="Times New Roman" w:cs="Times New Roman"/>
          <w:sz w:val="24"/>
          <w:szCs w:val="24"/>
        </w:rPr>
        <w:t>pandemic</w:t>
      </w:r>
      <w:r w:rsidR="008E5199" w:rsidRPr="00BB5788">
        <w:rPr>
          <w:rFonts w:ascii="Times New Roman" w:eastAsia="Times New Roman" w:hAnsi="Times New Roman" w:cs="Times New Roman"/>
          <w:sz w:val="24"/>
          <w:szCs w:val="24"/>
        </w:rPr>
        <w:t xml:space="preserve"> could make </w:t>
      </w:r>
      <w:r w:rsidR="00F61703" w:rsidRPr="00BB5788">
        <w:rPr>
          <w:rFonts w:ascii="Times New Roman" w:eastAsia="Times New Roman" w:hAnsi="Times New Roman" w:cs="Times New Roman"/>
          <w:sz w:val="24"/>
          <w:szCs w:val="24"/>
        </w:rPr>
        <w:t xml:space="preserve">humankind </w:t>
      </w:r>
      <w:r w:rsidR="008E5199" w:rsidRPr="00BB5788">
        <w:rPr>
          <w:rFonts w:ascii="Times New Roman" w:eastAsia="Times New Roman" w:hAnsi="Times New Roman" w:cs="Times New Roman"/>
          <w:sz w:val="24"/>
          <w:szCs w:val="24"/>
        </w:rPr>
        <w:t>stronger</w:t>
      </w:r>
      <w:r w:rsidR="006D146B" w:rsidRPr="00BB5788">
        <w:rPr>
          <w:rFonts w:ascii="Times New Roman" w:eastAsia="Times New Roman" w:hAnsi="Times New Roman" w:cs="Times New Roman"/>
          <w:sz w:val="24"/>
          <w:szCs w:val="24"/>
        </w:rPr>
        <w:t xml:space="preserve">. </w:t>
      </w:r>
      <w:r w:rsidR="00683A2F" w:rsidRPr="00BB5788">
        <w:rPr>
          <w:rFonts w:ascii="Times New Roman" w:hAnsi="Times New Roman" w:cs="Times New Roman"/>
          <w:sz w:val="24"/>
          <w:szCs w:val="24"/>
        </w:rPr>
        <w:t>As we hypothesized, t</w:t>
      </w:r>
      <w:r w:rsidR="00C351A8" w:rsidRPr="00BB5788">
        <w:rPr>
          <w:rFonts w:ascii="Times New Roman" w:hAnsi="Times New Roman" w:cs="Times New Roman"/>
          <w:sz w:val="24"/>
          <w:szCs w:val="24"/>
        </w:rPr>
        <w:t>he</w:t>
      </w:r>
      <w:r w:rsidR="00683A2F" w:rsidRPr="00BB5788">
        <w:rPr>
          <w:rFonts w:ascii="Times New Roman" w:hAnsi="Times New Roman" w:cs="Times New Roman"/>
          <w:sz w:val="24"/>
          <w:szCs w:val="24"/>
        </w:rPr>
        <w:t xml:space="preserve"> </w:t>
      </w:r>
      <w:r w:rsidR="008E790C" w:rsidRPr="00BB5788">
        <w:rPr>
          <w:rFonts w:ascii="Times New Roman" w:hAnsi="Times New Roman" w:cs="Times New Roman"/>
          <w:sz w:val="24"/>
          <w:szCs w:val="24"/>
        </w:rPr>
        <w:t xml:space="preserve">synthesized </w:t>
      </w:r>
      <w:r w:rsidR="00683A2F" w:rsidRPr="00BB5788">
        <w:rPr>
          <w:rFonts w:ascii="Times New Roman" w:hAnsi="Times New Roman" w:cs="Times New Roman"/>
          <w:sz w:val="24"/>
          <w:szCs w:val="24"/>
        </w:rPr>
        <w:t>result demonstrates a moderate level of growth in diverse populations</w:t>
      </w:r>
      <w:r w:rsidR="00475DA2" w:rsidRPr="00BB5788">
        <w:rPr>
          <w:rFonts w:ascii="Times New Roman" w:hAnsi="Times New Roman" w:cs="Times New Roman"/>
          <w:sz w:val="24"/>
          <w:szCs w:val="24"/>
        </w:rPr>
        <w:t xml:space="preserve"> internationally</w:t>
      </w:r>
      <w:r w:rsidR="00683A2F" w:rsidRPr="00BB5788">
        <w:rPr>
          <w:rFonts w:ascii="Times New Roman" w:hAnsi="Times New Roman" w:cs="Times New Roman"/>
          <w:sz w:val="24"/>
          <w:szCs w:val="24"/>
        </w:rPr>
        <w:t>.</w:t>
      </w:r>
      <w:r w:rsidR="00683A2F" w:rsidRPr="00BB5788">
        <w:rPr>
          <w:rFonts w:ascii="Times New Roman" w:hAnsi="Times New Roman"/>
          <w:sz w:val="24"/>
          <w:szCs w:val="24"/>
        </w:rPr>
        <w:t xml:space="preserve"> </w:t>
      </w:r>
      <w:r w:rsidR="00F81164" w:rsidRPr="00BB5788">
        <w:rPr>
          <w:rFonts w:ascii="Times New Roman" w:hAnsi="Times New Roman" w:cs="Times New Roman"/>
          <w:sz w:val="24"/>
          <w:szCs w:val="24"/>
        </w:rPr>
        <w:t xml:space="preserve">The association is shown with a weighted mean PTGI score </w:t>
      </w:r>
      <w:r w:rsidR="008836D6" w:rsidRPr="00BB5788">
        <w:rPr>
          <w:rFonts w:ascii="Times New Roman" w:hAnsi="Times New Roman" w:cs="Times New Roman"/>
          <w:sz w:val="24"/>
          <w:szCs w:val="24"/>
        </w:rPr>
        <w:t xml:space="preserve">59 </w:t>
      </w:r>
      <w:r w:rsidR="00D51FEA" w:rsidRPr="00BB5788">
        <w:rPr>
          <w:rFonts w:ascii="Times New Roman" w:hAnsi="Times New Roman" w:cs="Times New Roman"/>
          <w:sz w:val="24"/>
          <w:szCs w:val="24"/>
        </w:rPr>
        <w:t>involving</w:t>
      </w:r>
      <w:r w:rsidR="00905A34" w:rsidRPr="00BB5788">
        <w:rPr>
          <w:rFonts w:ascii="Times New Roman" w:hAnsi="Times New Roman" w:cs="Times New Roman"/>
          <w:sz w:val="24"/>
          <w:szCs w:val="24"/>
        </w:rPr>
        <w:t xml:space="preserve"> </w:t>
      </w:r>
      <w:r w:rsidR="00AD4AC3" w:rsidRPr="00BB5788">
        <w:rPr>
          <w:rFonts w:ascii="Times New Roman" w:hAnsi="Times New Roman" w:cs="Times New Roman"/>
          <w:sz w:val="24"/>
          <w:szCs w:val="24"/>
        </w:rPr>
        <w:t>67,611</w:t>
      </w:r>
      <w:r w:rsidR="00AD4AC3" w:rsidRPr="00BB5788" w:rsidDel="00E067F3">
        <w:rPr>
          <w:rFonts w:ascii="Times New Roman" w:hAnsi="Times New Roman" w:cs="Times New Roman"/>
          <w:sz w:val="24"/>
          <w:szCs w:val="24"/>
        </w:rPr>
        <w:t xml:space="preserve"> </w:t>
      </w:r>
      <w:r w:rsidR="00F6578E" w:rsidRPr="00BB5788">
        <w:rPr>
          <w:rFonts w:ascii="Times New Roman" w:hAnsi="Times New Roman" w:cs="Times New Roman"/>
          <w:sz w:val="24"/>
          <w:szCs w:val="24"/>
        </w:rPr>
        <w:t xml:space="preserve">participants </w:t>
      </w:r>
      <w:r w:rsidR="00D51FEA" w:rsidRPr="00BB5788">
        <w:rPr>
          <w:rFonts w:ascii="Times New Roman" w:hAnsi="Times New Roman" w:cs="Times New Roman"/>
          <w:sz w:val="24"/>
          <w:szCs w:val="24"/>
        </w:rPr>
        <w:t xml:space="preserve">from </w:t>
      </w:r>
      <w:r w:rsidR="003D5AF9" w:rsidRPr="00BB5788">
        <w:rPr>
          <w:rFonts w:ascii="Times New Roman" w:hAnsi="Times New Roman" w:cs="Times New Roman"/>
          <w:sz w:val="24"/>
          <w:szCs w:val="24"/>
        </w:rPr>
        <w:t>75</w:t>
      </w:r>
      <w:r w:rsidR="00AD4AC3" w:rsidRPr="00BB5788">
        <w:rPr>
          <w:rFonts w:ascii="Times New Roman" w:hAnsi="Times New Roman" w:cs="Times New Roman"/>
          <w:sz w:val="24"/>
          <w:szCs w:val="24"/>
        </w:rPr>
        <w:t xml:space="preserve"> </w:t>
      </w:r>
      <w:r w:rsidR="00163809" w:rsidRPr="00BB5788">
        <w:rPr>
          <w:rFonts w:ascii="Times New Roman" w:hAnsi="Times New Roman" w:cs="Times New Roman"/>
          <w:sz w:val="24"/>
          <w:szCs w:val="24"/>
        </w:rPr>
        <w:t>international</w:t>
      </w:r>
      <w:r w:rsidR="00D51FEA" w:rsidRPr="00BB5788">
        <w:rPr>
          <w:rFonts w:ascii="Times New Roman" w:hAnsi="Times New Roman" w:cs="Times New Roman"/>
          <w:sz w:val="24"/>
          <w:szCs w:val="24"/>
        </w:rPr>
        <w:t xml:space="preserve"> studies </w:t>
      </w:r>
      <w:r w:rsidR="1A2307FC" w:rsidRPr="00BB5788">
        <w:rPr>
          <w:rFonts w:ascii="Times New Roman" w:hAnsi="Times New Roman" w:cs="Times New Roman"/>
          <w:sz w:val="24"/>
          <w:szCs w:val="24"/>
        </w:rPr>
        <w:t>(</w:t>
      </w:r>
      <w:r w:rsidR="00DF0596" w:rsidRPr="00BB5788">
        <w:rPr>
          <w:rFonts w:ascii="Times New Roman" w:hAnsi="Times New Roman" w:cs="Times New Roman"/>
          <w:sz w:val="24"/>
          <w:szCs w:val="24"/>
        </w:rPr>
        <w:t>Table 1</w:t>
      </w:r>
      <w:r w:rsidR="007C2A27" w:rsidRPr="00BB5788">
        <w:rPr>
          <w:rFonts w:ascii="Times New Roman" w:hAnsi="Times New Roman" w:cs="Times New Roman"/>
          <w:sz w:val="24"/>
          <w:szCs w:val="24"/>
        </w:rPr>
        <w:t xml:space="preserve">). Indeed, </w:t>
      </w:r>
      <w:r w:rsidR="00022C47" w:rsidRPr="00BB5788">
        <w:rPr>
          <w:rFonts w:ascii="Times New Roman" w:hAnsi="Times New Roman"/>
          <w:sz w:val="24"/>
          <w:szCs w:val="24"/>
        </w:rPr>
        <w:t>a</w:t>
      </w:r>
      <w:r w:rsidR="00F6578E" w:rsidRPr="00BB5788">
        <w:rPr>
          <w:rFonts w:ascii="Times New Roman" w:hAnsi="Times New Roman"/>
          <w:sz w:val="24"/>
          <w:szCs w:val="24"/>
        </w:rPr>
        <w:t xml:space="preserve"> positive </w:t>
      </w:r>
      <w:r w:rsidR="00C038B7" w:rsidRPr="00BB5788">
        <w:rPr>
          <w:rFonts w:ascii="Times New Roman" w:hAnsi="Times New Roman"/>
          <w:sz w:val="24"/>
          <w:szCs w:val="24"/>
        </w:rPr>
        <w:t xml:space="preserve">outcome </w:t>
      </w:r>
      <w:r w:rsidR="00F6578E" w:rsidRPr="00BB5788">
        <w:rPr>
          <w:rFonts w:ascii="Times New Roman" w:hAnsi="Times New Roman"/>
          <w:sz w:val="24"/>
          <w:szCs w:val="24"/>
        </w:rPr>
        <w:t xml:space="preserve">could </w:t>
      </w:r>
      <w:r w:rsidR="00C038B7" w:rsidRPr="00BB5788">
        <w:rPr>
          <w:rFonts w:ascii="Times New Roman" w:hAnsi="Times New Roman"/>
          <w:sz w:val="24"/>
          <w:szCs w:val="24"/>
        </w:rPr>
        <w:t xml:space="preserve">rise </w:t>
      </w:r>
      <w:r w:rsidR="00F6578E" w:rsidRPr="00BB5788">
        <w:rPr>
          <w:rFonts w:ascii="Times New Roman" w:hAnsi="Times New Roman"/>
          <w:sz w:val="24"/>
          <w:szCs w:val="24"/>
        </w:rPr>
        <w:t xml:space="preserve">from the </w:t>
      </w:r>
      <w:r w:rsidR="00C038B7" w:rsidRPr="00BB5788">
        <w:rPr>
          <w:rFonts w:ascii="Times New Roman" w:hAnsi="Times New Roman"/>
          <w:sz w:val="24"/>
          <w:szCs w:val="24"/>
        </w:rPr>
        <w:t xml:space="preserve">ashes of a </w:t>
      </w:r>
      <w:r w:rsidR="00F6578E" w:rsidRPr="00BB5788">
        <w:rPr>
          <w:rFonts w:ascii="Times New Roman" w:hAnsi="Times New Roman"/>
          <w:sz w:val="24"/>
          <w:szCs w:val="24"/>
        </w:rPr>
        <w:t>catastrophic event that imposed existential crisis</w:t>
      </w:r>
      <w:r w:rsidR="00C038B7" w:rsidRPr="00BB5788">
        <w:rPr>
          <w:rFonts w:ascii="Times New Roman" w:hAnsi="Times New Roman"/>
          <w:sz w:val="24"/>
          <w:szCs w:val="24"/>
        </w:rPr>
        <w:t xml:space="preserve"> worldwide</w:t>
      </w:r>
      <w:r w:rsidR="00F6578E" w:rsidRPr="00BB5788">
        <w:rPr>
          <w:rFonts w:ascii="Times New Roman" w:hAnsi="Times New Roman"/>
          <w:sz w:val="24"/>
          <w:szCs w:val="24"/>
        </w:rPr>
        <w:t>.</w:t>
      </w:r>
      <w:r w:rsidR="00F6578E" w:rsidRPr="00BB5788">
        <w:rPr>
          <w:rFonts w:ascii="Times New Roman" w:hAnsi="Times New Roman" w:cs="Times New Roman"/>
          <w:sz w:val="24"/>
          <w:szCs w:val="24"/>
        </w:rPr>
        <w:t xml:space="preserve"> </w:t>
      </w:r>
    </w:p>
    <w:p w14:paraId="19BBD124" w14:textId="652C334B" w:rsidR="00D8301B" w:rsidRPr="00BB5788" w:rsidRDefault="00D64246" w:rsidP="00836647">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A strength in this meta-analysis lies in</w:t>
      </w:r>
      <w:r w:rsidR="008F3FDD" w:rsidRPr="00BB5788">
        <w:rPr>
          <w:rFonts w:ascii="Times New Roman" w:hAnsi="Times New Roman" w:cs="Times New Roman"/>
          <w:sz w:val="24"/>
          <w:szCs w:val="24"/>
        </w:rPr>
        <w:t xml:space="preserve"> the diversity of data sources</w:t>
      </w:r>
      <w:r w:rsidR="00780F81" w:rsidRPr="00BB5788">
        <w:rPr>
          <w:rFonts w:ascii="Times New Roman" w:hAnsi="Times New Roman" w:cs="Times New Roman"/>
          <w:sz w:val="24"/>
          <w:szCs w:val="24"/>
        </w:rPr>
        <w:t xml:space="preserve"> across many different populations</w:t>
      </w:r>
      <w:r w:rsidR="008F3FDD" w:rsidRPr="00BB5788">
        <w:rPr>
          <w:rFonts w:ascii="Times New Roman" w:hAnsi="Times New Roman" w:cs="Times New Roman"/>
          <w:sz w:val="24"/>
          <w:szCs w:val="24"/>
        </w:rPr>
        <w:t>.</w:t>
      </w:r>
      <w:r w:rsidRPr="00BB5788">
        <w:rPr>
          <w:rFonts w:ascii="Times New Roman" w:hAnsi="Times New Roman" w:cs="Times New Roman"/>
          <w:sz w:val="24"/>
          <w:szCs w:val="24"/>
        </w:rPr>
        <w:t xml:space="preserve"> </w:t>
      </w:r>
      <w:r w:rsidR="00F6578E" w:rsidRPr="00BB5788">
        <w:rPr>
          <w:rFonts w:ascii="Times New Roman" w:hAnsi="Times New Roman" w:cs="Times New Roman"/>
          <w:sz w:val="24"/>
          <w:szCs w:val="24"/>
        </w:rPr>
        <w:t>Selected studies cover research being conducted in the United States and beyond</w:t>
      </w:r>
      <w:r w:rsidR="00B710E7" w:rsidRPr="00BB5788">
        <w:rPr>
          <w:rFonts w:ascii="Times New Roman" w:hAnsi="Times New Roman" w:cs="Times New Roman"/>
          <w:sz w:val="24"/>
          <w:szCs w:val="24"/>
        </w:rPr>
        <w:t>,</w:t>
      </w:r>
      <w:r w:rsidR="00F81164" w:rsidRPr="00BB5788">
        <w:rPr>
          <w:rFonts w:ascii="Times New Roman" w:hAnsi="Times New Roman" w:cs="Times New Roman"/>
          <w:sz w:val="24"/>
          <w:szCs w:val="24"/>
        </w:rPr>
        <w:t xml:space="preserve"> including </w:t>
      </w:r>
      <w:r w:rsidR="00780F81" w:rsidRPr="00BB5788">
        <w:rPr>
          <w:rFonts w:ascii="Times New Roman" w:hAnsi="Times New Roman" w:cs="Times New Roman"/>
          <w:sz w:val="24"/>
          <w:szCs w:val="24"/>
        </w:rPr>
        <w:t>countrie</w:t>
      </w:r>
      <w:r w:rsidR="00B710E7" w:rsidRPr="00BB5788">
        <w:rPr>
          <w:rFonts w:ascii="Times New Roman" w:hAnsi="Times New Roman" w:cs="Times New Roman"/>
          <w:sz w:val="24"/>
          <w:szCs w:val="24"/>
        </w:rPr>
        <w:t xml:space="preserve">s from </w:t>
      </w:r>
      <w:r w:rsidR="00D8301B" w:rsidRPr="00BB5788">
        <w:rPr>
          <w:rFonts w:ascii="Times New Roman" w:hAnsi="Times New Roman" w:cs="Times New Roman"/>
          <w:sz w:val="24"/>
          <w:szCs w:val="24"/>
        </w:rPr>
        <w:t xml:space="preserve">both </w:t>
      </w:r>
      <w:r w:rsidR="00F81164" w:rsidRPr="00BB5788">
        <w:rPr>
          <w:rFonts w:ascii="Times New Roman" w:hAnsi="Times New Roman" w:cs="Times New Roman"/>
          <w:sz w:val="24"/>
          <w:szCs w:val="24"/>
        </w:rPr>
        <w:t xml:space="preserve">high and low incomes </w:t>
      </w:r>
      <w:r w:rsidR="00F6578E" w:rsidRPr="00BB5788">
        <w:rPr>
          <w:rFonts w:ascii="Times New Roman" w:hAnsi="Times New Roman" w:cs="Times New Roman"/>
          <w:sz w:val="24"/>
          <w:szCs w:val="24"/>
        </w:rPr>
        <w:t>in four</w:t>
      </w:r>
      <w:r w:rsidR="008F3FDD" w:rsidRPr="00BB5788">
        <w:rPr>
          <w:rFonts w:ascii="Times New Roman" w:hAnsi="Times New Roman" w:cs="Times New Roman"/>
          <w:sz w:val="24"/>
          <w:szCs w:val="24"/>
        </w:rPr>
        <w:t xml:space="preserve"> most popularized</w:t>
      </w:r>
      <w:r w:rsidR="00F6578E" w:rsidRPr="00BB5788">
        <w:rPr>
          <w:rFonts w:ascii="Times New Roman" w:hAnsi="Times New Roman" w:cs="Times New Roman"/>
          <w:sz w:val="24"/>
          <w:szCs w:val="24"/>
        </w:rPr>
        <w:t xml:space="preserve"> continents</w:t>
      </w:r>
      <w:r w:rsidR="00B710E7" w:rsidRPr="00BB5788">
        <w:rPr>
          <w:rFonts w:ascii="Times New Roman" w:hAnsi="Times New Roman" w:cs="Times New Roman"/>
          <w:sz w:val="24"/>
          <w:szCs w:val="24"/>
        </w:rPr>
        <w:t xml:space="preserve">. </w:t>
      </w:r>
      <w:r w:rsidR="00BB6B27" w:rsidRPr="00BB5788">
        <w:rPr>
          <w:rFonts w:ascii="Times New Roman" w:hAnsi="Times New Roman" w:cs="Times New Roman"/>
          <w:sz w:val="24"/>
          <w:szCs w:val="24"/>
        </w:rPr>
        <w:t xml:space="preserve">As such, the </w:t>
      </w:r>
      <w:r w:rsidR="00F6578E" w:rsidRPr="00BB5788">
        <w:rPr>
          <w:rFonts w:ascii="Times New Roman" w:hAnsi="Times New Roman" w:cs="Times New Roman"/>
          <w:sz w:val="24"/>
          <w:szCs w:val="24"/>
        </w:rPr>
        <w:t>current review provides compelling evidence for Covid-19-</w:t>
      </w:r>
      <w:r w:rsidR="00780F81" w:rsidRPr="00BB5788">
        <w:rPr>
          <w:rFonts w:ascii="Times New Roman" w:hAnsi="Times New Roman" w:cs="Times New Roman"/>
          <w:sz w:val="24"/>
          <w:szCs w:val="24"/>
        </w:rPr>
        <w:t>rela</w:t>
      </w:r>
      <w:r w:rsidR="00F6578E" w:rsidRPr="00BB5788">
        <w:rPr>
          <w:rFonts w:ascii="Times New Roman" w:hAnsi="Times New Roman" w:cs="Times New Roman"/>
          <w:sz w:val="24"/>
          <w:szCs w:val="24"/>
        </w:rPr>
        <w:t>ted PTG since late 2019</w:t>
      </w:r>
      <w:r w:rsidR="0073716A" w:rsidRPr="00BB5788">
        <w:rPr>
          <w:rFonts w:ascii="Times New Roman" w:hAnsi="Times New Roman" w:cs="Times New Roman"/>
          <w:sz w:val="24"/>
          <w:szCs w:val="24"/>
        </w:rPr>
        <w:t>, one that implies the resiliency of humankind as whole</w:t>
      </w:r>
      <w:r w:rsidR="00F6578E" w:rsidRPr="00BB5788">
        <w:rPr>
          <w:rFonts w:ascii="Times New Roman" w:hAnsi="Times New Roman" w:cs="Times New Roman"/>
          <w:sz w:val="24"/>
          <w:szCs w:val="24"/>
        </w:rPr>
        <w:t xml:space="preserve">. </w:t>
      </w:r>
      <w:r w:rsidR="00836647" w:rsidRPr="00BB5788">
        <w:rPr>
          <w:rFonts w:ascii="Times New Roman" w:hAnsi="Times New Roman" w:cs="Times New Roman"/>
          <w:sz w:val="24"/>
          <w:szCs w:val="24"/>
        </w:rPr>
        <w:t xml:space="preserve">In other words, through collective </w:t>
      </w:r>
      <w:r w:rsidR="00836647" w:rsidRPr="00BB5788">
        <w:rPr>
          <w:rFonts w:ascii="Times New Roman" w:hAnsi="Times New Roman" w:cs="Times New Roman"/>
          <w:sz w:val="24"/>
          <w:szCs w:val="24"/>
        </w:rPr>
        <w:lastRenderedPageBreak/>
        <w:t xml:space="preserve">struggles the </w:t>
      </w:r>
      <w:r w:rsidR="00F6578E" w:rsidRPr="00BB5788">
        <w:rPr>
          <w:rFonts w:ascii="Times New Roman" w:hAnsi="Times New Roman" w:cs="Times New Roman"/>
          <w:sz w:val="24"/>
          <w:szCs w:val="24"/>
        </w:rPr>
        <w:t xml:space="preserve">affected </w:t>
      </w:r>
      <w:r w:rsidR="00BB6B27" w:rsidRPr="00BB5788">
        <w:rPr>
          <w:rFonts w:ascii="Times New Roman" w:hAnsi="Times New Roman" w:cs="Times New Roman"/>
          <w:sz w:val="24"/>
          <w:szCs w:val="24"/>
        </w:rPr>
        <w:t xml:space="preserve">world’s </w:t>
      </w:r>
      <w:r w:rsidR="00F6578E" w:rsidRPr="00BB5788">
        <w:rPr>
          <w:rFonts w:ascii="Times New Roman" w:hAnsi="Times New Roman" w:cs="Times New Roman"/>
          <w:sz w:val="24"/>
          <w:szCs w:val="24"/>
        </w:rPr>
        <w:t>populations could become stronger after experiencing th</w:t>
      </w:r>
      <w:r w:rsidR="008B3620" w:rsidRPr="00BB5788">
        <w:rPr>
          <w:rFonts w:ascii="Times New Roman" w:hAnsi="Times New Roman" w:cs="Times New Roman"/>
          <w:sz w:val="24"/>
          <w:szCs w:val="24"/>
        </w:rPr>
        <w:t xml:space="preserve">is wide-spread </w:t>
      </w:r>
      <w:proofErr w:type="spellStart"/>
      <w:r w:rsidR="008B3620" w:rsidRPr="00BB5788">
        <w:rPr>
          <w:rFonts w:ascii="Times New Roman" w:hAnsi="Times New Roman" w:cs="Times New Roman"/>
          <w:sz w:val="24"/>
          <w:szCs w:val="24"/>
        </w:rPr>
        <w:t>existential</w:t>
      </w:r>
      <w:r w:rsidR="00F6578E" w:rsidRPr="00BB5788">
        <w:rPr>
          <w:rFonts w:ascii="Times New Roman" w:hAnsi="Times New Roman" w:cs="Times New Roman"/>
          <w:sz w:val="24"/>
          <w:szCs w:val="24"/>
        </w:rPr>
        <w:t>challenge</w:t>
      </w:r>
      <w:proofErr w:type="spellEnd"/>
      <w:r w:rsidR="00F6578E" w:rsidRPr="00BB5788">
        <w:rPr>
          <w:rFonts w:ascii="Times New Roman" w:hAnsi="Times New Roman" w:cs="Times New Roman"/>
          <w:sz w:val="24"/>
          <w:szCs w:val="24"/>
        </w:rPr>
        <w:t>, as was shown in other chronic ailments with certain life risks (Ma et al., 2022; Pieta &amp; Rzeszutek, 2022; Sawyer et al.,</w:t>
      </w:r>
      <w:r w:rsidR="0073716A" w:rsidRPr="00BB5788">
        <w:rPr>
          <w:rFonts w:ascii="Times New Roman" w:hAnsi="Times New Roman" w:cs="Times New Roman"/>
          <w:sz w:val="24"/>
          <w:szCs w:val="24"/>
        </w:rPr>
        <w:t xml:space="preserve"> </w:t>
      </w:r>
      <w:r w:rsidR="00F6578E" w:rsidRPr="00BB5788">
        <w:rPr>
          <w:rFonts w:ascii="Times New Roman" w:hAnsi="Times New Roman" w:cs="Times New Roman"/>
          <w:sz w:val="24"/>
          <w:szCs w:val="24"/>
        </w:rPr>
        <w:t>2010; Shand et al.,2015; Wang et al., 2022).</w:t>
      </w:r>
      <w:r w:rsidR="00163809" w:rsidRPr="00BB5788">
        <w:rPr>
          <w:rFonts w:ascii="Times New Roman" w:hAnsi="Times New Roman" w:cs="Times New Roman"/>
          <w:sz w:val="24"/>
          <w:szCs w:val="24"/>
        </w:rPr>
        <w:t xml:space="preserve"> </w:t>
      </w:r>
    </w:p>
    <w:p w14:paraId="5A04E978" w14:textId="05B98640" w:rsidR="00377D38" w:rsidRPr="00BB5788" w:rsidRDefault="008B3620" w:rsidP="00242FDC">
      <w:pPr>
        <w:spacing w:after="0" w:line="480" w:lineRule="auto"/>
        <w:ind w:firstLine="720"/>
        <w:rPr>
          <w:rFonts w:ascii="Times New Roman" w:hAnsi="Times New Roman"/>
          <w:sz w:val="24"/>
          <w:szCs w:val="24"/>
        </w:rPr>
      </w:pPr>
      <w:r w:rsidRPr="00BB5788">
        <w:rPr>
          <w:rFonts w:ascii="Times New Roman" w:hAnsi="Times New Roman" w:cs="Times New Roman"/>
          <w:sz w:val="24"/>
          <w:szCs w:val="24"/>
        </w:rPr>
        <w:t>M</w:t>
      </w:r>
      <w:r w:rsidR="00D8301B" w:rsidRPr="00BB5788">
        <w:rPr>
          <w:rFonts w:ascii="Times New Roman" w:hAnsi="Times New Roman" w:cs="Times New Roman"/>
          <w:sz w:val="24"/>
          <w:szCs w:val="24"/>
        </w:rPr>
        <w:t>ore</w:t>
      </w:r>
      <w:r w:rsidRPr="00BB5788">
        <w:rPr>
          <w:rFonts w:ascii="Times New Roman" w:hAnsi="Times New Roman" w:cs="Times New Roman"/>
          <w:sz w:val="24"/>
          <w:szCs w:val="24"/>
        </w:rPr>
        <w:t>over</w:t>
      </w:r>
      <w:r w:rsidR="0073716A" w:rsidRPr="00BB5788">
        <w:rPr>
          <w:rFonts w:ascii="Times New Roman" w:hAnsi="Times New Roman" w:cs="Times New Roman"/>
          <w:sz w:val="24"/>
          <w:szCs w:val="24"/>
        </w:rPr>
        <w:t>, selected samples involve different roles</w:t>
      </w:r>
      <w:r w:rsidR="00127767" w:rsidRPr="00BB5788">
        <w:rPr>
          <w:rFonts w:ascii="Times New Roman" w:hAnsi="Times New Roman" w:cs="Times New Roman"/>
          <w:sz w:val="24"/>
          <w:szCs w:val="24"/>
        </w:rPr>
        <w:t xml:space="preserve"> of participants</w:t>
      </w:r>
      <w:r w:rsidR="0073716A" w:rsidRPr="00BB5788">
        <w:rPr>
          <w:rFonts w:ascii="Times New Roman" w:hAnsi="Times New Roman" w:cs="Times New Roman"/>
          <w:sz w:val="24"/>
          <w:szCs w:val="24"/>
        </w:rPr>
        <w:t xml:space="preserve"> during Covid-19 (e.g., patients, health care providers, students, veterans, and general populations). </w:t>
      </w:r>
      <w:r w:rsidR="00FF277B" w:rsidRPr="00BB5788">
        <w:rPr>
          <w:rFonts w:ascii="Times New Roman" w:hAnsi="Times New Roman" w:cs="Times New Roman"/>
          <w:sz w:val="24"/>
          <w:szCs w:val="24"/>
        </w:rPr>
        <w:t>This implies that the overall sample have</w:t>
      </w:r>
      <w:r w:rsidR="00127767" w:rsidRPr="00BB5788">
        <w:rPr>
          <w:rFonts w:ascii="Times New Roman" w:hAnsi="Times New Roman" w:cs="Times New Roman"/>
          <w:sz w:val="24"/>
          <w:szCs w:val="24"/>
        </w:rPr>
        <w:t xml:space="preserve"> exposed to different degree of risk and included</w:t>
      </w:r>
      <w:r w:rsidR="00C3076B" w:rsidRPr="00BB5788">
        <w:rPr>
          <w:rFonts w:ascii="Times New Roman" w:hAnsi="Times New Roman" w:cs="Times New Roman"/>
          <w:sz w:val="24"/>
          <w:szCs w:val="24"/>
        </w:rPr>
        <w:t xml:space="preserve"> </w:t>
      </w:r>
      <w:r w:rsidR="00FF277B" w:rsidRPr="00BB5788">
        <w:rPr>
          <w:rFonts w:ascii="Times New Roman" w:hAnsi="Times New Roman" w:cs="Times New Roman"/>
          <w:sz w:val="24"/>
          <w:szCs w:val="24"/>
        </w:rPr>
        <w:t xml:space="preserve">t </w:t>
      </w:r>
      <w:r w:rsidR="00C3076B" w:rsidRPr="00BB5788">
        <w:rPr>
          <w:rFonts w:ascii="Times New Roman" w:hAnsi="Times New Roman" w:cs="Times New Roman"/>
          <w:sz w:val="24"/>
          <w:szCs w:val="24"/>
        </w:rPr>
        <w:t xml:space="preserve">diverse conditions, ranging from </w:t>
      </w:r>
      <w:r w:rsidR="00FF277B" w:rsidRPr="00BB5788">
        <w:rPr>
          <w:rFonts w:ascii="Times New Roman" w:hAnsi="Times New Roman" w:cs="Times New Roman"/>
          <w:sz w:val="24"/>
          <w:szCs w:val="24"/>
        </w:rPr>
        <w:t xml:space="preserve">very sick </w:t>
      </w:r>
      <w:r w:rsidR="00C3076B" w:rsidRPr="00BB5788">
        <w:rPr>
          <w:rFonts w:ascii="Times New Roman" w:hAnsi="Times New Roman" w:cs="Times New Roman"/>
          <w:sz w:val="24"/>
          <w:szCs w:val="24"/>
        </w:rPr>
        <w:t>to</w:t>
      </w:r>
      <w:r w:rsidR="00FF277B" w:rsidRPr="00BB5788">
        <w:rPr>
          <w:rFonts w:ascii="Times New Roman" w:hAnsi="Times New Roman" w:cs="Times New Roman"/>
          <w:sz w:val="24"/>
          <w:szCs w:val="24"/>
        </w:rPr>
        <w:t xml:space="preserve"> very healthy</w:t>
      </w:r>
      <w:r w:rsidR="00C3076B" w:rsidRPr="00BB5788">
        <w:rPr>
          <w:rFonts w:ascii="Times New Roman" w:hAnsi="Times New Roman" w:cs="Times New Roman"/>
          <w:sz w:val="24"/>
          <w:szCs w:val="24"/>
        </w:rPr>
        <w:t>,</w:t>
      </w:r>
      <w:r w:rsidR="00FF277B" w:rsidRPr="00BB5788">
        <w:rPr>
          <w:rFonts w:ascii="Times New Roman" w:hAnsi="Times New Roman" w:cs="Times New Roman"/>
          <w:sz w:val="24"/>
          <w:szCs w:val="24"/>
        </w:rPr>
        <w:t xml:space="preserve"> </w:t>
      </w:r>
      <w:r w:rsidR="00C3076B" w:rsidRPr="00BB5788">
        <w:rPr>
          <w:rFonts w:ascii="Times New Roman" w:hAnsi="Times New Roman" w:cs="Times New Roman"/>
          <w:sz w:val="24"/>
          <w:szCs w:val="24"/>
        </w:rPr>
        <w:t>while</w:t>
      </w:r>
      <w:r w:rsidR="00FF277B" w:rsidRPr="00BB5788">
        <w:rPr>
          <w:rFonts w:ascii="Times New Roman" w:hAnsi="Times New Roman" w:cs="Times New Roman"/>
          <w:sz w:val="24"/>
          <w:szCs w:val="24"/>
        </w:rPr>
        <w:t xml:space="preserve"> fac</w:t>
      </w:r>
      <w:r w:rsidR="00C3076B" w:rsidRPr="00BB5788">
        <w:rPr>
          <w:rFonts w:ascii="Times New Roman" w:hAnsi="Times New Roman" w:cs="Times New Roman"/>
          <w:sz w:val="24"/>
          <w:szCs w:val="24"/>
        </w:rPr>
        <w:t>ing</w:t>
      </w:r>
      <w:r w:rsidR="00FF277B" w:rsidRPr="00BB5788">
        <w:rPr>
          <w:rFonts w:ascii="Times New Roman" w:hAnsi="Times New Roman" w:cs="Times New Roman"/>
          <w:sz w:val="24"/>
          <w:szCs w:val="24"/>
        </w:rPr>
        <w:t xml:space="preserve"> the same crisis</w:t>
      </w:r>
      <w:r w:rsidR="00C3076B" w:rsidRPr="00BB5788">
        <w:rPr>
          <w:rFonts w:ascii="Times New Roman" w:hAnsi="Times New Roman" w:cs="Times New Roman"/>
          <w:sz w:val="24"/>
          <w:szCs w:val="24"/>
        </w:rPr>
        <w:t xml:space="preserve"> of Covid-19</w:t>
      </w:r>
      <w:r w:rsidR="00FF277B" w:rsidRPr="00BB5788">
        <w:rPr>
          <w:rFonts w:ascii="Times New Roman" w:hAnsi="Times New Roman" w:cs="Times New Roman"/>
          <w:sz w:val="24"/>
          <w:szCs w:val="24"/>
        </w:rPr>
        <w:t xml:space="preserve">. </w:t>
      </w:r>
      <w:r w:rsidR="00F6578E" w:rsidRPr="00BB5788">
        <w:rPr>
          <w:rFonts w:ascii="Times New Roman" w:hAnsi="Times New Roman" w:cs="Times New Roman"/>
          <w:sz w:val="24"/>
          <w:szCs w:val="24"/>
        </w:rPr>
        <w:t xml:space="preserve">Different from those previously evident diseases, Covid-19 took lives of nurses and physicians who provided direct or indirect services of patients who were infected. </w:t>
      </w:r>
      <w:r w:rsidR="00836647" w:rsidRPr="00BB5788">
        <w:rPr>
          <w:rFonts w:ascii="Times New Roman" w:hAnsi="Times New Roman" w:cs="Times New Roman"/>
          <w:sz w:val="24"/>
          <w:szCs w:val="24"/>
        </w:rPr>
        <w:t>Accordingly, t</w:t>
      </w:r>
      <w:r w:rsidR="00F6578E" w:rsidRPr="00BB5788">
        <w:rPr>
          <w:rFonts w:ascii="Times New Roman" w:hAnsi="Times New Roman" w:cs="Times New Roman"/>
          <w:sz w:val="24"/>
          <w:szCs w:val="24"/>
        </w:rPr>
        <w:t xml:space="preserve">he current finding may provide valuable information for </w:t>
      </w:r>
      <w:r w:rsidR="00163809" w:rsidRPr="00BB5788">
        <w:rPr>
          <w:rFonts w:ascii="Times New Roman" w:hAnsi="Times New Roman" w:cs="Times New Roman"/>
          <w:sz w:val="24"/>
          <w:szCs w:val="24"/>
        </w:rPr>
        <w:t xml:space="preserve">trauma psychologists, </w:t>
      </w:r>
      <w:r w:rsidR="00F6578E" w:rsidRPr="00BB5788">
        <w:rPr>
          <w:rFonts w:ascii="Times New Roman" w:hAnsi="Times New Roman" w:cs="Times New Roman"/>
          <w:sz w:val="24"/>
          <w:szCs w:val="24"/>
        </w:rPr>
        <w:t xml:space="preserve">public health </w:t>
      </w:r>
      <w:r w:rsidR="00163809" w:rsidRPr="00BB5788">
        <w:rPr>
          <w:rFonts w:ascii="Times New Roman" w:hAnsi="Times New Roman" w:cs="Times New Roman"/>
          <w:sz w:val="24"/>
          <w:szCs w:val="24"/>
        </w:rPr>
        <w:t xml:space="preserve">workers, </w:t>
      </w:r>
      <w:r w:rsidR="00F6578E" w:rsidRPr="00BB5788">
        <w:rPr>
          <w:rFonts w:ascii="Times New Roman" w:hAnsi="Times New Roman" w:cs="Times New Roman"/>
          <w:sz w:val="24"/>
          <w:szCs w:val="24"/>
        </w:rPr>
        <w:t xml:space="preserve">and </w:t>
      </w:r>
      <w:r w:rsidR="00163809" w:rsidRPr="00BB5788">
        <w:rPr>
          <w:rFonts w:ascii="Times New Roman" w:hAnsi="Times New Roman" w:cs="Times New Roman"/>
          <w:sz w:val="24"/>
          <w:szCs w:val="24"/>
        </w:rPr>
        <w:t xml:space="preserve">health </w:t>
      </w:r>
      <w:r w:rsidR="00F6578E" w:rsidRPr="00BB5788">
        <w:rPr>
          <w:rFonts w:ascii="Times New Roman" w:hAnsi="Times New Roman" w:cs="Times New Roman"/>
          <w:sz w:val="24"/>
          <w:szCs w:val="24"/>
        </w:rPr>
        <w:t>care providers with respect to pandemic-related risk-management and emergency care in the future.</w:t>
      </w:r>
      <w:r w:rsidR="00D8301B" w:rsidRPr="00BB5788">
        <w:rPr>
          <w:rFonts w:ascii="Times New Roman" w:hAnsi="Times New Roman" w:cs="Times New Roman"/>
          <w:sz w:val="24"/>
          <w:szCs w:val="24"/>
        </w:rPr>
        <w:t xml:space="preserve"> </w:t>
      </w:r>
      <w:r w:rsidR="00D8301B" w:rsidRPr="00BB5788">
        <w:rPr>
          <w:rFonts w:ascii="Times New Roman" w:hAnsi="Times New Roman"/>
          <w:sz w:val="24"/>
          <w:szCs w:val="24"/>
        </w:rPr>
        <w:t>However, there was heterogeneity (</w:t>
      </w:r>
      <w:r w:rsidR="00D8301B" w:rsidRPr="00BB5788">
        <w:rPr>
          <w:rFonts w:ascii="Times New Roman" w:hAnsi="Times New Roman"/>
          <w:i/>
          <w:iCs/>
          <w:sz w:val="24"/>
          <w:szCs w:val="24"/>
        </w:rPr>
        <w:t xml:space="preserve">I </w:t>
      </w:r>
      <w:r w:rsidR="00D8301B" w:rsidRPr="00BB5788">
        <w:rPr>
          <w:rFonts w:ascii="Times New Roman" w:hAnsi="Times New Roman"/>
          <w:sz w:val="24"/>
          <w:szCs w:val="24"/>
        </w:rPr>
        <w:t>statistic of 99.72%),</w:t>
      </w:r>
      <w:r w:rsidR="00377D38" w:rsidRPr="00BB5788">
        <w:rPr>
          <w:rFonts w:ascii="Times New Roman" w:hAnsi="Times New Roman"/>
          <w:sz w:val="24"/>
          <w:szCs w:val="24"/>
        </w:rPr>
        <w:t xml:space="preserve"> which may not be a surprise given the divers</w:t>
      </w:r>
      <w:r w:rsidR="00B6203B" w:rsidRPr="00BB5788">
        <w:rPr>
          <w:rFonts w:ascii="Times New Roman" w:hAnsi="Times New Roman"/>
          <w:sz w:val="24"/>
          <w:szCs w:val="24"/>
        </w:rPr>
        <w:t xml:space="preserve">ity </w:t>
      </w:r>
      <w:r w:rsidR="0043424D" w:rsidRPr="00BB5788">
        <w:rPr>
          <w:rFonts w:ascii="Times New Roman" w:hAnsi="Times New Roman"/>
          <w:sz w:val="24"/>
          <w:szCs w:val="24"/>
        </w:rPr>
        <w:t xml:space="preserve">shown </w:t>
      </w:r>
      <w:r w:rsidR="00B6203B" w:rsidRPr="00BB5788">
        <w:rPr>
          <w:rFonts w:ascii="Times New Roman" w:hAnsi="Times New Roman"/>
          <w:sz w:val="24"/>
          <w:szCs w:val="24"/>
        </w:rPr>
        <w:t>in</w:t>
      </w:r>
      <w:r w:rsidR="00377D38" w:rsidRPr="00BB5788">
        <w:rPr>
          <w:rFonts w:ascii="Times New Roman" w:hAnsi="Times New Roman"/>
          <w:sz w:val="24"/>
          <w:szCs w:val="24"/>
        </w:rPr>
        <w:t xml:space="preserve"> populations, settings, </w:t>
      </w:r>
      <w:r w:rsidR="00B6203B" w:rsidRPr="00BB5788">
        <w:rPr>
          <w:rFonts w:ascii="Times New Roman" w:hAnsi="Times New Roman"/>
          <w:sz w:val="24"/>
          <w:szCs w:val="24"/>
        </w:rPr>
        <w:t>and designs of selected studies.</w:t>
      </w:r>
      <w:r w:rsidR="00D8301B" w:rsidRPr="00BB5788">
        <w:rPr>
          <w:rFonts w:ascii="Times New Roman" w:hAnsi="Times New Roman" w:cs="Times New Roman"/>
          <w:sz w:val="24"/>
          <w:szCs w:val="24"/>
        </w:rPr>
        <w:t xml:space="preserve"> </w:t>
      </w:r>
      <w:bookmarkStart w:id="98" w:name="_Hlk178520193"/>
      <w:r w:rsidR="0043424D" w:rsidRPr="00BB5788">
        <w:rPr>
          <w:rFonts w:ascii="Times New Roman" w:hAnsi="Times New Roman"/>
          <w:sz w:val="24"/>
          <w:szCs w:val="24"/>
        </w:rPr>
        <w:t>Admittedly</w:t>
      </w:r>
      <w:r w:rsidR="00723C56" w:rsidRPr="00BB5788">
        <w:rPr>
          <w:rFonts w:ascii="Times New Roman" w:hAnsi="Times New Roman"/>
          <w:sz w:val="24"/>
          <w:szCs w:val="24"/>
        </w:rPr>
        <w:t>,</w:t>
      </w:r>
      <w:r w:rsidR="00377D38" w:rsidRPr="00BB5788">
        <w:rPr>
          <w:rFonts w:ascii="Times New Roman" w:hAnsi="Times New Roman"/>
          <w:sz w:val="24"/>
          <w:szCs w:val="24"/>
        </w:rPr>
        <w:t xml:space="preserve"> </w:t>
      </w:r>
      <w:r w:rsidR="00D8301B" w:rsidRPr="00BB5788">
        <w:rPr>
          <w:rFonts w:ascii="Times New Roman" w:hAnsi="Times New Roman"/>
          <w:sz w:val="24"/>
          <w:szCs w:val="24"/>
        </w:rPr>
        <w:t>subgroup analyses</w:t>
      </w:r>
      <w:r w:rsidR="00723C56" w:rsidRPr="00BB5788">
        <w:rPr>
          <w:rFonts w:ascii="Times New Roman" w:hAnsi="Times New Roman"/>
          <w:sz w:val="24"/>
          <w:szCs w:val="24"/>
        </w:rPr>
        <w:t xml:space="preserve"> </w:t>
      </w:r>
      <w:r w:rsidR="00D8301B" w:rsidRPr="00BB5788">
        <w:rPr>
          <w:rFonts w:ascii="Times New Roman" w:hAnsi="Times New Roman"/>
          <w:sz w:val="24"/>
          <w:szCs w:val="24"/>
        </w:rPr>
        <w:t>did not provide explanation for this</w:t>
      </w:r>
      <w:r w:rsidR="00B6203B" w:rsidRPr="00BB5788">
        <w:rPr>
          <w:rFonts w:ascii="Times New Roman" w:hAnsi="Times New Roman"/>
          <w:sz w:val="24"/>
          <w:szCs w:val="24"/>
        </w:rPr>
        <w:t xml:space="preserve"> heterogeneity</w:t>
      </w:r>
      <w:r w:rsidR="0043424D" w:rsidRPr="00BB5788">
        <w:rPr>
          <w:rFonts w:ascii="Times New Roman" w:hAnsi="Times New Roman"/>
          <w:sz w:val="24"/>
          <w:szCs w:val="24"/>
        </w:rPr>
        <w:t xml:space="preserve"> (data not shown)</w:t>
      </w:r>
      <w:r w:rsidR="00242FDC" w:rsidRPr="00BB5788">
        <w:rPr>
          <w:rFonts w:ascii="Times New Roman" w:hAnsi="Times New Roman"/>
          <w:sz w:val="24"/>
          <w:szCs w:val="24"/>
        </w:rPr>
        <w:t>, which</w:t>
      </w:r>
      <w:r w:rsidR="006C4B92" w:rsidRPr="00BB5788">
        <w:rPr>
          <w:rFonts w:ascii="Times New Roman" w:hAnsi="Times New Roman"/>
          <w:sz w:val="24"/>
          <w:szCs w:val="24"/>
        </w:rPr>
        <w:t xml:space="preserve"> suggests</w:t>
      </w:r>
      <w:r w:rsidR="00242FDC" w:rsidRPr="00BB5788">
        <w:rPr>
          <w:rFonts w:ascii="Times New Roman" w:hAnsi="Times New Roman"/>
          <w:sz w:val="24"/>
          <w:szCs w:val="24"/>
        </w:rPr>
        <w:t xml:space="preserve"> the need for further investigation on </w:t>
      </w:r>
      <w:bookmarkEnd w:id="98"/>
      <w:r w:rsidR="006C4B92" w:rsidRPr="00BB5788">
        <w:rPr>
          <w:rFonts w:ascii="Times New Roman" w:hAnsi="Times New Roman"/>
          <w:sz w:val="24"/>
          <w:szCs w:val="24"/>
        </w:rPr>
        <w:t>the moderation of undetected factors</w:t>
      </w:r>
      <w:r w:rsidR="00D8301B" w:rsidRPr="00BB5788">
        <w:rPr>
          <w:rFonts w:ascii="Times New Roman" w:hAnsi="Times New Roman"/>
          <w:sz w:val="24"/>
          <w:szCs w:val="24"/>
        </w:rPr>
        <w:t>.</w:t>
      </w:r>
      <w:r w:rsidR="00377D38" w:rsidRPr="00BB5788">
        <w:rPr>
          <w:rFonts w:ascii="Times New Roman" w:hAnsi="Times New Roman" w:cs="Times New Roman"/>
          <w:sz w:val="24"/>
          <w:szCs w:val="24"/>
        </w:rPr>
        <w:t xml:space="preserve"> </w:t>
      </w:r>
    </w:p>
    <w:p w14:paraId="6FE95955" w14:textId="5B19EA1F" w:rsidR="00F6578E" w:rsidRPr="00BB5788" w:rsidRDefault="00AA7F93" w:rsidP="00377D38">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Specifically</w:t>
      </w:r>
      <w:r w:rsidR="00835B50" w:rsidRPr="00BB5788">
        <w:rPr>
          <w:rFonts w:ascii="Times New Roman" w:hAnsi="Times New Roman" w:cs="Times New Roman"/>
          <w:sz w:val="24"/>
          <w:szCs w:val="24"/>
        </w:rPr>
        <w:t>, we</w:t>
      </w:r>
      <w:r w:rsidR="00F6578E" w:rsidRPr="00BB5788">
        <w:rPr>
          <w:rFonts w:ascii="Times New Roman" w:hAnsi="Times New Roman" w:cs="Times New Roman"/>
          <w:sz w:val="24"/>
          <w:szCs w:val="24"/>
        </w:rPr>
        <w:t xml:space="preserve"> found no significant association between PTG and risk/protective factors</w:t>
      </w:r>
      <w:r w:rsidR="004F71FE" w:rsidRPr="00BB5788">
        <w:rPr>
          <w:rFonts w:ascii="Times New Roman" w:hAnsi="Times New Roman" w:cs="Times New Roman"/>
          <w:sz w:val="24"/>
          <w:szCs w:val="24"/>
        </w:rPr>
        <w:t xml:space="preserve"> such as posttraumatic stress disorders (PTSD),</w:t>
      </w:r>
      <w:r w:rsidR="00F6578E" w:rsidRPr="00BB5788">
        <w:rPr>
          <w:rFonts w:ascii="Times New Roman" w:hAnsi="Times New Roman" w:cs="Times New Roman"/>
          <w:sz w:val="24"/>
          <w:szCs w:val="24"/>
        </w:rPr>
        <w:t xml:space="preserve"> </w:t>
      </w:r>
      <w:r w:rsidR="00705FCA" w:rsidRPr="00BB5788">
        <w:rPr>
          <w:rFonts w:ascii="Times New Roman" w:hAnsi="Times New Roman" w:cs="Times New Roman"/>
          <w:sz w:val="24"/>
          <w:szCs w:val="24"/>
        </w:rPr>
        <w:t xml:space="preserve">except coping. </w:t>
      </w:r>
      <w:r w:rsidR="00F6578E" w:rsidRPr="00BB5788">
        <w:rPr>
          <w:rFonts w:ascii="Times New Roman" w:hAnsi="Times New Roman" w:cs="Times New Roman"/>
          <w:sz w:val="24"/>
          <w:szCs w:val="24"/>
        </w:rPr>
        <w:t xml:space="preserve">This result suggests that more concise analysis should be done to identify these relationships across diverse populations or roles during the pandemic to facilitate better intervention and prevention in the future. </w:t>
      </w:r>
      <w:r w:rsidR="00F6578E" w:rsidRPr="00BB5788">
        <w:rPr>
          <w:rFonts w:ascii="Times New Roman" w:hAnsi="Times New Roman" w:cs="Times New Roman"/>
          <w:sz w:val="24"/>
          <w:szCs w:val="24"/>
          <w:lang w:val="da-DK"/>
        </w:rPr>
        <w:t xml:space="preserve">Twenty-two of the selected studies demonstrated the mental health damage of Covid 19 in this analysis (Adjorlolo et al., 2022; Arnout &amp; Al‐Sufyani, 2021; Barnicot et al, 2023; Castiglioni et. al, 2023; Chasson et al., 2022; Chen &amp; Tang, 2021; Chen et al., 2020; Das et al., 2023; El-Khoury Malhame et al., 2023; Kalaitzaki et al., 2022; Lan et al, 2023; Lau et al., 2021; Lewis et al. </w:t>
      </w:r>
      <w:r w:rsidR="00F6578E" w:rsidRPr="00BB5788">
        <w:rPr>
          <w:rFonts w:ascii="Times New Roman" w:hAnsi="Times New Roman" w:cs="Times New Roman"/>
          <w:sz w:val="24"/>
          <w:szCs w:val="24"/>
          <w:lang w:val="da-DK"/>
        </w:rPr>
        <w:lastRenderedPageBreak/>
        <w:t>,2022; Mo ,2022; Morales et al, 2023; Tu et al., 2023; Ulset &amp; Soest ,2022; Vazquez et al., 2021; Wang et. al, 2023; Willey et al., 2022; Zhang et al., 2021; Zhou et al., 2020).</w:t>
      </w:r>
      <w:r w:rsidR="00F6578E" w:rsidRPr="00BB5788">
        <w:rPr>
          <w:rFonts w:ascii="Times New Roman" w:hAnsi="Times New Roman" w:cs="Times New Roman"/>
          <w:sz w:val="24"/>
          <w:szCs w:val="24"/>
          <w:vertAlign w:val="superscript"/>
          <w:lang w:val="da-DK"/>
        </w:rPr>
        <w:t xml:space="preserve"> </w:t>
      </w:r>
      <w:r w:rsidR="00F6578E" w:rsidRPr="00BB5788">
        <w:rPr>
          <w:rFonts w:ascii="Times New Roman" w:hAnsi="Times New Roman" w:cs="Times New Roman"/>
          <w:sz w:val="24"/>
          <w:szCs w:val="24"/>
        </w:rPr>
        <w:t xml:space="preserve">Observed PTG indicates the renewal of worldview, including restoration of meaning and purpose. Individuals high in growth could possess other unrevealed psychosocial strengths or traits, motivationally, behaviorally, and affectively. </w:t>
      </w:r>
    </w:p>
    <w:p w14:paraId="16250569" w14:textId="77777777" w:rsidR="00F6578E" w:rsidRPr="00BB5788" w:rsidRDefault="00F6578E" w:rsidP="00F6578E">
      <w:pPr>
        <w:tabs>
          <w:tab w:val="left" w:pos="2745"/>
          <w:tab w:val="left" w:pos="3645"/>
        </w:tabs>
        <w:spacing w:after="0" w:line="480" w:lineRule="auto"/>
        <w:rPr>
          <w:rFonts w:ascii="Times New Roman" w:hAnsi="Times New Roman" w:cs="Times New Roman"/>
          <w:b/>
          <w:bCs/>
          <w:sz w:val="24"/>
          <w:szCs w:val="24"/>
        </w:rPr>
      </w:pPr>
      <w:r w:rsidRPr="00BB5788">
        <w:rPr>
          <w:rFonts w:ascii="Times New Roman" w:hAnsi="Times New Roman" w:cs="Times New Roman"/>
          <w:b/>
          <w:bCs/>
          <w:sz w:val="24"/>
          <w:szCs w:val="24"/>
        </w:rPr>
        <w:t>Mechanisms</w:t>
      </w:r>
      <w:r w:rsidRPr="00BB5788">
        <w:rPr>
          <w:rFonts w:ascii="Times New Roman" w:hAnsi="Times New Roman" w:cs="Times New Roman"/>
          <w:b/>
          <w:bCs/>
          <w:sz w:val="24"/>
          <w:szCs w:val="24"/>
        </w:rPr>
        <w:tab/>
      </w:r>
      <w:r w:rsidRPr="00BB5788">
        <w:rPr>
          <w:rFonts w:ascii="Times New Roman" w:hAnsi="Times New Roman" w:cs="Times New Roman"/>
          <w:b/>
          <w:bCs/>
          <w:sz w:val="24"/>
          <w:szCs w:val="24"/>
        </w:rPr>
        <w:tab/>
      </w:r>
    </w:p>
    <w:p w14:paraId="254D58D3" w14:textId="58E79362" w:rsidR="00F6578E" w:rsidRPr="00BB5788" w:rsidRDefault="00C33F7E" w:rsidP="00F6578E">
      <w:pPr>
        <w:spacing w:after="0" w:line="480" w:lineRule="auto"/>
        <w:ind w:firstLine="630"/>
        <w:rPr>
          <w:rFonts w:ascii="Times New Roman" w:hAnsi="Times New Roman" w:cs="Times New Roman"/>
          <w:sz w:val="24"/>
          <w:szCs w:val="24"/>
        </w:rPr>
      </w:pPr>
      <w:r w:rsidRPr="00BB5788">
        <w:rPr>
          <w:rFonts w:ascii="Times New Roman" w:hAnsi="Times New Roman" w:cs="Times New Roman"/>
          <w:sz w:val="24"/>
          <w:szCs w:val="24"/>
        </w:rPr>
        <w:t xml:space="preserve">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w:t>
      </w:r>
      <w:proofErr w:type="spellStart"/>
      <w:r w:rsidRPr="00BB5788">
        <w:rPr>
          <w:rFonts w:ascii="Times New Roman" w:hAnsi="Times New Roman" w:cs="Times New Roman"/>
          <w:sz w:val="24"/>
          <w:szCs w:val="24"/>
        </w:rPr>
        <w:t>future.</w:t>
      </w:r>
      <w:r w:rsidR="00F6578E" w:rsidRPr="00BB5788">
        <w:rPr>
          <w:rFonts w:ascii="Times New Roman" w:hAnsi="Times New Roman" w:cs="Times New Roman"/>
          <w:sz w:val="24"/>
          <w:szCs w:val="24"/>
        </w:rPr>
        <w:t>Most</w:t>
      </w:r>
      <w:proofErr w:type="spellEnd"/>
      <w:r w:rsidR="00F6578E" w:rsidRPr="00BB5788">
        <w:rPr>
          <w:rFonts w:ascii="Times New Roman" w:hAnsi="Times New Roman" w:cs="Times New Roman"/>
          <w:sz w:val="24"/>
          <w:szCs w:val="24"/>
        </w:rPr>
        <w:t xml:space="preserve"> studies in this meta-analysis did not involve basic science investigation, but evidence has emerged in the past decade. In the neuroendocrine and immunological area, research has assorted higher levels of PTG with low levels of cortisol in patients suffering from PTSD and women with breast c</w:t>
      </w:r>
      <w:r w:rsidR="00F6578E" w:rsidRPr="00BB5788">
        <w:rPr>
          <w:rFonts w:ascii="Times New Roman" w:hAnsi="Times New Roman" w:cs="Times New Roman"/>
          <w:sz w:val="24"/>
          <w:szCs w:val="24"/>
        </w:rPr>
        <w:softHyphen/>
      </w:r>
      <w:r w:rsidR="00F6578E" w:rsidRPr="00BB5788">
        <w:rPr>
          <w:rFonts w:ascii="Times New Roman" w:hAnsi="Times New Roman" w:cs="Times New Roman"/>
          <w:sz w:val="24"/>
          <w:szCs w:val="24"/>
        </w:rPr>
        <w:softHyphen/>
        <w:t>ancer, respectively (Smyth et al., 2008; Diaz et al., 2014). In studies on brain function and structures, PTG was linked with the frontocentral EEG alpha asymmetry in survivors of motor vehicle accidents, controlling for trait positive affect (Rabe et al., 2006) and was negatively correlated with grey matter volume in left dorsolateral prefrontal cortex during Covid-19 (Lan et al., 2023). However, PTSS was positively associated with grey matter volume in medial prefrontal cortex/dorsal anterior singular cortex in structured magnetic resonance imaging data acquired before the pandemic (Lan et al., 2023).</w:t>
      </w:r>
    </w:p>
    <w:p w14:paraId="23555BAA" w14:textId="3428E631" w:rsidR="00F6578E" w:rsidRPr="00BB5788" w:rsidRDefault="00F6578E" w:rsidP="00F6578E">
      <w:pPr>
        <w:spacing w:after="0" w:line="480" w:lineRule="auto"/>
        <w:ind w:firstLine="720"/>
        <w:rPr>
          <w:rFonts w:ascii="Times New Roman" w:hAnsi="Times New Roman" w:cs="Times New Roman"/>
          <w:sz w:val="24"/>
          <w:szCs w:val="24"/>
          <w:lang w:eastAsia="zh-CN"/>
        </w:rPr>
      </w:pPr>
      <w:r w:rsidRPr="00BB5788">
        <w:rPr>
          <w:rFonts w:ascii="Times New Roman" w:hAnsi="Times New Roman" w:cs="Times New Roman"/>
          <w:sz w:val="24"/>
          <w:szCs w:val="24"/>
        </w:rPr>
        <w:t>A pioneer work in the genomic area found a relation of PTG to the gene-environment (</w:t>
      </w:r>
      <w:proofErr w:type="spellStart"/>
      <w:r w:rsidRPr="00BB5788">
        <w:rPr>
          <w:rFonts w:ascii="Times New Roman" w:hAnsi="Times New Roman" w:cs="Times New Roman"/>
          <w:sz w:val="24"/>
          <w:szCs w:val="24"/>
        </w:rPr>
        <w:t>GxE</w:t>
      </w:r>
      <w:proofErr w:type="spellEnd"/>
      <w:r w:rsidRPr="00BB5788">
        <w:rPr>
          <w:rFonts w:ascii="Times New Roman" w:hAnsi="Times New Roman" w:cs="Times New Roman"/>
          <w:sz w:val="24"/>
          <w:szCs w:val="24"/>
        </w:rPr>
        <w:t xml:space="preserve">) interaction study using a New Orleans sample of low-income non-Hispanic Black </w:t>
      </w:r>
      <w:r w:rsidRPr="00BB5788">
        <w:rPr>
          <w:rFonts w:ascii="Times New Roman" w:hAnsi="Times New Roman" w:cs="Times New Roman"/>
          <w:sz w:val="24"/>
          <w:szCs w:val="24"/>
        </w:rPr>
        <w:lastRenderedPageBreak/>
        <w:t xml:space="preserve">individuals who exposed to Hurricane Katrina (Dunn et al., 2014). Among the identified ten common variants in seven genes, the presence of homozygotes rs4606 variants of RGS2 gene was strongly associated with greater PTG after multiple testing, which appeared to be driven by a </w:t>
      </w:r>
      <w:proofErr w:type="spellStart"/>
      <w:r w:rsidRPr="00BB5788">
        <w:rPr>
          <w:rFonts w:ascii="Times New Roman" w:hAnsi="Times New Roman" w:cs="Times New Roman"/>
          <w:sz w:val="24"/>
          <w:szCs w:val="24"/>
        </w:rPr>
        <w:t>GxE</w:t>
      </w:r>
      <w:proofErr w:type="spellEnd"/>
      <w:r w:rsidRPr="00BB5788">
        <w:rPr>
          <w:rFonts w:ascii="Times New Roman" w:hAnsi="Times New Roman" w:cs="Times New Roman"/>
          <w:sz w:val="24"/>
          <w:szCs w:val="24"/>
        </w:rPr>
        <w:t xml:space="preserve"> interaction. </w:t>
      </w:r>
      <w:r w:rsidRPr="00BB5788">
        <w:rPr>
          <w:rFonts w:ascii="Times New Roman" w:hAnsi="Times New Roman" w:cs="Times New Roman"/>
          <w:sz w:val="24"/>
          <w:szCs w:val="24"/>
          <w:shd w:val="clear" w:color="auto" w:fill="FFFFFF"/>
        </w:rPr>
        <w:t>Finally, due to the emergent pandemic, studies in this meta-analysis were published in a narrow period (2020-</w:t>
      </w:r>
      <w:del w:id="99" w:author="Amy Ai" w:date="2024-11-02T12:14:00Z" w16du:dateUtc="2024-11-02T16:14:00Z">
        <w:r w:rsidRPr="007D3722" w:rsidDel="007D3722">
          <w:rPr>
            <w:rFonts w:ascii="Times New Roman" w:hAnsi="Times New Roman" w:cs="Times New Roman"/>
            <w:sz w:val="24"/>
            <w:szCs w:val="24"/>
            <w:highlight w:val="cyan"/>
            <w:shd w:val="clear" w:color="auto" w:fill="FFFFFF"/>
            <w:rPrChange w:id="100" w:author="Amy Ai" w:date="2024-11-02T12:14:00Z" w16du:dateUtc="2024-11-02T16:14:00Z">
              <w:rPr>
                <w:rFonts w:ascii="Times New Roman" w:hAnsi="Times New Roman" w:cs="Times New Roman"/>
                <w:sz w:val="24"/>
                <w:szCs w:val="24"/>
                <w:shd w:val="clear" w:color="auto" w:fill="FFFFFF"/>
              </w:rPr>
            </w:rPrChange>
          </w:rPr>
          <w:delText>2022</w:delText>
        </w:r>
      </w:del>
      <w:ins w:id="101" w:author="Amy Ai" w:date="2024-11-02T12:14:00Z" w16du:dateUtc="2024-11-02T16:14:00Z">
        <w:r w:rsidR="007D3722" w:rsidRPr="007D3722">
          <w:rPr>
            <w:rFonts w:ascii="Times New Roman" w:hAnsi="Times New Roman" w:cs="Times New Roman"/>
            <w:sz w:val="24"/>
            <w:szCs w:val="24"/>
            <w:highlight w:val="cyan"/>
            <w:shd w:val="clear" w:color="auto" w:fill="FFFFFF"/>
            <w:rPrChange w:id="102" w:author="Amy Ai" w:date="2024-11-02T12:14:00Z" w16du:dateUtc="2024-11-02T16:14:00Z">
              <w:rPr>
                <w:rFonts w:ascii="Times New Roman" w:hAnsi="Times New Roman" w:cs="Times New Roman"/>
                <w:sz w:val="24"/>
                <w:szCs w:val="24"/>
                <w:shd w:val="clear" w:color="auto" w:fill="FFFFFF"/>
              </w:rPr>
            </w:rPrChange>
          </w:rPr>
          <w:t>2024</w:t>
        </w:r>
      </w:ins>
      <w:r w:rsidRPr="00BB5788">
        <w:rPr>
          <w:rFonts w:ascii="Times New Roman" w:hAnsi="Times New Roman" w:cs="Times New Roman"/>
          <w:sz w:val="24"/>
          <w:szCs w:val="24"/>
          <w:shd w:val="clear" w:color="auto" w:fill="FFFFFF"/>
        </w:rPr>
        <w:t xml:space="preserve">) with a few conducted using a prospective design. </w:t>
      </w:r>
      <w:r w:rsidRPr="00BB5788">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B5788" w:rsidRDefault="00F6578E" w:rsidP="00F6578E">
      <w:pPr>
        <w:spacing w:after="0" w:line="480" w:lineRule="auto"/>
        <w:rPr>
          <w:rFonts w:ascii="Times New Roman" w:hAnsi="Times New Roman" w:cs="Times New Roman"/>
          <w:b/>
          <w:bCs/>
          <w:sz w:val="24"/>
          <w:szCs w:val="24"/>
        </w:rPr>
      </w:pPr>
      <w:r w:rsidRPr="00BB5788">
        <w:rPr>
          <w:rFonts w:ascii="Times New Roman" w:hAnsi="Times New Roman" w:cs="Times New Roman"/>
          <w:b/>
          <w:bCs/>
          <w:sz w:val="24"/>
          <w:szCs w:val="24"/>
        </w:rPr>
        <w:t>Limitations</w:t>
      </w:r>
    </w:p>
    <w:p w14:paraId="55B1F7C0" w14:textId="5BF6EF88" w:rsidR="00723C56" w:rsidRPr="00BB5788" w:rsidRDefault="00F6578E" w:rsidP="00F6578E">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 xml:space="preserve">The limitations of this meta-analysis should be acknowledged. First, methodological heterogeneousness </w:t>
      </w:r>
      <w:r w:rsidR="003B18DF" w:rsidRPr="00BB5788">
        <w:rPr>
          <w:rFonts w:ascii="Times New Roman" w:hAnsi="Times New Roman" w:cs="Times New Roman"/>
          <w:sz w:val="24"/>
          <w:szCs w:val="24"/>
        </w:rPr>
        <w:t>exists</w:t>
      </w:r>
      <w:r w:rsidRPr="00BB5788">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findings. This divergence suggests the need for further subgroup analysis (e.g., roles). </w:t>
      </w:r>
      <w:r w:rsidRPr="00BB5788">
        <w:rPr>
          <w:rFonts w:ascii="Times New Roman" w:hAnsi="Times New Roman" w:cs="Times New Roman"/>
          <w:sz w:val="24"/>
          <w:szCs w:val="24"/>
          <w:shd w:val="clear" w:color="auto" w:fill="FFFFFF"/>
        </w:rPr>
        <w:t xml:space="preserve">The link between Covid-19 and PTG was nevertheless evident </w:t>
      </w:r>
      <w:r w:rsidR="003B18DF" w:rsidRPr="00BB5788">
        <w:rPr>
          <w:rFonts w:ascii="Times New Roman" w:hAnsi="Times New Roman" w:cs="Times New Roman"/>
          <w:sz w:val="24"/>
          <w:szCs w:val="24"/>
          <w:shd w:val="clear" w:color="auto" w:fill="FFFFFF"/>
        </w:rPr>
        <w:t>through</w:t>
      </w:r>
      <w:r w:rsidRPr="00BB5788">
        <w:rPr>
          <w:rFonts w:ascii="Times New Roman" w:hAnsi="Times New Roman" w:cs="Times New Roman"/>
          <w:sz w:val="24"/>
          <w:szCs w:val="24"/>
          <w:shd w:val="clear" w:color="auto" w:fill="FFFFFF"/>
        </w:rPr>
        <w:t xml:space="preserve"> these studies.</w:t>
      </w:r>
      <w:r w:rsidRPr="00BB5788">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sidRPr="00BB5788">
        <w:rPr>
          <w:rFonts w:ascii="Times New Roman" w:hAnsi="Times New Roman" w:cs="Times New Roman"/>
          <w:sz w:val="24"/>
          <w:szCs w:val="24"/>
        </w:rPr>
        <w:t xml:space="preserve"> or deflate the effect size</w:t>
      </w:r>
      <w:r w:rsidRPr="00BB5788">
        <w:rPr>
          <w:rFonts w:ascii="Times New Roman" w:hAnsi="Times New Roman" w:cs="Times New Roman"/>
          <w:sz w:val="24"/>
          <w:szCs w:val="24"/>
        </w:rPr>
        <w:t xml:space="preserve">. </w:t>
      </w:r>
    </w:p>
    <w:p w14:paraId="4B81E833" w14:textId="208C25A7" w:rsidR="00F6578E" w:rsidRPr="00BB5788" w:rsidRDefault="00F6578E" w:rsidP="00723C56">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Third,</w:t>
      </w:r>
      <w:r w:rsidR="003B18DF" w:rsidRPr="00BB5788">
        <w:rPr>
          <w:rFonts w:ascii="Times New Roman" w:hAnsi="Times New Roman" w:cs="Times New Roman"/>
          <w:sz w:val="24"/>
          <w:szCs w:val="24"/>
        </w:rPr>
        <w:t xml:space="preserve"> </w:t>
      </w:r>
      <w:r w:rsidRPr="00BB5788">
        <w:rPr>
          <w:rFonts w:ascii="Times New Roman" w:hAnsi="Times New Roman" w:cs="Times New Roman"/>
          <w:sz w:val="24"/>
          <w:szCs w:val="24"/>
        </w:rPr>
        <w:t>important medical indices are missing in most studies; thus, we could not systematically assess their associations with PTG. Fourth, covariates included in studies vary wildly, which may account for the heterogeneity in our subgroup analysis.</w:t>
      </w:r>
      <w:r w:rsidR="000D6398" w:rsidRPr="00BB5788">
        <w:rPr>
          <w:rFonts w:ascii="Times New Roman" w:hAnsi="Times New Roman" w:cs="Times New Roman"/>
          <w:sz w:val="24"/>
          <w:szCs w:val="24"/>
          <w:shd w:val="clear" w:color="auto" w:fill="FFFFFF"/>
        </w:rPr>
        <w:t xml:space="preserve"> Fifth</w:t>
      </w:r>
      <w:r w:rsidRPr="00BB5788">
        <w:rPr>
          <w:rFonts w:ascii="Times New Roman" w:hAnsi="Times New Roman" w:cs="Times New Roman"/>
          <w:sz w:val="24"/>
          <w:szCs w:val="24"/>
          <w:shd w:val="clear" w:color="auto" w:fill="FFFFFF"/>
        </w:rPr>
        <w:t xml:space="preserve">, </w:t>
      </w:r>
      <w:r w:rsidR="008B5B51" w:rsidRPr="00BB5788">
        <w:rPr>
          <w:rFonts w:ascii="Times New Roman" w:hAnsi="Times New Roman" w:cs="Times New Roman"/>
          <w:sz w:val="24"/>
          <w:szCs w:val="24"/>
          <w:shd w:val="clear" w:color="auto" w:fill="FFFFFF"/>
        </w:rPr>
        <w:t>most studies employed convenient samples that compromise the representativeness of them</w:t>
      </w:r>
      <w:r w:rsidR="007F4C0B" w:rsidRPr="00BB5788">
        <w:rPr>
          <w:rFonts w:ascii="Times New Roman" w:hAnsi="Times New Roman" w:cs="Times New Roman"/>
          <w:sz w:val="24"/>
          <w:szCs w:val="24"/>
          <w:shd w:val="clear" w:color="auto" w:fill="FFFFFF"/>
        </w:rPr>
        <w:t xml:space="preserve"> (</w:t>
      </w:r>
      <w:r w:rsidR="00AA1D5F" w:rsidRPr="00BB5788">
        <w:rPr>
          <w:rFonts w:ascii="Times New Roman" w:hAnsi="Times New Roman" w:cs="Times New Roman"/>
          <w:sz w:val="24"/>
          <w:szCs w:val="24"/>
          <w:shd w:val="clear" w:color="auto" w:fill="FFFFFF"/>
        </w:rPr>
        <w:t>Wu 2024</w:t>
      </w:r>
      <w:r w:rsidR="007F4C0B" w:rsidRPr="00BB5788">
        <w:rPr>
          <w:rFonts w:ascii="Times New Roman" w:hAnsi="Times New Roman" w:cs="Times New Roman"/>
          <w:sz w:val="24"/>
          <w:szCs w:val="24"/>
          <w:shd w:val="clear" w:color="auto" w:fill="FFFFFF"/>
        </w:rPr>
        <w:t>)</w:t>
      </w:r>
      <w:r w:rsidR="008B5B51" w:rsidRPr="00BB5788">
        <w:rPr>
          <w:rFonts w:ascii="Times New Roman" w:hAnsi="Times New Roman" w:cs="Times New Roman"/>
          <w:sz w:val="24"/>
          <w:szCs w:val="24"/>
          <w:shd w:val="clear" w:color="auto" w:fill="FFFFFF"/>
        </w:rPr>
        <w:t>.</w:t>
      </w:r>
      <w:r w:rsidR="007F4C0B" w:rsidRPr="00BB5788">
        <w:rPr>
          <w:rFonts w:ascii="Times New Roman" w:hAnsi="Times New Roman" w:cs="Times New Roman"/>
          <w:sz w:val="24"/>
          <w:szCs w:val="24"/>
          <w:shd w:val="clear" w:color="auto" w:fill="FFFFFF"/>
        </w:rPr>
        <w:t xml:space="preserve"> </w:t>
      </w:r>
      <w:r w:rsidR="008B5B51" w:rsidRPr="00BB5788">
        <w:rPr>
          <w:rFonts w:ascii="Times New Roman" w:hAnsi="Times New Roman" w:cs="Times New Roman"/>
          <w:sz w:val="24"/>
          <w:szCs w:val="24"/>
          <w:shd w:val="clear" w:color="auto" w:fill="FFFFFF"/>
        </w:rPr>
        <w:t xml:space="preserve">Finally, </w:t>
      </w:r>
      <w:r w:rsidRPr="00BB5788">
        <w:rPr>
          <w:rFonts w:ascii="Times New Roman" w:hAnsi="Times New Roman" w:cs="Times New Roman"/>
          <w:sz w:val="24"/>
          <w:szCs w:val="24"/>
          <w:shd w:val="clear" w:color="auto" w:fill="FFFFFF"/>
        </w:rPr>
        <w:t>due to the emergent pandemic, studies in this meta-analysis were published in a close period (2020-202</w:t>
      </w:r>
      <w:r w:rsidR="001A2308" w:rsidRPr="00BB5788">
        <w:rPr>
          <w:rFonts w:ascii="Times New Roman" w:hAnsi="Times New Roman" w:cs="Times New Roman"/>
          <w:sz w:val="24"/>
          <w:szCs w:val="24"/>
          <w:shd w:val="clear" w:color="auto" w:fill="FFFFFF"/>
        </w:rPr>
        <w:t>4</w:t>
      </w:r>
      <w:r w:rsidRPr="00BB5788">
        <w:rPr>
          <w:rFonts w:ascii="Times New Roman" w:hAnsi="Times New Roman" w:cs="Times New Roman"/>
          <w:sz w:val="24"/>
          <w:szCs w:val="24"/>
          <w:shd w:val="clear" w:color="auto" w:fill="FFFFFF"/>
        </w:rPr>
        <w:t xml:space="preserve">) with few were conducted in a prospective design. </w:t>
      </w:r>
      <w:r w:rsidR="001A2308" w:rsidRPr="00BB5788">
        <w:rPr>
          <w:rFonts w:ascii="Times New Roman" w:hAnsi="Times New Roman" w:cs="Times New Roman"/>
          <w:sz w:val="24"/>
          <w:szCs w:val="24"/>
        </w:rPr>
        <w:t>Many studies are cross-</w:t>
      </w:r>
      <w:r w:rsidR="001A2308" w:rsidRPr="00BB5788">
        <w:rPr>
          <w:rFonts w:ascii="Times New Roman" w:hAnsi="Times New Roman" w:cs="Times New Roman"/>
          <w:sz w:val="24"/>
          <w:szCs w:val="24"/>
        </w:rPr>
        <w:lastRenderedPageBreak/>
        <w:t>sectional</w:t>
      </w:r>
      <w:r w:rsidR="000D6398" w:rsidRPr="00BB5788">
        <w:rPr>
          <w:rFonts w:ascii="Times New Roman" w:hAnsi="Times New Roman" w:cs="Times New Roman"/>
          <w:sz w:val="24"/>
          <w:szCs w:val="24"/>
        </w:rPr>
        <w:t>, which does not allow conclusions on causality</w:t>
      </w:r>
      <w:r w:rsidR="001A2308" w:rsidRPr="00BB5788">
        <w:rPr>
          <w:rFonts w:ascii="Times New Roman" w:hAnsi="Times New Roman" w:cs="Times New Roman"/>
          <w:sz w:val="24"/>
          <w:szCs w:val="24"/>
        </w:rPr>
        <w:t xml:space="preserve">. </w:t>
      </w:r>
      <w:r w:rsidRPr="00BB5788">
        <w:rPr>
          <w:rFonts w:ascii="Times New Roman" w:hAnsi="Times New Roman" w:cs="Times New Roman"/>
          <w:sz w:val="24"/>
          <w:szCs w:val="24"/>
        </w:rPr>
        <w:t>The increased overtime growth has been observed by a new Covid-19 (</w:t>
      </w:r>
      <w:proofErr w:type="spellStart"/>
      <w:r w:rsidRPr="00BB5788">
        <w:rPr>
          <w:rFonts w:ascii="Times New Roman" w:hAnsi="Times New Roman" w:cs="Times New Roman"/>
          <w:sz w:val="24"/>
          <w:szCs w:val="24"/>
        </w:rPr>
        <w:t>Kalaitzaki</w:t>
      </w:r>
      <w:proofErr w:type="spellEnd"/>
      <w:r w:rsidRPr="00BB5788">
        <w:rPr>
          <w:rFonts w:ascii="Times New Roman" w:hAnsi="Times New Roman" w:cs="Times New Roman"/>
          <w:sz w:val="24"/>
          <w:szCs w:val="24"/>
        </w:rPr>
        <w:t xml:space="preserve"> et al., 2023) and a few non-Covid (Ai et al.,2021; Hu et al., 2020; Kelly et al., 2018) studies, a fact underscoring the need to follow-up post-pandemic PTG. </w:t>
      </w:r>
    </w:p>
    <w:p w14:paraId="51B5C5B1" w14:textId="77777777" w:rsidR="00F6578E" w:rsidRPr="00BB5788" w:rsidRDefault="00F6578E" w:rsidP="00F6578E">
      <w:pPr>
        <w:spacing w:after="0" w:line="480" w:lineRule="auto"/>
        <w:rPr>
          <w:rFonts w:ascii="Times New Roman" w:hAnsi="Times New Roman" w:cs="Times New Roman"/>
          <w:sz w:val="24"/>
          <w:szCs w:val="24"/>
        </w:rPr>
      </w:pPr>
      <w:r w:rsidRPr="00BB5788">
        <w:rPr>
          <w:rFonts w:ascii="Times New Roman" w:hAnsi="Times New Roman" w:cs="Times New Roman"/>
          <w:b/>
          <w:bCs/>
          <w:sz w:val="24"/>
          <w:szCs w:val="24"/>
        </w:rPr>
        <w:t>Conclusions</w:t>
      </w:r>
    </w:p>
    <w:p w14:paraId="456DF6FC" w14:textId="4E693A83" w:rsidR="00F6578E" w:rsidRPr="00BB5788" w:rsidRDefault="00F6578E" w:rsidP="00F6578E">
      <w:pPr>
        <w:spacing w:after="0" w:line="480" w:lineRule="auto"/>
        <w:ind w:firstLine="720"/>
        <w:rPr>
          <w:rFonts w:ascii="Times New Roman" w:hAnsi="Times New Roman" w:cs="Times New Roman"/>
          <w:sz w:val="24"/>
          <w:szCs w:val="24"/>
        </w:rPr>
      </w:pPr>
      <w:r w:rsidRPr="00BB5788">
        <w:rPr>
          <w:rFonts w:ascii="Times New Roman" w:hAnsi="Times New Roman" w:cs="Times New Roman"/>
          <w:sz w:val="24"/>
          <w:szCs w:val="24"/>
        </w:rPr>
        <w:t xml:space="preserve">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Based on the finding, social science related health care policies may encourage the population under threat of deadly pandemics to seek such positive changes cognitively and behaviorally as part of emergency and crisis management. Investigations should also address important medical questions (e.g., What could be behavioral and </w:t>
      </w:r>
      <w:proofErr w:type="spellStart"/>
      <w:r w:rsidRPr="00BB5788">
        <w:rPr>
          <w:rFonts w:ascii="Times New Roman" w:hAnsi="Times New Roman" w:cs="Times New Roman"/>
          <w:sz w:val="24"/>
          <w:szCs w:val="24"/>
        </w:rPr>
        <w:t>salutogenic</w:t>
      </w:r>
      <w:proofErr w:type="spellEnd"/>
      <w:r w:rsidRPr="00BB5788">
        <w:rPr>
          <w:rFonts w:ascii="Times New Roman" w:hAnsi="Times New Roman" w:cs="Times New Roman"/>
          <w:sz w:val="24"/>
          <w:szCs w:val="24"/>
        </w:rPr>
        <w:t xml:space="preserve"> bio-psycho-behavioral mechanism to inform clinical practices).</w:t>
      </w:r>
      <w:r w:rsidR="003D3FE1" w:rsidRPr="00BB5788">
        <w:rPr>
          <w:rFonts w:ascii="Times New Roman" w:hAnsi="Times New Roman" w:cs="Times New Roman"/>
          <w:sz w:val="24"/>
          <w:szCs w:val="24"/>
        </w:rPr>
        <w:t xml:space="preserve"> Finally, trauma psychologists may help distressed clients under the pandemic related existential threat to prioritize their goals and strategies with openness to positive changes and other potential</w:t>
      </w:r>
      <w:r w:rsidR="007A573D" w:rsidRPr="00BB5788">
        <w:rPr>
          <w:rFonts w:ascii="Times New Roman" w:hAnsi="Times New Roman" w:cs="Times New Roman"/>
          <w:sz w:val="24"/>
          <w:szCs w:val="24"/>
        </w:rPr>
        <w:t>s</w:t>
      </w:r>
      <w:r w:rsidR="00B97083" w:rsidRPr="00BB5788">
        <w:rPr>
          <w:rFonts w:ascii="Times New Roman" w:hAnsi="Times New Roman" w:cs="Times New Roman"/>
          <w:sz w:val="24"/>
          <w:szCs w:val="24"/>
        </w:rPr>
        <w:t xml:space="preserve">. </w:t>
      </w:r>
    </w:p>
    <w:p w14:paraId="507CAF11" w14:textId="77777777" w:rsidR="004A46AF" w:rsidRPr="00BB5788" w:rsidRDefault="004A46AF" w:rsidP="004A46AF">
      <w:pPr>
        <w:spacing w:after="0" w:line="480" w:lineRule="auto"/>
        <w:jc w:val="center"/>
        <w:rPr>
          <w:rFonts w:ascii="Times New Roman" w:eastAsia="Times New Roman" w:hAnsi="Times New Roman" w:cs="Times New Roman"/>
          <w:b/>
          <w:bCs/>
          <w:sz w:val="28"/>
          <w:szCs w:val="28"/>
        </w:rPr>
      </w:pPr>
      <w:r w:rsidRPr="00BB5788">
        <w:rPr>
          <w:rFonts w:ascii="Times New Roman" w:eastAsia="Times New Roman" w:hAnsi="Times New Roman" w:cs="Times New Roman"/>
          <w:b/>
          <w:bCs/>
          <w:sz w:val="28"/>
          <w:szCs w:val="28"/>
        </w:rPr>
        <w:t>Reference</w:t>
      </w:r>
    </w:p>
    <w:p w14:paraId="5A54ECA6"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eastAsia="Times New Roman" w:hAnsi="Times New Roman" w:cs="Times New Roman"/>
          <w:sz w:val="24"/>
          <w:szCs w:val="24"/>
        </w:rPr>
        <w:fldChar w:fldCharType="begin"/>
      </w:r>
      <w:r w:rsidRPr="00BB5788">
        <w:rPr>
          <w:rFonts w:ascii="Times New Roman" w:eastAsia="Times New Roman" w:hAnsi="Times New Roman" w:cs="Times New Roman"/>
          <w:sz w:val="24"/>
          <w:szCs w:val="24"/>
        </w:rPr>
        <w:instrText xml:space="preserve">https://doi.org/10.1007/s10865-012-9412-6" </w:instrText>
      </w:r>
      <w:r w:rsidRPr="00BB5788">
        <w:rPr>
          <w:rFonts w:ascii="Times New Roman" w:eastAsia="Times New Roman" w:hAnsi="Times New Roman" w:cs="Times New Roman"/>
          <w:sz w:val="24"/>
          <w:szCs w:val="24"/>
        </w:rPr>
        <w:fldChar w:fldCharType="end"/>
      </w:r>
      <w:r w:rsidRPr="00BB5788">
        <w:rPr>
          <w:rFonts w:ascii="Times New Roman" w:eastAsia="Times New Roman" w:hAnsi="Times New Roman" w:cs="Times New Roman"/>
          <w:sz w:val="24"/>
          <w:szCs w:val="24"/>
        </w:rPr>
        <w:fldChar w:fldCharType="begin"/>
      </w:r>
      <w:r w:rsidRPr="00BB5788">
        <w:rPr>
          <w:rFonts w:ascii="Times New Roman" w:eastAsia="Times New Roman" w:hAnsi="Times New Roman" w:cs="Times New Roman"/>
          <w:sz w:val="24"/>
          <w:szCs w:val="24"/>
        </w:rPr>
        <w:instrText>https://doi.org/10.1002/pa.2659" \h</w:instrText>
      </w:r>
      <w:r w:rsidRPr="00BB5788">
        <w:rPr>
          <w:rFonts w:ascii="Times New Roman" w:eastAsia="Times New Roman" w:hAnsi="Times New Roman" w:cs="Times New Roman"/>
          <w:sz w:val="24"/>
          <w:szCs w:val="24"/>
        </w:rPr>
        <w:fldChar w:fldCharType="end"/>
      </w:r>
      <w:proofErr w:type="spellStart"/>
      <w:r w:rsidRPr="00BB5788">
        <w:rPr>
          <w:rFonts w:ascii="Times New Roman" w:hAnsi="Times New Roman" w:cs="Times New Roman"/>
          <w:sz w:val="24"/>
          <w:szCs w:val="24"/>
        </w:rPr>
        <w:t>Adjorlolo</w:t>
      </w:r>
      <w:proofErr w:type="spellEnd"/>
      <w:r w:rsidRPr="00BB5788">
        <w:rPr>
          <w:rFonts w:ascii="Times New Roman" w:hAnsi="Times New Roman" w:cs="Times New Roman"/>
          <w:sz w:val="24"/>
          <w:szCs w:val="24"/>
        </w:rPr>
        <w:t xml:space="preserve">, S., </w:t>
      </w:r>
      <w:proofErr w:type="spellStart"/>
      <w:r w:rsidRPr="00BB5788">
        <w:rPr>
          <w:rFonts w:ascii="Times New Roman" w:hAnsi="Times New Roman" w:cs="Times New Roman"/>
          <w:sz w:val="24"/>
          <w:szCs w:val="24"/>
        </w:rPr>
        <w:t>Adjorlolo</w:t>
      </w:r>
      <w:proofErr w:type="spellEnd"/>
      <w:r w:rsidRPr="00BB5788">
        <w:rPr>
          <w:rFonts w:ascii="Times New Roman" w:hAnsi="Times New Roman" w:cs="Times New Roman"/>
          <w:sz w:val="24"/>
          <w:szCs w:val="24"/>
        </w:rPr>
        <w:t xml:space="preserve">, P., Andoh-Arthur, J., </w:t>
      </w:r>
      <w:proofErr w:type="spellStart"/>
      <w:r w:rsidRPr="00BB5788">
        <w:rPr>
          <w:rFonts w:ascii="Times New Roman" w:hAnsi="Times New Roman" w:cs="Times New Roman"/>
          <w:sz w:val="24"/>
          <w:szCs w:val="24"/>
        </w:rPr>
        <w:t>Ahiable</w:t>
      </w:r>
      <w:proofErr w:type="spellEnd"/>
      <w:r w:rsidRPr="00BB5788">
        <w:rPr>
          <w:rFonts w:ascii="Times New Roman" w:hAnsi="Times New Roman" w:cs="Times New Roman"/>
          <w:sz w:val="24"/>
          <w:szCs w:val="24"/>
        </w:rPr>
        <w:t xml:space="preserve">, E. K., </w:t>
      </w:r>
      <w:proofErr w:type="spellStart"/>
      <w:r w:rsidRPr="00BB5788">
        <w:rPr>
          <w:rFonts w:ascii="Times New Roman" w:hAnsi="Times New Roman" w:cs="Times New Roman"/>
          <w:sz w:val="24"/>
          <w:szCs w:val="24"/>
        </w:rPr>
        <w:t>Kretchy</w:t>
      </w:r>
      <w:proofErr w:type="spellEnd"/>
      <w:r w:rsidRPr="00BB5788">
        <w:rPr>
          <w:rFonts w:ascii="Times New Roman" w:hAnsi="Times New Roman" w:cs="Times New Roman"/>
          <w:sz w:val="24"/>
          <w:szCs w:val="24"/>
        </w:rPr>
        <w:t>, I. A., &amp; Osafo, J. (2022). Post-traumatic growth and resilience among hospitalized Covid-19 survivors: A gendered analysis.</w:t>
      </w:r>
      <w:r w:rsidRPr="00BB5788">
        <w:rPr>
          <w:rFonts w:ascii="Times New Roman" w:hAnsi="Times New Roman" w:cs="Times New Roman"/>
          <w:i/>
          <w:iCs/>
          <w:sz w:val="24"/>
          <w:szCs w:val="24"/>
        </w:rPr>
        <w:t xml:space="preserve"> International Journal of Environmental Research and Public Health, 19</w:t>
      </w:r>
      <w:r w:rsidRPr="00BB5788">
        <w:rPr>
          <w:rFonts w:ascii="Times New Roman" w:hAnsi="Times New Roman" w:cs="Times New Roman"/>
          <w:sz w:val="24"/>
          <w:szCs w:val="24"/>
        </w:rPr>
        <w:t xml:space="preserve">(16), 10014. </w:t>
      </w:r>
      <w:hyperlink r:id="rId22">
        <w:r w:rsidRPr="00BB5788">
          <w:rPr>
            <w:rFonts w:ascii="Times New Roman" w:hAnsi="Times New Roman" w:cs="Times New Roman"/>
            <w:b/>
            <w:bCs/>
            <w:sz w:val="24"/>
            <w:szCs w:val="24"/>
          </w:rPr>
          <w:t>https://doi.org/10.3390/ijerph191610014</w:t>
        </w:r>
      </w:hyperlink>
    </w:p>
    <w:p w14:paraId="0707957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Aggar</w:t>
      </w:r>
      <w:proofErr w:type="spellEnd"/>
      <w:r w:rsidRPr="00BB5788">
        <w:rPr>
          <w:rFonts w:ascii="Times New Roman" w:hAnsi="Times New Roman" w:cs="Times New Roman"/>
          <w:sz w:val="24"/>
          <w:szCs w:val="24"/>
        </w:rPr>
        <w:t xml:space="preserve">, C., Samios, C., Penman, O., Whiteing, N., Massey, D., Rafferty, R., Bowen, K., &amp; Stephens, A. (2022). The impact of COVID-19 pandemic-related stress experienced by </w:t>
      </w:r>
      <w:r w:rsidRPr="00BB5788">
        <w:rPr>
          <w:rFonts w:ascii="Times New Roman" w:hAnsi="Times New Roman" w:cs="Times New Roman"/>
          <w:sz w:val="24"/>
          <w:szCs w:val="24"/>
        </w:rPr>
        <w:lastRenderedPageBreak/>
        <w:t xml:space="preserve">Australian nurses. </w:t>
      </w:r>
      <w:r w:rsidRPr="00BB5788">
        <w:rPr>
          <w:rFonts w:ascii="Times New Roman" w:hAnsi="Times New Roman" w:cs="Times New Roman"/>
          <w:i/>
          <w:iCs/>
          <w:sz w:val="24"/>
          <w:szCs w:val="24"/>
        </w:rPr>
        <w:t>International journal of mental health nursing, 31</w:t>
      </w:r>
      <w:r w:rsidRPr="00BB5788">
        <w:rPr>
          <w:rFonts w:ascii="Times New Roman" w:hAnsi="Times New Roman" w:cs="Times New Roman"/>
          <w:sz w:val="24"/>
          <w:szCs w:val="24"/>
        </w:rPr>
        <w:t xml:space="preserve">(1), 91–103. </w:t>
      </w:r>
      <w:hyperlink r:id="rId23">
        <w:r w:rsidRPr="00BB5788">
          <w:rPr>
            <w:rFonts w:ascii="Times New Roman" w:hAnsi="Times New Roman" w:cs="Times New Roman"/>
            <w:b/>
            <w:bCs/>
            <w:sz w:val="24"/>
            <w:szCs w:val="24"/>
          </w:rPr>
          <w:t>https://doi.org/10.1111/inm.12938</w:t>
        </w:r>
      </w:hyperlink>
      <w:r w:rsidRPr="00BB5788">
        <w:rPr>
          <w:rFonts w:ascii="Times New Roman" w:hAnsi="Times New Roman" w:cs="Times New Roman"/>
          <w:sz w:val="24"/>
          <w:szCs w:val="24"/>
        </w:rPr>
        <w:t xml:space="preserve"> </w:t>
      </w:r>
    </w:p>
    <w:p w14:paraId="48FDC50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Ai,</w:t>
      </w:r>
      <w:proofErr w:type="spellEnd"/>
      <w:r w:rsidRPr="00BB5788">
        <w:rPr>
          <w:rFonts w:ascii="Times New Roman" w:hAnsi="Times New Roman" w:cs="Times New Roman"/>
          <w:sz w:val="24"/>
          <w:szCs w:val="24"/>
        </w:rPr>
        <w:t xml:space="preserve"> A. L., Hall, D., Pargament, K., &amp; Tice, T. N. (2013). Posttraumatic growth in patients who survived cardiac surgery: the predictive and mediating roles of faith-based factors. </w:t>
      </w:r>
      <w:r w:rsidRPr="00BB5788">
        <w:rPr>
          <w:rFonts w:ascii="Times New Roman" w:hAnsi="Times New Roman" w:cs="Times New Roman"/>
          <w:i/>
          <w:iCs/>
          <w:sz w:val="24"/>
          <w:szCs w:val="24"/>
        </w:rPr>
        <w:t>Journal of behavioral medicine, 36</w:t>
      </w:r>
      <w:r w:rsidRPr="00BB5788">
        <w:rPr>
          <w:rFonts w:ascii="Times New Roman" w:hAnsi="Times New Roman" w:cs="Times New Roman"/>
          <w:sz w:val="24"/>
          <w:szCs w:val="24"/>
        </w:rPr>
        <w:t xml:space="preserve">(2), 186–198. </w:t>
      </w:r>
    </w:p>
    <w:p w14:paraId="4A7D8739"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Ai,</w:t>
      </w:r>
      <w:proofErr w:type="spellEnd"/>
      <w:r w:rsidRPr="00BB5788">
        <w:rPr>
          <w:rFonts w:ascii="Times New Roman" w:hAnsi="Times New Roman" w:cs="Times New Roman"/>
          <w:sz w:val="24"/>
          <w:szCs w:val="24"/>
        </w:rPr>
        <w:t xml:space="preserve"> A. L., Raney, A., &amp; Huang, B. (2023). Well-being following Hurricane Michael: Complex pathways involving substance use and character strengths. </w:t>
      </w:r>
      <w:r w:rsidRPr="00BB5788">
        <w:rPr>
          <w:rFonts w:ascii="Times New Roman" w:hAnsi="Times New Roman" w:cs="Times New Roman"/>
          <w:i/>
          <w:iCs/>
          <w:sz w:val="24"/>
          <w:szCs w:val="24"/>
        </w:rPr>
        <w:t>Applied Research in Quality of Life, 18</w:t>
      </w:r>
      <w:r w:rsidRPr="00BB5788">
        <w:rPr>
          <w:rFonts w:ascii="Times New Roman" w:hAnsi="Times New Roman" w:cs="Times New Roman"/>
          <w:sz w:val="24"/>
          <w:szCs w:val="24"/>
        </w:rPr>
        <w:t xml:space="preserve">(1), 435-453. DOI: 10.1007/s11482-022-10083-7  </w:t>
      </w:r>
    </w:p>
    <w:p w14:paraId="4CB96714" w14:textId="77777777" w:rsidR="004A46AF" w:rsidRPr="00BB5788" w:rsidRDefault="004A46AF" w:rsidP="004A46AF">
      <w:pPr>
        <w:pStyle w:val="ListParagraph"/>
        <w:spacing w:after="0" w:line="480" w:lineRule="auto"/>
        <w:ind w:left="0" w:firstLine="360"/>
        <w:rPr>
          <w:rFonts w:ascii="Times New Roman" w:hAnsi="Times New Roman" w:cs="Times New Roman"/>
          <w:b/>
          <w:bCs/>
          <w:sz w:val="24"/>
          <w:szCs w:val="24"/>
        </w:rPr>
      </w:pPr>
      <w:r w:rsidRPr="00BB5788">
        <w:rPr>
          <w:rFonts w:ascii="Times New Roman" w:hAnsi="Times New Roman" w:cs="Times New Roman"/>
          <w:sz w:val="24"/>
          <w:szCs w:val="24"/>
        </w:rPr>
        <w:t xml:space="preserve">Akdağ, S., Korkmaz, B., </w:t>
      </w:r>
      <w:proofErr w:type="spellStart"/>
      <w:r w:rsidRPr="00BB5788">
        <w:rPr>
          <w:rFonts w:ascii="Times New Roman" w:hAnsi="Times New Roman" w:cs="Times New Roman"/>
          <w:sz w:val="24"/>
          <w:szCs w:val="24"/>
        </w:rPr>
        <w:t>Tiftik</w:t>
      </w:r>
      <w:proofErr w:type="spellEnd"/>
      <w:r w:rsidRPr="00BB5788">
        <w:rPr>
          <w:rFonts w:ascii="Times New Roman" w:hAnsi="Times New Roman" w:cs="Times New Roman"/>
          <w:sz w:val="24"/>
          <w:szCs w:val="24"/>
        </w:rPr>
        <w:t xml:space="preserve">, T., &amp; </w:t>
      </w:r>
      <w:proofErr w:type="spellStart"/>
      <w:r w:rsidRPr="00BB5788">
        <w:rPr>
          <w:rFonts w:ascii="Times New Roman" w:hAnsi="Times New Roman" w:cs="Times New Roman"/>
          <w:sz w:val="24"/>
          <w:szCs w:val="24"/>
        </w:rPr>
        <w:t>Uzer</w:t>
      </w:r>
      <w:proofErr w:type="spellEnd"/>
      <w:r w:rsidRPr="00BB5788">
        <w:rPr>
          <w:rFonts w:ascii="Times New Roman" w:hAnsi="Times New Roman" w:cs="Times New Roman"/>
          <w:sz w:val="24"/>
          <w:szCs w:val="24"/>
        </w:rPr>
        <w:t xml:space="preserve">, T. (2023). Ruminative reminiscence predicts COVID-related stress symptoms while reflective reminiscence and social reminiscence predict post-COVID growth. </w:t>
      </w:r>
      <w:r w:rsidRPr="00BB5788">
        <w:rPr>
          <w:rFonts w:ascii="Times New Roman" w:hAnsi="Times New Roman" w:cs="Times New Roman"/>
          <w:i/>
          <w:iCs/>
          <w:sz w:val="24"/>
          <w:szCs w:val="24"/>
        </w:rPr>
        <w:t>Current psychology (New Brunswick, N.J.)</w:t>
      </w:r>
      <w:r w:rsidRPr="00BB5788">
        <w:rPr>
          <w:rFonts w:ascii="Times New Roman" w:hAnsi="Times New Roman" w:cs="Times New Roman"/>
          <w:sz w:val="24"/>
          <w:szCs w:val="24"/>
        </w:rPr>
        <w:t xml:space="preserve">, 1–15. Advance online publication. </w:t>
      </w:r>
      <w:hyperlink r:id="rId24">
        <w:r w:rsidRPr="00BB5788">
          <w:rPr>
            <w:rFonts w:ascii="Times New Roman" w:hAnsi="Times New Roman" w:cs="Times New Roman"/>
            <w:b/>
            <w:bCs/>
            <w:sz w:val="24"/>
            <w:szCs w:val="24"/>
          </w:rPr>
          <w:t>https://doi.org/10.1007/s12144-023-04750-7</w:t>
        </w:r>
      </w:hyperlink>
    </w:p>
    <w:p w14:paraId="7FB44E2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Arnout, B. A., &amp; Al‐</w:t>
      </w:r>
      <w:proofErr w:type="spellStart"/>
      <w:r w:rsidRPr="00BB5788">
        <w:rPr>
          <w:rFonts w:ascii="Times New Roman" w:hAnsi="Times New Roman" w:cs="Times New Roman"/>
          <w:sz w:val="24"/>
          <w:szCs w:val="24"/>
        </w:rPr>
        <w:t>Sufyani</w:t>
      </w:r>
      <w:proofErr w:type="spellEnd"/>
      <w:r w:rsidRPr="00BB5788">
        <w:rPr>
          <w:rFonts w:ascii="Times New Roman" w:hAnsi="Times New Roman" w:cs="Times New Roman"/>
          <w:sz w:val="24"/>
          <w:szCs w:val="24"/>
        </w:rPr>
        <w:t xml:space="preserve">, H. H. (2021). Quantifying the impact of Covid‐19 on the individuals in the kingdom of Saudi Arabia: A cross‐sectional descriptive study of the posttraumatic growth. </w:t>
      </w:r>
      <w:r w:rsidRPr="00BB5788">
        <w:rPr>
          <w:rFonts w:ascii="Times New Roman" w:hAnsi="Times New Roman" w:cs="Times New Roman"/>
          <w:i/>
          <w:iCs/>
          <w:sz w:val="24"/>
          <w:szCs w:val="24"/>
        </w:rPr>
        <w:t>Journal of Public Affairs, 21</w:t>
      </w:r>
      <w:r w:rsidRPr="00BB5788">
        <w:rPr>
          <w:rFonts w:ascii="Times New Roman" w:hAnsi="Times New Roman" w:cs="Times New Roman"/>
          <w:sz w:val="24"/>
          <w:szCs w:val="24"/>
        </w:rPr>
        <w:t xml:space="preserve">(4).  </w:t>
      </w:r>
    </w:p>
    <w:p w14:paraId="4326C027"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Atay, N., Sahin-</w:t>
      </w:r>
      <w:proofErr w:type="spellStart"/>
      <w:r w:rsidRPr="00BB5788">
        <w:rPr>
          <w:rFonts w:ascii="Times New Roman" w:hAnsi="Times New Roman" w:cs="Times New Roman"/>
          <w:sz w:val="24"/>
          <w:szCs w:val="24"/>
        </w:rPr>
        <w:t>Bayindir</w:t>
      </w:r>
      <w:proofErr w:type="spellEnd"/>
      <w:r w:rsidRPr="00BB5788">
        <w:rPr>
          <w:rFonts w:ascii="Times New Roman" w:hAnsi="Times New Roman" w:cs="Times New Roman"/>
          <w:sz w:val="24"/>
          <w:szCs w:val="24"/>
        </w:rPr>
        <w:t xml:space="preserve">, G., </w:t>
      </w:r>
      <w:proofErr w:type="spellStart"/>
      <w:r w:rsidRPr="00BB5788">
        <w:rPr>
          <w:rFonts w:ascii="Times New Roman" w:hAnsi="Times New Roman" w:cs="Times New Roman"/>
          <w:sz w:val="24"/>
          <w:szCs w:val="24"/>
        </w:rPr>
        <w:t>Buzlu</w:t>
      </w:r>
      <w:proofErr w:type="spellEnd"/>
      <w:r w:rsidRPr="00BB5788">
        <w:rPr>
          <w:rFonts w:ascii="Times New Roman" w:hAnsi="Times New Roman" w:cs="Times New Roman"/>
          <w:sz w:val="24"/>
          <w:szCs w:val="24"/>
        </w:rPr>
        <w:t xml:space="preserve">, S., Koç, K., &amp; </w:t>
      </w:r>
      <w:proofErr w:type="spellStart"/>
      <w:r w:rsidRPr="00BB5788">
        <w:rPr>
          <w:rFonts w:ascii="Times New Roman" w:hAnsi="Times New Roman" w:cs="Times New Roman"/>
          <w:sz w:val="24"/>
          <w:szCs w:val="24"/>
        </w:rPr>
        <w:t>Kuyuldar</w:t>
      </w:r>
      <w:proofErr w:type="spellEnd"/>
      <w:r w:rsidRPr="00BB5788">
        <w:rPr>
          <w:rFonts w:ascii="Times New Roman" w:hAnsi="Times New Roman" w:cs="Times New Roman"/>
          <w:sz w:val="24"/>
          <w:szCs w:val="24"/>
        </w:rPr>
        <w:t xml:space="preserve">, Y. (2023). The relationship between posttraumatic growth and psychological resilience of nurses working at the pandemic clinics. </w:t>
      </w:r>
      <w:r w:rsidRPr="00BB5788">
        <w:rPr>
          <w:rFonts w:ascii="Times New Roman" w:hAnsi="Times New Roman" w:cs="Times New Roman"/>
          <w:i/>
          <w:iCs/>
          <w:sz w:val="24"/>
          <w:szCs w:val="24"/>
        </w:rPr>
        <w:t>International journal of nursing knowledge, 34</w:t>
      </w:r>
      <w:r w:rsidRPr="00BB5788">
        <w:rPr>
          <w:rFonts w:ascii="Times New Roman" w:hAnsi="Times New Roman" w:cs="Times New Roman"/>
          <w:sz w:val="24"/>
          <w:szCs w:val="24"/>
        </w:rPr>
        <w:t xml:space="preserve">(3), 226–235. </w:t>
      </w:r>
      <w:hyperlink r:id="rId25">
        <w:r w:rsidRPr="00BB5788">
          <w:rPr>
            <w:rFonts w:ascii="Times New Roman" w:hAnsi="Times New Roman" w:cs="Times New Roman"/>
            <w:b/>
            <w:bCs/>
            <w:sz w:val="24"/>
            <w:szCs w:val="24"/>
          </w:rPr>
          <w:t>https://doi.org/10.1111/2047-3095.12397</w:t>
        </w:r>
      </w:hyperlink>
    </w:p>
    <w:p w14:paraId="40A6626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Azman, N., Nik Jaafar, N. R., Leong Bin Abdullah, M. F. I., Abdul Taib, N. I., Mohamad Kamal, N. A., Abdullah, M. N., Dollah, S. N., &amp; Mohamed Said, M. S. (2023). Stigma and posttraumatic growth among COVID-19 survivors during the first wave of the COVID-19 </w:t>
      </w:r>
      <w:r w:rsidRPr="00BB5788">
        <w:rPr>
          <w:rFonts w:ascii="Times New Roman" w:hAnsi="Times New Roman" w:cs="Times New Roman"/>
          <w:sz w:val="24"/>
          <w:szCs w:val="24"/>
        </w:rPr>
        <w:lastRenderedPageBreak/>
        <w:t xml:space="preserve">pandemic in Malaysia: a multicenter cross-sectional study. </w:t>
      </w:r>
      <w:r w:rsidRPr="00BB5788">
        <w:rPr>
          <w:rFonts w:ascii="Times New Roman" w:hAnsi="Times New Roman" w:cs="Times New Roman"/>
          <w:i/>
          <w:iCs/>
          <w:sz w:val="24"/>
          <w:szCs w:val="24"/>
        </w:rPr>
        <w:t>Frontiers in psychiatry, 14</w:t>
      </w:r>
      <w:r w:rsidRPr="00BB5788">
        <w:rPr>
          <w:rFonts w:ascii="Times New Roman" w:hAnsi="Times New Roman" w:cs="Times New Roman"/>
          <w:sz w:val="24"/>
          <w:szCs w:val="24"/>
        </w:rPr>
        <w:t xml:space="preserve">, 1152105. </w:t>
      </w:r>
      <w:hyperlink r:id="rId26">
        <w:r w:rsidRPr="00BB5788">
          <w:rPr>
            <w:rFonts w:ascii="Times New Roman" w:hAnsi="Times New Roman" w:cs="Times New Roman"/>
            <w:b/>
            <w:bCs/>
            <w:sz w:val="24"/>
            <w:szCs w:val="24"/>
          </w:rPr>
          <w:t>https://doi.org/10.3389/fpsyt.2023.1152105</w:t>
        </w:r>
      </w:hyperlink>
    </w:p>
    <w:p w14:paraId="4A1AA34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Bai, C., Ma, J., Bai, B., &amp; Zhu, S. (2023). How does strength use relate to posttraumatic growth in health care workers during the COVID-19 pandemic? The mediating role of self-efficacy and optimism. </w:t>
      </w:r>
      <w:r w:rsidRPr="00BB5788">
        <w:rPr>
          <w:rFonts w:ascii="Times New Roman" w:hAnsi="Times New Roman" w:cs="Times New Roman"/>
          <w:i/>
          <w:iCs/>
          <w:sz w:val="24"/>
          <w:szCs w:val="24"/>
        </w:rPr>
        <w:t xml:space="preserve">Psychological trauma: theory, research, practice and policy, </w:t>
      </w:r>
      <w:r w:rsidRPr="00BB5788">
        <w:rPr>
          <w:rFonts w:ascii="Times New Roman" w:hAnsi="Times New Roman" w:cs="Times New Roman"/>
          <w:sz w:val="24"/>
          <w:szCs w:val="24"/>
        </w:rPr>
        <w:t xml:space="preserve">10.1037/tra0001626. </w:t>
      </w:r>
      <w:hyperlink r:id="rId27">
        <w:r w:rsidRPr="00BB5788">
          <w:rPr>
            <w:rFonts w:ascii="Times New Roman" w:hAnsi="Times New Roman" w:cs="Times New Roman"/>
            <w:b/>
            <w:bCs/>
            <w:sz w:val="24"/>
            <w:szCs w:val="24"/>
          </w:rPr>
          <w:t>https://doi.org/10.1037/tra0001626</w:t>
        </w:r>
      </w:hyperlink>
      <w:r w:rsidRPr="00BB5788">
        <w:rPr>
          <w:rFonts w:ascii="Times New Roman" w:hAnsi="Times New Roman" w:cs="Times New Roman"/>
          <w:sz w:val="24"/>
          <w:szCs w:val="24"/>
        </w:rPr>
        <w:t xml:space="preserve">   </w:t>
      </w:r>
    </w:p>
    <w:p w14:paraId="7AF7812F"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Bai, C., &amp; Bai, B. (2024). Control beliefs about stress and post-traumatic growth in nurses during the COVID-19 pandemic: The mediating roles of basic psychological needs satisfaction and optimism.</w:t>
      </w:r>
      <w:r w:rsidRPr="00BB5788">
        <w:rPr>
          <w:rFonts w:ascii="Times New Roman" w:hAnsi="Times New Roman" w:cs="Times New Roman"/>
          <w:i/>
          <w:iCs/>
          <w:sz w:val="24"/>
          <w:szCs w:val="24"/>
        </w:rPr>
        <w:t xml:space="preserve"> International journal of mental health nursing,</w:t>
      </w:r>
      <w:r w:rsidRPr="00BB5788">
        <w:rPr>
          <w:rFonts w:ascii="Times New Roman" w:hAnsi="Times New Roman" w:cs="Times New Roman"/>
          <w:sz w:val="24"/>
          <w:szCs w:val="24"/>
        </w:rPr>
        <w:t xml:space="preserve"> 10.1111/inm.13293. Advance online publication. </w:t>
      </w:r>
      <w:hyperlink r:id="rId28">
        <w:r w:rsidRPr="00BB5788">
          <w:rPr>
            <w:rFonts w:ascii="Times New Roman" w:hAnsi="Times New Roman" w:cs="Times New Roman"/>
            <w:b/>
            <w:bCs/>
            <w:sz w:val="24"/>
            <w:szCs w:val="24"/>
          </w:rPr>
          <w:t>https://doi.org/10.1111/inm.13293</w:t>
        </w:r>
      </w:hyperlink>
    </w:p>
    <w:p w14:paraId="0423DB7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Barnicot</w:t>
      </w:r>
      <w:proofErr w:type="spellEnd"/>
      <w:r w:rsidRPr="00BB5788">
        <w:rPr>
          <w:rFonts w:ascii="Times New Roman" w:hAnsi="Times New Roman" w:cs="Times New Roman"/>
          <w:sz w:val="24"/>
          <w:szCs w:val="24"/>
        </w:rPr>
        <w:t xml:space="preserve">, K., McCabe, R., Bogosian, A., et al. (2023). Predictors of post-traumatic growth in a sample of United Kingdom mental and community healthcare workers during the COVID-19 pandemic. </w:t>
      </w:r>
      <w:r w:rsidRPr="00BB5788">
        <w:rPr>
          <w:rFonts w:ascii="Times New Roman" w:hAnsi="Times New Roman" w:cs="Times New Roman"/>
          <w:i/>
          <w:iCs/>
          <w:sz w:val="24"/>
          <w:szCs w:val="24"/>
        </w:rPr>
        <w:t>International journal of environmental research and public health, 20</w:t>
      </w:r>
      <w:r w:rsidRPr="00BB5788">
        <w:rPr>
          <w:rFonts w:ascii="Times New Roman" w:hAnsi="Times New Roman" w:cs="Times New Roman"/>
          <w:sz w:val="24"/>
          <w:szCs w:val="24"/>
        </w:rPr>
        <w:t xml:space="preserve">(4), 3539. </w:t>
      </w:r>
      <w:hyperlink r:id="rId29">
        <w:r w:rsidRPr="00BB5788">
          <w:rPr>
            <w:rFonts w:ascii="Times New Roman" w:hAnsi="Times New Roman" w:cs="Times New Roman"/>
            <w:b/>
            <w:bCs/>
            <w:sz w:val="24"/>
            <w:szCs w:val="24"/>
          </w:rPr>
          <w:t>https://doi.org/10.3390/ijerph20043539</w:t>
        </w:r>
      </w:hyperlink>
      <w:r w:rsidRPr="00BB5788">
        <w:rPr>
          <w:rFonts w:ascii="Times New Roman" w:hAnsi="Times New Roman" w:cs="Times New Roman"/>
          <w:sz w:val="24"/>
          <w:szCs w:val="24"/>
        </w:rPr>
        <w:t xml:space="preserve"> </w:t>
      </w:r>
    </w:p>
    <w:p w14:paraId="6EA7339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it-IT"/>
        </w:rPr>
        <w:t xml:space="preserve">Bovero, A., Balzani, S., Tormen, G., Malandrone, F., &amp; Carletto, S. (2023). </w:t>
      </w:r>
      <w:r w:rsidRPr="00BB5788">
        <w:rPr>
          <w:rFonts w:ascii="Times New Roman" w:hAnsi="Times New Roman" w:cs="Times New Roman"/>
          <w:sz w:val="24"/>
          <w:szCs w:val="24"/>
        </w:rPr>
        <w:t xml:space="preserve">Factors Associated with Post-Traumatic Growth during the COVID-19 Pandemic: A Systematic Review. </w:t>
      </w:r>
      <w:r w:rsidRPr="00BB5788">
        <w:rPr>
          <w:rFonts w:ascii="Times New Roman" w:hAnsi="Times New Roman" w:cs="Times New Roman"/>
          <w:i/>
          <w:iCs/>
          <w:sz w:val="24"/>
          <w:szCs w:val="24"/>
        </w:rPr>
        <w:t>Journal of clinical medicine, 13</w:t>
      </w:r>
      <w:r w:rsidRPr="00BB5788">
        <w:rPr>
          <w:rFonts w:ascii="Times New Roman" w:hAnsi="Times New Roman" w:cs="Times New Roman"/>
          <w:sz w:val="24"/>
          <w:szCs w:val="24"/>
        </w:rPr>
        <w:t xml:space="preserve">(1), 95. </w:t>
      </w:r>
      <w:hyperlink r:id="rId30">
        <w:r w:rsidRPr="00BB5788">
          <w:rPr>
            <w:rFonts w:ascii="Times New Roman" w:hAnsi="Times New Roman" w:cs="Times New Roman"/>
            <w:b/>
            <w:bCs/>
            <w:sz w:val="24"/>
            <w:szCs w:val="24"/>
          </w:rPr>
          <w:t>https://doi.org/10.3390/jcm13010095</w:t>
        </w:r>
      </w:hyperlink>
    </w:p>
    <w:p w14:paraId="1F729C52" w14:textId="77777777" w:rsidR="004A46AF" w:rsidRPr="00BB5788" w:rsidRDefault="004A46AF" w:rsidP="004A46AF">
      <w:pPr>
        <w:spacing w:after="0" w:line="480" w:lineRule="auto"/>
        <w:ind w:firstLine="360"/>
        <w:rPr>
          <w:rFonts w:ascii="Times New Roman" w:hAnsi="Times New Roman" w:cs="Times New Roman"/>
          <w:sz w:val="24"/>
          <w:szCs w:val="24"/>
          <w:lang w:val="it-IT"/>
        </w:rPr>
      </w:pPr>
      <w:r w:rsidRPr="00BB5788">
        <w:rPr>
          <w:rFonts w:ascii="Times New Roman" w:hAnsi="Times New Roman" w:cs="Times New Roman"/>
          <w:sz w:val="24"/>
          <w:szCs w:val="24"/>
          <w:lang w:val="it-IT"/>
        </w:rPr>
        <w:t xml:space="preserve">Calhoun, L. G., &amp; Tedeschi, R. G. (2006). </w:t>
      </w:r>
      <w:r w:rsidRPr="00BB5788">
        <w:rPr>
          <w:rFonts w:ascii="Times New Roman" w:hAnsi="Times New Roman" w:cs="Times New Roman"/>
          <w:sz w:val="24"/>
          <w:szCs w:val="24"/>
        </w:rPr>
        <w:t>The Foundations of Posttraumatic Growth: An Expanded Framework. In L. G. Calhoun &amp; R. G. Tedeschi (Eds.), H</w:t>
      </w:r>
      <w:r w:rsidRPr="00BB5788">
        <w:rPr>
          <w:rFonts w:ascii="Times New Roman" w:hAnsi="Times New Roman" w:cs="Times New Roman"/>
          <w:i/>
          <w:iCs/>
          <w:sz w:val="24"/>
          <w:szCs w:val="24"/>
        </w:rPr>
        <w:t>andbook of posttraumatic growth: Research &amp; practice</w:t>
      </w:r>
      <w:r w:rsidRPr="00BB5788">
        <w:rPr>
          <w:rFonts w:ascii="Times New Roman" w:hAnsi="Times New Roman" w:cs="Times New Roman"/>
          <w:sz w:val="24"/>
          <w:szCs w:val="24"/>
        </w:rPr>
        <w:t xml:space="preserve">, 3–23. </w:t>
      </w:r>
      <w:r w:rsidRPr="00BB5788">
        <w:rPr>
          <w:rFonts w:ascii="Times New Roman" w:hAnsi="Times New Roman" w:cs="Times New Roman"/>
          <w:sz w:val="24"/>
          <w:szCs w:val="24"/>
          <w:lang w:val="it-IT"/>
        </w:rPr>
        <w:t>Lawrence Erlbaum Associates Publishers.</w:t>
      </w:r>
    </w:p>
    <w:p w14:paraId="0AE3AA7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it-IT"/>
        </w:rPr>
        <w:t xml:space="preserve">Cardinali, P., Olcese, M., Antichi, L., &amp; Migliorini, L. (2024). </w:t>
      </w:r>
      <w:r w:rsidRPr="00BB5788">
        <w:rPr>
          <w:rFonts w:ascii="Times New Roman" w:hAnsi="Times New Roman" w:cs="Times New Roman"/>
          <w:sz w:val="24"/>
          <w:szCs w:val="24"/>
        </w:rPr>
        <w:t xml:space="preserve">Cumulative trauma and perceived community resilience: A serial mediation model. </w:t>
      </w:r>
      <w:r w:rsidRPr="00BB5788">
        <w:rPr>
          <w:rFonts w:ascii="Times New Roman" w:hAnsi="Times New Roman" w:cs="Times New Roman"/>
          <w:i/>
          <w:iCs/>
          <w:sz w:val="24"/>
          <w:szCs w:val="24"/>
        </w:rPr>
        <w:t>Journal of community psychology, 52</w:t>
      </w:r>
      <w:r w:rsidRPr="00BB5788">
        <w:rPr>
          <w:rFonts w:ascii="Times New Roman" w:hAnsi="Times New Roman" w:cs="Times New Roman"/>
          <w:sz w:val="24"/>
          <w:szCs w:val="24"/>
        </w:rPr>
        <w:t xml:space="preserve">(1), 276–288. </w:t>
      </w:r>
      <w:hyperlink r:id="rId31">
        <w:r w:rsidRPr="00BB5788">
          <w:rPr>
            <w:rFonts w:ascii="Times New Roman" w:hAnsi="Times New Roman" w:cs="Times New Roman"/>
            <w:b/>
            <w:bCs/>
            <w:sz w:val="24"/>
            <w:szCs w:val="24"/>
          </w:rPr>
          <w:t>https://doi.org/10.1002/jcop.23097</w:t>
        </w:r>
      </w:hyperlink>
    </w:p>
    <w:p w14:paraId="5B0F654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lastRenderedPageBreak/>
        <w:t xml:space="preserve">Carola, V., Vincenzo, C., Morale, C., Cecchi, V., Rocco, M., &amp; Nicolais, G. (2022). Psychological Health in Intensive Care Unit Health Care Workers after the COVID-19 Pandemic. </w:t>
      </w:r>
      <w:r w:rsidRPr="00BB5788">
        <w:rPr>
          <w:rFonts w:ascii="Times New Roman" w:hAnsi="Times New Roman" w:cs="Times New Roman"/>
          <w:i/>
          <w:iCs/>
          <w:sz w:val="24"/>
          <w:szCs w:val="24"/>
        </w:rPr>
        <w:t>Healthcare (Basel, Switzerland), 10</w:t>
      </w:r>
      <w:r w:rsidRPr="00BB5788">
        <w:rPr>
          <w:rFonts w:ascii="Times New Roman" w:hAnsi="Times New Roman" w:cs="Times New Roman"/>
          <w:sz w:val="24"/>
          <w:szCs w:val="24"/>
        </w:rPr>
        <w:t xml:space="preserve">(11), 2201. </w:t>
      </w:r>
      <w:hyperlink r:id="rId32">
        <w:r w:rsidRPr="00BB5788">
          <w:rPr>
            <w:rFonts w:ascii="Times New Roman" w:hAnsi="Times New Roman" w:cs="Times New Roman"/>
            <w:b/>
            <w:bCs/>
            <w:sz w:val="24"/>
            <w:szCs w:val="24"/>
          </w:rPr>
          <w:t>https://doi.org/10.3390/healthcare10112201</w:t>
        </w:r>
      </w:hyperlink>
    </w:p>
    <w:p w14:paraId="78AE4583"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Castiglioni, M., </w:t>
      </w:r>
      <w:proofErr w:type="spellStart"/>
      <w:r w:rsidRPr="00BB5788">
        <w:rPr>
          <w:rFonts w:ascii="Times New Roman" w:hAnsi="Times New Roman" w:cs="Times New Roman"/>
          <w:sz w:val="24"/>
          <w:szCs w:val="24"/>
        </w:rPr>
        <w:t>Caldiroli</w:t>
      </w:r>
      <w:proofErr w:type="spellEnd"/>
      <w:r w:rsidRPr="00BB5788">
        <w:rPr>
          <w:rFonts w:ascii="Times New Roman" w:hAnsi="Times New Roman" w:cs="Times New Roman"/>
          <w:sz w:val="24"/>
          <w:szCs w:val="24"/>
        </w:rPr>
        <w:t xml:space="preserve">, C. L., Procaccia, R., et al. (2023). The up-side of the COVID-19 pandemic: Are core belief violation and </w:t>
      </w:r>
      <w:proofErr w:type="gramStart"/>
      <w:r w:rsidRPr="00BB5788">
        <w:rPr>
          <w:rFonts w:ascii="Times New Roman" w:hAnsi="Times New Roman" w:cs="Times New Roman"/>
          <w:sz w:val="24"/>
          <w:szCs w:val="24"/>
        </w:rPr>
        <w:t>meaning making</w:t>
      </w:r>
      <w:proofErr w:type="gramEnd"/>
      <w:r w:rsidRPr="00BB5788">
        <w:rPr>
          <w:rFonts w:ascii="Times New Roman" w:hAnsi="Times New Roman" w:cs="Times New Roman"/>
          <w:sz w:val="24"/>
          <w:szCs w:val="24"/>
        </w:rPr>
        <w:t xml:space="preserve"> associated with post-traumatic </w:t>
      </w:r>
      <w:proofErr w:type="gramStart"/>
      <w:r w:rsidRPr="00BB5788">
        <w:rPr>
          <w:rFonts w:ascii="Times New Roman" w:hAnsi="Times New Roman" w:cs="Times New Roman"/>
          <w:sz w:val="24"/>
          <w:szCs w:val="24"/>
        </w:rPr>
        <w:t>growth?.</w:t>
      </w:r>
      <w:proofErr w:type="gramEnd"/>
      <w:r w:rsidRPr="00BB5788">
        <w:rPr>
          <w:rFonts w:ascii="Times New Roman" w:hAnsi="Times New Roman" w:cs="Times New Roman"/>
          <w:sz w:val="24"/>
          <w:szCs w:val="24"/>
        </w:rPr>
        <w:t xml:space="preserve"> </w:t>
      </w:r>
      <w:r w:rsidRPr="00BB5788">
        <w:rPr>
          <w:rFonts w:ascii="Times New Roman" w:hAnsi="Times New Roman" w:cs="Times New Roman"/>
          <w:i/>
          <w:iCs/>
          <w:sz w:val="24"/>
          <w:szCs w:val="24"/>
        </w:rPr>
        <w:t>International journal of environmental research and public health, 20</w:t>
      </w:r>
      <w:r w:rsidRPr="00BB5788">
        <w:rPr>
          <w:rFonts w:ascii="Times New Roman" w:hAnsi="Times New Roman" w:cs="Times New Roman"/>
          <w:sz w:val="24"/>
          <w:szCs w:val="24"/>
        </w:rPr>
        <w:t xml:space="preserve">(11), 5991. </w:t>
      </w:r>
      <w:hyperlink r:id="rId33">
        <w:r w:rsidRPr="00BB5788">
          <w:rPr>
            <w:rFonts w:ascii="Times New Roman" w:hAnsi="Times New Roman" w:cs="Times New Roman"/>
            <w:b/>
            <w:bCs/>
            <w:sz w:val="24"/>
            <w:szCs w:val="24"/>
          </w:rPr>
          <w:t>https://doi.org/10.3390/ijerph20115991</w:t>
        </w:r>
      </w:hyperlink>
      <w:r w:rsidRPr="00BB5788">
        <w:rPr>
          <w:rFonts w:ascii="Times New Roman" w:hAnsi="Times New Roman" w:cs="Times New Roman"/>
          <w:sz w:val="24"/>
          <w:szCs w:val="24"/>
        </w:rPr>
        <w:t xml:space="preserve"> </w:t>
      </w:r>
    </w:p>
    <w:p w14:paraId="50ADAD2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Chasson, M., Orit, T., Ben, A., &amp; Salam, A.S. (2022). Posttraumatic </w:t>
      </w:r>
      <w:proofErr w:type="spellStart"/>
      <w:r w:rsidRPr="00BB5788">
        <w:rPr>
          <w:rFonts w:ascii="Times New Roman" w:hAnsi="Times New Roman" w:cs="Times New Roman"/>
          <w:sz w:val="24"/>
          <w:szCs w:val="24"/>
        </w:rPr>
        <w:t>growtma</w:t>
      </w:r>
      <w:proofErr w:type="spellEnd"/>
      <w:r w:rsidRPr="00BB5788">
        <w:rPr>
          <w:rFonts w:ascii="Times New Roman" w:hAnsi="Times New Roman" w:cs="Times New Roman"/>
          <w:sz w:val="24"/>
          <w:szCs w:val="24"/>
        </w:rPr>
        <w:t xml:space="preserve">, h in the wake of COVID-19 among Jewish and Arab pregnant women in Israel. Psychological trauma: theory, research, practice and policy, 14(8), 1324-1332. doi:10.1037/tra0001189 Chen, C., &amp; Tang, S. (2021). Profiles of grief, post-traumatic stress, and post-traumatic growth among people bereaved due to Covid-19. </w:t>
      </w:r>
      <w:r w:rsidRPr="00BB5788">
        <w:rPr>
          <w:rFonts w:ascii="Times New Roman" w:hAnsi="Times New Roman" w:cs="Times New Roman"/>
          <w:i/>
          <w:iCs/>
          <w:sz w:val="24"/>
          <w:szCs w:val="24"/>
        </w:rPr>
        <w:t xml:space="preserve">European journal of </w:t>
      </w:r>
      <w:proofErr w:type="spellStart"/>
      <w:r w:rsidRPr="00BB5788">
        <w:rPr>
          <w:rFonts w:ascii="Times New Roman" w:hAnsi="Times New Roman" w:cs="Times New Roman"/>
          <w:i/>
          <w:iCs/>
          <w:sz w:val="24"/>
          <w:szCs w:val="24"/>
        </w:rPr>
        <w:t>psychotraumatology</w:t>
      </w:r>
      <w:proofErr w:type="spellEnd"/>
      <w:r w:rsidRPr="00BB5788">
        <w:rPr>
          <w:rFonts w:ascii="Times New Roman" w:hAnsi="Times New Roman" w:cs="Times New Roman"/>
          <w:i/>
          <w:iCs/>
          <w:sz w:val="24"/>
          <w:szCs w:val="24"/>
        </w:rPr>
        <w:t>, 12</w:t>
      </w:r>
      <w:r w:rsidRPr="00BB5788">
        <w:rPr>
          <w:rFonts w:ascii="Times New Roman" w:hAnsi="Times New Roman" w:cs="Times New Roman"/>
          <w:sz w:val="24"/>
          <w:szCs w:val="24"/>
        </w:rPr>
        <w:t xml:space="preserve">(1), 1947563. doi:10.1080/20008198.2021.1947563 </w:t>
      </w:r>
    </w:p>
    <w:p w14:paraId="31D9511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Chen, R., Sun, C., Chen, J. J., et al. (2021). A large-scale survey on trauma, burnout, and posttraumatic growth among nurses during the COVID-19 pandemic. </w:t>
      </w:r>
      <w:r w:rsidRPr="00BB5788">
        <w:rPr>
          <w:rFonts w:ascii="Times New Roman" w:hAnsi="Times New Roman" w:cs="Times New Roman"/>
          <w:i/>
          <w:iCs/>
          <w:sz w:val="24"/>
          <w:szCs w:val="24"/>
        </w:rPr>
        <w:t>International journal of mental health nursing, 30</w:t>
      </w:r>
      <w:r w:rsidRPr="00BB5788">
        <w:rPr>
          <w:rFonts w:ascii="Times New Roman" w:hAnsi="Times New Roman" w:cs="Times New Roman"/>
          <w:sz w:val="24"/>
          <w:szCs w:val="24"/>
        </w:rPr>
        <w:t xml:space="preserve">(1), 102-116. doi:10.1111/inm.12796  </w:t>
      </w:r>
    </w:p>
    <w:p w14:paraId="7909C77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Covidence systematic review software, Veritas Health Innovation, Melbourne, Australia. Available at </w:t>
      </w:r>
      <w:hyperlink r:id="rId34" w:history="1">
        <w:r w:rsidRPr="00BB5788">
          <w:rPr>
            <w:rFonts w:ascii="Times New Roman" w:hAnsi="Times New Roman" w:cs="Times New Roman"/>
            <w:b/>
            <w:bCs/>
            <w:sz w:val="24"/>
            <w:szCs w:val="24"/>
          </w:rPr>
          <w:t>www.covidence.org</w:t>
        </w:r>
      </w:hyperlink>
      <w:r w:rsidRPr="00BB5788">
        <w:rPr>
          <w:rFonts w:ascii="Times New Roman" w:hAnsi="Times New Roman" w:cs="Times New Roman"/>
          <w:sz w:val="24"/>
          <w:szCs w:val="24"/>
        </w:rPr>
        <w:t>.</w:t>
      </w:r>
    </w:p>
    <w:p w14:paraId="0735D25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Cui, P. P., Wang, P. P., Wang, K., Ping, Z., Wang, P., &amp; Chen, C. (2021). Post-traumatic growth and influencing factors among frontline nurses fighting against COVID-19. </w:t>
      </w:r>
      <w:r w:rsidRPr="00BB5788">
        <w:rPr>
          <w:rFonts w:ascii="Times New Roman" w:hAnsi="Times New Roman" w:cs="Times New Roman"/>
          <w:i/>
          <w:iCs/>
          <w:sz w:val="24"/>
          <w:szCs w:val="24"/>
        </w:rPr>
        <w:t>Occupational and environmental medicine, 78</w:t>
      </w:r>
      <w:r w:rsidRPr="00BB5788">
        <w:rPr>
          <w:rFonts w:ascii="Times New Roman" w:hAnsi="Times New Roman" w:cs="Times New Roman"/>
          <w:sz w:val="24"/>
          <w:szCs w:val="24"/>
        </w:rPr>
        <w:t xml:space="preserve">(2), 129–135. </w:t>
      </w:r>
      <w:hyperlink r:id="rId35">
        <w:r w:rsidRPr="00BB5788">
          <w:rPr>
            <w:rFonts w:ascii="Times New Roman" w:hAnsi="Times New Roman" w:cs="Times New Roman"/>
            <w:b/>
            <w:bCs/>
            <w:sz w:val="24"/>
            <w:szCs w:val="24"/>
          </w:rPr>
          <w:t>https://doi.org/10.1136/oemed-2020-106540</w:t>
        </w:r>
      </w:hyperlink>
    </w:p>
    <w:p w14:paraId="36D3DAD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lastRenderedPageBreak/>
        <w:t xml:space="preserve">Dahan, S., Levi, G., &amp; Segev, R. (2022). Shared trauma during the COVID-19 pandemic: Psychological effects on Israeli mental health nurses. </w:t>
      </w:r>
      <w:r w:rsidRPr="00BB5788">
        <w:rPr>
          <w:rFonts w:ascii="Times New Roman" w:hAnsi="Times New Roman" w:cs="Times New Roman"/>
          <w:i/>
          <w:iCs/>
          <w:sz w:val="24"/>
          <w:szCs w:val="24"/>
        </w:rPr>
        <w:t>International journal of mental health nursing, 31</w:t>
      </w:r>
      <w:r w:rsidRPr="00BB5788">
        <w:rPr>
          <w:rFonts w:ascii="Times New Roman" w:hAnsi="Times New Roman" w:cs="Times New Roman"/>
          <w:sz w:val="24"/>
          <w:szCs w:val="24"/>
        </w:rPr>
        <w:t xml:space="preserve">(3), 722–730. </w:t>
      </w:r>
      <w:hyperlink r:id="rId36">
        <w:r w:rsidRPr="00BB5788">
          <w:rPr>
            <w:rFonts w:ascii="Times New Roman" w:hAnsi="Times New Roman" w:cs="Times New Roman"/>
            <w:b/>
            <w:bCs/>
            <w:sz w:val="24"/>
            <w:szCs w:val="24"/>
          </w:rPr>
          <w:t>https://doi.org/10.1111/inm.12996</w:t>
        </w:r>
      </w:hyperlink>
    </w:p>
    <w:p w14:paraId="787ED4D3"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Das, K., Qureshi, S., Haider, A., Tarique, M., &amp; </w:t>
      </w:r>
      <w:proofErr w:type="spellStart"/>
      <w:r w:rsidRPr="00BB5788">
        <w:rPr>
          <w:rFonts w:ascii="Times New Roman" w:hAnsi="Times New Roman" w:cs="Times New Roman"/>
          <w:sz w:val="24"/>
          <w:szCs w:val="24"/>
        </w:rPr>
        <w:t>Bhatija</w:t>
      </w:r>
      <w:proofErr w:type="spellEnd"/>
      <w:r w:rsidRPr="00BB5788">
        <w:rPr>
          <w:rFonts w:ascii="Times New Roman" w:hAnsi="Times New Roman" w:cs="Times New Roman"/>
          <w:sz w:val="24"/>
          <w:szCs w:val="24"/>
        </w:rPr>
        <w:t xml:space="preserve">, R. R. (2023). Post-traumatic growth among frontline doctors fighting against COVID-19 at a tertiary care public hospital in Karachi, Pakistan. </w:t>
      </w:r>
      <w:r w:rsidRPr="00BB5788">
        <w:rPr>
          <w:rFonts w:ascii="Times New Roman" w:hAnsi="Times New Roman" w:cs="Times New Roman"/>
          <w:i/>
          <w:iCs/>
          <w:sz w:val="24"/>
          <w:szCs w:val="24"/>
        </w:rPr>
        <w:t>The Journal of the Pakistan Medical Association, 73</w:t>
      </w:r>
      <w:r w:rsidRPr="00BB5788">
        <w:rPr>
          <w:rFonts w:ascii="Times New Roman" w:hAnsi="Times New Roman" w:cs="Times New Roman"/>
          <w:sz w:val="24"/>
          <w:szCs w:val="24"/>
        </w:rPr>
        <w:t xml:space="preserve">(8), 1653–1657. </w:t>
      </w:r>
      <w:hyperlink r:id="rId37">
        <w:r w:rsidRPr="00BB5788">
          <w:rPr>
            <w:rFonts w:ascii="Times New Roman" w:hAnsi="Times New Roman" w:cs="Times New Roman"/>
            <w:b/>
            <w:bCs/>
            <w:sz w:val="24"/>
            <w:szCs w:val="24"/>
          </w:rPr>
          <w:t>https://doi.org/10.47391/JPMA.7813</w:t>
        </w:r>
      </w:hyperlink>
      <w:r w:rsidRPr="00BB5788">
        <w:rPr>
          <w:rFonts w:ascii="Times New Roman" w:hAnsi="Times New Roman" w:cs="Times New Roman"/>
          <w:sz w:val="24"/>
          <w:szCs w:val="24"/>
        </w:rPr>
        <w:t xml:space="preserve">   </w:t>
      </w:r>
    </w:p>
    <w:p w14:paraId="34B78C61"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Deitz, A. H. H. (2024). Self-compassion, childhood emotional neglect, and posttraumatic growth: Parental well-being during COVID-19. </w:t>
      </w:r>
      <w:r w:rsidRPr="00BB5788">
        <w:rPr>
          <w:rFonts w:ascii="Times New Roman" w:hAnsi="Times New Roman" w:cs="Times New Roman"/>
          <w:i/>
          <w:iCs/>
          <w:sz w:val="24"/>
          <w:szCs w:val="24"/>
        </w:rPr>
        <w:t>Journal of Affective Disorders, 350</w:t>
      </w:r>
      <w:r w:rsidRPr="00BB5788">
        <w:rPr>
          <w:rFonts w:ascii="Times New Roman" w:hAnsi="Times New Roman" w:cs="Times New Roman"/>
          <w:sz w:val="24"/>
          <w:szCs w:val="24"/>
        </w:rPr>
        <w:t xml:space="preserve">, 504–512. </w:t>
      </w:r>
      <w:hyperlink r:id="rId38">
        <w:r w:rsidRPr="00BB5788">
          <w:rPr>
            <w:rFonts w:ascii="Times New Roman" w:hAnsi="Times New Roman" w:cs="Times New Roman"/>
            <w:b/>
            <w:bCs/>
            <w:sz w:val="24"/>
            <w:szCs w:val="24"/>
          </w:rPr>
          <w:t>https://doi.org/10.1016/j.jad.2024.01.130</w:t>
        </w:r>
      </w:hyperlink>
    </w:p>
    <w:p w14:paraId="0091241B"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Dell'Osso</w:t>
      </w:r>
      <w:proofErr w:type="spellEnd"/>
      <w:r w:rsidRPr="00BB5788">
        <w:rPr>
          <w:rFonts w:ascii="Times New Roman" w:hAnsi="Times New Roman" w:cs="Times New Roman"/>
          <w:sz w:val="24"/>
          <w:szCs w:val="24"/>
        </w:rPr>
        <w:t xml:space="preserve">, L., </w:t>
      </w:r>
      <w:proofErr w:type="spellStart"/>
      <w:r w:rsidRPr="00BB5788">
        <w:rPr>
          <w:rFonts w:ascii="Times New Roman" w:hAnsi="Times New Roman" w:cs="Times New Roman"/>
          <w:sz w:val="24"/>
          <w:szCs w:val="24"/>
        </w:rPr>
        <w:t>Carpita</w:t>
      </w:r>
      <w:proofErr w:type="spellEnd"/>
      <w:r w:rsidRPr="00BB5788">
        <w:rPr>
          <w:rFonts w:ascii="Times New Roman" w:hAnsi="Times New Roman" w:cs="Times New Roman"/>
          <w:sz w:val="24"/>
          <w:szCs w:val="24"/>
        </w:rPr>
        <w:t xml:space="preserve">, B., Nardi, B., Bonelli, C., Calvaruso, M., &amp; </w:t>
      </w:r>
      <w:proofErr w:type="spellStart"/>
      <w:r w:rsidRPr="00BB5788">
        <w:rPr>
          <w:rFonts w:ascii="Times New Roman" w:hAnsi="Times New Roman" w:cs="Times New Roman"/>
          <w:sz w:val="24"/>
          <w:szCs w:val="24"/>
        </w:rPr>
        <w:t>Cremone</w:t>
      </w:r>
      <w:proofErr w:type="spellEnd"/>
      <w:r w:rsidRPr="00BB5788">
        <w:rPr>
          <w:rFonts w:ascii="Times New Roman" w:hAnsi="Times New Roman" w:cs="Times New Roman"/>
          <w:sz w:val="24"/>
          <w:szCs w:val="24"/>
        </w:rPr>
        <w:t xml:space="preserve">, I. M. (2023). Biological correlates of post-traumatic growth (PTG): A literature review. </w:t>
      </w:r>
      <w:r w:rsidRPr="00BB5788">
        <w:rPr>
          <w:rFonts w:ascii="Times New Roman" w:hAnsi="Times New Roman" w:cs="Times New Roman"/>
          <w:i/>
          <w:iCs/>
          <w:sz w:val="24"/>
          <w:szCs w:val="24"/>
        </w:rPr>
        <w:t>Brain Sciences, 13</w:t>
      </w:r>
      <w:r w:rsidRPr="00BB5788">
        <w:rPr>
          <w:rFonts w:ascii="Times New Roman" w:hAnsi="Times New Roman" w:cs="Times New Roman"/>
          <w:sz w:val="24"/>
          <w:szCs w:val="24"/>
        </w:rPr>
        <w:t xml:space="preserve">(2), 305. </w:t>
      </w:r>
      <w:hyperlink r:id="rId39">
        <w:r w:rsidRPr="00BB5788">
          <w:rPr>
            <w:rFonts w:ascii="Times New Roman" w:hAnsi="Times New Roman" w:cs="Times New Roman"/>
            <w:b/>
            <w:bCs/>
            <w:sz w:val="24"/>
            <w:szCs w:val="24"/>
          </w:rPr>
          <w:t>https://doi.org/10.3390/brainsci13020305</w:t>
        </w:r>
      </w:hyperlink>
      <w:r w:rsidRPr="00BB5788">
        <w:rPr>
          <w:rFonts w:ascii="Times New Roman" w:hAnsi="Times New Roman" w:cs="Times New Roman"/>
          <w:sz w:val="24"/>
          <w:szCs w:val="24"/>
        </w:rPr>
        <w:t xml:space="preserve"> </w:t>
      </w:r>
    </w:p>
    <w:p w14:paraId="5B22E27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Diaz, M., Aldridge-Gerry, A., &amp; Spiegel, D. (2014). Posttraumatic growth and diurnal cortisol slope among women with metastatic breast cancer.</w:t>
      </w:r>
      <w:r w:rsidRPr="00BB5788">
        <w:rPr>
          <w:rFonts w:ascii="Times New Roman" w:hAnsi="Times New Roman" w:cs="Times New Roman"/>
          <w:i/>
          <w:iCs/>
          <w:sz w:val="24"/>
          <w:szCs w:val="24"/>
        </w:rPr>
        <w:t xml:space="preserve"> </w:t>
      </w:r>
      <w:proofErr w:type="spellStart"/>
      <w:r w:rsidRPr="00BB5788">
        <w:rPr>
          <w:rFonts w:ascii="Times New Roman" w:hAnsi="Times New Roman" w:cs="Times New Roman"/>
          <w:i/>
          <w:iCs/>
          <w:sz w:val="24"/>
          <w:szCs w:val="24"/>
        </w:rPr>
        <w:t>Psychoneuroendocrinology</w:t>
      </w:r>
      <w:proofErr w:type="spellEnd"/>
      <w:r w:rsidRPr="00BB5788">
        <w:rPr>
          <w:rFonts w:ascii="Times New Roman" w:hAnsi="Times New Roman" w:cs="Times New Roman"/>
          <w:i/>
          <w:iCs/>
          <w:sz w:val="24"/>
          <w:szCs w:val="24"/>
        </w:rPr>
        <w:t>, 44</w:t>
      </w:r>
      <w:r w:rsidRPr="00BB5788">
        <w:rPr>
          <w:rFonts w:ascii="Times New Roman" w:hAnsi="Times New Roman" w:cs="Times New Roman"/>
          <w:sz w:val="24"/>
          <w:szCs w:val="24"/>
        </w:rPr>
        <w:t xml:space="preserve">, 83-87. </w:t>
      </w:r>
      <w:hyperlink r:id="rId40">
        <w:r w:rsidRPr="00BB5788">
          <w:rPr>
            <w:rFonts w:ascii="Times New Roman" w:hAnsi="Times New Roman" w:cs="Times New Roman"/>
            <w:b/>
            <w:bCs/>
            <w:sz w:val="24"/>
            <w:szCs w:val="24"/>
          </w:rPr>
          <w:t>https://doi.org/10.1016/j.psyneuen.2014.03.001</w:t>
        </w:r>
      </w:hyperlink>
      <w:r w:rsidRPr="00BB5788">
        <w:rPr>
          <w:rFonts w:ascii="Times New Roman" w:hAnsi="Times New Roman" w:cs="Times New Roman"/>
          <w:sz w:val="24"/>
          <w:szCs w:val="24"/>
        </w:rPr>
        <w:t xml:space="preserve">  </w:t>
      </w:r>
    </w:p>
    <w:p w14:paraId="6457EEF0"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Dunn, E. C., </w:t>
      </w:r>
      <w:proofErr w:type="spellStart"/>
      <w:r w:rsidRPr="00BB5788">
        <w:rPr>
          <w:rFonts w:ascii="Times New Roman" w:hAnsi="Times New Roman" w:cs="Times New Roman"/>
          <w:sz w:val="24"/>
          <w:szCs w:val="24"/>
        </w:rPr>
        <w:t>Solovieff</w:t>
      </w:r>
      <w:proofErr w:type="spellEnd"/>
      <w:r w:rsidRPr="00BB5788">
        <w:rPr>
          <w:rFonts w:ascii="Times New Roman" w:hAnsi="Times New Roman" w:cs="Times New Roman"/>
          <w:sz w:val="24"/>
          <w:szCs w:val="24"/>
        </w:rPr>
        <w:t xml:space="preserve">, N., Lowe, S. R., et al. (2014). Interaction between genetic variants and exposure to Hurricane Katrina on post-traumatic stress and post-traumatic growth: a prospective analysis of </w:t>
      </w:r>
      <w:proofErr w:type="gramStart"/>
      <w:r w:rsidRPr="00BB5788">
        <w:rPr>
          <w:rFonts w:ascii="Times New Roman" w:hAnsi="Times New Roman" w:cs="Times New Roman"/>
          <w:sz w:val="24"/>
          <w:szCs w:val="24"/>
        </w:rPr>
        <w:t>low income</w:t>
      </w:r>
      <w:proofErr w:type="gramEnd"/>
      <w:r w:rsidRPr="00BB5788">
        <w:rPr>
          <w:rFonts w:ascii="Times New Roman" w:hAnsi="Times New Roman" w:cs="Times New Roman"/>
          <w:sz w:val="24"/>
          <w:szCs w:val="24"/>
        </w:rPr>
        <w:t xml:space="preserve"> adults. </w:t>
      </w:r>
      <w:r w:rsidRPr="00BB5788">
        <w:rPr>
          <w:rFonts w:ascii="Times New Roman" w:hAnsi="Times New Roman" w:cs="Times New Roman"/>
          <w:i/>
          <w:iCs/>
          <w:sz w:val="24"/>
          <w:szCs w:val="24"/>
        </w:rPr>
        <w:t>Journal of affective disorders,</w:t>
      </w:r>
      <w:r w:rsidRPr="00BB5788">
        <w:rPr>
          <w:rFonts w:ascii="Times New Roman" w:hAnsi="Times New Roman" w:cs="Times New Roman"/>
          <w:sz w:val="24"/>
          <w:szCs w:val="24"/>
        </w:rPr>
        <w:t xml:space="preserve"> 152-154, 243–249. </w:t>
      </w:r>
      <w:hyperlink r:id="rId41">
        <w:r w:rsidRPr="00BB5788">
          <w:rPr>
            <w:rFonts w:ascii="Times New Roman" w:hAnsi="Times New Roman" w:cs="Times New Roman"/>
            <w:b/>
            <w:bCs/>
            <w:sz w:val="24"/>
            <w:szCs w:val="24"/>
          </w:rPr>
          <w:t>https://doi.org/10.1016/j.jad.2013.09.018</w:t>
        </w:r>
      </w:hyperlink>
    </w:p>
    <w:p w14:paraId="1C765976"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El Khoury-</w:t>
      </w:r>
      <w:proofErr w:type="spellStart"/>
      <w:r w:rsidRPr="00BB5788">
        <w:rPr>
          <w:rFonts w:ascii="Times New Roman" w:hAnsi="Times New Roman" w:cs="Times New Roman"/>
          <w:sz w:val="24"/>
          <w:szCs w:val="24"/>
        </w:rPr>
        <w:t>Malhame</w:t>
      </w:r>
      <w:proofErr w:type="spellEnd"/>
      <w:r w:rsidRPr="00BB5788">
        <w:rPr>
          <w:rFonts w:ascii="Times New Roman" w:hAnsi="Times New Roman" w:cs="Times New Roman"/>
          <w:sz w:val="24"/>
          <w:szCs w:val="24"/>
        </w:rPr>
        <w:t xml:space="preserve">, M., Sfeir, M., </w:t>
      </w:r>
      <w:proofErr w:type="spellStart"/>
      <w:r w:rsidRPr="00BB5788">
        <w:rPr>
          <w:rFonts w:ascii="Times New Roman" w:hAnsi="Times New Roman" w:cs="Times New Roman"/>
          <w:sz w:val="24"/>
          <w:szCs w:val="24"/>
        </w:rPr>
        <w:t>Hallit</w:t>
      </w:r>
      <w:proofErr w:type="spellEnd"/>
      <w:r w:rsidRPr="00BB5788">
        <w:rPr>
          <w:rFonts w:ascii="Times New Roman" w:hAnsi="Times New Roman" w:cs="Times New Roman"/>
          <w:sz w:val="24"/>
          <w:szCs w:val="24"/>
        </w:rPr>
        <w:t xml:space="preserve">, S., &amp; </w:t>
      </w:r>
      <w:proofErr w:type="spellStart"/>
      <w:r w:rsidRPr="00BB5788">
        <w:rPr>
          <w:rFonts w:ascii="Times New Roman" w:hAnsi="Times New Roman" w:cs="Times New Roman"/>
          <w:sz w:val="24"/>
          <w:szCs w:val="24"/>
        </w:rPr>
        <w:t>Sawma</w:t>
      </w:r>
      <w:proofErr w:type="spellEnd"/>
      <w:r w:rsidRPr="00BB5788">
        <w:rPr>
          <w:rFonts w:ascii="Times New Roman" w:hAnsi="Times New Roman" w:cs="Times New Roman"/>
          <w:sz w:val="24"/>
          <w:szCs w:val="24"/>
        </w:rPr>
        <w:t xml:space="preserve">, T. (2023). Factors associated with posttraumatic growth: Gratitude, PTSD and distress; one year into the COVID-19 pandemic in </w:t>
      </w:r>
      <w:r w:rsidRPr="00BB5788">
        <w:rPr>
          <w:rFonts w:ascii="Times New Roman" w:hAnsi="Times New Roman" w:cs="Times New Roman"/>
          <w:sz w:val="24"/>
          <w:szCs w:val="24"/>
        </w:rPr>
        <w:lastRenderedPageBreak/>
        <w:t xml:space="preserve">Lebanon. </w:t>
      </w:r>
      <w:r w:rsidRPr="00BB5788">
        <w:rPr>
          <w:rFonts w:ascii="Times New Roman" w:hAnsi="Times New Roman" w:cs="Times New Roman"/>
          <w:i/>
          <w:iCs/>
          <w:sz w:val="24"/>
          <w:szCs w:val="24"/>
        </w:rPr>
        <w:t>Current psychology (New Brunswick, N.J.),</w:t>
      </w:r>
      <w:r w:rsidRPr="00BB5788">
        <w:rPr>
          <w:rFonts w:ascii="Times New Roman" w:hAnsi="Times New Roman" w:cs="Times New Roman"/>
          <w:sz w:val="24"/>
          <w:szCs w:val="24"/>
        </w:rPr>
        <w:t xml:space="preserve"> 1–10. </w:t>
      </w:r>
      <w:hyperlink r:id="rId42">
        <w:r w:rsidRPr="00BB5788">
          <w:rPr>
            <w:rFonts w:ascii="Times New Roman" w:hAnsi="Times New Roman" w:cs="Times New Roman"/>
            <w:b/>
            <w:bCs/>
            <w:sz w:val="24"/>
            <w:szCs w:val="24"/>
          </w:rPr>
          <w:t>https://doi.org/10.1007/s12144-022-04159-8</w:t>
        </w:r>
      </w:hyperlink>
      <w:r w:rsidRPr="00BB5788">
        <w:rPr>
          <w:rFonts w:ascii="Times New Roman" w:hAnsi="Times New Roman" w:cs="Times New Roman"/>
          <w:sz w:val="24"/>
          <w:szCs w:val="24"/>
        </w:rPr>
        <w:t xml:space="preserve">   </w:t>
      </w:r>
    </w:p>
    <w:p w14:paraId="0352C96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it-IT"/>
        </w:rPr>
        <w:t xml:space="preserve">Fino, E., Bonfrate, I., Fino, V., Bocus, P., Russo, P. M., &amp; Mazzetti, M. (2023). </w:t>
      </w:r>
      <w:r w:rsidRPr="00BB5788">
        <w:rPr>
          <w:rFonts w:ascii="Times New Roman" w:hAnsi="Times New Roman" w:cs="Times New Roman"/>
          <w:sz w:val="24"/>
          <w:szCs w:val="24"/>
        </w:rPr>
        <w:t xml:space="preserve">Harnessing distress to boost growth in frontline healthcare workers during COVID-19 pandemic: the protective role of resilience, emotion regulation and social support. </w:t>
      </w:r>
      <w:r w:rsidRPr="00BB5788">
        <w:rPr>
          <w:rFonts w:ascii="Times New Roman" w:hAnsi="Times New Roman" w:cs="Times New Roman"/>
          <w:i/>
          <w:iCs/>
          <w:sz w:val="24"/>
          <w:szCs w:val="24"/>
        </w:rPr>
        <w:t>Psychological medicine, 53</w:t>
      </w:r>
      <w:r w:rsidRPr="00BB5788">
        <w:rPr>
          <w:rFonts w:ascii="Times New Roman" w:hAnsi="Times New Roman" w:cs="Times New Roman"/>
          <w:sz w:val="24"/>
          <w:szCs w:val="24"/>
        </w:rPr>
        <w:t xml:space="preserve">(2), 600–602. </w:t>
      </w:r>
      <w:hyperlink r:id="rId43">
        <w:r w:rsidRPr="00BB5788">
          <w:rPr>
            <w:rFonts w:ascii="Times New Roman" w:hAnsi="Times New Roman" w:cs="Times New Roman"/>
            <w:b/>
            <w:bCs/>
            <w:sz w:val="24"/>
            <w:szCs w:val="24"/>
          </w:rPr>
          <w:t>https://doi.org/10.1017/S0033291721000519</w:t>
        </w:r>
      </w:hyperlink>
    </w:p>
    <w:p w14:paraId="1A053D7A"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Foster, K., Shakespeare-Finch, J., Shochet, I., ., et al., (2024). Psychological distress, well-being, resilience, posttraumatic growth, and turnover intention of mental health nurses during COVID-19: A cross-sectional study. </w:t>
      </w:r>
      <w:r w:rsidRPr="00BB5788">
        <w:rPr>
          <w:rFonts w:ascii="Times New Roman" w:hAnsi="Times New Roman" w:cs="Times New Roman"/>
          <w:i/>
          <w:iCs/>
          <w:sz w:val="24"/>
          <w:szCs w:val="24"/>
        </w:rPr>
        <w:t>International journal of mental health nursing,</w:t>
      </w:r>
      <w:r w:rsidRPr="00BB5788">
        <w:rPr>
          <w:rFonts w:ascii="Times New Roman" w:hAnsi="Times New Roman" w:cs="Times New Roman"/>
          <w:sz w:val="24"/>
          <w:szCs w:val="24"/>
        </w:rPr>
        <w:t xml:space="preserve"> 10.1111/inm.13354. Advance online publication. </w:t>
      </w:r>
      <w:hyperlink r:id="rId44">
        <w:r w:rsidRPr="00BB5788">
          <w:rPr>
            <w:rFonts w:ascii="Times New Roman" w:hAnsi="Times New Roman" w:cs="Times New Roman"/>
            <w:b/>
            <w:bCs/>
            <w:sz w:val="24"/>
            <w:szCs w:val="24"/>
          </w:rPr>
          <w:t>https://doi.org/10.1111/inm.13354</w:t>
        </w:r>
      </w:hyperlink>
    </w:p>
    <w:p w14:paraId="5614289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it-IT"/>
        </w:rPr>
      </w:pPr>
      <w:r w:rsidRPr="00BB5788">
        <w:rPr>
          <w:rFonts w:ascii="Times New Roman" w:hAnsi="Times New Roman" w:cs="Times New Roman"/>
          <w:sz w:val="24"/>
          <w:szCs w:val="24"/>
        </w:rPr>
        <w:t xml:space="preserve">Frankl, V. (1946). Man’s search for meaning. </w:t>
      </w:r>
      <w:r w:rsidRPr="00BB5788">
        <w:rPr>
          <w:rFonts w:ascii="Times New Roman" w:hAnsi="Times New Roman" w:cs="Times New Roman"/>
          <w:sz w:val="24"/>
          <w:szCs w:val="24"/>
          <w:lang w:val="it-IT"/>
        </w:rPr>
        <w:t>Beacon Press.</w:t>
      </w:r>
    </w:p>
    <w:p w14:paraId="5E672830"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fr-FR"/>
        </w:rPr>
      </w:pPr>
      <w:r w:rsidRPr="00BB5788">
        <w:rPr>
          <w:rFonts w:ascii="Times New Roman" w:hAnsi="Times New Roman" w:cs="Times New Roman"/>
          <w:sz w:val="24"/>
          <w:szCs w:val="24"/>
          <w:lang w:val="it-IT"/>
        </w:rPr>
        <w:t>Gaboardi, M., Naddeo, D., Meneghini, A. M</w:t>
      </w:r>
      <w:r w:rsidRPr="00BB5788">
        <w:rPr>
          <w:rFonts w:ascii="Times New Roman" w:hAnsi="Times New Roman" w:cs="Times New Roman"/>
          <w:sz w:val="24"/>
          <w:szCs w:val="24"/>
        </w:rPr>
        <w:t>., et al.</w:t>
      </w:r>
      <w:r w:rsidRPr="00BB5788">
        <w:rPr>
          <w:rFonts w:ascii="Times New Roman" w:hAnsi="Times New Roman" w:cs="Times New Roman"/>
          <w:sz w:val="24"/>
          <w:szCs w:val="24"/>
          <w:lang w:val="it-IT"/>
        </w:rPr>
        <w:t xml:space="preserve"> (2024). </w:t>
      </w:r>
      <w:r w:rsidRPr="00BB5788">
        <w:rPr>
          <w:rFonts w:ascii="Times New Roman" w:hAnsi="Times New Roman" w:cs="Times New Roman"/>
          <w:sz w:val="24"/>
          <w:szCs w:val="24"/>
        </w:rPr>
        <w:t xml:space="preserve">Yes, I will do it! Factors promoting the intention to volunteer after COVID-19 pandemic in Italy. </w:t>
      </w:r>
      <w:r w:rsidRPr="00BB5788">
        <w:rPr>
          <w:rFonts w:ascii="Times New Roman" w:hAnsi="Times New Roman" w:cs="Times New Roman"/>
          <w:i/>
          <w:iCs/>
          <w:sz w:val="24"/>
          <w:szCs w:val="24"/>
          <w:lang w:val="fr-FR"/>
        </w:rPr>
        <w:t xml:space="preserve">International journal of </w:t>
      </w:r>
      <w:proofErr w:type="spellStart"/>
      <w:proofErr w:type="gramStart"/>
      <w:r w:rsidRPr="00BB5788">
        <w:rPr>
          <w:rFonts w:ascii="Times New Roman" w:hAnsi="Times New Roman" w:cs="Times New Roman"/>
          <w:i/>
          <w:iCs/>
          <w:sz w:val="24"/>
          <w:szCs w:val="24"/>
          <w:lang w:val="fr-FR"/>
        </w:rPr>
        <w:t>psychology</w:t>
      </w:r>
      <w:proofErr w:type="spellEnd"/>
      <w:r w:rsidRPr="00BB5788">
        <w:rPr>
          <w:rFonts w:ascii="Times New Roman" w:hAnsi="Times New Roman" w:cs="Times New Roman"/>
          <w:i/>
          <w:iCs/>
          <w:sz w:val="24"/>
          <w:szCs w:val="24"/>
          <w:lang w:val="fr-FR"/>
        </w:rPr>
        <w:t>:</w:t>
      </w:r>
      <w:proofErr w:type="gramEnd"/>
      <w:r w:rsidRPr="00BB5788">
        <w:rPr>
          <w:rFonts w:ascii="Times New Roman" w:hAnsi="Times New Roman" w:cs="Times New Roman"/>
          <w:i/>
          <w:iCs/>
          <w:sz w:val="24"/>
          <w:szCs w:val="24"/>
          <w:lang w:val="fr-FR"/>
        </w:rPr>
        <w:t xml:space="preserve"> Journal international de psychologie, 59</w:t>
      </w:r>
      <w:r w:rsidRPr="00BB5788">
        <w:rPr>
          <w:rFonts w:ascii="Times New Roman" w:hAnsi="Times New Roman" w:cs="Times New Roman"/>
          <w:sz w:val="24"/>
          <w:szCs w:val="24"/>
          <w:lang w:val="fr-FR"/>
        </w:rPr>
        <w:t xml:space="preserve">(3), 471–475. </w:t>
      </w:r>
      <w:hyperlink r:id="rId45">
        <w:r w:rsidRPr="00BB5788">
          <w:rPr>
            <w:rFonts w:ascii="Times New Roman" w:hAnsi="Times New Roman" w:cs="Times New Roman"/>
            <w:b/>
            <w:bCs/>
            <w:sz w:val="24"/>
            <w:szCs w:val="24"/>
            <w:lang w:val="fr-FR"/>
          </w:rPr>
          <w:t>https://doi.org/10.1002/ijop.13110</w:t>
        </w:r>
      </w:hyperlink>
    </w:p>
    <w:p w14:paraId="367D9DC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it-IT"/>
        </w:rPr>
        <w:t>Gesi, C., Cafaro, R., Achilli, F</w:t>
      </w:r>
      <w:r w:rsidRPr="00BB5788">
        <w:rPr>
          <w:rFonts w:ascii="Times New Roman" w:hAnsi="Times New Roman" w:cs="Times New Roman"/>
          <w:sz w:val="24"/>
          <w:szCs w:val="24"/>
        </w:rPr>
        <w:t xml:space="preserve">., et al. </w:t>
      </w:r>
      <w:r w:rsidRPr="00BB5788">
        <w:rPr>
          <w:rFonts w:ascii="Times New Roman" w:hAnsi="Times New Roman" w:cs="Times New Roman"/>
          <w:sz w:val="24"/>
          <w:szCs w:val="24"/>
          <w:lang w:val="it-IT"/>
        </w:rPr>
        <w:t xml:space="preserve">(2024). </w:t>
      </w:r>
      <w:r w:rsidRPr="00BB5788">
        <w:rPr>
          <w:rFonts w:ascii="Times New Roman" w:hAnsi="Times New Roman" w:cs="Times New Roman"/>
          <w:sz w:val="24"/>
          <w:szCs w:val="24"/>
        </w:rPr>
        <w:t xml:space="preserve">The relationship among posttraumatic stress disorder, posttraumatic growth, and suicidal ideation among Italian healthcare workers during the first wave of COVID-19 pandemic. </w:t>
      </w:r>
      <w:r w:rsidRPr="00BB5788">
        <w:rPr>
          <w:rFonts w:ascii="Times New Roman" w:hAnsi="Times New Roman" w:cs="Times New Roman"/>
          <w:i/>
          <w:iCs/>
          <w:sz w:val="24"/>
          <w:szCs w:val="24"/>
        </w:rPr>
        <w:t>CNS spectrums, 29</w:t>
      </w:r>
      <w:r w:rsidRPr="00BB5788">
        <w:rPr>
          <w:rFonts w:ascii="Times New Roman" w:hAnsi="Times New Roman" w:cs="Times New Roman"/>
          <w:sz w:val="24"/>
          <w:szCs w:val="24"/>
        </w:rPr>
        <w:t xml:space="preserve">(1), 60–64. </w:t>
      </w:r>
      <w:hyperlink r:id="rId46">
        <w:r w:rsidRPr="00BB5788">
          <w:rPr>
            <w:rFonts w:ascii="Times New Roman" w:hAnsi="Times New Roman" w:cs="Times New Roman"/>
            <w:b/>
            <w:bCs/>
            <w:sz w:val="24"/>
            <w:szCs w:val="24"/>
          </w:rPr>
          <w:t>https://doi.org/10.1017/S1092852923002493</w:t>
        </w:r>
      </w:hyperlink>
    </w:p>
    <w:p w14:paraId="0C1A4A5D"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Gul, H., Ehsan, N., Iqbal, N., &amp; Hassan, B. (2023). Illness perception, social isolation, psychological distress, and posttraumatic growth in the aftermath of Covid-19. </w:t>
      </w:r>
      <w:r w:rsidRPr="00BB5788">
        <w:rPr>
          <w:rFonts w:ascii="Times New Roman" w:hAnsi="Times New Roman" w:cs="Times New Roman"/>
          <w:i/>
          <w:iCs/>
          <w:sz w:val="24"/>
          <w:szCs w:val="24"/>
        </w:rPr>
        <w:t>Pakistan Journal of Psychological Research, 38</w:t>
      </w:r>
      <w:r w:rsidRPr="00BB5788">
        <w:rPr>
          <w:rFonts w:ascii="Times New Roman" w:hAnsi="Times New Roman" w:cs="Times New Roman"/>
          <w:sz w:val="24"/>
          <w:szCs w:val="24"/>
        </w:rPr>
        <w:t xml:space="preserve">(2), 309–327. </w:t>
      </w:r>
      <w:hyperlink r:id="rId47">
        <w:r w:rsidRPr="00BB5788">
          <w:rPr>
            <w:rFonts w:ascii="Times New Roman" w:hAnsi="Times New Roman" w:cs="Times New Roman"/>
            <w:b/>
            <w:bCs/>
            <w:sz w:val="24"/>
            <w:szCs w:val="24"/>
          </w:rPr>
          <w:t>https://doi.org/10.33824/pjpr.2023.38.2.19</w:t>
        </w:r>
      </w:hyperlink>
      <w:r w:rsidRPr="00BB5788">
        <w:rPr>
          <w:rFonts w:ascii="Times New Roman" w:hAnsi="Times New Roman" w:cs="Times New Roman"/>
          <w:sz w:val="24"/>
          <w:szCs w:val="24"/>
        </w:rPr>
        <w:t xml:space="preserve"> </w:t>
      </w:r>
    </w:p>
    <w:p w14:paraId="67A38350"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lastRenderedPageBreak/>
        <w:t xml:space="preserve">Hu, R., Wang, X., Liu, Z.., et al. (2022). Stigma, depression, and post-traumatic growth among Chinese stroke survivors: A longitudinal study examining patterns and correlations. </w:t>
      </w:r>
      <w:r w:rsidRPr="00BB5788">
        <w:rPr>
          <w:rFonts w:ascii="Times New Roman" w:hAnsi="Times New Roman" w:cs="Times New Roman"/>
          <w:i/>
          <w:iCs/>
          <w:sz w:val="24"/>
          <w:szCs w:val="24"/>
        </w:rPr>
        <w:t>Topics in stroke rehabilitation, 29</w:t>
      </w:r>
      <w:r w:rsidRPr="00BB5788">
        <w:rPr>
          <w:rFonts w:ascii="Times New Roman" w:hAnsi="Times New Roman" w:cs="Times New Roman"/>
          <w:sz w:val="24"/>
          <w:szCs w:val="24"/>
        </w:rPr>
        <w:t xml:space="preserve">(1), 16–29. </w:t>
      </w:r>
      <w:hyperlink r:id="rId48">
        <w:r w:rsidRPr="00BB5788">
          <w:rPr>
            <w:rFonts w:ascii="Times New Roman" w:hAnsi="Times New Roman" w:cs="Times New Roman"/>
            <w:b/>
            <w:bCs/>
            <w:sz w:val="24"/>
            <w:szCs w:val="24"/>
          </w:rPr>
          <w:t>https://doi.org/10.1080/10749357.2020.1864965</w:t>
        </w:r>
      </w:hyperlink>
    </w:p>
    <w:p w14:paraId="06F17061"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Huang, L., Qin, J., Zhou, Y., Zhu, F., Liu, L., &amp; Shao, L. (2023). Normalization techniques in training </w:t>
      </w:r>
      <w:proofErr w:type="spellStart"/>
      <w:r w:rsidRPr="00BB5788">
        <w:rPr>
          <w:rFonts w:ascii="Times New Roman" w:hAnsi="Times New Roman" w:cs="Times New Roman"/>
          <w:sz w:val="24"/>
          <w:szCs w:val="24"/>
        </w:rPr>
        <w:t>dnns</w:t>
      </w:r>
      <w:proofErr w:type="spellEnd"/>
      <w:r w:rsidRPr="00BB5788">
        <w:rPr>
          <w:rFonts w:ascii="Times New Roman" w:hAnsi="Times New Roman" w:cs="Times New Roman"/>
          <w:sz w:val="24"/>
          <w:szCs w:val="24"/>
        </w:rPr>
        <w:t xml:space="preserve">: Methodology, analysis and application. </w:t>
      </w:r>
      <w:r w:rsidRPr="00BB5788">
        <w:rPr>
          <w:rFonts w:ascii="Times New Roman" w:hAnsi="Times New Roman" w:cs="Times New Roman"/>
          <w:i/>
          <w:iCs/>
          <w:sz w:val="24"/>
          <w:szCs w:val="24"/>
        </w:rPr>
        <w:t>IEEE transactions on pattern analysis and machine intelligence, 45</w:t>
      </w:r>
      <w:r w:rsidRPr="00BB5788">
        <w:rPr>
          <w:rFonts w:ascii="Times New Roman" w:hAnsi="Times New Roman" w:cs="Times New Roman"/>
          <w:sz w:val="24"/>
          <w:szCs w:val="24"/>
        </w:rPr>
        <w:t>(8), 10173-10196.</w:t>
      </w:r>
    </w:p>
    <w:p w14:paraId="7770E452"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Hyun, S., Wong, G. T. F., Levy-Carrick, N. C., et al. (2021). Psychosocial correlates of posttraumatic growth among U.S. young adults during the COVID-19 pandemic. </w:t>
      </w:r>
      <w:r w:rsidRPr="00BB5788">
        <w:rPr>
          <w:rFonts w:ascii="Times New Roman" w:hAnsi="Times New Roman" w:cs="Times New Roman"/>
          <w:i/>
          <w:iCs/>
          <w:sz w:val="24"/>
          <w:szCs w:val="24"/>
        </w:rPr>
        <w:t>Psychiatry research, 302</w:t>
      </w:r>
      <w:r w:rsidRPr="00BB5788">
        <w:rPr>
          <w:rFonts w:ascii="Times New Roman" w:hAnsi="Times New Roman" w:cs="Times New Roman"/>
          <w:sz w:val="24"/>
          <w:szCs w:val="24"/>
        </w:rPr>
        <w:t xml:space="preserve">, 114035. </w:t>
      </w:r>
      <w:hyperlink r:id="rId49">
        <w:r w:rsidRPr="00BB5788">
          <w:rPr>
            <w:rFonts w:ascii="Times New Roman" w:hAnsi="Times New Roman" w:cs="Times New Roman"/>
            <w:b/>
            <w:bCs/>
            <w:sz w:val="24"/>
            <w:szCs w:val="24"/>
          </w:rPr>
          <w:t>https://doi.org/10.1016/j.psychres.2021.114035</w:t>
        </w:r>
      </w:hyperlink>
    </w:p>
    <w:p w14:paraId="40F408A3"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Jiang, H., Huang, N., Tian, W., Shi, S., Yang, G., &amp; Pu, H. (2022). Factors Associated </w:t>
      </w:r>
      <w:proofErr w:type="gramStart"/>
      <w:r w:rsidRPr="00BB5788">
        <w:rPr>
          <w:rFonts w:ascii="Times New Roman" w:hAnsi="Times New Roman" w:cs="Times New Roman"/>
          <w:sz w:val="24"/>
          <w:szCs w:val="24"/>
        </w:rPr>
        <w:t>With</w:t>
      </w:r>
      <w:proofErr w:type="gramEnd"/>
      <w:r w:rsidRPr="00BB5788">
        <w:rPr>
          <w:rFonts w:ascii="Times New Roman" w:hAnsi="Times New Roman" w:cs="Times New Roman"/>
          <w:sz w:val="24"/>
          <w:szCs w:val="24"/>
        </w:rPr>
        <w:t xml:space="preserve"> Post-traumatic Stress Disorder Among Nurses During COVID-19. </w:t>
      </w:r>
      <w:r w:rsidRPr="00BB5788">
        <w:rPr>
          <w:rFonts w:ascii="Times New Roman" w:hAnsi="Times New Roman" w:cs="Times New Roman"/>
          <w:i/>
          <w:iCs/>
          <w:sz w:val="24"/>
          <w:szCs w:val="24"/>
        </w:rPr>
        <w:t>Frontiers in psychology, 13,</w:t>
      </w:r>
      <w:r w:rsidRPr="00BB5788">
        <w:rPr>
          <w:rFonts w:ascii="Times New Roman" w:hAnsi="Times New Roman" w:cs="Times New Roman"/>
          <w:sz w:val="24"/>
          <w:szCs w:val="24"/>
        </w:rPr>
        <w:t xml:space="preserve"> 745158. </w:t>
      </w:r>
      <w:hyperlink r:id="rId50">
        <w:r w:rsidRPr="00BB5788">
          <w:rPr>
            <w:rFonts w:ascii="Times New Roman" w:hAnsi="Times New Roman" w:cs="Times New Roman"/>
            <w:b/>
            <w:bCs/>
            <w:sz w:val="24"/>
            <w:szCs w:val="24"/>
          </w:rPr>
          <w:t>https://doi.org/10.3389/fpsyg.2022.745158</w:t>
        </w:r>
      </w:hyperlink>
    </w:p>
    <w:p w14:paraId="6CFC2FF3"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pl-PL"/>
        </w:rPr>
      </w:pPr>
      <w:proofErr w:type="spellStart"/>
      <w:r w:rsidRPr="00BB5788">
        <w:rPr>
          <w:rFonts w:ascii="Times New Roman" w:hAnsi="Times New Roman" w:cs="Times New Roman"/>
          <w:sz w:val="24"/>
          <w:szCs w:val="24"/>
        </w:rPr>
        <w:t>Kalaitzaki</w:t>
      </w:r>
      <w:proofErr w:type="spellEnd"/>
      <w:r w:rsidRPr="00BB5788">
        <w:rPr>
          <w:rFonts w:ascii="Times New Roman" w:hAnsi="Times New Roman" w:cs="Times New Roman"/>
          <w:sz w:val="24"/>
          <w:szCs w:val="24"/>
        </w:rPr>
        <w:t xml:space="preserve">, A., &amp; </w:t>
      </w:r>
      <w:proofErr w:type="spellStart"/>
      <w:r w:rsidRPr="00BB5788">
        <w:rPr>
          <w:rFonts w:ascii="Times New Roman" w:hAnsi="Times New Roman" w:cs="Times New Roman"/>
          <w:sz w:val="24"/>
          <w:szCs w:val="24"/>
        </w:rPr>
        <w:t>Rovithis</w:t>
      </w:r>
      <w:proofErr w:type="spellEnd"/>
      <w:r w:rsidRPr="00BB5788">
        <w:rPr>
          <w:rFonts w:ascii="Times New Roman" w:hAnsi="Times New Roman" w:cs="Times New Roman"/>
          <w:sz w:val="24"/>
          <w:szCs w:val="24"/>
        </w:rPr>
        <w:t>, M. (2021). Secondary traumatic stress and vicarious posttraumatic growth in healthcare workers during the first COVID-19 lockdown in Greece: The role of resilience and coping strategies.</w:t>
      </w:r>
      <w:r w:rsidRPr="00BB5788">
        <w:rPr>
          <w:rFonts w:ascii="Times New Roman" w:hAnsi="Times New Roman" w:cs="Times New Roman"/>
          <w:i/>
          <w:iCs/>
          <w:sz w:val="24"/>
          <w:szCs w:val="24"/>
        </w:rPr>
        <w:t xml:space="preserve"> </w:t>
      </w:r>
      <w:r w:rsidRPr="00BB5788">
        <w:rPr>
          <w:rFonts w:ascii="Times New Roman" w:hAnsi="Times New Roman" w:cs="Times New Roman"/>
          <w:i/>
          <w:iCs/>
          <w:sz w:val="24"/>
          <w:szCs w:val="24"/>
          <w:lang w:val="pl-PL"/>
        </w:rPr>
        <w:t>Psychiatrike = Psychiatriki, 32</w:t>
      </w:r>
      <w:r w:rsidRPr="00BB5788">
        <w:rPr>
          <w:rFonts w:ascii="Times New Roman" w:hAnsi="Times New Roman" w:cs="Times New Roman"/>
          <w:sz w:val="24"/>
          <w:szCs w:val="24"/>
          <w:lang w:val="pl-PL"/>
        </w:rPr>
        <w:t xml:space="preserve">(1), 19–25. </w:t>
      </w:r>
      <w:hyperlink r:id="rId51">
        <w:r w:rsidRPr="00BB5788">
          <w:rPr>
            <w:rFonts w:ascii="Times New Roman" w:hAnsi="Times New Roman" w:cs="Times New Roman"/>
            <w:b/>
            <w:bCs/>
            <w:sz w:val="24"/>
            <w:szCs w:val="24"/>
            <w:lang w:val="pl-PL"/>
          </w:rPr>
          <w:t>https://doi.org/10.22365/jpsych.2021.001</w:t>
        </w:r>
      </w:hyperlink>
    </w:p>
    <w:p w14:paraId="21C87C3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pl-PL"/>
        </w:rPr>
        <w:t xml:space="preserve">Kalaitzaki, A., Tsouvelas, G., &amp; Tamiolaki, A. (2022). </w:t>
      </w:r>
      <w:r w:rsidRPr="00BB5788">
        <w:rPr>
          <w:rFonts w:ascii="Times New Roman" w:hAnsi="Times New Roman" w:cs="Times New Roman"/>
          <w:sz w:val="24"/>
          <w:szCs w:val="24"/>
        </w:rPr>
        <w:t xml:space="preserve">Perceived posttraumatic growth and its psychosocial predictors during two consecutive Covid-19 lockdowns. </w:t>
      </w:r>
      <w:r w:rsidRPr="00BB5788">
        <w:rPr>
          <w:rFonts w:ascii="Times New Roman" w:hAnsi="Times New Roman" w:cs="Times New Roman"/>
          <w:i/>
          <w:iCs/>
          <w:sz w:val="24"/>
          <w:szCs w:val="24"/>
        </w:rPr>
        <w:t>International Journal of Stress Management</w:t>
      </w:r>
      <w:r w:rsidRPr="00BB5788">
        <w:rPr>
          <w:rFonts w:ascii="Times New Roman" w:hAnsi="Times New Roman" w:cs="Times New Roman"/>
          <w:sz w:val="24"/>
          <w:szCs w:val="24"/>
        </w:rPr>
        <w:t xml:space="preserve">. </w:t>
      </w:r>
      <w:hyperlink r:id="rId52">
        <w:r w:rsidRPr="00BB5788">
          <w:rPr>
            <w:rFonts w:ascii="Times New Roman" w:hAnsi="Times New Roman" w:cs="Times New Roman"/>
            <w:b/>
            <w:bCs/>
            <w:sz w:val="24"/>
            <w:szCs w:val="24"/>
          </w:rPr>
          <w:t>https://doi.org/10.1037/str0000273</w:t>
        </w:r>
      </w:hyperlink>
      <w:r w:rsidRPr="00BB5788">
        <w:rPr>
          <w:rFonts w:ascii="Times New Roman" w:hAnsi="Times New Roman" w:cs="Times New Roman"/>
          <w:sz w:val="24"/>
          <w:szCs w:val="24"/>
        </w:rPr>
        <w:t xml:space="preserve">    </w:t>
      </w:r>
    </w:p>
    <w:p w14:paraId="2351CBB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Kalaitzaki</w:t>
      </w:r>
      <w:proofErr w:type="spellEnd"/>
      <w:r w:rsidRPr="00BB5788">
        <w:rPr>
          <w:rFonts w:ascii="Times New Roman" w:hAnsi="Times New Roman" w:cs="Times New Roman"/>
          <w:sz w:val="24"/>
          <w:szCs w:val="24"/>
        </w:rPr>
        <w:t xml:space="preserve">, A. E., </w:t>
      </w:r>
      <w:proofErr w:type="spellStart"/>
      <w:r w:rsidRPr="00BB5788">
        <w:rPr>
          <w:rFonts w:ascii="Times New Roman" w:hAnsi="Times New Roman" w:cs="Times New Roman"/>
          <w:sz w:val="24"/>
          <w:szCs w:val="24"/>
        </w:rPr>
        <w:t>Tamiolaki</w:t>
      </w:r>
      <w:proofErr w:type="spellEnd"/>
      <w:r w:rsidRPr="00BB5788">
        <w:rPr>
          <w:rFonts w:ascii="Times New Roman" w:hAnsi="Times New Roman" w:cs="Times New Roman"/>
          <w:sz w:val="24"/>
          <w:szCs w:val="24"/>
        </w:rPr>
        <w:t xml:space="preserve">, A., </w:t>
      </w:r>
      <w:proofErr w:type="spellStart"/>
      <w:r w:rsidRPr="00BB5788">
        <w:rPr>
          <w:rFonts w:ascii="Times New Roman" w:hAnsi="Times New Roman" w:cs="Times New Roman"/>
          <w:sz w:val="24"/>
          <w:szCs w:val="24"/>
        </w:rPr>
        <w:t>Tsouvelas</w:t>
      </w:r>
      <w:proofErr w:type="spellEnd"/>
      <w:r w:rsidRPr="00BB5788">
        <w:rPr>
          <w:rFonts w:ascii="Times New Roman" w:hAnsi="Times New Roman" w:cs="Times New Roman"/>
          <w:sz w:val="24"/>
          <w:szCs w:val="24"/>
        </w:rPr>
        <w:t xml:space="preserve">, G., </w:t>
      </w:r>
      <w:proofErr w:type="spellStart"/>
      <w:r w:rsidRPr="00BB5788">
        <w:rPr>
          <w:rFonts w:ascii="Times New Roman" w:hAnsi="Times New Roman" w:cs="Times New Roman"/>
          <w:sz w:val="24"/>
          <w:szCs w:val="24"/>
        </w:rPr>
        <w:t>Theodoratou</w:t>
      </w:r>
      <w:proofErr w:type="spellEnd"/>
      <w:r w:rsidRPr="00BB5788">
        <w:rPr>
          <w:rFonts w:ascii="Times New Roman" w:hAnsi="Times New Roman" w:cs="Times New Roman"/>
          <w:sz w:val="24"/>
          <w:szCs w:val="24"/>
        </w:rPr>
        <w:t xml:space="preserve">, M., &amp; </w:t>
      </w:r>
      <w:proofErr w:type="spellStart"/>
      <w:r w:rsidRPr="00BB5788">
        <w:rPr>
          <w:rFonts w:ascii="Times New Roman" w:hAnsi="Times New Roman" w:cs="Times New Roman"/>
          <w:sz w:val="24"/>
          <w:szCs w:val="24"/>
        </w:rPr>
        <w:t>Konstantakopoulos</w:t>
      </w:r>
      <w:proofErr w:type="spellEnd"/>
      <w:r w:rsidRPr="00BB5788">
        <w:rPr>
          <w:rFonts w:ascii="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00BB5788">
        <w:rPr>
          <w:rFonts w:ascii="Times New Roman" w:hAnsi="Times New Roman" w:cs="Times New Roman"/>
          <w:i/>
          <w:iCs/>
          <w:sz w:val="24"/>
          <w:szCs w:val="24"/>
        </w:rPr>
        <w:t>International Journal of Stress Management.</w:t>
      </w:r>
      <w:r w:rsidRPr="00BB5788">
        <w:rPr>
          <w:rFonts w:ascii="Times New Roman" w:hAnsi="Times New Roman" w:cs="Times New Roman"/>
          <w:sz w:val="24"/>
          <w:szCs w:val="24"/>
        </w:rPr>
        <w:t xml:space="preserve"> </w:t>
      </w:r>
      <w:hyperlink r:id="rId53">
        <w:r w:rsidRPr="00BB5788">
          <w:rPr>
            <w:rFonts w:ascii="Times New Roman" w:hAnsi="Times New Roman" w:cs="Times New Roman"/>
            <w:b/>
            <w:bCs/>
            <w:sz w:val="24"/>
            <w:szCs w:val="24"/>
          </w:rPr>
          <w:t>https://doi.org/10.1037/str0000314</w:t>
        </w:r>
      </w:hyperlink>
      <w:r w:rsidRPr="00BB5788">
        <w:rPr>
          <w:rFonts w:ascii="Times New Roman" w:hAnsi="Times New Roman" w:cs="Times New Roman"/>
          <w:sz w:val="24"/>
          <w:szCs w:val="24"/>
        </w:rPr>
        <w:t xml:space="preserve"> </w:t>
      </w:r>
    </w:p>
    <w:p w14:paraId="1400990D"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lastRenderedPageBreak/>
        <w:t>Kalaitzaki</w:t>
      </w:r>
      <w:proofErr w:type="spellEnd"/>
      <w:r w:rsidRPr="00BB5788">
        <w:rPr>
          <w:rFonts w:ascii="Times New Roman" w:hAnsi="Times New Roman" w:cs="Times New Roman"/>
          <w:sz w:val="24"/>
          <w:szCs w:val="24"/>
        </w:rPr>
        <w:t xml:space="preserve">, A., </w:t>
      </w:r>
      <w:proofErr w:type="spellStart"/>
      <w:r w:rsidRPr="00BB5788">
        <w:rPr>
          <w:rFonts w:ascii="Times New Roman" w:hAnsi="Times New Roman" w:cs="Times New Roman"/>
          <w:sz w:val="24"/>
          <w:szCs w:val="24"/>
        </w:rPr>
        <w:t>Theodoratou</w:t>
      </w:r>
      <w:proofErr w:type="spellEnd"/>
      <w:r w:rsidRPr="00BB5788">
        <w:rPr>
          <w:rFonts w:ascii="Times New Roman" w:hAnsi="Times New Roman" w:cs="Times New Roman"/>
          <w:sz w:val="24"/>
          <w:szCs w:val="24"/>
        </w:rPr>
        <w:t xml:space="preserve">, M., </w:t>
      </w:r>
      <w:proofErr w:type="spellStart"/>
      <w:r w:rsidRPr="00BB5788">
        <w:rPr>
          <w:rFonts w:ascii="Times New Roman" w:hAnsi="Times New Roman" w:cs="Times New Roman"/>
          <w:sz w:val="24"/>
          <w:szCs w:val="24"/>
        </w:rPr>
        <w:t>Tsouvelas</w:t>
      </w:r>
      <w:proofErr w:type="spellEnd"/>
      <w:r w:rsidRPr="00BB5788">
        <w:rPr>
          <w:rFonts w:ascii="Times New Roman" w:hAnsi="Times New Roman" w:cs="Times New Roman"/>
          <w:sz w:val="24"/>
          <w:szCs w:val="24"/>
        </w:rPr>
        <w:t xml:space="preserve">, G., </w:t>
      </w:r>
      <w:proofErr w:type="spellStart"/>
      <w:r w:rsidRPr="00BB5788">
        <w:rPr>
          <w:rFonts w:ascii="Times New Roman" w:hAnsi="Times New Roman" w:cs="Times New Roman"/>
          <w:sz w:val="24"/>
          <w:szCs w:val="24"/>
        </w:rPr>
        <w:t>Tamiolaki</w:t>
      </w:r>
      <w:proofErr w:type="spellEnd"/>
      <w:r w:rsidRPr="00BB5788">
        <w:rPr>
          <w:rFonts w:ascii="Times New Roman" w:hAnsi="Times New Roman" w:cs="Times New Roman"/>
          <w:sz w:val="24"/>
          <w:szCs w:val="24"/>
        </w:rPr>
        <w:t xml:space="preserve">, A., &amp; </w:t>
      </w:r>
      <w:proofErr w:type="spellStart"/>
      <w:r w:rsidRPr="00BB5788">
        <w:rPr>
          <w:rFonts w:ascii="Times New Roman" w:hAnsi="Times New Roman" w:cs="Times New Roman"/>
          <w:sz w:val="24"/>
          <w:szCs w:val="24"/>
        </w:rPr>
        <w:t>Konstantakopoulos</w:t>
      </w:r>
      <w:proofErr w:type="spellEnd"/>
      <w:r w:rsidRPr="00BB5788">
        <w:rPr>
          <w:rFonts w:ascii="Times New Roman" w:hAnsi="Times New Roman" w:cs="Times New Roman"/>
          <w:sz w:val="24"/>
          <w:szCs w:val="24"/>
        </w:rPr>
        <w:t xml:space="preserve">, G. (2024). Coping profiles and their association with vicarious post-traumatic growth among nurses during the three waves of the COVID-19 pandemic. </w:t>
      </w:r>
      <w:r w:rsidRPr="00BB5788">
        <w:rPr>
          <w:rFonts w:ascii="Times New Roman" w:hAnsi="Times New Roman" w:cs="Times New Roman"/>
          <w:i/>
          <w:iCs/>
          <w:sz w:val="24"/>
          <w:szCs w:val="24"/>
        </w:rPr>
        <w:t>Journal of clinical nursing,</w:t>
      </w:r>
      <w:r w:rsidRPr="00BB5788">
        <w:rPr>
          <w:rFonts w:ascii="Times New Roman" w:hAnsi="Times New Roman" w:cs="Times New Roman"/>
          <w:sz w:val="24"/>
          <w:szCs w:val="24"/>
        </w:rPr>
        <w:t xml:space="preserve"> 10.1111/jocn.16988. Advance online publication. </w:t>
      </w:r>
      <w:hyperlink r:id="rId54">
        <w:r w:rsidRPr="00BB5788">
          <w:rPr>
            <w:rFonts w:ascii="Times New Roman" w:hAnsi="Times New Roman" w:cs="Times New Roman"/>
            <w:b/>
            <w:bCs/>
            <w:sz w:val="24"/>
            <w:szCs w:val="24"/>
          </w:rPr>
          <w:t>https://doi.org/10.1111/jocn.16988</w:t>
        </w:r>
      </w:hyperlink>
    </w:p>
    <w:p w14:paraId="75FC475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Kelly, G., Morris, R., &amp; Shetty, H. (2018). Predictors of post-traumatic growth in stroke survivors. </w:t>
      </w:r>
      <w:r w:rsidRPr="00BB5788">
        <w:rPr>
          <w:rFonts w:ascii="Times New Roman" w:hAnsi="Times New Roman" w:cs="Times New Roman"/>
          <w:i/>
          <w:iCs/>
          <w:sz w:val="24"/>
          <w:szCs w:val="24"/>
        </w:rPr>
        <w:t>Disability and rehabilitation, 40</w:t>
      </w:r>
      <w:r w:rsidRPr="00BB5788">
        <w:rPr>
          <w:rFonts w:ascii="Times New Roman" w:hAnsi="Times New Roman" w:cs="Times New Roman"/>
          <w:sz w:val="24"/>
          <w:szCs w:val="24"/>
        </w:rPr>
        <w:t xml:space="preserve">(24), 2916–2924. </w:t>
      </w:r>
      <w:hyperlink r:id="rId55">
        <w:r w:rsidRPr="00BB5788">
          <w:rPr>
            <w:rFonts w:ascii="Times New Roman" w:hAnsi="Times New Roman" w:cs="Times New Roman"/>
            <w:b/>
            <w:bCs/>
            <w:sz w:val="24"/>
            <w:szCs w:val="24"/>
          </w:rPr>
          <w:t>https://doi.org/10.1080/09638288.2017.1363300</w:t>
        </w:r>
      </w:hyperlink>
    </w:p>
    <w:p w14:paraId="6A49903F"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fi-FI"/>
        </w:rPr>
      </w:pPr>
      <w:r w:rsidRPr="00BB5788">
        <w:rPr>
          <w:rFonts w:ascii="Times New Roman" w:hAnsi="Times New Roman" w:cs="Times New Roman"/>
          <w:sz w:val="24"/>
          <w:szCs w:val="24"/>
        </w:rPr>
        <w:t xml:space="preserve">Khattab, M. F., Kannan, T. M. A., Morsi, A., et al. (2020) The short-term impact of COVID-19 pandemic on spine surgeons: A cross-sectional global study. </w:t>
      </w:r>
      <w:r w:rsidRPr="00BB5788">
        <w:rPr>
          <w:rFonts w:ascii="Times New Roman" w:hAnsi="Times New Roman" w:cs="Times New Roman"/>
          <w:i/>
          <w:iCs/>
          <w:sz w:val="24"/>
          <w:szCs w:val="24"/>
          <w:lang w:val="fi-FI"/>
        </w:rPr>
        <w:t>European Spine Journal, 29</w:t>
      </w:r>
      <w:r w:rsidRPr="00BB5788">
        <w:rPr>
          <w:rFonts w:ascii="Times New Roman" w:hAnsi="Times New Roman" w:cs="Times New Roman"/>
          <w:sz w:val="24"/>
          <w:szCs w:val="24"/>
          <w:lang w:val="fi-FI"/>
        </w:rPr>
        <w:t xml:space="preserve">(8), 1806–1812. </w:t>
      </w:r>
      <w:hyperlink r:id="rId56">
        <w:r w:rsidRPr="00BB5788">
          <w:rPr>
            <w:rFonts w:ascii="Times New Roman" w:hAnsi="Times New Roman" w:cs="Times New Roman"/>
            <w:b/>
            <w:bCs/>
            <w:sz w:val="24"/>
            <w:szCs w:val="24"/>
            <w:lang w:val="fi-FI"/>
          </w:rPr>
          <w:t>https://doi.org/10.1007/s00586-020-06517-1</w:t>
        </w:r>
      </w:hyperlink>
      <w:r w:rsidRPr="00BB5788">
        <w:rPr>
          <w:rFonts w:ascii="Times New Roman" w:hAnsi="Times New Roman" w:cs="Times New Roman"/>
          <w:sz w:val="24"/>
          <w:szCs w:val="24"/>
          <w:lang w:val="fi-FI"/>
        </w:rPr>
        <w:t>.</w:t>
      </w:r>
    </w:p>
    <w:p w14:paraId="232FB13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Kocatürk, E., Salman, A., Cherrez-Ojeda, I., et al. (2021). The global impact of the COVID-19 pandemic on the management and course of chronic Urticaria. </w:t>
      </w:r>
      <w:r w:rsidRPr="00BB5788">
        <w:rPr>
          <w:rFonts w:ascii="Times New Roman" w:hAnsi="Times New Roman" w:cs="Times New Roman"/>
          <w:i/>
          <w:iCs/>
          <w:sz w:val="24"/>
          <w:szCs w:val="24"/>
        </w:rPr>
        <w:t>Allergy, 76</w:t>
      </w:r>
      <w:r w:rsidRPr="00BB5788">
        <w:rPr>
          <w:rFonts w:ascii="Times New Roman" w:hAnsi="Times New Roman" w:cs="Times New Roman"/>
          <w:sz w:val="24"/>
          <w:szCs w:val="24"/>
        </w:rPr>
        <w:t xml:space="preserve">(3), 816–830, </w:t>
      </w:r>
      <w:hyperlink r:id="rId57">
        <w:r w:rsidRPr="00BB5788">
          <w:rPr>
            <w:rFonts w:ascii="Times New Roman" w:hAnsi="Times New Roman" w:cs="Times New Roman"/>
            <w:b/>
            <w:bCs/>
            <w:sz w:val="24"/>
            <w:szCs w:val="24"/>
          </w:rPr>
          <w:t>https://doi.org/10.1111/all.14687</w:t>
        </w:r>
      </w:hyperlink>
      <w:r w:rsidRPr="00BB5788">
        <w:rPr>
          <w:rFonts w:ascii="Times New Roman" w:hAnsi="Times New Roman" w:cs="Times New Roman"/>
          <w:sz w:val="24"/>
          <w:szCs w:val="24"/>
        </w:rPr>
        <w:t xml:space="preserve">. </w:t>
      </w:r>
    </w:p>
    <w:p w14:paraId="77ADFC71"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Kowalski, R. M., Carroll, H., &amp; Britt, J. (2022). Finding the silver lining in the COVID-19 crisis. </w:t>
      </w:r>
      <w:r w:rsidRPr="00BB5788">
        <w:rPr>
          <w:rFonts w:ascii="Times New Roman" w:hAnsi="Times New Roman" w:cs="Times New Roman"/>
          <w:i/>
          <w:iCs/>
          <w:sz w:val="24"/>
          <w:szCs w:val="24"/>
        </w:rPr>
        <w:t>Journal of health psychology, 27</w:t>
      </w:r>
      <w:r w:rsidRPr="00BB5788">
        <w:rPr>
          <w:rFonts w:ascii="Times New Roman" w:hAnsi="Times New Roman" w:cs="Times New Roman"/>
          <w:sz w:val="24"/>
          <w:szCs w:val="24"/>
        </w:rPr>
        <w:t xml:space="preserve">(6), 1507–1514. </w:t>
      </w:r>
      <w:hyperlink r:id="rId58">
        <w:r w:rsidRPr="00BB5788">
          <w:rPr>
            <w:rFonts w:ascii="Times New Roman" w:hAnsi="Times New Roman" w:cs="Times New Roman"/>
            <w:b/>
            <w:bCs/>
            <w:sz w:val="24"/>
            <w:szCs w:val="24"/>
          </w:rPr>
          <w:t>https://doi.org/10.1177/1359105321999088</w:t>
        </w:r>
      </w:hyperlink>
    </w:p>
    <w:p w14:paraId="68BA721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fi-FI"/>
        </w:rPr>
        <w:t xml:space="preserve">Krishnamoorthy, Y., Nagarajan, R., Saya, G. K., &amp; Menon, V. (2020). </w:t>
      </w:r>
      <w:r w:rsidRPr="00BB5788">
        <w:rPr>
          <w:rFonts w:ascii="Times New Roman" w:hAnsi="Times New Roman" w:cs="Times New Roman"/>
          <w:sz w:val="24"/>
          <w:szCs w:val="24"/>
        </w:rPr>
        <w:t>Prevalence of psychological morbidities among general population, healthcare workers and COVID-19 patients amidst the COVID-19 pandemic: A systematic review and meta-analysis.</w:t>
      </w:r>
      <w:r w:rsidRPr="00BB5788">
        <w:rPr>
          <w:rFonts w:ascii="Times New Roman" w:hAnsi="Times New Roman" w:cs="Times New Roman"/>
          <w:i/>
          <w:iCs/>
          <w:sz w:val="24"/>
          <w:szCs w:val="24"/>
        </w:rPr>
        <w:t xml:space="preserve"> Psychiatry research, 293</w:t>
      </w:r>
      <w:r w:rsidRPr="00BB5788">
        <w:rPr>
          <w:rFonts w:ascii="Times New Roman" w:hAnsi="Times New Roman" w:cs="Times New Roman"/>
          <w:sz w:val="24"/>
          <w:szCs w:val="24"/>
        </w:rPr>
        <w:t xml:space="preserve">, 113382. </w:t>
      </w:r>
      <w:hyperlink r:id="rId59">
        <w:r w:rsidRPr="00BB5788">
          <w:rPr>
            <w:rFonts w:ascii="Times New Roman" w:hAnsi="Times New Roman" w:cs="Times New Roman"/>
            <w:b/>
            <w:bCs/>
            <w:sz w:val="24"/>
            <w:szCs w:val="24"/>
          </w:rPr>
          <w:t>https://doi.org/10.1016/j.psychres.2020.113382</w:t>
        </w:r>
      </w:hyperlink>
    </w:p>
    <w:p w14:paraId="53B88E23"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Lafuenti</w:t>
      </w:r>
      <w:proofErr w:type="spellEnd"/>
      <w:r w:rsidRPr="00BB5788">
        <w:rPr>
          <w:rFonts w:ascii="Times New Roman" w:hAnsi="Times New Roman" w:cs="Times New Roman"/>
          <w:sz w:val="24"/>
          <w:szCs w:val="24"/>
        </w:rPr>
        <w:t xml:space="preserve">, L., </w:t>
      </w:r>
      <w:proofErr w:type="spellStart"/>
      <w:r w:rsidRPr="00BB5788">
        <w:rPr>
          <w:rFonts w:ascii="Times New Roman" w:hAnsi="Times New Roman" w:cs="Times New Roman"/>
          <w:sz w:val="24"/>
          <w:szCs w:val="24"/>
        </w:rPr>
        <w:t>Dinapoli</w:t>
      </w:r>
      <w:proofErr w:type="spellEnd"/>
      <w:r w:rsidRPr="00BB5788">
        <w:rPr>
          <w:rFonts w:ascii="Times New Roman" w:hAnsi="Times New Roman" w:cs="Times New Roman"/>
          <w:sz w:val="24"/>
          <w:szCs w:val="24"/>
        </w:rPr>
        <w:t xml:space="preserve">, L., </w:t>
      </w:r>
      <w:proofErr w:type="spellStart"/>
      <w:r w:rsidRPr="00BB5788">
        <w:rPr>
          <w:rFonts w:ascii="Times New Roman" w:hAnsi="Times New Roman" w:cs="Times New Roman"/>
          <w:sz w:val="24"/>
          <w:szCs w:val="24"/>
        </w:rPr>
        <w:t>Mastrilli</w:t>
      </w:r>
      <w:proofErr w:type="spellEnd"/>
      <w:r w:rsidRPr="00BB5788">
        <w:rPr>
          <w:rFonts w:ascii="Times New Roman" w:hAnsi="Times New Roman" w:cs="Times New Roman"/>
          <w:sz w:val="24"/>
          <w:szCs w:val="24"/>
        </w:rPr>
        <w:t xml:space="preserve">, L., et al. (2023). Post-traumatic growth in oncological patients during the COVID-19 pandemic. </w:t>
      </w:r>
      <w:r w:rsidRPr="00BB5788">
        <w:rPr>
          <w:rFonts w:ascii="Times New Roman" w:hAnsi="Times New Roman" w:cs="Times New Roman"/>
          <w:i/>
          <w:iCs/>
          <w:sz w:val="24"/>
          <w:szCs w:val="24"/>
        </w:rPr>
        <w:t>Health psychology report, 12</w:t>
      </w:r>
      <w:r w:rsidRPr="00BB5788">
        <w:rPr>
          <w:rFonts w:ascii="Times New Roman" w:hAnsi="Times New Roman" w:cs="Times New Roman"/>
          <w:sz w:val="24"/>
          <w:szCs w:val="24"/>
        </w:rPr>
        <w:t xml:space="preserve">(2), 142–153. </w:t>
      </w:r>
      <w:hyperlink r:id="rId60">
        <w:r w:rsidRPr="00BB5788">
          <w:rPr>
            <w:rFonts w:ascii="Times New Roman" w:hAnsi="Times New Roman" w:cs="Times New Roman"/>
            <w:b/>
            <w:bCs/>
            <w:sz w:val="24"/>
            <w:szCs w:val="24"/>
          </w:rPr>
          <w:t>https://doi.org/10.5114/hpr/169165</w:t>
        </w:r>
      </w:hyperlink>
    </w:p>
    <w:p w14:paraId="6A31B91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lastRenderedPageBreak/>
        <w:t xml:space="preserve">Lan, H., Suo, X., Zuo, C., et al. (2023). Distinct pre-COVID brain structural signatures in COVID-19-related post-traumatic stress symptoms and post-traumatic growth. </w:t>
      </w:r>
      <w:r w:rsidRPr="00BB5788">
        <w:rPr>
          <w:rFonts w:ascii="Times New Roman" w:hAnsi="Times New Roman" w:cs="Times New Roman"/>
          <w:i/>
          <w:iCs/>
          <w:sz w:val="24"/>
          <w:szCs w:val="24"/>
        </w:rPr>
        <w:t>Cerebral cortex (New York, N.Y. : 1991), 33</w:t>
      </w:r>
      <w:r w:rsidRPr="00BB5788">
        <w:rPr>
          <w:rFonts w:ascii="Times New Roman" w:hAnsi="Times New Roman" w:cs="Times New Roman"/>
          <w:sz w:val="24"/>
          <w:szCs w:val="24"/>
        </w:rPr>
        <w:t xml:space="preserve">(23), 11373–11383. </w:t>
      </w:r>
      <w:hyperlink r:id="rId61">
        <w:r w:rsidRPr="00BB5788">
          <w:rPr>
            <w:rFonts w:ascii="Times New Roman" w:hAnsi="Times New Roman" w:cs="Times New Roman"/>
            <w:b/>
            <w:bCs/>
            <w:sz w:val="24"/>
            <w:szCs w:val="24"/>
          </w:rPr>
          <w:t>https://doi.org/10.1093/cercor/bhad372</w:t>
        </w:r>
      </w:hyperlink>
      <w:r w:rsidRPr="00BB5788">
        <w:rPr>
          <w:rFonts w:ascii="Times New Roman" w:hAnsi="Times New Roman" w:cs="Times New Roman"/>
          <w:sz w:val="24"/>
          <w:szCs w:val="24"/>
        </w:rPr>
        <w:t xml:space="preserve"> </w:t>
      </w:r>
    </w:p>
    <w:p w14:paraId="10979D07"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fr-FR"/>
        </w:rPr>
        <w:t xml:space="preserve">Lau, B. H. P., Chan, C. L. W., &amp; </w:t>
      </w:r>
      <w:proofErr w:type="spellStart"/>
      <w:r w:rsidRPr="00BB5788">
        <w:rPr>
          <w:rFonts w:ascii="Times New Roman" w:hAnsi="Times New Roman" w:cs="Times New Roman"/>
          <w:sz w:val="24"/>
          <w:szCs w:val="24"/>
          <w:lang w:val="fr-FR"/>
        </w:rPr>
        <w:t>Ng</w:t>
      </w:r>
      <w:proofErr w:type="spellEnd"/>
      <w:r w:rsidRPr="00BB5788">
        <w:rPr>
          <w:rFonts w:ascii="Times New Roman" w:hAnsi="Times New Roman" w:cs="Times New Roman"/>
          <w:sz w:val="24"/>
          <w:szCs w:val="24"/>
          <w:lang w:val="fr-FR"/>
        </w:rPr>
        <w:t xml:space="preserve">, S. M. (2021). </w:t>
      </w:r>
      <w:r w:rsidRPr="00BB5788">
        <w:rPr>
          <w:rFonts w:ascii="Times New Roman" w:hAnsi="Times New Roman" w:cs="Times New Roman"/>
          <w:sz w:val="24"/>
          <w:szCs w:val="24"/>
        </w:rPr>
        <w:t xml:space="preserve">Post-traumatic growth in the first Covid outbreak in Hong Kong. </w:t>
      </w:r>
      <w:r w:rsidRPr="00BB5788">
        <w:rPr>
          <w:rFonts w:ascii="Times New Roman" w:hAnsi="Times New Roman" w:cs="Times New Roman"/>
          <w:i/>
          <w:iCs/>
          <w:sz w:val="24"/>
          <w:szCs w:val="24"/>
        </w:rPr>
        <w:t>Frontiers in psychology, 12,</w:t>
      </w:r>
      <w:r w:rsidRPr="00BB5788">
        <w:rPr>
          <w:rFonts w:ascii="Times New Roman" w:hAnsi="Times New Roman" w:cs="Times New Roman"/>
          <w:sz w:val="24"/>
          <w:szCs w:val="24"/>
        </w:rPr>
        <w:t xml:space="preserve"> 675132. </w:t>
      </w:r>
      <w:hyperlink r:id="rId62">
        <w:r w:rsidRPr="00BB5788">
          <w:rPr>
            <w:rFonts w:ascii="Times New Roman" w:hAnsi="Times New Roman" w:cs="Times New Roman"/>
            <w:b/>
            <w:bCs/>
            <w:sz w:val="24"/>
            <w:szCs w:val="24"/>
          </w:rPr>
          <w:t>https://doi.org/10.3389/fpsyg.2021.675132</w:t>
        </w:r>
      </w:hyperlink>
      <w:r w:rsidRPr="00BB5788">
        <w:rPr>
          <w:rFonts w:ascii="Times New Roman" w:hAnsi="Times New Roman" w:cs="Times New Roman"/>
          <w:sz w:val="24"/>
          <w:szCs w:val="24"/>
        </w:rPr>
        <w:t xml:space="preserve"> </w:t>
      </w:r>
    </w:p>
    <w:p w14:paraId="236FC2F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Levinsky, M., Schiff, M., Pat-</w:t>
      </w:r>
      <w:proofErr w:type="spellStart"/>
      <w:r w:rsidRPr="00BB5788">
        <w:rPr>
          <w:rFonts w:ascii="Times New Roman" w:hAnsi="Times New Roman" w:cs="Times New Roman"/>
          <w:sz w:val="24"/>
          <w:szCs w:val="24"/>
        </w:rPr>
        <w:t>Horenczyk</w:t>
      </w:r>
      <w:proofErr w:type="spellEnd"/>
      <w:r w:rsidRPr="00BB5788">
        <w:rPr>
          <w:rFonts w:ascii="Times New Roman" w:hAnsi="Times New Roman" w:cs="Times New Roman"/>
          <w:sz w:val="24"/>
          <w:szCs w:val="24"/>
        </w:rPr>
        <w:t xml:space="preserve">, R., &amp; </w:t>
      </w:r>
      <w:proofErr w:type="spellStart"/>
      <w:r w:rsidRPr="00BB5788">
        <w:rPr>
          <w:rFonts w:ascii="Times New Roman" w:hAnsi="Times New Roman" w:cs="Times New Roman"/>
          <w:sz w:val="24"/>
          <w:szCs w:val="24"/>
        </w:rPr>
        <w:t>Benbenishty</w:t>
      </w:r>
      <w:proofErr w:type="spellEnd"/>
      <w:r w:rsidRPr="00BB5788">
        <w:rPr>
          <w:rFonts w:ascii="Times New Roman" w:hAnsi="Times New Roman" w:cs="Times New Roman"/>
          <w:sz w:val="24"/>
          <w:szCs w:val="24"/>
        </w:rPr>
        <w:t xml:space="preserve">, R. (2024). Emotional distress and posttraumatic growth during the COVID-19 pandemic: The case of the ultra-Orthodox Jewish society in Israel. </w:t>
      </w:r>
      <w:r w:rsidRPr="00BB5788">
        <w:rPr>
          <w:rFonts w:ascii="Times New Roman" w:hAnsi="Times New Roman" w:cs="Times New Roman"/>
          <w:i/>
          <w:iCs/>
          <w:sz w:val="24"/>
          <w:szCs w:val="24"/>
        </w:rPr>
        <w:t>Psychological trauma : theory, research, practice and policy, 16</w:t>
      </w:r>
      <w:r w:rsidRPr="00BB5788">
        <w:rPr>
          <w:rFonts w:ascii="Times New Roman" w:hAnsi="Times New Roman" w:cs="Times New Roman"/>
          <w:sz w:val="24"/>
          <w:szCs w:val="24"/>
        </w:rPr>
        <w:t xml:space="preserve">(1), 57–67. </w:t>
      </w:r>
      <w:hyperlink r:id="rId63">
        <w:r w:rsidRPr="00BB5788">
          <w:rPr>
            <w:rFonts w:ascii="Times New Roman" w:hAnsi="Times New Roman" w:cs="Times New Roman"/>
            <w:b/>
            <w:bCs/>
            <w:sz w:val="24"/>
            <w:szCs w:val="24"/>
          </w:rPr>
          <w:t>https://doi.org/10.1037/tra0001406</w:t>
        </w:r>
      </w:hyperlink>
    </w:p>
    <w:p w14:paraId="1196C0F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Lewis, C., Lewis, K., Edwards, B., et al. (2022). Posttraumatic growth related to the Covid-19 pandemic among individuals with lived experience of psychiatric disorder. </w:t>
      </w:r>
      <w:r w:rsidRPr="00BB5788">
        <w:rPr>
          <w:rFonts w:ascii="Times New Roman" w:hAnsi="Times New Roman" w:cs="Times New Roman"/>
          <w:i/>
          <w:iCs/>
          <w:sz w:val="24"/>
          <w:szCs w:val="24"/>
        </w:rPr>
        <w:t>Journal of traumatic stress, 35</w:t>
      </w:r>
      <w:r w:rsidRPr="00BB5788">
        <w:rPr>
          <w:rFonts w:ascii="Times New Roman" w:hAnsi="Times New Roman" w:cs="Times New Roman"/>
          <w:sz w:val="24"/>
          <w:szCs w:val="24"/>
        </w:rPr>
        <w:t xml:space="preserve">(6), 1756–1768. </w:t>
      </w:r>
      <w:hyperlink r:id="rId64">
        <w:r w:rsidRPr="00BB5788">
          <w:rPr>
            <w:rFonts w:ascii="Times New Roman" w:hAnsi="Times New Roman" w:cs="Times New Roman"/>
            <w:b/>
            <w:bCs/>
            <w:sz w:val="24"/>
            <w:szCs w:val="24"/>
          </w:rPr>
          <w:t>https://doi.org/10.1002/jts.22884</w:t>
        </w:r>
      </w:hyperlink>
      <w:r w:rsidRPr="00BB5788">
        <w:rPr>
          <w:rFonts w:ascii="Times New Roman" w:hAnsi="Times New Roman" w:cs="Times New Roman"/>
          <w:sz w:val="24"/>
          <w:szCs w:val="24"/>
        </w:rPr>
        <w:t xml:space="preserve"> </w:t>
      </w:r>
    </w:p>
    <w:p w14:paraId="5F7591A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Li, L., Mao, M., Wang, S., et al. (2022). Posttraumatic growth in Chinese nurses and </w:t>
      </w:r>
      <w:proofErr w:type="gramStart"/>
      <w:r w:rsidRPr="00BB5788">
        <w:rPr>
          <w:rFonts w:ascii="Times New Roman" w:hAnsi="Times New Roman" w:cs="Times New Roman"/>
          <w:sz w:val="24"/>
          <w:szCs w:val="24"/>
        </w:rPr>
        <w:t>general public</w:t>
      </w:r>
      <w:proofErr w:type="gramEnd"/>
      <w:r w:rsidRPr="00BB5788">
        <w:rPr>
          <w:rFonts w:ascii="Times New Roman" w:hAnsi="Times New Roman" w:cs="Times New Roman"/>
          <w:sz w:val="24"/>
          <w:szCs w:val="24"/>
        </w:rPr>
        <w:t xml:space="preserve"> during the COVID-19 outbreak. </w:t>
      </w:r>
      <w:r w:rsidRPr="00BB5788">
        <w:rPr>
          <w:rFonts w:ascii="Times New Roman" w:hAnsi="Times New Roman" w:cs="Times New Roman"/>
          <w:i/>
          <w:iCs/>
          <w:sz w:val="24"/>
          <w:szCs w:val="24"/>
        </w:rPr>
        <w:t>Psychology, health &amp; medicine, 27</w:t>
      </w:r>
      <w:r w:rsidRPr="00BB5788">
        <w:rPr>
          <w:rFonts w:ascii="Times New Roman" w:hAnsi="Times New Roman" w:cs="Times New Roman"/>
          <w:sz w:val="24"/>
          <w:szCs w:val="24"/>
        </w:rPr>
        <w:t xml:space="preserve">(2), 301–311. </w:t>
      </w:r>
      <w:hyperlink r:id="rId65">
        <w:r w:rsidRPr="00BB5788">
          <w:rPr>
            <w:rFonts w:ascii="Times New Roman" w:hAnsi="Times New Roman" w:cs="Times New Roman"/>
            <w:b/>
            <w:bCs/>
            <w:sz w:val="24"/>
            <w:szCs w:val="24"/>
          </w:rPr>
          <w:t>https://doi.org/10.1080/13548506.2021.1897148</w:t>
        </w:r>
      </w:hyperlink>
    </w:p>
    <w:p w14:paraId="3C61B046"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Liu, G., Zeng, L., Wang, F., et al. (2024). Prevalence and factors of posttraumatic growth among Hubei residents during the COVID-19 pandemic: A cross-sectional study. </w:t>
      </w:r>
      <w:r w:rsidRPr="00BB5788">
        <w:rPr>
          <w:rFonts w:ascii="Times New Roman" w:hAnsi="Times New Roman" w:cs="Times New Roman"/>
          <w:i/>
          <w:iCs/>
          <w:sz w:val="24"/>
          <w:szCs w:val="24"/>
        </w:rPr>
        <w:t>Psychology, health &amp; medicine, 29</w:t>
      </w:r>
      <w:r w:rsidRPr="00BB5788">
        <w:rPr>
          <w:rFonts w:ascii="Times New Roman" w:hAnsi="Times New Roman" w:cs="Times New Roman"/>
          <w:sz w:val="24"/>
          <w:szCs w:val="24"/>
        </w:rPr>
        <w:t xml:space="preserve">(1), 100–107. </w:t>
      </w:r>
      <w:hyperlink r:id="rId66">
        <w:r w:rsidRPr="00BB5788">
          <w:rPr>
            <w:rFonts w:ascii="Times New Roman" w:hAnsi="Times New Roman" w:cs="Times New Roman"/>
            <w:b/>
            <w:bCs/>
            <w:sz w:val="24"/>
            <w:szCs w:val="24"/>
          </w:rPr>
          <w:t>https://doi.org/10.1080/13548506.2022.2132409</w:t>
        </w:r>
      </w:hyperlink>
    </w:p>
    <w:p w14:paraId="0AB449E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Liu, S., Curenton, S. M., Sims, J., &amp; Fisher, P. A. (2024). The promotive and protective effects of parents' perceived changes during the COVID-19 pandemic on emotional well-being among U.S. households with young children: an investigation of family resilience processes. </w:t>
      </w:r>
      <w:r w:rsidRPr="00BB5788">
        <w:rPr>
          <w:rFonts w:ascii="Times New Roman" w:hAnsi="Times New Roman" w:cs="Times New Roman"/>
          <w:i/>
          <w:iCs/>
          <w:sz w:val="24"/>
          <w:szCs w:val="24"/>
        </w:rPr>
        <w:t>Frontiers in psychology, 14,</w:t>
      </w:r>
      <w:r w:rsidRPr="00BB5788">
        <w:rPr>
          <w:rFonts w:ascii="Times New Roman" w:hAnsi="Times New Roman" w:cs="Times New Roman"/>
          <w:sz w:val="24"/>
          <w:szCs w:val="24"/>
        </w:rPr>
        <w:t xml:space="preserve"> 1270514. </w:t>
      </w:r>
      <w:hyperlink r:id="rId67">
        <w:r w:rsidRPr="00BB5788">
          <w:rPr>
            <w:rFonts w:ascii="Times New Roman" w:hAnsi="Times New Roman" w:cs="Times New Roman"/>
            <w:b/>
            <w:bCs/>
            <w:sz w:val="24"/>
            <w:szCs w:val="24"/>
          </w:rPr>
          <w:t>https://doi.org/10.3389/fpsyg.2023.1270514</w:t>
        </w:r>
      </w:hyperlink>
    </w:p>
    <w:p w14:paraId="41838F36"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fr-FR"/>
        </w:rPr>
      </w:pPr>
      <w:r w:rsidRPr="00BB5788">
        <w:rPr>
          <w:rFonts w:ascii="Times New Roman" w:hAnsi="Times New Roman" w:cs="Times New Roman"/>
          <w:sz w:val="24"/>
          <w:szCs w:val="24"/>
        </w:rPr>
        <w:lastRenderedPageBreak/>
        <w:t>Liu, X.; Ju, X.; Liu, X. The Relationship between Resilience and Intent to Stay among Chinese Nurses to Support Wuhan in Managing COVID-19: The Serial Mediation Effect of Post-traumatic Growth and Perceived Professional Benefits.</w:t>
      </w:r>
      <w:r w:rsidRPr="00BB5788">
        <w:rPr>
          <w:rFonts w:ascii="Times New Roman" w:hAnsi="Times New Roman" w:cs="Times New Roman"/>
          <w:i/>
          <w:iCs/>
          <w:sz w:val="24"/>
          <w:szCs w:val="24"/>
        </w:rPr>
        <w:t xml:space="preserve"> </w:t>
      </w:r>
      <w:proofErr w:type="spellStart"/>
      <w:r w:rsidRPr="00BB5788">
        <w:rPr>
          <w:rFonts w:ascii="Times New Roman" w:hAnsi="Times New Roman" w:cs="Times New Roman"/>
          <w:i/>
          <w:iCs/>
          <w:sz w:val="24"/>
          <w:szCs w:val="24"/>
          <w:lang w:val="fr-FR"/>
        </w:rPr>
        <w:t>Nurs</w:t>
      </w:r>
      <w:proofErr w:type="spellEnd"/>
      <w:r w:rsidRPr="00BB5788">
        <w:rPr>
          <w:rFonts w:ascii="Times New Roman" w:hAnsi="Times New Roman" w:cs="Times New Roman"/>
          <w:i/>
          <w:iCs/>
          <w:sz w:val="24"/>
          <w:szCs w:val="24"/>
          <w:lang w:val="fr-FR"/>
        </w:rPr>
        <w:t>. Open.</w:t>
      </w:r>
      <w:r w:rsidRPr="00BB5788">
        <w:rPr>
          <w:rFonts w:ascii="Times New Roman" w:hAnsi="Times New Roman" w:cs="Times New Roman"/>
          <w:sz w:val="24"/>
          <w:szCs w:val="24"/>
          <w:lang w:val="fr-FR"/>
        </w:rPr>
        <w:t xml:space="preserve"> 2021, 8, 2866–2876.</w:t>
      </w:r>
    </w:p>
    <w:p w14:paraId="6F19ED3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lang w:val="fr-FR"/>
        </w:rPr>
        <w:t>Lyu</w:t>
      </w:r>
      <w:proofErr w:type="spellEnd"/>
      <w:r w:rsidRPr="00BB5788">
        <w:rPr>
          <w:rFonts w:ascii="Times New Roman" w:hAnsi="Times New Roman" w:cs="Times New Roman"/>
          <w:sz w:val="24"/>
          <w:szCs w:val="24"/>
          <w:lang w:val="fr-FR"/>
        </w:rPr>
        <w:t xml:space="preserve">, Y., Yu, Y., Chen, S., Lu, S., &amp; Ni, S. (2021). </w:t>
      </w:r>
      <w:r w:rsidRPr="00BB5788">
        <w:rPr>
          <w:rFonts w:ascii="Times New Roman" w:hAnsi="Times New Roman" w:cs="Times New Roman"/>
          <w:sz w:val="24"/>
          <w:szCs w:val="24"/>
        </w:rPr>
        <w:t xml:space="preserve">Positive functioning at work during Covid‐19: Posttraumatic growth, resilience, and emotional exhaustion in Chinese frontline healthcare workers. </w:t>
      </w:r>
      <w:r w:rsidRPr="00BB5788">
        <w:rPr>
          <w:rFonts w:ascii="Times New Roman" w:hAnsi="Times New Roman" w:cs="Times New Roman"/>
          <w:i/>
          <w:iCs/>
          <w:sz w:val="24"/>
          <w:szCs w:val="24"/>
        </w:rPr>
        <w:t>Applied Psychology: Health and Well-Being</w:t>
      </w:r>
      <w:r w:rsidRPr="00BB5788">
        <w:rPr>
          <w:rFonts w:ascii="Times New Roman" w:hAnsi="Times New Roman" w:cs="Times New Roman"/>
          <w:sz w:val="24"/>
          <w:szCs w:val="24"/>
        </w:rPr>
        <w:t xml:space="preserve">. </w:t>
      </w:r>
      <w:hyperlink r:id="rId68">
        <w:r w:rsidRPr="00BB5788">
          <w:rPr>
            <w:rFonts w:ascii="Times New Roman" w:hAnsi="Times New Roman" w:cs="Times New Roman"/>
            <w:b/>
            <w:bCs/>
            <w:sz w:val="24"/>
            <w:szCs w:val="24"/>
          </w:rPr>
          <w:t>https://doi.org/10.1111/aphw.12276</w:t>
        </w:r>
      </w:hyperlink>
      <w:r w:rsidRPr="00BB5788">
        <w:rPr>
          <w:rFonts w:ascii="Times New Roman" w:hAnsi="Times New Roman" w:cs="Times New Roman"/>
          <w:sz w:val="24"/>
          <w:szCs w:val="24"/>
        </w:rPr>
        <w:t xml:space="preserve"> </w:t>
      </w:r>
    </w:p>
    <w:p w14:paraId="50AE7F0B"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Ma X, Wan X, Chen C. (2022). The correlation between posttraumatic growth and social support in people with breast cancer: A meta-analysis. </w:t>
      </w:r>
      <w:r w:rsidRPr="00BB5788">
        <w:rPr>
          <w:rFonts w:ascii="Times New Roman" w:hAnsi="Times New Roman" w:cs="Times New Roman"/>
          <w:i/>
          <w:iCs/>
          <w:sz w:val="24"/>
          <w:szCs w:val="24"/>
        </w:rPr>
        <w:t>Front Psychol, 13</w:t>
      </w:r>
      <w:r w:rsidRPr="00BB5788">
        <w:rPr>
          <w:rFonts w:ascii="Times New Roman" w:hAnsi="Times New Roman" w:cs="Times New Roman"/>
          <w:sz w:val="24"/>
          <w:szCs w:val="24"/>
        </w:rPr>
        <w:t xml:space="preserve">,1060150. doi:10.3389/fpsyg.2022.1060150 </w:t>
      </w:r>
    </w:p>
    <w:p w14:paraId="514CB30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Mazor, Y., </w:t>
      </w:r>
      <w:proofErr w:type="spellStart"/>
      <w:r w:rsidRPr="00BB5788">
        <w:rPr>
          <w:rFonts w:ascii="Times New Roman" w:hAnsi="Times New Roman" w:cs="Times New Roman"/>
          <w:sz w:val="24"/>
          <w:szCs w:val="24"/>
        </w:rPr>
        <w:t>Gelkopf</w:t>
      </w:r>
      <w:proofErr w:type="spellEnd"/>
      <w:r w:rsidRPr="00BB5788">
        <w:rPr>
          <w:rFonts w:ascii="Times New Roman" w:hAnsi="Times New Roman" w:cs="Times New Roman"/>
          <w:sz w:val="24"/>
          <w:szCs w:val="24"/>
        </w:rPr>
        <w:t xml:space="preserve">, M., </w:t>
      </w:r>
      <w:proofErr w:type="spellStart"/>
      <w:r w:rsidRPr="00BB5788">
        <w:rPr>
          <w:rFonts w:ascii="Times New Roman" w:hAnsi="Times New Roman" w:cs="Times New Roman"/>
          <w:sz w:val="24"/>
          <w:szCs w:val="24"/>
        </w:rPr>
        <w:t>Mueser</w:t>
      </w:r>
      <w:proofErr w:type="spellEnd"/>
      <w:r w:rsidRPr="00BB5788">
        <w:rPr>
          <w:rFonts w:ascii="Times New Roman" w:hAnsi="Times New Roman" w:cs="Times New Roman"/>
          <w:sz w:val="24"/>
          <w:szCs w:val="24"/>
        </w:rPr>
        <w:t xml:space="preserve">, K. T., &amp; Roe, D. (2016). Posttraumatic Growth in Psychosis. </w:t>
      </w:r>
      <w:r w:rsidRPr="00BB5788">
        <w:rPr>
          <w:rFonts w:ascii="Times New Roman" w:hAnsi="Times New Roman" w:cs="Times New Roman"/>
          <w:i/>
          <w:iCs/>
          <w:sz w:val="24"/>
          <w:szCs w:val="24"/>
        </w:rPr>
        <w:t>Frontiers in psychiatry, 7,</w:t>
      </w:r>
      <w:r w:rsidRPr="00BB5788">
        <w:rPr>
          <w:rFonts w:ascii="Times New Roman" w:hAnsi="Times New Roman" w:cs="Times New Roman"/>
          <w:sz w:val="24"/>
          <w:szCs w:val="24"/>
        </w:rPr>
        <w:t xml:space="preserve"> 202. </w:t>
      </w:r>
      <w:hyperlink r:id="rId69">
        <w:r w:rsidRPr="00BB5788">
          <w:rPr>
            <w:rFonts w:ascii="Times New Roman" w:hAnsi="Times New Roman" w:cs="Times New Roman"/>
            <w:b/>
            <w:bCs/>
            <w:sz w:val="24"/>
            <w:szCs w:val="24"/>
          </w:rPr>
          <w:t>https://doi.org/10.3389/fpsyt.2016.00202</w:t>
        </w:r>
      </w:hyperlink>
    </w:p>
    <w:p w14:paraId="067CA17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McMillen, J. C., &amp; Fisher, R. H. (1998). The Perceived Benefit Scales: Measuring perceived positive life changes after negative events.</w:t>
      </w:r>
      <w:r w:rsidRPr="00BB5788">
        <w:rPr>
          <w:rFonts w:ascii="Times New Roman" w:hAnsi="Times New Roman" w:cs="Times New Roman"/>
          <w:i/>
          <w:iCs/>
          <w:sz w:val="24"/>
          <w:szCs w:val="24"/>
        </w:rPr>
        <w:t xml:space="preserve"> Social Work Research, 22</w:t>
      </w:r>
      <w:r w:rsidRPr="00BB5788">
        <w:rPr>
          <w:rFonts w:ascii="Times New Roman" w:hAnsi="Times New Roman" w:cs="Times New Roman"/>
          <w:sz w:val="24"/>
          <w:szCs w:val="24"/>
        </w:rPr>
        <w:t xml:space="preserve">(3), 173–186. </w:t>
      </w:r>
      <w:hyperlink r:id="rId70">
        <w:r w:rsidRPr="00BB5788">
          <w:rPr>
            <w:rFonts w:ascii="Times New Roman" w:hAnsi="Times New Roman" w:cs="Times New Roman"/>
            <w:b/>
            <w:bCs/>
            <w:sz w:val="24"/>
            <w:szCs w:val="24"/>
          </w:rPr>
          <w:t>https://doi.org/10.1093/swr/22.3.173</w:t>
        </w:r>
      </w:hyperlink>
    </w:p>
    <w:p w14:paraId="764BBD47"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Mo, </w:t>
      </w:r>
      <w:proofErr w:type="spellStart"/>
      <w:r w:rsidRPr="00BB5788">
        <w:rPr>
          <w:rFonts w:ascii="Times New Roman" w:hAnsi="Times New Roman" w:cs="Times New Roman"/>
          <w:sz w:val="24"/>
          <w:szCs w:val="24"/>
        </w:rPr>
        <w:t>Y.,Tao</w:t>
      </w:r>
      <w:proofErr w:type="spellEnd"/>
      <w:r w:rsidRPr="00BB5788">
        <w:rPr>
          <w:rFonts w:ascii="Times New Roman" w:hAnsi="Times New Roman" w:cs="Times New Roman"/>
          <w:sz w:val="24"/>
          <w:szCs w:val="24"/>
        </w:rPr>
        <w:t xml:space="preserve">, P., Liu, G., et al.  (2022). Post-traumatic growth of nurses who faced the Covid-19 epidemic and its correlation with professional self-identity and social support. </w:t>
      </w:r>
      <w:r w:rsidRPr="00BB5788">
        <w:rPr>
          <w:rFonts w:ascii="Times New Roman" w:hAnsi="Times New Roman" w:cs="Times New Roman"/>
          <w:i/>
          <w:iCs/>
          <w:sz w:val="24"/>
          <w:szCs w:val="24"/>
        </w:rPr>
        <w:t>Frontiers in psychiatry, 12</w:t>
      </w:r>
      <w:r w:rsidRPr="00BB5788">
        <w:rPr>
          <w:rFonts w:ascii="Times New Roman" w:hAnsi="Times New Roman" w:cs="Times New Roman"/>
          <w:sz w:val="24"/>
          <w:szCs w:val="24"/>
        </w:rPr>
        <w:t xml:space="preserve">, 562938. </w:t>
      </w:r>
      <w:hyperlink r:id="rId71">
        <w:r w:rsidRPr="00BB5788">
          <w:rPr>
            <w:rFonts w:ascii="Times New Roman" w:hAnsi="Times New Roman" w:cs="Times New Roman"/>
            <w:b/>
            <w:bCs/>
            <w:sz w:val="24"/>
            <w:szCs w:val="24"/>
          </w:rPr>
          <w:t>https://doi.org/10.3389/fpsyt.2021.562938</w:t>
        </w:r>
      </w:hyperlink>
      <w:r w:rsidRPr="00BB5788">
        <w:rPr>
          <w:rFonts w:ascii="Times New Roman" w:hAnsi="Times New Roman" w:cs="Times New Roman"/>
          <w:sz w:val="24"/>
          <w:szCs w:val="24"/>
        </w:rPr>
        <w:t xml:space="preserve">  </w:t>
      </w:r>
    </w:p>
    <w:p w14:paraId="52A9459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Mohr D. C., Dick L. P., Russo D., et al. (1999). The psychosocial impact of multiple sclerosis: Exploring the patient’s perspective. </w:t>
      </w:r>
      <w:r w:rsidRPr="00BB5788">
        <w:rPr>
          <w:rFonts w:ascii="Times New Roman" w:hAnsi="Times New Roman" w:cs="Times New Roman"/>
          <w:i/>
          <w:iCs/>
          <w:sz w:val="24"/>
          <w:szCs w:val="24"/>
        </w:rPr>
        <w:t>Health Psychology, 18</w:t>
      </w:r>
      <w:r w:rsidRPr="00BB5788">
        <w:rPr>
          <w:rFonts w:ascii="Times New Roman" w:hAnsi="Times New Roman" w:cs="Times New Roman"/>
          <w:sz w:val="24"/>
          <w:szCs w:val="24"/>
        </w:rPr>
        <w:t xml:space="preserve">(4), 376–382. </w:t>
      </w:r>
    </w:p>
    <w:p w14:paraId="42DF111D"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Morales, D. X., </w:t>
      </w:r>
      <w:proofErr w:type="spellStart"/>
      <w:r w:rsidRPr="00BB5788">
        <w:rPr>
          <w:rFonts w:ascii="Times New Roman" w:hAnsi="Times New Roman" w:cs="Times New Roman"/>
          <w:sz w:val="24"/>
          <w:szCs w:val="24"/>
        </w:rPr>
        <w:t>Grineski</w:t>
      </w:r>
      <w:proofErr w:type="spellEnd"/>
      <w:r w:rsidRPr="00BB5788">
        <w:rPr>
          <w:rFonts w:ascii="Times New Roman" w:hAnsi="Times New Roman" w:cs="Times New Roman"/>
          <w:sz w:val="24"/>
          <w:szCs w:val="24"/>
        </w:rPr>
        <w:t xml:space="preserve">, S. E., &amp; Collins, T. W. (2023). The silver lining of the COVID-19 pandemic: Undergraduate research experiences, mentorship, and posttraumatic growth. </w:t>
      </w:r>
      <w:r w:rsidRPr="00BB5788">
        <w:rPr>
          <w:rFonts w:ascii="Times New Roman" w:hAnsi="Times New Roman" w:cs="Times New Roman"/>
          <w:i/>
          <w:iCs/>
          <w:sz w:val="24"/>
          <w:szCs w:val="24"/>
        </w:rPr>
        <w:t>Research in Higher Education.</w:t>
      </w:r>
      <w:r w:rsidRPr="00BB5788">
        <w:rPr>
          <w:rFonts w:ascii="Times New Roman" w:hAnsi="Times New Roman" w:cs="Times New Roman"/>
          <w:sz w:val="24"/>
          <w:szCs w:val="24"/>
        </w:rPr>
        <w:t xml:space="preserve"> </w:t>
      </w:r>
      <w:hyperlink r:id="rId72">
        <w:r w:rsidRPr="00BB5788">
          <w:rPr>
            <w:rFonts w:ascii="Times New Roman" w:hAnsi="Times New Roman" w:cs="Times New Roman"/>
            <w:b/>
            <w:bCs/>
            <w:sz w:val="24"/>
            <w:szCs w:val="24"/>
          </w:rPr>
          <w:t>https://doi.org/10.1007/s11162-023-09763-6</w:t>
        </w:r>
      </w:hyperlink>
      <w:r w:rsidRPr="00BB5788">
        <w:rPr>
          <w:rFonts w:ascii="Times New Roman" w:hAnsi="Times New Roman" w:cs="Times New Roman"/>
          <w:sz w:val="24"/>
          <w:szCs w:val="24"/>
        </w:rPr>
        <w:t xml:space="preserve"> </w:t>
      </w:r>
    </w:p>
    <w:p w14:paraId="02A050EB"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lastRenderedPageBreak/>
        <w:t xml:space="preserve">Moreland, M. L., Rickman, S. R. M., &amp; Yalch, M. M. (2023). Influence of trauma and personality on posttraumatic cognitions in military veterans. </w:t>
      </w:r>
      <w:r w:rsidRPr="00BB5788">
        <w:rPr>
          <w:rFonts w:ascii="Times New Roman" w:hAnsi="Times New Roman" w:cs="Times New Roman"/>
          <w:i/>
          <w:iCs/>
          <w:sz w:val="24"/>
          <w:szCs w:val="24"/>
        </w:rPr>
        <w:t>Traumatology.</w:t>
      </w:r>
      <w:r w:rsidRPr="00BB5788">
        <w:rPr>
          <w:rFonts w:ascii="Times New Roman" w:hAnsi="Times New Roman" w:cs="Times New Roman"/>
          <w:sz w:val="24"/>
          <w:szCs w:val="24"/>
        </w:rPr>
        <w:t xml:space="preserve"> </w:t>
      </w:r>
      <w:hyperlink r:id="rId73">
        <w:r w:rsidRPr="00BB5788">
          <w:rPr>
            <w:rFonts w:ascii="Times New Roman" w:hAnsi="Times New Roman" w:cs="Times New Roman"/>
            <w:b/>
            <w:bCs/>
            <w:sz w:val="24"/>
            <w:szCs w:val="24"/>
          </w:rPr>
          <w:t>https://doi.org/10.1037/trm0000469</w:t>
        </w:r>
      </w:hyperlink>
      <w:r w:rsidRPr="00BB5788">
        <w:rPr>
          <w:rFonts w:ascii="Times New Roman" w:hAnsi="Times New Roman" w:cs="Times New Roman"/>
          <w:sz w:val="24"/>
          <w:szCs w:val="24"/>
        </w:rPr>
        <w:t xml:space="preserve"> </w:t>
      </w:r>
    </w:p>
    <w:p w14:paraId="5B4CF081"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Moreno-Jiménez, J. E., Blanco-Donoso, L. M., et al. (2021). The Role of Healthcare Professionals' Passion in Predicting Secondary Traumatic Stress and Posttraumatic Growth in the Face of COVID-19: A Longitudinal Approach. </w:t>
      </w:r>
      <w:r w:rsidRPr="00BB5788">
        <w:rPr>
          <w:rFonts w:ascii="Times New Roman" w:hAnsi="Times New Roman" w:cs="Times New Roman"/>
          <w:i/>
          <w:iCs/>
          <w:sz w:val="24"/>
          <w:szCs w:val="24"/>
        </w:rPr>
        <w:t>International journal of environmental research and public health, 18</w:t>
      </w:r>
      <w:r w:rsidRPr="00BB5788">
        <w:rPr>
          <w:rFonts w:ascii="Times New Roman" w:hAnsi="Times New Roman" w:cs="Times New Roman"/>
          <w:sz w:val="24"/>
          <w:szCs w:val="24"/>
        </w:rPr>
        <w:t xml:space="preserve">(9), 4453. </w:t>
      </w:r>
      <w:hyperlink r:id="rId74">
        <w:r w:rsidRPr="00BB5788">
          <w:rPr>
            <w:rFonts w:ascii="Times New Roman" w:hAnsi="Times New Roman" w:cs="Times New Roman"/>
            <w:b/>
            <w:bCs/>
            <w:sz w:val="24"/>
            <w:szCs w:val="24"/>
          </w:rPr>
          <w:t>https://doi.org/10.3390/ijerph18094453</w:t>
        </w:r>
      </w:hyperlink>
    </w:p>
    <w:p w14:paraId="31B37A5B"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Naghavi</w:t>
      </w:r>
      <w:proofErr w:type="spellEnd"/>
      <w:r w:rsidRPr="00BB5788">
        <w:rPr>
          <w:rFonts w:ascii="Times New Roman" w:hAnsi="Times New Roman" w:cs="Times New Roman"/>
          <w:sz w:val="24"/>
          <w:szCs w:val="24"/>
        </w:rPr>
        <w:t xml:space="preserve">, A., </w:t>
      </w:r>
      <w:proofErr w:type="spellStart"/>
      <w:r w:rsidRPr="00BB5788">
        <w:rPr>
          <w:rFonts w:ascii="Times New Roman" w:hAnsi="Times New Roman" w:cs="Times New Roman"/>
          <w:sz w:val="24"/>
          <w:szCs w:val="24"/>
        </w:rPr>
        <w:t>Teismann</w:t>
      </w:r>
      <w:proofErr w:type="spellEnd"/>
      <w:r w:rsidRPr="00BB5788">
        <w:rPr>
          <w:rFonts w:ascii="Times New Roman" w:hAnsi="Times New Roman" w:cs="Times New Roman"/>
          <w:sz w:val="24"/>
          <w:szCs w:val="24"/>
        </w:rPr>
        <w:t xml:space="preserve">, T., Asgari, Z., et al. (2020). Accurate Diagnosis of Suicide Ideation/Behavior Using Robust Ensemble Machine Learning: A University Student Population in the Middle East and North Africa (MENA) Region. </w:t>
      </w:r>
      <w:r w:rsidRPr="00BB5788">
        <w:rPr>
          <w:rFonts w:ascii="Times New Roman" w:hAnsi="Times New Roman" w:cs="Times New Roman"/>
          <w:i/>
          <w:iCs/>
          <w:sz w:val="24"/>
          <w:szCs w:val="24"/>
        </w:rPr>
        <w:t>Diagnostics (Basel, Switzerland), 10</w:t>
      </w:r>
      <w:r w:rsidRPr="00BB5788">
        <w:rPr>
          <w:rFonts w:ascii="Times New Roman" w:hAnsi="Times New Roman" w:cs="Times New Roman"/>
          <w:sz w:val="24"/>
          <w:szCs w:val="24"/>
        </w:rPr>
        <w:t xml:space="preserve">(11), 956. </w:t>
      </w:r>
      <w:hyperlink r:id="rId75">
        <w:r w:rsidRPr="00BB5788">
          <w:rPr>
            <w:rFonts w:ascii="Times New Roman" w:hAnsi="Times New Roman" w:cs="Times New Roman"/>
            <w:b/>
            <w:bCs/>
            <w:sz w:val="24"/>
            <w:szCs w:val="24"/>
          </w:rPr>
          <w:t>https://doi.org/10.3390/diagnostics10110956</w:t>
        </w:r>
      </w:hyperlink>
    </w:p>
    <w:p w14:paraId="4D69B85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Nie, T., Tian, M., &amp; Liang, H. (2021). Relational Capital and Post-Traumatic Growth: The Role of Work Meaning. </w:t>
      </w:r>
      <w:r w:rsidRPr="00BB5788">
        <w:rPr>
          <w:rFonts w:ascii="Times New Roman" w:hAnsi="Times New Roman" w:cs="Times New Roman"/>
          <w:i/>
          <w:iCs/>
          <w:sz w:val="24"/>
          <w:szCs w:val="24"/>
        </w:rPr>
        <w:t>International journal of environmental research and public health, 18</w:t>
      </w:r>
      <w:r w:rsidRPr="00BB5788">
        <w:rPr>
          <w:rFonts w:ascii="Times New Roman" w:hAnsi="Times New Roman" w:cs="Times New Roman"/>
          <w:sz w:val="24"/>
          <w:szCs w:val="24"/>
        </w:rPr>
        <w:t xml:space="preserve">(14), 7362. </w:t>
      </w:r>
      <w:hyperlink r:id="rId76">
        <w:r w:rsidRPr="00BB5788">
          <w:rPr>
            <w:rFonts w:ascii="Times New Roman" w:hAnsi="Times New Roman" w:cs="Times New Roman"/>
            <w:b/>
            <w:bCs/>
            <w:sz w:val="24"/>
            <w:szCs w:val="24"/>
          </w:rPr>
          <w:t>https://doi.org/10.3390/ijerph18147362</w:t>
        </w:r>
      </w:hyperlink>
    </w:p>
    <w:p w14:paraId="6BD1E627"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Northfield, E.-L., &amp; Johnston, K. L. (2022). I get by with a little help from my friends: Posttraumatic growth in the Covid-19 pandemic. </w:t>
      </w:r>
      <w:r w:rsidRPr="00BB5788">
        <w:rPr>
          <w:rFonts w:ascii="Times New Roman" w:hAnsi="Times New Roman" w:cs="Times New Roman"/>
          <w:i/>
          <w:iCs/>
          <w:sz w:val="24"/>
          <w:szCs w:val="24"/>
        </w:rPr>
        <w:t>Traumatology, 28</w:t>
      </w:r>
      <w:r w:rsidRPr="00BB5788">
        <w:rPr>
          <w:rFonts w:ascii="Times New Roman" w:hAnsi="Times New Roman" w:cs="Times New Roman"/>
          <w:sz w:val="24"/>
          <w:szCs w:val="24"/>
        </w:rPr>
        <w:t xml:space="preserve">(1), 195–201.  </w:t>
      </w:r>
    </w:p>
    <w:p w14:paraId="6E774C5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Nowicki, G. J., Schneider-Matyka, D., Godlewska, I., </w:t>
      </w:r>
      <w:proofErr w:type="spellStart"/>
      <w:r w:rsidRPr="00BB5788">
        <w:rPr>
          <w:rFonts w:ascii="Times New Roman" w:hAnsi="Times New Roman" w:cs="Times New Roman"/>
          <w:sz w:val="24"/>
          <w:szCs w:val="24"/>
        </w:rPr>
        <w:t>Tytuła</w:t>
      </w:r>
      <w:proofErr w:type="spellEnd"/>
      <w:r w:rsidRPr="00BB5788">
        <w:rPr>
          <w:rFonts w:ascii="Times New Roman" w:hAnsi="Times New Roman" w:cs="Times New Roman"/>
          <w:sz w:val="24"/>
          <w:szCs w:val="24"/>
        </w:rPr>
        <w:t xml:space="preserve">, A., </w:t>
      </w:r>
      <w:proofErr w:type="spellStart"/>
      <w:r w:rsidRPr="00BB5788">
        <w:rPr>
          <w:rFonts w:ascii="Times New Roman" w:hAnsi="Times New Roman" w:cs="Times New Roman"/>
          <w:sz w:val="24"/>
          <w:szCs w:val="24"/>
        </w:rPr>
        <w:t>Kotus</w:t>
      </w:r>
      <w:proofErr w:type="spellEnd"/>
      <w:r w:rsidRPr="00BB5788">
        <w:rPr>
          <w:rFonts w:ascii="Times New Roman" w:hAnsi="Times New Roman" w:cs="Times New Roman"/>
          <w:sz w:val="24"/>
          <w:szCs w:val="24"/>
        </w:rPr>
        <w:t xml:space="preserve">, M., </w:t>
      </w:r>
      <w:proofErr w:type="spellStart"/>
      <w:r w:rsidRPr="00BB5788">
        <w:rPr>
          <w:rFonts w:ascii="Times New Roman" w:hAnsi="Times New Roman" w:cs="Times New Roman"/>
          <w:sz w:val="24"/>
          <w:szCs w:val="24"/>
        </w:rPr>
        <w:t>Walec</w:t>
      </w:r>
      <w:proofErr w:type="spellEnd"/>
      <w:r w:rsidRPr="00BB5788">
        <w:rPr>
          <w:rFonts w:ascii="Times New Roman" w:hAnsi="Times New Roman" w:cs="Times New Roman"/>
          <w:sz w:val="24"/>
          <w:szCs w:val="24"/>
        </w:rPr>
        <w:t xml:space="preserve">, M., </w:t>
      </w:r>
      <w:proofErr w:type="spellStart"/>
      <w:r w:rsidRPr="00BB5788">
        <w:rPr>
          <w:rFonts w:ascii="Times New Roman" w:hAnsi="Times New Roman" w:cs="Times New Roman"/>
          <w:sz w:val="24"/>
          <w:szCs w:val="24"/>
        </w:rPr>
        <w:t>Grochans</w:t>
      </w:r>
      <w:proofErr w:type="spellEnd"/>
      <w:r w:rsidRPr="00BB5788">
        <w:rPr>
          <w:rFonts w:ascii="Times New Roman" w:hAnsi="Times New Roman" w:cs="Times New Roman"/>
          <w:sz w:val="24"/>
          <w:szCs w:val="24"/>
        </w:rPr>
        <w:t xml:space="preserve">, E., &amp; Ślusarska, B. (2024). The relationship between the strength of religious faith and spirituality in relation to post-traumatic growth among nurses caring for COVID-19 patients in eastern Poland: a cross-sectional study. </w:t>
      </w:r>
      <w:r w:rsidRPr="00BB5788">
        <w:rPr>
          <w:rFonts w:ascii="Times New Roman" w:hAnsi="Times New Roman" w:cs="Times New Roman"/>
          <w:i/>
          <w:iCs/>
          <w:sz w:val="24"/>
          <w:szCs w:val="24"/>
        </w:rPr>
        <w:t>Frontiers in psychiatry, 14</w:t>
      </w:r>
      <w:r w:rsidRPr="00BB5788">
        <w:rPr>
          <w:rFonts w:ascii="Times New Roman" w:hAnsi="Times New Roman" w:cs="Times New Roman"/>
          <w:sz w:val="24"/>
          <w:szCs w:val="24"/>
        </w:rPr>
        <w:t xml:space="preserve">, 1331033. </w:t>
      </w:r>
      <w:hyperlink r:id="rId77">
        <w:r w:rsidRPr="00BB5788">
          <w:rPr>
            <w:rFonts w:ascii="Times New Roman" w:hAnsi="Times New Roman" w:cs="Times New Roman"/>
            <w:b/>
            <w:bCs/>
            <w:sz w:val="24"/>
            <w:szCs w:val="24"/>
          </w:rPr>
          <w:t>https://doi.org/10.3389/fpsyt.2023.1331033</w:t>
        </w:r>
      </w:hyperlink>
    </w:p>
    <w:p w14:paraId="71B9A90F"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it-IT"/>
        </w:rPr>
      </w:pPr>
      <w:r w:rsidRPr="00BB5788">
        <w:rPr>
          <w:rFonts w:ascii="Times New Roman" w:hAnsi="Times New Roman" w:cs="Times New Roman"/>
          <w:sz w:val="24"/>
          <w:szCs w:val="24"/>
        </w:rPr>
        <w:t xml:space="preserve">O'Connor, R. C., Wetherall, K., Cleare, S., McClelland, H., Melson, A. J., Niedzwiedz, C. L., O'Carroll, R. E., O'Connor, D. B., Platt, S., Scowcroft, E., Watson, B., </w:t>
      </w:r>
      <w:proofErr w:type="spellStart"/>
      <w:r w:rsidRPr="00BB5788">
        <w:rPr>
          <w:rFonts w:ascii="Times New Roman" w:hAnsi="Times New Roman" w:cs="Times New Roman"/>
          <w:sz w:val="24"/>
          <w:szCs w:val="24"/>
        </w:rPr>
        <w:t>Zortea</w:t>
      </w:r>
      <w:proofErr w:type="spellEnd"/>
      <w:r w:rsidRPr="00BB5788">
        <w:rPr>
          <w:rFonts w:ascii="Times New Roman" w:hAnsi="Times New Roman" w:cs="Times New Roman"/>
          <w:sz w:val="24"/>
          <w:szCs w:val="24"/>
        </w:rPr>
        <w:t xml:space="preserve">, T., Ferguson, E., </w:t>
      </w:r>
      <w:r w:rsidRPr="00BB5788">
        <w:rPr>
          <w:rFonts w:ascii="Times New Roman" w:hAnsi="Times New Roman" w:cs="Times New Roman"/>
          <w:sz w:val="24"/>
          <w:szCs w:val="24"/>
        </w:rPr>
        <w:lastRenderedPageBreak/>
        <w:t xml:space="preserve">&amp; Robb, K. A. (2021). Mental health and well-being during the COVID-19 pandemic: longitudinal analyses of adults in the UK COVID-19 mental health &amp; wellbeing study. </w:t>
      </w:r>
      <w:r w:rsidRPr="00BB5788">
        <w:rPr>
          <w:rFonts w:ascii="Times New Roman" w:hAnsi="Times New Roman" w:cs="Times New Roman"/>
          <w:i/>
          <w:iCs/>
          <w:sz w:val="24"/>
          <w:szCs w:val="24"/>
        </w:rPr>
        <w:t>The British journal of psychiatry: the journal of mental science, 218</w:t>
      </w:r>
      <w:r w:rsidRPr="00BB5788">
        <w:rPr>
          <w:rFonts w:ascii="Times New Roman" w:hAnsi="Times New Roman" w:cs="Times New Roman"/>
          <w:sz w:val="24"/>
          <w:szCs w:val="24"/>
        </w:rPr>
        <w:t xml:space="preserve">(6), 326–333. </w:t>
      </w:r>
      <w:hyperlink r:id="rId78">
        <w:r w:rsidRPr="00BB5788">
          <w:rPr>
            <w:rFonts w:ascii="Times New Roman" w:hAnsi="Times New Roman" w:cs="Times New Roman"/>
            <w:b/>
            <w:bCs/>
            <w:sz w:val="24"/>
            <w:szCs w:val="24"/>
            <w:lang w:val="it-IT"/>
          </w:rPr>
          <w:t>https://doi.org/10.1192/bjp.2020.212</w:t>
        </w:r>
      </w:hyperlink>
    </w:p>
    <w:p w14:paraId="7A97887A"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it-IT"/>
        </w:rPr>
        <w:t>Ottaviani, G., Canfora, F., Leuci, S</w:t>
      </w:r>
      <w:r w:rsidRPr="00BB5788">
        <w:rPr>
          <w:rFonts w:ascii="Times New Roman" w:hAnsi="Times New Roman" w:cs="Times New Roman"/>
          <w:sz w:val="24"/>
          <w:szCs w:val="24"/>
        </w:rPr>
        <w:t xml:space="preserve">., et al. (2024). COVID-19 impact on post-traumatic stress symptoms in burning mouth syndrome: A multicentric study. </w:t>
      </w:r>
      <w:r w:rsidRPr="00BB5788">
        <w:rPr>
          <w:rFonts w:ascii="Times New Roman" w:hAnsi="Times New Roman" w:cs="Times New Roman"/>
          <w:i/>
          <w:iCs/>
          <w:sz w:val="24"/>
          <w:szCs w:val="24"/>
        </w:rPr>
        <w:t>Oral diseases,</w:t>
      </w:r>
      <w:r w:rsidRPr="00BB5788">
        <w:rPr>
          <w:rFonts w:ascii="Times New Roman" w:hAnsi="Times New Roman" w:cs="Times New Roman"/>
          <w:sz w:val="24"/>
          <w:szCs w:val="24"/>
        </w:rPr>
        <w:t xml:space="preserve"> 10.1111/odi.14915. Advance online publication. </w:t>
      </w:r>
      <w:hyperlink r:id="rId79">
        <w:r w:rsidRPr="00BB5788">
          <w:rPr>
            <w:rFonts w:ascii="Times New Roman" w:hAnsi="Times New Roman" w:cs="Times New Roman"/>
            <w:b/>
            <w:bCs/>
            <w:sz w:val="24"/>
            <w:szCs w:val="24"/>
          </w:rPr>
          <w:t>https://doi.org/10.1111/odi.14915</w:t>
        </w:r>
      </w:hyperlink>
    </w:p>
    <w:p w14:paraId="225B9D0B"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Özönder</w:t>
      </w:r>
      <w:proofErr w:type="spellEnd"/>
      <w:r w:rsidRPr="00BB5788">
        <w:rPr>
          <w:rFonts w:ascii="Times New Roman" w:hAnsi="Times New Roman" w:cs="Times New Roman"/>
          <w:sz w:val="24"/>
          <w:szCs w:val="24"/>
        </w:rPr>
        <w:t xml:space="preserve"> Ünal, I., Ünal, C., </w:t>
      </w:r>
      <w:proofErr w:type="spellStart"/>
      <w:r w:rsidRPr="00BB5788">
        <w:rPr>
          <w:rFonts w:ascii="Times New Roman" w:hAnsi="Times New Roman" w:cs="Times New Roman"/>
          <w:sz w:val="24"/>
          <w:szCs w:val="24"/>
        </w:rPr>
        <w:t>Duymaz</w:t>
      </w:r>
      <w:proofErr w:type="spellEnd"/>
      <w:r w:rsidRPr="00BB5788">
        <w:rPr>
          <w:rFonts w:ascii="Times New Roman" w:hAnsi="Times New Roman" w:cs="Times New Roman"/>
          <w:sz w:val="24"/>
          <w:szCs w:val="24"/>
        </w:rPr>
        <w:t xml:space="preserve">, T., &amp; </w:t>
      </w:r>
      <w:proofErr w:type="spellStart"/>
      <w:r w:rsidRPr="00BB5788">
        <w:rPr>
          <w:rFonts w:ascii="Times New Roman" w:hAnsi="Times New Roman" w:cs="Times New Roman"/>
          <w:sz w:val="24"/>
          <w:szCs w:val="24"/>
        </w:rPr>
        <w:t>Ordu</w:t>
      </w:r>
      <w:proofErr w:type="spellEnd"/>
      <w:r w:rsidRPr="00BB5788">
        <w:rPr>
          <w:rFonts w:ascii="Times New Roman" w:hAnsi="Times New Roman" w:cs="Times New Roman"/>
          <w:sz w:val="24"/>
          <w:szCs w:val="24"/>
        </w:rPr>
        <w:t>, C. (2023). The relationship between psychological flexibility, self-compassion, and posttraumatic growth in cancer patients in the COVID-19 pandemic.</w:t>
      </w:r>
      <w:r w:rsidRPr="00BB5788">
        <w:rPr>
          <w:rFonts w:ascii="Times New Roman" w:hAnsi="Times New Roman" w:cs="Times New Roman"/>
          <w:i/>
          <w:iCs/>
          <w:sz w:val="24"/>
          <w:szCs w:val="24"/>
        </w:rPr>
        <w:t xml:space="preserve"> Supportive care in cancer : official journal of the Multinational Association of Supportive Care in Cancer, 31</w:t>
      </w:r>
      <w:r w:rsidRPr="00BB5788">
        <w:rPr>
          <w:rFonts w:ascii="Times New Roman" w:hAnsi="Times New Roman" w:cs="Times New Roman"/>
          <w:sz w:val="24"/>
          <w:szCs w:val="24"/>
        </w:rPr>
        <w:t xml:space="preserve">(7), 428. </w:t>
      </w:r>
      <w:hyperlink r:id="rId80">
        <w:r w:rsidRPr="00BB5788">
          <w:rPr>
            <w:rFonts w:ascii="Times New Roman" w:hAnsi="Times New Roman" w:cs="Times New Roman"/>
            <w:b/>
            <w:bCs/>
            <w:sz w:val="24"/>
            <w:szCs w:val="24"/>
          </w:rPr>
          <w:t>https://doi.org/10.1007/s00520-023-07891-4</w:t>
        </w:r>
      </w:hyperlink>
      <w:r w:rsidRPr="00BB5788">
        <w:tab/>
      </w:r>
    </w:p>
    <w:p w14:paraId="2FA4780D"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Paeizi</w:t>
      </w:r>
      <w:proofErr w:type="spellEnd"/>
      <w:r w:rsidRPr="00BB5788">
        <w:rPr>
          <w:rFonts w:ascii="Times New Roman" w:hAnsi="Times New Roman" w:cs="Times New Roman"/>
          <w:sz w:val="24"/>
          <w:szCs w:val="24"/>
        </w:rPr>
        <w:t xml:space="preserve">, Z., Akbari, M., </w:t>
      </w:r>
      <w:proofErr w:type="spellStart"/>
      <w:r w:rsidRPr="00BB5788">
        <w:rPr>
          <w:rFonts w:ascii="Times New Roman" w:hAnsi="Times New Roman" w:cs="Times New Roman"/>
          <w:sz w:val="24"/>
          <w:szCs w:val="24"/>
        </w:rPr>
        <w:t>Mohammadkhani</w:t>
      </w:r>
      <w:proofErr w:type="spellEnd"/>
      <w:r w:rsidRPr="00BB5788">
        <w:rPr>
          <w:rFonts w:ascii="Times New Roman" w:hAnsi="Times New Roman" w:cs="Times New Roman"/>
          <w:sz w:val="24"/>
          <w:szCs w:val="24"/>
        </w:rPr>
        <w:t xml:space="preserve">, S., Faiz, S.H.R. and Griffiths, M.D. , 2024. A cross-sectional survey on the relationship between spirituality and posttraumatic growth during the COVID-19 pandemic: the mediating role of emotion regulation and self-compassion. </w:t>
      </w:r>
      <w:r w:rsidRPr="00BB5788">
        <w:rPr>
          <w:rFonts w:ascii="Times New Roman" w:hAnsi="Times New Roman" w:cs="Times New Roman"/>
          <w:i/>
          <w:iCs/>
          <w:sz w:val="24"/>
          <w:szCs w:val="24"/>
        </w:rPr>
        <w:t>International Journal of Cognitive Therapy.</w:t>
      </w:r>
      <w:r w:rsidRPr="00BB5788">
        <w:rPr>
          <w:rFonts w:ascii="Times New Roman" w:hAnsi="Times New Roman" w:cs="Times New Roman"/>
          <w:sz w:val="24"/>
          <w:szCs w:val="24"/>
        </w:rPr>
        <w:t xml:space="preserve"> ISSN 1937-1209</w:t>
      </w:r>
    </w:p>
    <w:p w14:paraId="539E6862"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Park, C. L., Cohen, L. H., &amp; Murch, R. L. (1996). Stress related growth scale (SRGS). APA </w:t>
      </w:r>
      <w:proofErr w:type="spellStart"/>
      <w:r w:rsidRPr="00BB5788">
        <w:rPr>
          <w:rFonts w:ascii="Times New Roman" w:hAnsi="Times New Roman" w:cs="Times New Roman"/>
          <w:sz w:val="24"/>
          <w:szCs w:val="24"/>
        </w:rPr>
        <w:t>PsycTests</w:t>
      </w:r>
      <w:proofErr w:type="spellEnd"/>
      <w:r w:rsidRPr="00BB5788">
        <w:rPr>
          <w:rFonts w:ascii="Times New Roman" w:hAnsi="Times New Roman" w:cs="Times New Roman"/>
          <w:sz w:val="24"/>
          <w:szCs w:val="24"/>
        </w:rPr>
        <w:t xml:space="preserve">. </w:t>
      </w:r>
      <w:hyperlink r:id="rId81" w:history="1">
        <w:r w:rsidRPr="00BB5788">
          <w:rPr>
            <w:rFonts w:ascii="Times New Roman" w:hAnsi="Times New Roman" w:cs="Times New Roman"/>
            <w:b/>
            <w:bCs/>
            <w:sz w:val="24"/>
            <w:szCs w:val="24"/>
          </w:rPr>
          <w:t>https://doi.org/10.1037/t17236-000</w:t>
        </w:r>
      </w:hyperlink>
    </w:p>
    <w:p w14:paraId="7F175363" w14:textId="77777777" w:rsidR="004A46AF" w:rsidRPr="00BB5788" w:rsidRDefault="004A46AF" w:rsidP="004A46AF">
      <w:pPr>
        <w:pStyle w:val="ListParagraph"/>
        <w:spacing w:after="0" w:line="480" w:lineRule="auto"/>
        <w:ind w:left="0" w:firstLine="360"/>
      </w:pPr>
      <w:proofErr w:type="spellStart"/>
      <w:r w:rsidRPr="00BB5788">
        <w:rPr>
          <w:rFonts w:ascii="Times New Roman" w:hAnsi="Times New Roman" w:cs="Times New Roman"/>
          <w:sz w:val="24"/>
          <w:szCs w:val="24"/>
        </w:rPr>
        <w:t>Paums</w:t>
      </w:r>
      <w:proofErr w:type="spellEnd"/>
      <w:r w:rsidRPr="00BB5788">
        <w:rPr>
          <w:rFonts w:ascii="Times New Roman" w:hAnsi="Times New Roman" w:cs="Times New Roman"/>
          <w:sz w:val="24"/>
          <w:szCs w:val="24"/>
        </w:rPr>
        <w:t xml:space="preserve">, Dinah V. (2021). Editorial: Long COVID, or Post-COVID syndrome, and the global impact on health care. </w:t>
      </w:r>
      <w:r w:rsidRPr="00BB5788">
        <w:rPr>
          <w:rFonts w:ascii="Times New Roman" w:hAnsi="Times New Roman" w:cs="Times New Roman"/>
          <w:i/>
          <w:iCs/>
          <w:sz w:val="24"/>
          <w:szCs w:val="24"/>
        </w:rPr>
        <w:t>Medical Science Monitor, 27</w:t>
      </w:r>
      <w:r w:rsidRPr="00BB5788">
        <w:rPr>
          <w:rFonts w:ascii="Times New Roman" w:hAnsi="Times New Roman" w:cs="Times New Roman"/>
          <w:sz w:val="24"/>
          <w:szCs w:val="24"/>
        </w:rPr>
        <w:t xml:space="preserve">. </w:t>
      </w:r>
      <w:hyperlink r:id="rId82">
        <w:r w:rsidRPr="00BB5788">
          <w:rPr>
            <w:rFonts w:ascii="Times New Roman" w:hAnsi="Times New Roman" w:cs="Times New Roman"/>
            <w:b/>
            <w:bCs/>
            <w:sz w:val="24"/>
            <w:szCs w:val="24"/>
          </w:rPr>
          <w:t>https://doi.org/10.12659/msm.933446</w:t>
        </w:r>
      </w:hyperlink>
      <w:r w:rsidRPr="00BB5788">
        <w:rPr>
          <w:rFonts w:ascii="Times New Roman" w:hAnsi="Times New Roman" w:cs="Times New Roman"/>
          <w:sz w:val="24"/>
          <w:szCs w:val="24"/>
        </w:rPr>
        <w:t>.</w:t>
      </w:r>
    </w:p>
    <w:p w14:paraId="3CE6EA5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it-IT"/>
        </w:rPr>
      </w:pPr>
      <w:r w:rsidRPr="00BB5788">
        <w:rPr>
          <w:rFonts w:ascii="Times New Roman" w:hAnsi="Times New Roman" w:cs="Times New Roman"/>
          <w:sz w:val="24"/>
          <w:szCs w:val="24"/>
        </w:rPr>
        <w:t xml:space="preserve">Peng, X., Zhao, H. Z., Yang, Y., Rao, Z. L., Hu, D. Y., &amp; He, Q. (2021). Post-traumatic Growth Level and Its Influencing Factors Among Frontline Nurses During the COVID-19 Pandemic. </w:t>
      </w:r>
      <w:r w:rsidRPr="00BB5788">
        <w:rPr>
          <w:rFonts w:ascii="Times New Roman" w:hAnsi="Times New Roman" w:cs="Times New Roman"/>
          <w:i/>
          <w:iCs/>
          <w:sz w:val="24"/>
          <w:szCs w:val="24"/>
          <w:lang w:val="it-IT"/>
        </w:rPr>
        <w:t>Frontiers in psychiatry, 12</w:t>
      </w:r>
      <w:r w:rsidRPr="00BB5788">
        <w:rPr>
          <w:rFonts w:ascii="Times New Roman" w:hAnsi="Times New Roman" w:cs="Times New Roman"/>
          <w:sz w:val="24"/>
          <w:szCs w:val="24"/>
          <w:lang w:val="it-IT"/>
        </w:rPr>
        <w:t xml:space="preserve">, 632360. </w:t>
      </w:r>
      <w:hyperlink r:id="rId83">
        <w:r w:rsidRPr="00BB5788">
          <w:rPr>
            <w:rFonts w:ascii="Times New Roman" w:hAnsi="Times New Roman" w:cs="Times New Roman"/>
            <w:b/>
            <w:bCs/>
            <w:sz w:val="24"/>
            <w:szCs w:val="24"/>
            <w:lang w:val="it-IT"/>
          </w:rPr>
          <w:t>https://doi.org/10.3389/fpsyt.2021.632360</w:t>
        </w:r>
      </w:hyperlink>
    </w:p>
    <w:p w14:paraId="01B9ACC2"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it-IT"/>
        </w:rPr>
        <w:lastRenderedPageBreak/>
        <w:t xml:space="preserve">Petrocchi, S., Pellegrino, S. A., Manoni, G., Petrovic, G., &amp; Schulz, P. J. (2023). </w:t>
      </w:r>
      <w:r w:rsidRPr="00BB5788">
        <w:rPr>
          <w:rFonts w:ascii="Times New Roman" w:hAnsi="Times New Roman" w:cs="Times New Roman"/>
          <w:sz w:val="24"/>
          <w:szCs w:val="24"/>
        </w:rPr>
        <w:t xml:space="preserve">"What does not kill you… mutates and tries again." A study on personality determinants of post-traumatic growth during the COVID-19 pandemic. </w:t>
      </w:r>
      <w:r w:rsidRPr="00BB5788">
        <w:rPr>
          <w:rFonts w:ascii="Times New Roman" w:hAnsi="Times New Roman" w:cs="Times New Roman"/>
          <w:i/>
          <w:iCs/>
          <w:sz w:val="24"/>
          <w:szCs w:val="24"/>
        </w:rPr>
        <w:t>Current psychology (New Brunswick, N.J.),</w:t>
      </w:r>
      <w:r w:rsidRPr="00BB5788">
        <w:rPr>
          <w:rFonts w:ascii="Times New Roman" w:hAnsi="Times New Roman" w:cs="Times New Roman"/>
          <w:sz w:val="24"/>
          <w:szCs w:val="24"/>
        </w:rPr>
        <w:t xml:space="preserve"> 1–15. Advance online publication. </w:t>
      </w:r>
      <w:hyperlink r:id="rId84">
        <w:r w:rsidRPr="00BB5788">
          <w:rPr>
            <w:rFonts w:ascii="Times New Roman" w:hAnsi="Times New Roman" w:cs="Times New Roman"/>
            <w:b/>
            <w:bCs/>
            <w:sz w:val="24"/>
            <w:szCs w:val="24"/>
          </w:rPr>
          <w:t>https://doi.org/10.1007/s12144-023-04415-5</w:t>
        </w:r>
      </w:hyperlink>
    </w:p>
    <w:p w14:paraId="4B25401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Pfeiffer, K., Cunningham, T., Cranmer, J. N., et al. (2023). Changes in Posttraumatic Growth After a Virtual Contemplative Intervention During the COVID-19 Pandemic. </w:t>
      </w:r>
      <w:r w:rsidRPr="00BB5788">
        <w:rPr>
          <w:rFonts w:ascii="Times New Roman" w:hAnsi="Times New Roman" w:cs="Times New Roman"/>
          <w:i/>
          <w:iCs/>
          <w:sz w:val="24"/>
          <w:szCs w:val="24"/>
        </w:rPr>
        <w:t>The Journal of nursing administration, 53</w:t>
      </w:r>
      <w:r w:rsidRPr="00BB5788">
        <w:rPr>
          <w:rFonts w:ascii="Times New Roman" w:hAnsi="Times New Roman" w:cs="Times New Roman"/>
          <w:sz w:val="24"/>
          <w:szCs w:val="24"/>
        </w:rPr>
        <w:t xml:space="preserve">(1), 40–46. </w:t>
      </w:r>
      <w:hyperlink r:id="rId85">
        <w:r w:rsidRPr="00BB5788">
          <w:rPr>
            <w:rFonts w:ascii="Times New Roman" w:hAnsi="Times New Roman" w:cs="Times New Roman"/>
            <w:b/>
            <w:bCs/>
            <w:sz w:val="24"/>
            <w:szCs w:val="24"/>
          </w:rPr>
          <w:t>https://doi.org/10.1097/NNA.0000000000001240</w:t>
        </w:r>
      </w:hyperlink>
    </w:p>
    <w:p w14:paraId="6F18228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t>Pięta</w:t>
      </w:r>
      <w:proofErr w:type="spellEnd"/>
      <w:r w:rsidRPr="00BB5788">
        <w:rPr>
          <w:rFonts w:ascii="Times New Roman" w:hAnsi="Times New Roman" w:cs="Times New Roman"/>
          <w:sz w:val="24"/>
          <w:szCs w:val="24"/>
        </w:rPr>
        <w:t xml:space="preserve"> M, Rzeszutek M. (2022). Posttraumatic growth and well-being among people living with HIV: A systematic review and meta-analysis in recognition of 40 years of HIV/AIDS. </w:t>
      </w:r>
      <w:r w:rsidRPr="00BB5788">
        <w:rPr>
          <w:rFonts w:ascii="Times New Roman" w:hAnsi="Times New Roman" w:cs="Times New Roman"/>
          <w:i/>
          <w:iCs/>
          <w:sz w:val="24"/>
          <w:szCs w:val="24"/>
        </w:rPr>
        <w:t>Qual Life Res, 31</w:t>
      </w:r>
      <w:r w:rsidRPr="00BB5788">
        <w:rPr>
          <w:rFonts w:ascii="Times New Roman" w:hAnsi="Times New Roman" w:cs="Times New Roman"/>
          <w:sz w:val="24"/>
          <w:szCs w:val="24"/>
        </w:rPr>
        <w:t xml:space="preserve">(5),1269-1288. doi:10.1007/s11136-021-02990-3  </w:t>
      </w:r>
    </w:p>
    <w:p w14:paraId="0BF23931"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Pietrzak, R. H., Tsai, J., &amp; Southwick, S. M. (2021). Association of symptoms of posttraumatic stress disorder with posttraumatic psychological growth among US veterans during the COVID-19 pandemic. </w:t>
      </w:r>
      <w:r w:rsidRPr="00BB5788">
        <w:rPr>
          <w:rFonts w:ascii="Times New Roman" w:hAnsi="Times New Roman" w:cs="Times New Roman"/>
          <w:i/>
          <w:iCs/>
          <w:sz w:val="24"/>
          <w:szCs w:val="24"/>
        </w:rPr>
        <w:t>JAMA network open, 4</w:t>
      </w:r>
      <w:r w:rsidRPr="00BB5788">
        <w:rPr>
          <w:rFonts w:ascii="Times New Roman" w:hAnsi="Times New Roman" w:cs="Times New Roman"/>
          <w:sz w:val="24"/>
          <w:szCs w:val="24"/>
        </w:rPr>
        <w:t xml:space="preserve">(4), e214972. </w:t>
      </w:r>
      <w:hyperlink r:id="rId86">
        <w:r w:rsidRPr="00BB5788">
          <w:rPr>
            <w:rFonts w:ascii="Times New Roman" w:hAnsi="Times New Roman" w:cs="Times New Roman"/>
            <w:b/>
            <w:bCs/>
            <w:sz w:val="24"/>
            <w:szCs w:val="24"/>
          </w:rPr>
          <w:t>https://doi.org/10.1001/jamanetworkopen.2021.4972</w:t>
        </w:r>
      </w:hyperlink>
    </w:p>
    <w:p w14:paraId="6688C8AB"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Rabe, S., Zoellner, T., </w:t>
      </w:r>
      <w:proofErr w:type="spellStart"/>
      <w:r w:rsidRPr="00BB5788">
        <w:rPr>
          <w:rFonts w:ascii="Times New Roman" w:hAnsi="Times New Roman" w:cs="Times New Roman"/>
          <w:sz w:val="24"/>
          <w:szCs w:val="24"/>
        </w:rPr>
        <w:t>Maercker</w:t>
      </w:r>
      <w:proofErr w:type="spellEnd"/>
      <w:r w:rsidRPr="00BB5788">
        <w:rPr>
          <w:rFonts w:ascii="Times New Roman" w:hAnsi="Times New Roman" w:cs="Times New Roman"/>
          <w:sz w:val="24"/>
          <w:szCs w:val="24"/>
        </w:rPr>
        <w:t xml:space="preserve">, A., &amp; Karl, A. (2006). Neural correlates of posttraumatic growth after severe motor vehicle accidents. </w:t>
      </w:r>
      <w:r w:rsidRPr="00BB5788">
        <w:rPr>
          <w:rFonts w:ascii="Times New Roman" w:hAnsi="Times New Roman" w:cs="Times New Roman"/>
          <w:i/>
          <w:iCs/>
          <w:sz w:val="24"/>
          <w:szCs w:val="24"/>
        </w:rPr>
        <w:t>Journal of Consulting and Clinical Psychology, 74</w:t>
      </w:r>
      <w:r w:rsidRPr="00BB5788">
        <w:rPr>
          <w:rFonts w:ascii="Times New Roman" w:hAnsi="Times New Roman" w:cs="Times New Roman"/>
          <w:sz w:val="24"/>
          <w:szCs w:val="24"/>
        </w:rPr>
        <w:t xml:space="preserve">(5), 880–886. </w:t>
      </w:r>
      <w:hyperlink r:id="rId87">
        <w:r w:rsidRPr="00BB5788">
          <w:rPr>
            <w:rFonts w:ascii="Times New Roman" w:hAnsi="Times New Roman" w:cs="Times New Roman"/>
            <w:b/>
            <w:bCs/>
            <w:sz w:val="24"/>
            <w:szCs w:val="24"/>
          </w:rPr>
          <w:t>https://doi.org/10.1037/0022-006X.74.5.880</w:t>
        </w:r>
      </w:hyperlink>
      <w:r w:rsidRPr="00BB5788">
        <w:rPr>
          <w:rFonts w:ascii="Times New Roman" w:hAnsi="Times New Roman" w:cs="Times New Roman"/>
          <w:sz w:val="24"/>
          <w:szCs w:val="24"/>
        </w:rPr>
        <w:t xml:space="preserve"> </w:t>
      </w:r>
    </w:p>
    <w:p w14:paraId="288726FB"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Read, R. K., Mason, O. J., &amp; Jones, C. J. (2023). A </w:t>
      </w:r>
      <w:proofErr w:type="spellStart"/>
      <w:r w:rsidRPr="00BB5788">
        <w:rPr>
          <w:rFonts w:ascii="Times New Roman" w:hAnsi="Times New Roman" w:cs="Times New Roman"/>
          <w:sz w:val="24"/>
          <w:szCs w:val="24"/>
        </w:rPr>
        <w:t>randomised</w:t>
      </w:r>
      <w:proofErr w:type="spellEnd"/>
      <w:r w:rsidRPr="00BB5788">
        <w:rPr>
          <w:rFonts w:ascii="Times New Roman" w:hAnsi="Times New Roman" w:cs="Times New Roman"/>
          <w:sz w:val="24"/>
          <w:szCs w:val="24"/>
        </w:rPr>
        <w:t xml:space="preserve"> controlled trial (RCT) exploring the impact of a photography intervention on wellbeing and posttraumatic growth during the COVID-19 pandemic. </w:t>
      </w:r>
      <w:r w:rsidRPr="00BB5788">
        <w:rPr>
          <w:rFonts w:ascii="Times New Roman" w:hAnsi="Times New Roman" w:cs="Times New Roman"/>
          <w:i/>
          <w:iCs/>
          <w:sz w:val="24"/>
          <w:szCs w:val="24"/>
        </w:rPr>
        <w:t>Arts &amp; health, 15</w:t>
      </w:r>
      <w:r w:rsidRPr="00BB5788">
        <w:rPr>
          <w:rFonts w:ascii="Times New Roman" w:hAnsi="Times New Roman" w:cs="Times New Roman"/>
          <w:sz w:val="24"/>
          <w:szCs w:val="24"/>
        </w:rPr>
        <w:t xml:space="preserve">(3), 275–291. </w:t>
      </w:r>
      <w:hyperlink r:id="rId88">
        <w:r w:rsidRPr="00BB5788">
          <w:rPr>
            <w:rFonts w:ascii="Times New Roman" w:hAnsi="Times New Roman" w:cs="Times New Roman"/>
            <w:b/>
            <w:bCs/>
            <w:sz w:val="24"/>
            <w:szCs w:val="24"/>
          </w:rPr>
          <w:t>https://doi.org/10.1080/17533015.2022.2107033</w:t>
        </w:r>
      </w:hyperlink>
    </w:p>
    <w:p w14:paraId="63EF435F"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proofErr w:type="spellStart"/>
      <w:r w:rsidRPr="00BB5788">
        <w:rPr>
          <w:rFonts w:ascii="Times New Roman" w:hAnsi="Times New Roman" w:cs="Times New Roman"/>
          <w:sz w:val="24"/>
          <w:szCs w:val="24"/>
        </w:rPr>
        <w:lastRenderedPageBreak/>
        <w:t>Sarıalioğlu</w:t>
      </w:r>
      <w:proofErr w:type="spellEnd"/>
      <w:r w:rsidRPr="00BB5788">
        <w:rPr>
          <w:rFonts w:ascii="Times New Roman" w:hAnsi="Times New Roman" w:cs="Times New Roman"/>
          <w:sz w:val="24"/>
          <w:szCs w:val="24"/>
        </w:rPr>
        <w:t xml:space="preserve">, A., Çiftçi, B., &amp; Yıldırım, N. (2022). The transformative power of pain and posttraumatic growth in nurses with Covid-19 PCR positive. </w:t>
      </w:r>
      <w:r w:rsidRPr="00BB5788">
        <w:rPr>
          <w:rFonts w:ascii="Times New Roman" w:hAnsi="Times New Roman" w:cs="Times New Roman"/>
          <w:i/>
          <w:iCs/>
          <w:sz w:val="24"/>
          <w:szCs w:val="24"/>
        </w:rPr>
        <w:t>Perspectives in psychiatric care, 58</w:t>
      </w:r>
      <w:r w:rsidRPr="00BB5788">
        <w:rPr>
          <w:rFonts w:ascii="Times New Roman" w:hAnsi="Times New Roman" w:cs="Times New Roman"/>
          <w:sz w:val="24"/>
          <w:szCs w:val="24"/>
        </w:rPr>
        <w:t xml:space="preserve">(4), 2622–2630. </w:t>
      </w:r>
      <w:hyperlink r:id="rId89">
        <w:r w:rsidRPr="00BB5788">
          <w:rPr>
            <w:rFonts w:ascii="Times New Roman" w:hAnsi="Times New Roman" w:cs="Times New Roman"/>
            <w:b/>
            <w:bCs/>
            <w:sz w:val="24"/>
            <w:szCs w:val="24"/>
          </w:rPr>
          <w:t>https://doi.org/10.1111/ppc.13102</w:t>
        </w:r>
      </w:hyperlink>
    </w:p>
    <w:p w14:paraId="6CF88BB2"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Sawyer A, Ayers S, Field AP. (2010). Posttraumatic growth and adjustment among individuals with cancer or HIV/AIDS: a meta-analysis. </w:t>
      </w:r>
      <w:r w:rsidRPr="00BB5788">
        <w:rPr>
          <w:rFonts w:ascii="Times New Roman" w:hAnsi="Times New Roman" w:cs="Times New Roman"/>
          <w:i/>
          <w:iCs/>
          <w:sz w:val="24"/>
          <w:szCs w:val="24"/>
        </w:rPr>
        <w:t>Clin Psychol Rev, 30</w:t>
      </w:r>
      <w:r w:rsidRPr="00BB5788">
        <w:rPr>
          <w:rFonts w:ascii="Times New Roman" w:hAnsi="Times New Roman" w:cs="Times New Roman"/>
          <w:sz w:val="24"/>
          <w:szCs w:val="24"/>
        </w:rPr>
        <w:t xml:space="preserve">(4), 436-447. doi:10.1016/j.cpr.2010.02.004 </w:t>
      </w:r>
    </w:p>
    <w:p w14:paraId="161412F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Shand LK, Cowlishaw S, Brooker JE, Burney S, Ricciardelli LA. (2015). Correlates of post-traumatic stress symptoms and growth in cancer patients: a systematic review and meta-analysis. </w:t>
      </w:r>
      <w:proofErr w:type="spellStart"/>
      <w:r w:rsidRPr="00BB5788">
        <w:rPr>
          <w:rFonts w:ascii="Times New Roman" w:hAnsi="Times New Roman" w:cs="Times New Roman"/>
          <w:i/>
          <w:iCs/>
          <w:sz w:val="24"/>
          <w:szCs w:val="24"/>
        </w:rPr>
        <w:t>Psychooncology</w:t>
      </w:r>
      <w:proofErr w:type="spellEnd"/>
      <w:r w:rsidRPr="00BB5788">
        <w:rPr>
          <w:rFonts w:ascii="Times New Roman" w:hAnsi="Times New Roman" w:cs="Times New Roman"/>
          <w:i/>
          <w:iCs/>
          <w:sz w:val="24"/>
          <w:szCs w:val="24"/>
        </w:rPr>
        <w:t>, 24</w:t>
      </w:r>
      <w:r w:rsidRPr="00BB5788">
        <w:rPr>
          <w:rFonts w:ascii="Times New Roman" w:hAnsi="Times New Roman" w:cs="Times New Roman"/>
          <w:sz w:val="24"/>
          <w:szCs w:val="24"/>
        </w:rPr>
        <w:t xml:space="preserve">(6), 624-634. doi:10.1002/pon.3719  </w:t>
      </w:r>
    </w:p>
    <w:p w14:paraId="1B29605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Smyth, J. M., Hockemeyer, J. R., &amp; Tulloch, H. (2008). Expressive writing and post-traumatic stress disorder: Effects on trauma symptoms, mood states, and cortisol reactivity. </w:t>
      </w:r>
      <w:r w:rsidRPr="00BB5788">
        <w:rPr>
          <w:rFonts w:ascii="Times New Roman" w:hAnsi="Times New Roman" w:cs="Times New Roman"/>
          <w:i/>
          <w:iCs/>
          <w:sz w:val="24"/>
          <w:szCs w:val="24"/>
        </w:rPr>
        <w:t>British Journal of Health Psychology, 13</w:t>
      </w:r>
      <w:r w:rsidRPr="00BB5788">
        <w:rPr>
          <w:rFonts w:ascii="Times New Roman" w:hAnsi="Times New Roman" w:cs="Times New Roman"/>
          <w:sz w:val="24"/>
          <w:szCs w:val="24"/>
        </w:rPr>
        <w:t xml:space="preserve">(1), 85–93. </w:t>
      </w:r>
      <w:hyperlink r:id="rId90">
        <w:r w:rsidRPr="00BB5788">
          <w:rPr>
            <w:rFonts w:ascii="Times New Roman" w:hAnsi="Times New Roman" w:cs="Times New Roman"/>
            <w:b/>
            <w:bCs/>
            <w:sz w:val="24"/>
            <w:szCs w:val="24"/>
          </w:rPr>
          <w:t>https://doi.org/10.1348/135910707X250866</w:t>
        </w:r>
      </w:hyperlink>
      <w:r w:rsidRPr="00BB5788">
        <w:rPr>
          <w:rFonts w:ascii="Times New Roman" w:hAnsi="Times New Roman" w:cs="Times New Roman"/>
          <w:sz w:val="24"/>
          <w:szCs w:val="24"/>
        </w:rPr>
        <w:t xml:space="preserve"> </w:t>
      </w:r>
    </w:p>
    <w:p w14:paraId="1D61705A"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Sohrabi, C., Alsafi, Z., </w:t>
      </w:r>
      <w:proofErr w:type="spellStart"/>
      <w:r w:rsidRPr="00BB5788">
        <w:rPr>
          <w:rFonts w:ascii="Times New Roman" w:hAnsi="Times New Roman" w:cs="Times New Roman"/>
          <w:sz w:val="24"/>
          <w:szCs w:val="24"/>
        </w:rPr>
        <w:t>O'neill</w:t>
      </w:r>
      <w:proofErr w:type="spellEnd"/>
      <w:r w:rsidRPr="00BB5788">
        <w:rPr>
          <w:rFonts w:ascii="Times New Roman" w:hAnsi="Times New Roman" w:cs="Times New Roman"/>
          <w:sz w:val="24"/>
          <w:szCs w:val="24"/>
        </w:rPr>
        <w:t xml:space="preserve">, N., Khan, M., Kerwan, A., Al-Jabir, A., Iosifidis, C., &amp; Agha, R. (2020). World Health Organization declares global emergency: A review of the 2019 novel coronavirus (COVID-19). </w:t>
      </w:r>
      <w:r w:rsidRPr="00BB5788">
        <w:rPr>
          <w:rFonts w:ascii="Times New Roman" w:hAnsi="Times New Roman" w:cs="Times New Roman"/>
          <w:i/>
          <w:iCs/>
          <w:sz w:val="24"/>
          <w:szCs w:val="24"/>
        </w:rPr>
        <w:t>International Journal of Surgery, 76</w:t>
      </w:r>
      <w:r w:rsidRPr="00BB5788">
        <w:rPr>
          <w:rFonts w:ascii="Times New Roman" w:hAnsi="Times New Roman" w:cs="Times New Roman"/>
          <w:sz w:val="24"/>
          <w:szCs w:val="24"/>
        </w:rPr>
        <w:t xml:space="preserve">, 71-76. </w:t>
      </w:r>
      <w:hyperlink r:id="rId91">
        <w:r w:rsidRPr="00BB5788">
          <w:rPr>
            <w:rFonts w:ascii="Times New Roman" w:hAnsi="Times New Roman" w:cs="Times New Roman"/>
            <w:b/>
            <w:bCs/>
            <w:sz w:val="24"/>
            <w:szCs w:val="24"/>
          </w:rPr>
          <w:t>https://doi.org/10.1016/j.ijsu.2020.02.034</w:t>
        </w:r>
      </w:hyperlink>
      <w:r w:rsidRPr="00BB5788">
        <w:rPr>
          <w:rFonts w:ascii="Times New Roman" w:hAnsi="Times New Roman" w:cs="Times New Roman"/>
          <w:sz w:val="24"/>
          <w:szCs w:val="24"/>
        </w:rPr>
        <w:t xml:space="preserve"> </w:t>
      </w:r>
    </w:p>
    <w:p w14:paraId="3E1FED82"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Song, Y., Chen, Q., &amp; Wang, L. (2024). The effect of familism emotions on Post-Traumatic Growth among the elderly in China: The mediating roles of Taoist personality and sense of community. </w:t>
      </w:r>
      <w:r w:rsidRPr="00BB5788">
        <w:rPr>
          <w:rFonts w:ascii="Times New Roman" w:hAnsi="Times New Roman" w:cs="Times New Roman"/>
          <w:i/>
          <w:iCs/>
          <w:sz w:val="24"/>
          <w:szCs w:val="24"/>
        </w:rPr>
        <w:t>Psychology research and behavior management, 17</w:t>
      </w:r>
      <w:r w:rsidRPr="00BB5788">
        <w:rPr>
          <w:rFonts w:ascii="Times New Roman" w:hAnsi="Times New Roman" w:cs="Times New Roman"/>
          <w:sz w:val="24"/>
          <w:szCs w:val="24"/>
        </w:rPr>
        <w:t xml:space="preserve">, 641–652. </w:t>
      </w:r>
      <w:hyperlink r:id="rId92">
        <w:r w:rsidRPr="00BB5788">
          <w:rPr>
            <w:rFonts w:ascii="Times New Roman" w:hAnsi="Times New Roman" w:cs="Times New Roman"/>
            <w:b/>
            <w:bCs/>
            <w:sz w:val="24"/>
            <w:szCs w:val="24"/>
          </w:rPr>
          <w:t>https://doi.org/10.2147/PRBM.S446550</w:t>
        </w:r>
      </w:hyperlink>
    </w:p>
    <w:p w14:paraId="69E772A2"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Stroup, D. F., Berlin, J. A., Morton, S. C., et al. (2000). Meta-analysis of observational studies in epidemiology: a proposal for reporting. Meta-analysis of observational studies in </w:t>
      </w:r>
      <w:r w:rsidRPr="00BB5788">
        <w:rPr>
          <w:rFonts w:ascii="Times New Roman" w:hAnsi="Times New Roman" w:cs="Times New Roman"/>
          <w:sz w:val="24"/>
          <w:szCs w:val="24"/>
        </w:rPr>
        <w:lastRenderedPageBreak/>
        <w:t xml:space="preserve">epidemiology (MOOSE) group. </w:t>
      </w:r>
      <w:r w:rsidRPr="00BB5788">
        <w:rPr>
          <w:rFonts w:ascii="Times New Roman" w:hAnsi="Times New Roman" w:cs="Times New Roman"/>
          <w:i/>
          <w:iCs/>
          <w:sz w:val="24"/>
          <w:szCs w:val="24"/>
        </w:rPr>
        <w:t>JAMA, 283</w:t>
      </w:r>
      <w:r w:rsidRPr="00BB5788">
        <w:rPr>
          <w:rFonts w:ascii="Times New Roman" w:hAnsi="Times New Roman" w:cs="Times New Roman"/>
          <w:sz w:val="24"/>
          <w:szCs w:val="24"/>
        </w:rPr>
        <w:t xml:space="preserve">(15), 2008–2012. </w:t>
      </w:r>
      <w:hyperlink r:id="rId93">
        <w:r w:rsidRPr="00BB5788">
          <w:rPr>
            <w:rFonts w:ascii="Times New Roman" w:hAnsi="Times New Roman" w:cs="Times New Roman"/>
            <w:b/>
            <w:bCs/>
            <w:sz w:val="24"/>
            <w:szCs w:val="24"/>
          </w:rPr>
          <w:t>https://doi.org/10.1001/jama.283.15.2008</w:t>
        </w:r>
      </w:hyperlink>
    </w:p>
    <w:p w14:paraId="6F25ABF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Sun, H. L., Chen, P., Bai, W., et al. (2024). Prevalence and network structure of depression, insomnia and suicidality among mental health professionals who recovered from COVID-19: a national survey in China. </w:t>
      </w:r>
      <w:r w:rsidRPr="00BB5788">
        <w:rPr>
          <w:rFonts w:ascii="Times New Roman" w:hAnsi="Times New Roman" w:cs="Times New Roman"/>
          <w:i/>
          <w:iCs/>
          <w:sz w:val="24"/>
          <w:szCs w:val="24"/>
        </w:rPr>
        <w:t>Translational psychiatry, 14</w:t>
      </w:r>
      <w:r w:rsidRPr="00BB5788">
        <w:rPr>
          <w:rFonts w:ascii="Times New Roman" w:hAnsi="Times New Roman" w:cs="Times New Roman"/>
          <w:sz w:val="24"/>
          <w:szCs w:val="24"/>
        </w:rPr>
        <w:t xml:space="preserve">(1), 227. </w:t>
      </w:r>
      <w:hyperlink r:id="rId94">
        <w:r w:rsidRPr="00BB5788">
          <w:rPr>
            <w:rFonts w:ascii="Times New Roman" w:hAnsi="Times New Roman" w:cs="Times New Roman"/>
            <w:b/>
            <w:bCs/>
            <w:sz w:val="24"/>
            <w:szCs w:val="24"/>
          </w:rPr>
          <w:t>https://doi.org/10.1038/s41398-024-02918-8</w:t>
        </w:r>
      </w:hyperlink>
    </w:p>
    <w:p w14:paraId="1342C08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Taher R., Allan T. (2020). Posttraumatic growth in displaced Syrians in the UK: A mixed-methods approach. </w:t>
      </w:r>
      <w:r w:rsidRPr="00BB5788">
        <w:rPr>
          <w:rFonts w:ascii="Times New Roman" w:hAnsi="Times New Roman" w:cs="Times New Roman"/>
          <w:i/>
          <w:iCs/>
          <w:sz w:val="24"/>
          <w:szCs w:val="24"/>
        </w:rPr>
        <w:t>Journal of Loss &amp; Trauma, 25</w:t>
      </w:r>
      <w:r w:rsidRPr="00BB5788">
        <w:rPr>
          <w:rFonts w:ascii="Times New Roman" w:hAnsi="Times New Roman" w:cs="Times New Roman"/>
          <w:sz w:val="24"/>
          <w:szCs w:val="24"/>
        </w:rPr>
        <w:t xml:space="preserve">(4), 333–347. </w:t>
      </w:r>
      <w:hyperlink r:id="rId95">
        <w:r w:rsidRPr="00BB5788">
          <w:rPr>
            <w:rFonts w:ascii="Times New Roman" w:hAnsi="Times New Roman" w:cs="Times New Roman"/>
            <w:b/>
            <w:bCs/>
            <w:sz w:val="24"/>
            <w:szCs w:val="24"/>
          </w:rPr>
          <w:t>https://doi.org/10.1080/15325024.2019.1688022</w:t>
        </w:r>
      </w:hyperlink>
    </w:p>
    <w:p w14:paraId="02E1C67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Taylor, J. M., &amp; Alanazi, S. (2023). Cohen's and Hedges' g. </w:t>
      </w:r>
      <w:r w:rsidRPr="00BB5788">
        <w:rPr>
          <w:rFonts w:ascii="Times New Roman" w:hAnsi="Times New Roman" w:cs="Times New Roman"/>
          <w:i/>
          <w:iCs/>
          <w:sz w:val="24"/>
          <w:szCs w:val="24"/>
        </w:rPr>
        <w:t>The Journal of nursing education, 62</w:t>
      </w:r>
      <w:r w:rsidRPr="00BB5788">
        <w:rPr>
          <w:rFonts w:ascii="Times New Roman" w:hAnsi="Times New Roman" w:cs="Times New Roman"/>
          <w:sz w:val="24"/>
          <w:szCs w:val="24"/>
        </w:rPr>
        <w:t xml:space="preserve">(5), 316–317. </w:t>
      </w:r>
      <w:hyperlink r:id="rId96">
        <w:r w:rsidRPr="00BB5788">
          <w:rPr>
            <w:rFonts w:ascii="Times New Roman" w:hAnsi="Times New Roman" w:cs="Times New Roman"/>
            <w:b/>
            <w:bCs/>
            <w:sz w:val="24"/>
            <w:szCs w:val="24"/>
          </w:rPr>
          <w:t>https://doi.org/10.3928/01484834-20230415-02</w:t>
        </w:r>
      </w:hyperlink>
    </w:p>
    <w:p w14:paraId="2A8712D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Tedeschi RG, Calhoun LG. (1996). The Posttraumatic Growth Inventory: Measuring the positive legacy of trauma.</w:t>
      </w:r>
      <w:r w:rsidRPr="00BB5788">
        <w:rPr>
          <w:rFonts w:ascii="Times New Roman" w:hAnsi="Times New Roman" w:cs="Times New Roman"/>
          <w:i/>
          <w:iCs/>
          <w:sz w:val="24"/>
          <w:szCs w:val="24"/>
        </w:rPr>
        <w:t xml:space="preserve"> Journal of Traumatic Stress.</w:t>
      </w:r>
      <w:r w:rsidRPr="00BB5788">
        <w:rPr>
          <w:rFonts w:ascii="Times New Roman" w:hAnsi="Times New Roman" w:cs="Times New Roman"/>
          <w:sz w:val="24"/>
          <w:szCs w:val="24"/>
        </w:rPr>
        <w:t xml:space="preserve"> 1996;9(3):455-472. </w:t>
      </w:r>
    </w:p>
    <w:p w14:paraId="1AEA1BD2"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Tu, A. K., Restivo Haney, J., O'Neill, K., et al. (2023). Post-traumatic growth in PhD students during the COVID-19 pandemic. </w:t>
      </w:r>
      <w:r w:rsidRPr="00BB5788">
        <w:rPr>
          <w:rFonts w:ascii="Times New Roman" w:hAnsi="Times New Roman" w:cs="Times New Roman"/>
          <w:i/>
          <w:iCs/>
          <w:sz w:val="24"/>
          <w:szCs w:val="24"/>
        </w:rPr>
        <w:t>Psychiatry research communications, 3</w:t>
      </w:r>
      <w:r w:rsidRPr="00BB5788">
        <w:rPr>
          <w:rFonts w:ascii="Times New Roman" w:hAnsi="Times New Roman" w:cs="Times New Roman"/>
          <w:sz w:val="24"/>
          <w:szCs w:val="24"/>
        </w:rPr>
        <w:t xml:space="preserve">(1), 100104. </w:t>
      </w:r>
      <w:hyperlink r:id="rId97">
        <w:r w:rsidRPr="00BB5788">
          <w:rPr>
            <w:rFonts w:ascii="Times New Roman" w:hAnsi="Times New Roman" w:cs="Times New Roman"/>
            <w:b/>
            <w:bCs/>
            <w:sz w:val="24"/>
            <w:szCs w:val="24"/>
          </w:rPr>
          <w:t>https://doi.org/10.1016/j.psycom.2023.100104</w:t>
        </w:r>
      </w:hyperlink>
      <w:r w:rsidRPr="00BB5788">
        <w:rPr>
          <w:rFonts w:ascii="Times New Roman" w:hAnsi="Times New Roman" w:cs="Times New Roman"/>
          <w:sz w:val="24"/>
          <w:szCs w:val="24"/>
        </w:rPr>
        <w:t xml:space="preserve"> </w:t>
      </w:r>
    </w:p>
    <w:p w14:paraId="223A18BD"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Ulset, V. S., &amp; von Soest, T. (2022). Posttraumatic growth during the Covid-19 lockdown: A large-scale population-based study among Norwegian adolescents. Journ</w:t>
      </w:r>
      <w:r w:rsidRPr="00BB5788">
        <w:rPr>
          <w:rFonts w:ascii="Times New Roman" w:hAnsi="Times New Roman" w:cs="Times New Roman"/>
          <w:i/>
          <w:iCs/>
          <w:sz w:val="24"/>
          <w:szCs w:val="24"/>
        </w:rPr>
        <w:t>al of traumatic stress, 35</w:t>
      </w:r>
      <w:r w:rsidRPr="00BB5788">
        <w:rPr>
          <w:rFonts w:ascii="Times New Roman" w:hAnsi="Times New Roman" w:cs="Times New Roman"/>
          <w:sz w:val="24"/>
          <w:szCs w:val="24"/>
        </w:rPr>
        <w:t xml:space="preserve">(3), 941-954. doi:10.1002/jts.22801 </w:t>
      </w:r>
    </w:p>
    <w:p w14:paraId="29D3CF2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Uziel, N., Gilon, E., Meyerson, J., et al. (2021). Dental personnel in Israel, Canada, and France during the COVID-19 pandemic: attitudes, worries, emotional responses, and posttraumatic growth. </w:t>
      </w:r>
      <w:r w:rsidRPr="00BB5788">
        <w:rPr>
          <w:rFonts w:ascii="Times New Roman" w:hAnsi="Times New Roman" w:cs="Times New Roman"/>
          <w:i/>
          <w:iCs/>
          <w:sz w:val="24"/>
          <w:szCs w:val="24"/>
        </w:rPr>
        <w:t>Quintessence international (Berlin, Germany : 1985), 52</w:t>
      </w:r>
      <w:r w:rsidRPr="00BB5788">
        <w:rPr>
          <w:rFonts w:ascii="Times New Roman" w:hAnsi="Times New Roman" w:cs="Times New Roman"/>
          <w:sz w:val="24"/>
          <w:szCs w:val="24"/>
        </w:rPr>
        <w:t xml:space="preserve">(5), 444–453. </w:t>
      </w:r>
      <w:hyperlink r:id="rId98">
        <w:r w:rsidRPr="00BB5788">
          <w:rPr>
            <w:rFonts w:ascii="Times New Roman" w:hAnsi="Times New Roman" w:cs="Times New Roman"/>
            <w:b/>
            <w:bCs/>
            <w:sz w:val="24"/>
            <w:szCs w:val="24"/>
          </w:rPr>
          <w:t>https://doi.org/10.3290/j.qi.b936999</w:t>
        </w:r>
      </w:hyperlink>
    </w:p>
    <w:p w14:paraId="3DBE990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lastRenderedPageBreak/>
        <w:t xml:space="preserve">Van der Hallen, R., &amp; Godor, B. P. (2022). COVID-19 pandemic-related posttraumatic growth in a small cohort of university students: A 1-year longitudinal study. </w:t>
      </w:r>
      <w:r w:rsidRPr="00BB5788">
        <w:rPr>
          <w:rFonts w:ascii="Times New Roman" w:hAnsi="Times New Roman" w:cs="Times New Roman"/>
          <w:i/>
          <w:iCs/>
          <w:sz w:val="24"/>
          <w:szCs w:val="24"/>
        </w:rPr>
        <w:t>Psychiatry research, 312</w:t>
      </w:r>
      <w:r w:rsidRPr="00BB5788">
        <w:rPr>
          <w:rFonts w:ascii="Times New Roman" w:hAnsi="Times New Roman" w:cs="Times New Roman"/>
          <w:sz w:val="24"/>
          <w:szCs w:val="24"/>
        </w:rPr>
        <w:t>, 114541.https://doi.org/10.1016/j.psychres.2022.114541</w:t>
      </w:r>
    </w:p>
    <w:p w14:paraId="54019289"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Van </w:t>
      </w:r>
      <w:proofErr w:type="spellStart"/>
      <w:r w:rsidRPr="00BB5788">
        <w:rPr>
          <w:rFonts w:ascii="Times New Roman" w:hAnsi="Times New Roman" w:cs="Times New Roman"/>
          <w:sz w:val="24"/>
          <w:szCs w:val="24"/>
        </w:rPr>
        <w:t>Zuuren</w:t>
      </w:r>
      <w:proofErr w:type="spellEnd"/>
      <w:r w:rsidRPr="00BB5788">
        <w:rPr>
          <w:rFonts w:ascii="Times New Roman" w:hAnsi="Times New Roman" w:cs="Times New Roman"/>
          <w:sz w:val="24"/>
          <w:szCs w:val="24"/>
        </w:rPr>
        <w:t>, E. J., and Z. Fedorowicz. (2016). Moose on the loose: checklist for meta‐analyses of observational studies.</w:t>
      </w:r>
      <w:r w:rsidRPr="00BB5788">
        <w:rPr>
          <w:rFonts w:ascii="Times New Roman" w:hAnsi="Times New Roman" w:cs="Times New Roman"/>
          <w:i/>
          <w:iCs/>
          <w:sz w:val="24"/>
          <w:szCs w:val="24"/>
        </w:rPr>
        <w:t xml:space="preserve"> British Journal of Dermatology, 175.5</w:t>
      </w:r>
      <w:r w:rsidRPr="00BB5788">
        <w:rPr>
          <w:rFonts w:ascii="Times New Roman" w:hAnsi="Times New Roman" w:cs="Times New Roman"/>
          <w:sz w:val="24"/>
          <w:szCs w:val="24"/>
        </w:rPr>
        <w:t xml:space="preserve">, 853-854. </w:t>
      </w:r>
    </w:p>
    <w:p w14:paraId="5B5F684F"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Vazquez, C., Valiente, C., García, F. E., et al. (2021). Post-traumatic growth and stress-related responses during the Covid-19 pandemic in a national representative sample: The role of positive core beliefs about the world and others. </w:t>
      </w:r>
      <w:r w:rsidRPr="00BB5788">
        <w:rPr>
          <w:rFonts w:ascii="Times New Roman" w:hAnsi="Times New Roman" w:cs="Times New Roman"/>
          <w:i/>
          <w:iCs/>
          <w:sz w:val="24"/>
          <w:szCs w:val="24"/>
        </w:rPr>
        <w:t>Journal of Happiness Studies.</w:t>
      </w:r>
      <w:r w:rsidRPr="00BB5788">
        <w:rPr>
          <w:rFonts w:ascii="Times New Roman" w:hAnsi="Times New Roman" w:cs="Times New Roman"/>
          <w:sz w:val="24"/>
          <w:szCs w:val="24"/>
        </w:rPr>
        <w:t xml:space="preserve"> </w:t>
      </w:r>
      <w:hyperlink r:id="rId99">
        <w:r w:rsidRPr="00BB5788">
          <w:rPr>
            <w:rFonts w:ascii="Times New Roman" w:hAnsi="Times New Roman" w:cs="Times New Roman"/>
            <w:b/>
            <w:bCs/>
            <w:sz w:val="24"/>
            <w:szCs w:val="24"/>
          </w:rPr>
          <w:t>https://doi.org/10.1007/s10902-020-00352-3</w:t>
        </w:r>
      </w:hyperlink>
      <w:r w:rsidRPr="00BB5788">
        <w:rPr>
          <w:rFonts w:ascii="Times New Roman" w:hAnsi="Times New Roman" w:cs="Times New Roman"/>
          <w:sz w:val="24"/>
          <w:szCs w:val="24"/>
        </w:rPr>
        <w:t xml:space="preserve">  </w:t>
      </w:r>
    </w:p>
    <w:p w14:paraId="76319708"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Veronese, G., </w:t>
      </w:r>
      <w:proofErr w:type="spellStart"/>
      <w:r w:rsidRPr="00BB5788">
        <w:rPr>
          <w:rFonts w:ascii="Times New Roman" w:hAnsi="Times New Roman" w:cs="Times New Roman"/>
          <w:sz w:val="24"/>
          <w:szCs w:val="24"/>
        </w:rPr>
        <w:t>Mahamid</w:t>
      </w:r>
      <w:proofErr w:type="spellEnd"/>
      <w:r w:rsidRPr="00BB5788">
        <w:rPr>
          <w:rFonts w:ascii="Times New Roman" w:hAnsi="Times New Roman" w:cs="Times New Roman"/>
          <w:sz w:val="24"/>
          <w:szCs w:val="24"/>
        </w:rPr>
        <w:t xml:space="preserve">, F. A., &amp; </w:t>
      </w:r>
      <w:proofErr w:type="spellStart"/>
      <w:r w:rsidRPr="00BB5788">
        <w:rPr>
          <w:rFonts w:ascii="Times New Roman" w:hAnsi="Times New Roman" w:cs="Times New Roman"/>
          <w:sz w:val="24"/>
          <w:szCs w:val="24"/>
        </w:rPr>
        <w:t>Bdier</w:t>
      </w:r>
      <w:proofErr w:type="spellEnd"/>
      <w:r w:rsidRPr="00BB5788">
        <w:rPr>
          <w:rFonts w:ascii="Times New Roman" w:hAnsi="Times New Roman" w:cs="Times New Roman"/>
          <w:sz w:val="24"/>
          <w:szCs w:val="24"/>
        </w:rPr>
        <w:t xml:space="preserve">, D. (2022). Subjective well-being, sense of coherence, and posttraumatic growth mediate the association between COVID-19 stress, trauma, and burnout among Palestinian health-care providers. </w:t>
      </w:r>
      <w:r w:rsidRPr="00BB5788">
        <w:rPr>
          <w:rFonts w:ascii="Times New Roman" w:hAnsi="Times New Roman" w:cs="Times New Roman"/>
          <w:i/>
          <w:iCs/>
          <w:sz w:val="24"/>
          <w:szCs w:val="24"/>
        </w:rPr>
        <w:t>The American journal of orthopsychiatry, 92</w:t>
      </w:r>
      <w:r w:rsidRPr="00BB5788">
        <w:rPr>
          <w:rFonts w:ascii="Times New Roman" w:hAnsi="Times New Roman" w:cs="Times New Roman"/>
          <w:sz w:val="24"/>
          <w:szCs w:val="24"/>
        </w:rPr>
        <w:t xml:space="preserve">(3), 291–301. </w:t>
      </w:r>
      <w:hyperlink r:id="rId100">
        <w:r w:rsidRPr="00BB5788">
          <w:rPr>
            <w:rFonts w:ascii="Times New Roman" w:hAnsi="Times New Roman" w:cs="Times New Roman"/>
            <w:b/>
            <w:bCs/>
            <w:sz w:val="24"/>
            <w:szCs w:val="24"/>
          </w:rPr>
          <w:t>https://doi.org/10.1037/ort0000606</w:t>
        </w:r>
      </w:hyperlink>
    </w:p>
    <w:p w14:paraId="677C032B" w14:textId="77777777" w:rsidR="004A46AF" w:rsidRPr="00BB5788" w:rsidRDefault="004A46AF" w:rsidP="004A46AF">
      <w:pPr>
        <w:spacing w:after="0" w:line="480" w:lineRule="auto"/>
        <w:ind w:firstLine="360"/>
        <w:rPr>
          <w:rFonts w:ascii="Times New Roman" w:hAnsi="Times New Roman" w:cs="Times New Roman"/>
          <w:sz w:val="24"/>
          <w:szCs w:val="24"/>
        </w:rPr>
      </w:pPr>
      <w:r w:rsidRPr="00BB5788">
        <w:rPr>
          <w:rFonts w:ascii="Times New Roman" w:hAnsi="Times New Roman" w:cs="Times New Roman"/>
          <w:sz w:val="24"/>
          <w:szCs w:val="24"/>
        </w:rPr>
        <w:t xml:space="preserve">Wall, C. L., Carson, J., Brown, G. (2023). COVID-19 Relates to Both PTSD and PTG in a Non-clinical Population, </w:t>
      </w:r>
      <w:proofErr w:type="gramStart"/>
      <w:r w:rsidRPr="00BB5788">
        <w:rPr>
          <w:rFonts w:ascii="Times New Roman" w:hAnsi="Times New Roman" w:cs="Times New Roman"/>
          <w:sz w:val="24"/>
          <w:szCs w:val="24"/>
        </w:rPr>
        <w:t>Why</w:t>
      </w:r>
      <w:proofErr w:type="gramEnd"/>
      <w:r w:rsidRPr="00BB5788">
        <w:rPr>
          <w:rFonts w:ascii="Times New Roman" w:hAnsi="Times New Roman" w:cs="Times New Roman"/>
          <w:sz w:val="24"/>
          <w:szCs w:val="24"/>
        </w:rPr>
        <w:t xml:space="preserve">? </w:t>
      </w:r>
      <w:r w:rsidRPr="00BB5788">
        <w:rPr>
          <w:rFonts w:ascii="Times New Roman" w:hAnsi="Times New Roman" w:cs="Times New Roman"/>
          <w:i/>
          <w:iCs/>
          <w:sz w:val="24"/>
          <w:szCs w:val="24"/>
        </w:rPr>
        <w:t>Journal of Loss and Trauma, 28</w:t>
      </w:r>
      <w:r w:rsidRPr="00BB5788">
        <w:rPr>
          <w:rFonts w:ascii="Times New Roman" w:hAnsi="Times New Roman" w:cs="Times New Roman"/>
          <w:sz w:val="24"/>
          <w:szCs w:val="24"/>
        </w:rPr>
        <w:t>:1, 61-73, DOI: 10.1080/15325024.2022.2068264</w:t>
      </w:r>
    </w:p>
    <w:p w14:paraId="1B926CCE"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Wan, X., Huang, H., Peng, Q., et al. (2023). A meta-analysis on the relationship between posttraumatic growth and resilience in people with breast cancer. </w:t>
      </w:r>
      <w:proofErr w:type="spellStart"/>
      <w:r w:rsidRPr="00BB5788">
        <w:rPr>
          <w:rFonts w:ascii="Times New Roman" w:hAnsi="Times New Roman" w:cs="Times New Roman"/>
          <w:i/>
          <w:iCs/>
          <w:sz w:val="24"/>
          <w:szCs w:val="24"/>
        </w:rPr>
        <w:t>Nurs</w:t>
      </w:r>
      <w:proofErr w:type="spellEnd"/>
      <w:r w:rsidRPr="00BB5788">
        <w:rPr>
          <w:rFonts w:ascii="Times New Roman" w:hAnsi="Times New Roman" w:cs="Times New Roman"/>
          <w:i/>
          <w:iCs/>
          <w:sz w:val="24"/>
          <w:szCs w:val="24"/>
        </w:rPr>
        <w:t xml:space="preserve"> Open, 10</w:t>
      </w:r>
      <w:r w:rsidRPr="00BB5788">
        <w:rPr>
          <w:rFonts w:ascii="Times New Roman" w:hAnsi="Times New Roman" w:cs="Times New Roman"/>
          <w:sz w:val="24"/>
          <w:szCs w:val="24"/>
        </w:rPr>
        <w:t xml:space="preserve">(5),734-2745. doi:10.1002/nop2.1540 </w:t>
      </w:r>
    </w:p>
    <w:p w14:paraId="5B64C8B1"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pl-PL"/>
        </w:rPr>
      </w:pPr>
      <w:r w:rsidRPr="00BB5788">
        <w:rPr>
          <w:rFonts w:ascii="Times New Roman" w:hAnsi="Times New Roman" w:cs="Times New Roman"/>
          <w:sz w:val="24"/>
          <w:szCs w:val="24"/>
        </w:rPr>
        <w:t xml:space="preserve">Wang, S., Quan, L., Chavarro, J. E., et al. (2022). Associations of depression, anxiety, worry, perceived stress, and loneliness prior to infection with risk of post-COVID-19 conditions. </w:t>
      </w:r>
      <w:r w:rsidRPr="00BB5788">
        <w:rPr>
          <w:rFonts w:ascii="Times New Roman" w:hAnsi="Times New Roman" w:cs="Times New Roman"/>
          <w:i/>
          <w:iCs/>
          <w:sz w:val="24"/>
          <w:szCs w:val="24"/>
          <w:lang w:val="pl-PL"/>
        </w:rPr>
        <w:t>JAMA psychiatry, 79</w:t>
      </w:r>
      <w:r w:rsidRPr="00BB5788">
        <w:rPr>
          <w:rFonts w:ascii="Times New Roman" w:hAnsi="Times New Roman" w:cs="Times New Roman"/>
          <w:sz w:val="24"/>
          <w:szCs w:val="24"/>
          <w:lang w:val="pl-PL"/>
        </w:rPr>
        <w:t xml:space="preserve">(11), 1081–1091. </w:t>
      </w:r>
      <w:hyperlink r:id="rId101">
        <w:r w:rsidRPr="00BB5788">
          <w:rPr>
            <w:rFonts w:ascii="Times New Roman" w:hAnsi="Times New Roman" w:cs="Times New Roman"/>
            <w:b/>
            <w:bCs/>
            <w:sz w:val="24"/>
            <w:szCs w:val="24"/>
            <w:lang w:val="pl-PL"/>
          </w:rPr>
          <w:t>https://doi.org/10.1001/jamapsychiatry.2022.2640</w:t>
        </w:r>
      </w:hyperlink>
      <w:r w:rsidRPr="00BB5788">
        <w:rPr>
          <w:rFonts w:ascii="Times New Roman" w:hAnsi="Times New Roman" w:cs="Times New Roman"/>
          <w:sz w:val="24"/>
          <w:szCs w:val="24"/>
          <w:lang w:val="pl-PL"/>
        </w:rPr>
        <w:t xml:space="preserve"> </w:t>
      </w:r>
    </w:p>
    <w:p w14:paraId="44740E6F"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pl-PL"/>
        </w:rPr>
        <w:lastRenderedPageBreak/>
        <w:t xml:space="preserve">Wang, S., Zhao, Y., &amp; Li, J. (2023). </w:t>
      </w:r>
      <w:r w:rsidRPr="00BB5788">
        <w:rPr>
          <w:rFonts w:ascii="Times New Roman" w:hAnsi="Times New Roman" w:cs="Times New Roman"/>
          <w:sz w:val="24"/>
          <w:szCs w:val="24"/>
        </w:rPr>
        <w:t xml:space="preserve">True grit and brain: Trait grit mediates the connection of DLPFC functional connectivity density to posttraumatic growth following COVID-19. </w:t>
      </w:r>
      <w:r w:rsidRPr="00BB5788">
        <w:rPr>
          <w:rFonts w:ascii="Times New Roman" w:hAnsi="Times New Roman" w:cs="Times New Roman"/>
          <w:i/>
          <w:iCs/>
          <w:sz w:val="24"/>
          <w:szCs w:val="24"/>
        </w:rPr>
        <w:t>Journal of affective disorders, 325</w:t>
      </w:r>
      <w:r w:rsidRPr="00BB5788">
        <w:rPr>
          <w:rFonts w:ascii="Times New Roman" w:hAnsi="Times New Roman" w:cs="Times New Roman"/>
          <w:sz w:val="24"/>
          <w:szCs w:val="24"/>
        </w:rPr>
        <w:t xml:space="preserve">, 313–320. </w:t>
      </w:r>
      <w:hyperlink r:id="rId102">
        <w:r w:rsidRPr="00BB5788">
          <w:rPr>
            <w:rFonts w:ascii="Times New Roman" w:hAnsi="Times New Roman" w:cs="Times New Roman"/>
            <w:b/>
            <w:bCs/>
            <w:sz w:val="24"/>
            <w:szCs w:val="24"/>
          </w:rPr>
          <w:t>https://doi.org/10.1016/j.jad.2023.01.022</w:t>
        </w:r>
      </w:hyperlink>
      <w:r w:rsidRPr="00BB5788">
        <w:rPr>
          <w:rFonts w:ascii="Times New Roman" w:hAnsi="Times New Roman" w:cs="Times New Roman"/>
          <w:sz w:val="24"/>
          <w:szCs w:val="24"/>
        </w:rPr>
        <w:t xml:space="preserve"> </w:t>
      </w:r>
    </w:p>
    <w:p w14:paraId="335A93E3"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Willey, B., </w:t>
      </w:r>
      <w:proofErr w:type="spellStart"/>
      <w:r w:rsidRPr="00BB5788">
        <w:rPr>
          <w:rFonts w:ascii="Times New Roman" w:hAnsi="Times New Roman" w:cs="Times New Roman"/>
          <w:sz w:val="24"/>
          <w:szCs w:val="24"/>
        </w:rPr>
        <w:t>Mimmack</w:t>
      </w:r>
      <w:proofErr w:type="spellEnd"/>
      <w:r w:rsidRPr="00BB5788">
        <w:rPr>
          <w:rFonts w:ascii="Times New Roman" w:hAnsi="Times New Roman" w:cs="Times New Roman"/>
          <w:sz w:val="24"/>
          <w:szCs w:val="24"/>
        </w:rPr>
        <w:t xml:space="preserve">, K., Gagliardi, G., et al. (2022). Racial and socioeconomic status differences in stress, posttraumatic growth, and mental health in an older adult cohort during the Covid-19 pandemic. </w:t>
      </w:r>
      <w:proofErr w:type="spellStart"/>
      <w:r w:rsidRPr="00BB5788">
        <w:rPr>
          <w:rFonts w:ascii="Times New Roman" w:hAnsi="Times New Roman" w:cs="Times New Roman"/>
          <w:i/>
          <w:iCs/>
          <w:sz w:val="24"/>
          <w:szCs w:val="24"/>
        </w:rPr>
        <w:t>EclinicalMedicine</w:t>
      </w:r>
      <w:proofErr w:type="spellEnd"/>
      <w:r w:rsidRPr="00BB5788">
        <w:rPr>
          <w:rFonts w:ascii="Times New Roman" w:hAnsi="Times New Roman" w:cs="Times New Roman"/>
          <w:i/>
          <w:iCs/>
          <w:sz w:val="24"/>
          <w:szCs w:val="24"/>
        </w:rPr>
        <w:t>, (45</w:t>
      </w:r>
      <w:r w:rsidRPr="00BB5788">
        <w:rPr>
          <w:rFonts w:ascii="Times New Roman" w:hAnsi="Times New Roman" w:cs="Times New Roman"/>
          <w:sz w:val="24"/>
          <w:szCs w:val="24"/>
        </w:rPr>
        <w:t xml:space="preserve">), 101343. </w:t>
      </w:r>
      <w:hyperlink r:id="rId103">
        <w:r w:rsidRPr="00BB5788">
          <w:rPr>
            <w:rFonts w:ascii="Times New Roman" w:hAnsi="Times New Roman" w:cs="Times New Roman"/>
            <w:b/>
            <w:bCs/>
            <w:sz w:val="24"/>
            <w:szCs w:val="24"/>
          </w:rPr>
          <w:t>https://doi.org/10.1016/j.eclinm.2022.101343</w:t>
        </w:r>
      </w:hyperlink>
      <w:r w:rsidRPr="00BB5788">
        <w:rPr>
          <w:rFonts w:ascii="Times New Roman" w:hAnsi="Times New Roman" w:cs="Times New Roman"/>
          <w:sz w:val="24"/>
          <w:szCs w:val="24"/>
        </w:rPr>
        <w:t xml:space="preserve">.  </w:t>
      </w:r>
    </w:p>
    <w:p w14:paraId="34E843F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Wu A. (2024). The relationship of social support to posttraumatic growth in COVID-19 among college students after experiencing campus lockdown: the effects of belief in a just world and meaning in life. </w:t>
      </w:r>
      <w:r w:rsidRPr="00BB5788">
        <w:rPr>
          <w:rFonts w:ascii="Times New Roman" w:hAnsi="Times New Roman" w:cs="Times New Roman"/>
          <w:i/>
          <w:iCs/>
          <w:sz w:val="24"/>
          <w:szCs w:val="24"/>
        </w:rPr>
        <w:t>Frontiers in psychiatry, 15</w:t>
      </w:r>
      <w:r w:rsidRPr="00BB5788">
        <w:rPr>
          <w:rFonts w:ascii="Times New Roman" w:hAnsi="Times New Roman" w:cs="Times New Roman"/>
          <w:sz w:val="24"/>
          <w:szCs w:val="24"/>
        </w:rPr>
        <w:t xml:space="preserve">, 1337030. </w:t>
      </w:r>
      <w:hyperlink r:id="rId104">
        <w:r w:rsidRPr="00BB5788">
          <w:rPr>
            <w:rFonts w:ascii="Times New Roman" w:hAnsi="Times New Roman" w:cs="Times New Roman"/>
            <w:b/>
            <w:bCs/>
            <w:sz w:val="24"/>
            <w:szCs w:val="24"/>
          </w:rPr>
          <w:t>https://doi.org/10.3389/fpsyt.2024.1337030</w:t>
        </w:r>
      </w:hyperlink>
    </w:p>
    <w:p w14:paraId="4D83D556"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Yao, X., Wang, J., Yang, Y., &amp; Zhang, H. (2023). Factors influencing nurses' post-traumatic growth during the COVID-19 pandemic: Bayesian network analysis. </w:t>
      </w:r>
      <w:r w:rsidRPr="00BB5788">
        <w:rPr>
          <w:rFonts w:ascii="Times New Roman" w:hAnsi="Times New Roman" w:cs="Times New Roman"/>
          <w:i/>
          <w:iCs/>
          <w:sz w:val="24"/>
          <w:szCs w:val="24"/>
        </w:rPr>
        <w:t>Frontiers in psychiatry, 14,</w:t>
      </w:r>
      <w:r w:rsidRPr="00BB5788">
        <w:rPr>
          <w:rFonts w:ascii="Times New Roman" w:hAnsi="Times New Roman" w:cs="Times New Roman"/>
          <w:sz w:val="24"/>
          <w:szCs w:val="24"/>
        </w:rPr>
        <w:t xml:space="preserve"> 1163956. </w:t>
      </w:r>
      <w:hyperlink r:id="rId105">
        <w:r w:rsidRPr="00BB5788">
          <w:rPr>
            <w:rFonts w:ascii="Times New Roman" w:hAnsi="Times New Roman" w:cs="Times New Roman"/>
            <w:b/>
            <w:bCs/>
            <w:sz w:val="24"/>
            <w:szCs w:val="24"/>
          </w:rPr>
          <w:t>https://doi.org/10.3389/fpsyt.2023.1163956</w:t>
        </w:r>
      </w:hyperlink>
      <w:r w:rsidRPr="00BB5788">
        <w:rPr>
          <w:rFonts w:ascii="Times New Roman" w:hAnsi="Times New Roman" w:cs="Times New Roman"/>
          <w:sz w:val="24"/>
          <w:szCs w:val="24"/>
        </w:rPr>
        <w:t xml:space="preserve"> </w:t>
      </w:r>
    </w:p>
    <w:p w14:paraId="559C1B15"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w:t>
      </w:r>
      <w:r w:rsidRPr="00BB5788">
        <w:rPr>
          <w:rFonts w:ascii="Times New Roman" w:hAnsi="Times New Roman" w:cs="Times New Roman"/>
          <w:i/>
          <w:iCs/>
          <w:sz w:val="24"/>
          <w:szCs w:val="24"/>
        </w:rPr>
        <w:t xml:space="preserve">European Journal of </w:t>
      </w:r>
      <w:proofErr w:type="spellStart"/>
      <w:r w:rsidRPr="00BB5788">
        <w:rPr>
          <w:rFonts w:ascii="Times New Roman" w:hAnsi="Times New Roman" w:cs="Times New Roman"/>
          <w:i/>
          <w:iCs/>
          <w:sz w:val="24"/>
          <w:szCs w:val="24"/>
        </w:rPr>
        <w:t>Psychotraumatology</w:t>
      </w:r>
      <w:proofErr w:type="spellEnd"/>
      <w:r w:rsidRPr="00BB5788">
        <w:rPr>
          <w:rFonts w:ascii="Times New Roman" w:hAnsi="Times New Roman" w:cs="Times New Roman"/>
          <w:i/>
          <w:iCs/>
          <w:sz w:val="24"/>
          <w:szCs w:val="24"/>
        </w:rPr>
        <w:t>, 13</w:t>
      </w:r>
      <w:r w:rsidRPr="00BB5788">
        <w:rPr>
          <w:rFonts w:ascii="Times New Roman" w:hAnsi="Times New Roman" w:cs="Times New Roman"/>
          <w:sz w:val="24"/>
          <w:szCs w:val="24"/>
        </w:rPr>
        <w:t xml:space="preserve">(1). </w:t>
      </w:r>
      <w:hyperlink r:id="rId106">
        <w:r w:rsidRPr="00BB5788">
          <w:rPr>
            <w:rFonts w:ascii="Times New Roman" w:hAnsi="Times New Roman" w:cs="Times New Roman"/>
            <w:b/>
            <w:bCs/>
            <w:sz w:val="24"/>
            <w:szCs w:val="24"/>
          </w:rPr>
          <w:t>https://doi.org/10.1080/20008198.2021.2005346</w:t>
        </w:r>
      </w:hyperlink>
      <w:r w:rsidRPr="00BB5788">
        <w:rPr>
          <w:rFonts w:ascii="Times New Roman" w:hAnsi="Times New Roman" w:cs="Times New Roman"/>
          <w:sz w:val="24"/>
          <w:szCs w:val="24"/>
        </w:rPr>
        <w:t xml:space="preserve">   </w:t>
      </w:r>
    </w:p>
    <w:p w14:paraId="60C7E279"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Yıldız, E. (2021). Posttraumatic growth and positive determinants in nursing students after Covid‐19 alarm status: A descriptive cross‐sectional study. </w:t>
      </w:r>
      <w:r w:rsidRPr="00BB5788">
        <w:rPr>
          <w:rFonts w:ascii="Times New Roman" w:hAnsi="Times New Roman" w:cs="Times New Roman"/>
          <w:i/>
          <w:iCs/>
          <w:sz w:val="24"/>
          <w:szCs w:val="24"/>
        </w:rPr>
        <w:t>Perspectives in Psychiatric Care.</w:t>
      </w:r>
      <w:r w:rsidRPr="00BB5788">
        <w:rPr>
          <w:rFonts w:ascii="Times New Roman" w:hAnsi="Times New Roman" w:cs="Times New Roman"/>
          <w:sz w:val="24"/>
          <w:szCs w:val="24"/>
        </w:rPr>
        <w:t xml:space="preserve"> </w:t>
      </w:r>
      <w:hyperlink r:id="rId107">
        <w:r w:rsidRPr="00BB5788">
          <w:rPr>
            <w:rFonts w:ascii="Times New Roman" w:hAnsi="Times New Roman" w:cs="Times New Roman"/>
            <w:b/>
            <w:bCs/>
            <w:sz w:val="24"/>
            <w:szCs w:val="24"/>
          </w:rPr>
          <w:t>https://doi.org/10.1111/ppc.12761</w:t>
        </w:r>
      </w:hyperlink>
      <w:r w:rsidRPr="00BB5788">
        <w:rPr>
          <w:rFonts w:ascii="Times New Roman" w:hAnsi="Times New Roman" w:cs="Times New Roman"/>
          <w:sz w:val="24"/>
          <w:szCs w:val="24"/>
        </w:rPr>
        <w:t xml:space="preserve"> </w:t>
      </w:r>
    </w:p>
    <w:p w14:paraId="6F4820BC"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lastRenderedPageBreak/>
        <w:t xml:space="preserve">Yılmaz-Karaman, İ. G., </w:t>
      </w:r>
      <w:proofErr w:type="spellStart"/>
      <w:r w:rsidRPr="00BB5788">
        <w:rPr>
          <w:rFonts w:ascii="Times New Roman" w:hAnsi="Times New Roman" w:cs="Times New Roman"/>
          <w:sz w:val="24"/>
          <w:szCs w:val="24"/>
        </w:rPr>
        <w:t>Yastıbaş</w:t>
      </w:r>
      <w:proofErr w:type="spellEnd"/>
      <w:r w:rsidRPr="00BB5788">
        <w:rPr>
          <w:rFonts w:ascii="Times New Roman" w:hAnsi="Times New Roman" w:cs="Times New Roman"/>
          <w:sz w:val="24"/>
          <w:szCs w:val="24"/>
        </w:rPr>
        <w:t xml:space="preserve">-Kaçar, C., &amp; Ece İnce, F. (2023). Posttraumatic growth levels of healthcare workers in two periods with different intensities of COVID-19 pandemic. </w:t>
      </w:r>
      <w:proofErr w:type="spellStart"/>
      <w:r w:rsidRPr="00BB5788">
        <w:rPr>
          <w:rFonts w:ascii="Times New Roman" w:hAnsi="Times New Roman" w:cs="Times New Roman"/>
          <w:i/>
          <w:iCs/>
          <w:sz w:val="24"/>
          <w:szCs w:val="24"/>
        </w:rPr>
        <w:t>PsyCh</w:t>
      </w:r>
      <w:proofErr w:type="spellEnd"/>
      <w:r w:rsidRPr="00BB5788">
        <w:rPr>
          <w:rFonts w:ascii="Times New Roman" w:hAnsi="Times New Roman" w:cs="Times New Roman"/>
          <w:i/>
          <w:iCs/>
          <w:sz w:val="24"/>
          <w:szCs w:val="24"/>
        </w:rPr>
        <w:t xml:space="preserve"> journal, 12</w:t>
      </w:r>
      <w:r w:rsidRPr="00BB5788">
        <w:rPr>
          <w:rFonts w:ascii="Times New Roman" w:hAnsi="Times New Roman" w:cs="Times New Roman"/>
          <w:sz w:val="24"/>
          <w:szCs w:val="24"/>
        </w:rPr>
        <w:t xml:space="preserve">(2), 297–306. </w:t>
      </w:r>
      <w:hyperlink r:id="rId108">
        <w:r w:rsidRPr="00BB5788">
          <w:rPr>
            <w:rFonts w:ascii="Times New Roman" w:hAnsi="Times New Roman" w:cs="Times New Roman"/>
            <w:b/>
            <w:bCs/>
            <w:sz w:val="24"/>
            <w:szCs w:val="24"/>
          </w:rPr>
          <w:t>https://doi.org/10.1002/pchj.599</w:t>
        </w:r>
      </w:hyperlink>
    </w:p>
    <w:p w14:paraId="3D1CB1E6"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Yim, J. Y., &amp; Kim, J. A. (2022). Factors influencing posttraumatic growth among nurses caring for COVID-19 patients: A path analysis. </w:t>
      </w:r>
      <w:r w:rsidRPr="00BB5788">
        <w:rPr>
          <w:rFonts w:ascii="Times New Roman" w:hAnsi="Times New Roman" w:cs="Times New Roman"/>
          <w:i/>
          <w:iCs/>
          <w:sz w:val="24"/>
          <w:szCs w:val="24"/>
        </w:rPr>
        <w:t>Journal of nursing management, 30</w:t>
      </w:r>
      <w:r w:rsidRPr="00BB5788">
        <w:rPr>
          <w:rFonts w:ascii="Times New Roman" w:hAnsi="Times New Roman" w:cs="Times New Roman"/>
          <w:sz w:val="24"/>
          <w:szCs w:val="24"/>
        </w:rPr>
        <w:t xml:space="preserve">(6), 1940–1948. </w:t>
      </w:r>
      <w:hyperlink r:id="rId109">
        <w:r w:rsidRPr="00BB5788">
          <w:rPr>
            <w:rFonts w:ascii="Times New Roman" w:hAnsi="Times New Roman" w:cs="Times New Roman"/>
            <w:b/>
            <w:bCs/>
            <w:sz w:val="24"/>
            <w:szCs w:val="24"/>
          </w:rPr>
          <w:t>https://doi.org/10.1111/jonm.13660</w:t>
        </w:r>
      </w:hyperlink>
    </w:p>
    <w:p w14:paraId="10E1AA16"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lang w:val="it-IT"/>
        </w:rPr>
      </w:pPr>
      <w:r w:rsidRPr="00BB5788">
        <w:rPr>
          <w:rFonts w:ascii="Times New Roman" w:hAnsi="Times New Roman" w:cs="Times New Roman"/>
          <w:sz w:val="24"/>
          <w:szCs w:val="24"/>
        </w:rPr>
        <w:t xml:space="preserve">Zeng, Z., Wang, H., Zhou, Y., et al. (2023). The prevalence and factors associated with posttraumatic growth after 3-years outbreak of COVID-19 among resident physicians in China: a cross-sectional study. </w:t>
      </w:r>
      <w:r w:rsidRPr="00BB5788">
        <w:rPr>
          <w:rFonts w:ascii="Times New Roman" w:hAnsi="Times New Roman" w:cs="Times New Roman"/>
          <w:i/>
          <w:iCs/>
          <w:sz w:val="24"/>
          <w:szCs w:val="24"/>
          <w:lang w:val="it-IT"/>
        </w:rPr>
        <w:t>Frontiers in psychiatry, 14</w:t>
      </w:r>
      <w:r w:rsidRPr="00BB5788">
        <w:rPr>
          <w:rFonts w:ascii="Times New Roman" w:hAnsi="Times New Roman" w:cs="Times New Roman"/>
          <w:sz w:val="24"/>
          <w:szCs w:val="24"/>
          <w:lang w:val="it-IT"/>
        </w:rPr>
        <w:t xml:space="preserve">, 1228259. </w:t>
      </w:r>
      <w:hyperlink r:id="rId110">
        <w:r w:rsidRPr="00BB5788">
          <w:rPr>
            <w:rFonts w:ascii="Times New Roman" w:hAnsi="Times New Roman" w:cs="Times New Roman"/>
            <w:b/>
            <w:bCs/>
            <w:sz w:val="24"/>
            <w:szCs w:val="24"/>
            <w:lang w:val="it-IT"/>
          </w:rPr>
          <w:t>https://doi.org/10.3389/fpsyt.2023.1228259</w:t>
        </w:r>
      </w:hyperlink>
    </w:p>
    <w:p w14:paraId="3C46C630"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it-IT"/>
        </w:rPr>
        <w:t xml:space="preserve">Zhai, H. K., Li, Q., Hu, Y. X., Cui, Y. X., Wei, X. W., &amp; Zhou, X. (2021). </w:t>
      </w:r>
      <w:r w:rsidRPr="00BB5788">
        <w:rPr>
          <w:rFonts w:ascii="Times New Roman" w:hAnsi="Times New Roman" w:cs="Times New Roman"/>
          <w:sz w:val="24"/>
          <w:szCs w:val="24"/>
        </w:rPr>
        <w:t xml:space="preserve">Emotional creativity improves posttraumatic growth and mental health during the COVID-19 pandemic. </w:t>
      </w:r>
      <w:r w:rsidRPr="00BB5788">
        <w:rPr>
          <w:rFonts w:ascii="Times New Roman" w:hAnsi="Times New Roman" w:cs="Times New Roman"/>
          <w:i/>
          <w:iCs/>
          <w:sz w:val="24"/>
          <w:szCs w:val="24"/>
        </w:rPr>
        <w:t>Frontiers in psychology, 12,</w:t>
      </w:r>
      <w:r w:rsidRPr="00BB5788">
        <w:rPr>
          <w:rFonts w:ascii="Times New Roman" w:hAnsi="Times New Roman" w:cs="Times New Roman"/>
          <w:sz w:val="24"/>
          <w:szCs w:val="24"/>
        </w:rPr>
        <w:t xml:space="preserve"> 600798. </w:t>
      </w:r>
      <w:hyperlink r:id="rId111">
        <w:r w:rsidRPr="00BB5788">
          <w:rPr>
            <w:rFonts w:ascii="Times New Roman" w:hAnsi="Times New Roman" w:cs="Times New Roman"/>
            <w:b/>
            <w:bCs/>
            <w:sz w:val="24"/>
            <w:szCs w:val="24"/>
          </w:rPr>
          <w:t>https://doi.org/10.3389/fpsyg.2021.600798</w:t>
        </w:r>
      </w:hyperlink>
    </w:p>
    <w:p w14:paraId="022E021F"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Zhang, X. T., Shi, S. S., Qin Ren, Y., &amp; Wang, L. (2021). The Traumatic Experience of Clinical Nurses During the COVID-19 Pandemic: Which Factors are Related to Post-Traumatic </w:t>
      </w:r>
      <w:proofErr w:type="gramStart"/>
      <w:r w:rsidRPr="00BB5788">
        <w:rPr>
          <w:rFonts w:ascii="Times New Roman" w:hAnsi="Times New Roman" w:cs="Times New Roman"/>
          <w:sz w:val="24"/>
          <w:szCs w:val="24"/>
        </w:rPr>
        <w:t>Growth?.</w:t>
      </w:r>
      <w:proofErr w:type="gramEnd"/>
      <w:r w:rsidRPr="00BB5788">
        <w:rPr>
          <w:rFonts w:ascii="Times New Roman" w:hAnsi="Times New Roman" w:cs="Times New Roman"/>
          <w:sz w:val="24"/>
          <w:szCs w:val="24"/>
        </w:rPr>
        <w:t xml:space="preserve"> </w:t>
      </w:r>
      <w:r w:rsidRPr="00BB5788">
        <w:rPr>
          <w:rFonts w:ascii="Times New Roman" w:hAnsi="Times New Roman" w:cs="Times New Roman"/>
          <w:i/>
          <w:iCs/>
          <w:sz w:val="24"/>
          <w:szCs w:val="24"/>
        </w:rPr>
        <w:t>Risk management and healthcare policy,14</w:t>
      </w:r>
      <w:r w:rsidRPr="00BB5788">
        <w:rPr>
          <w:rFonts w:ascii="Times New Roman" w:hAnsi="Times New Roman" w:cs="Times New Roman"/>
          <w:sz w:val="24"/>
          <w:szCs w:val="24"/>
        </w:rPr>
        <w:t xml:space="preserve">,2145–2151. </w:t>
      </w:r>
      <w:hyperlink r:id="rId112">
        <w:r w:rsidRPr="00BB5788">
          <w:rPr>
            <w:rFonts w:ascii="Times New Roman" w:hAnsi="Times New Roman" w:cs="Times New Roman"/>
            <w:b/>
            <w:bCs/>
            <w:sz w:val="24"/>
            <w:szCs w:val="24"/>
          </w:rPr>
          <w:t>https://doi.org/10.2147/RMHP.S307294</w:t>
        </w:r>
      </w:hyperlink>
      <w:r w:rsidRPr="00BB5788">
        <w:rPr>
          <w:rFonts w:ascii="Times New Roman" w:hAnsi="Times New Roman" w:cs="Times New Roman"/>
          <w:sz w:val="24"/>
          <w:szCs w:val="24"/>
        </w:rPr>
        <w:t>.</w:t>
      </w:r>
    </w:p>
    <w:p w14:paraId="3A141B34"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lang w:val="de-DE"/>
        </w:rPr>
        <w:t xml:space="preserve">Zhang, N., Bai, B., &amp; Zhu, J. (2023). </w:t>
      </w:r>
      <w:r w:rsidRPr="00BB5788">
        <w:rPr>
          <w:rFonts w:ascii="Times New Roman" w:hAnsi="Times New Roman" w:cs="Times New Roman"/>
          <w:sz w:val="24"/>
          <w:szCs w:val="24"/>
        </w:rPr>
        <w:t xml:space="preserve">Stress mindset, proactive coping behavior, and posttraumatic growth among health care professionals during the COVID-19 pandemic. </w:t>
      </w:r>
      <w:r w:rsidRPr="00BB5788">
        <w:rPr>
          <w:rFonts w:ascii="Times New Roman" w:hAnsi="Times New Roman" w:cs="Times New Roman"/>
          <w:i/>
          <w:iCs/>
          <w:sz w:val="24"/>
          <w:szCs w:val="24"/>
        </w:rPr>
        <w:t>Psychological trauma : theory, research, practice and policy, 15</w:t>
      </w:r>
      <w:r w:rsidRPr="00BB5788">
        <w:rPr>
          <w:rFonts w:ascii="Times New Roman" w:hAnsi="Times New Roman" w:cs="Times New Roman"/>
          <w:sz w:val="24"/>
          <w:szCs w:val="24"/>
        </w:rPr>
        <w:t xml:space="preserve">(3), 515–523. </w:t>
      </w:r>
      <w:hyperlink r:id="rId113">
        <w:r w:rsidRPr="00BB5788">
          <w:rPr>
            <w:rFonts w:ascii="Times New Roman" w:hAnsi="Times New Roman" w:cs="Times New Roman"/>
            <w:b/>
            <w:bCs/>
            <w:sz w:val="24"/>
            <w:szCs w:val="24"/>
          </w:rPr>
          <w:t>https://doi.org/10.1037/tra0001377</w:t>
        </w:r>
      </w:hyperlink>
    </w:p>
    <w:p w14:paraId="30647FB9" w14:textId="77777777" w:rsidR="004A46AF" w:rsidRPr="00BB5788" w:rsidRDefault="004A46AF" w:rsidP="004A46AF">
      <w:pPr>
        <w:pStyle w:val="ListParagraph"/>
        <w:spacing w:after="0" w:line="480" w:lineRule="auto"/>
        <w:ind w:left="0" w:firstLine="360"/>
        <w:rPr>
          <w:rFonts w:ascii="Times New Roman" w:hAnsi="Times New Roman" w:cs="Times New Roman"/>
          <w:sz w:val="24"/>
          <w:szCs w:val="24"/>
        </w:rPr>
      </w:pPr>
      <w:r w:rsidRPr="00BB5788">
        <w:rPr>
          <w:rFonts w:ascii="Times New Roman" w:hAnsi="Times New Roman" w:cs="Times New Roman"/>
          <w:sz w:val="24"/>
          <w:szCs w:val="24"/>
        </w:rPr>
        <w:t xml:space="preserve">Zhou, Y., MacGeorge, E. L., &amp; Myrick, J. G. (2020). Mental health and its predictors during the early months of the Covid-19 pandemic experience in the United States. </w:t>
      </w:r>
      <w:r w:rsidRPr="00BB5788">
        <w:rPr>
          <w:rFonts w:ascii="Times New Roman" w:hAnsi="Times New Roman" w:cs="Times New Roman"/>
          <w:i/>
          <w:iCs/>
          <w:sz w:val="24"/>
          <w:szCs w:val="24"/>
        </w:rPr>
        <w:t xml:space="preserve">International </w:t>
      </w:r>
      <w:r w:rsidRPr="00BB5788">
        <w:rPr>
          <w:rFonts w:ascii="Times New Roman" w:hAnsi="Times New Roman" w:cs="Times New Roman"/>
          <w:i/>
          <w:iCs/>
          <w:sz w:val="24"/>
          <w:szCs w:val="24"/>
        </w:rPr>
        <w:lastRenderedPageBreak/>
        <w:t>Journal of Environmental Research and Public Health, 17</w:t>
      </w:r>
      <w:r w:rsidRPr="00BB5788">
        <w:rPr>
          <w:rFonts w:ascii="Times New Roman" w:hAnsi="Times New Roman" w:cs="Times New Roman"/>
          <w:sz w:val="24"/>
          <w:szCs w:val="24"/>
        </w:rPr>
        <w:t xml:space="preserve">(17), 6315. </w:t>
      </w:r>
      <w:hyperlink r:id="rId114">
        <w:r w:rsidRPr="00BB5788">
          <w:rPr>
            <w:rFonts w:ascii="Times New Roman" w:hAnsi="Times New Roman" w:cs="Times New Roman"/>
            <w:b/>
            <w:bCs/>
            <w:sz w:val="24"/>
            <w:szCs w:val="24"/>
          </w:rPr>
          <w:t>https://doi.org/10.3390/ijerph17176315</w:t>
        </w:r>
      </w:hyperlink>
      <w:r w:rsidRPr="00BB5788">
        <w:rPr>
          <w:rFonts w:ascii="Times New Roman" w:hAnsi="Times New Roman" w:cs="Times New Roman"/>
          <w:sz w:val="24"/>
          <w:szCs w:val="24"/>
        </w:rPr>
        <w:t xml:space="preserve">  </w:t>
      </w:r>
    </w:p>
    <w:p w14:paraId="1A84A0EB" w14:textId="77777777" w:rsidR="004A46AF" w:rsidRPr="00BB5788" w:rsidRDefault="004A46AF" w:rsidP="004A46AF">
      <w:pPr>
        <w:pStyle w:val="ListParagraph"/>
        <w:spacing w:after="0" w:line="480" w:lineRule="auto"/>
        <w:ind w:left="0" w:firstLine="360"/>
        <w:rPr>
          <w:rFonts w:ascii="Times New Roman" w:hAnsi="Times New Roman" w:cs="Times New Roman"/>
          <w:b/>
          <w:bCs/>
          <w:sz w:val="24"/>
          <w:szCs w:val="24"/>
        </w:rPr>
      </w:pPr>
      <w:r w:rsidRPr="00BB5788">
        <w:rPr>
          <w:rFonts w:ascii="Times New Roman" w:hAnsi="Times New Roman" w:cs="Times New Roman"/>
          <w:sz w:val="24"/>
          <w:szCs w:val="24"/>
          <w:lang w:val="pl-PL"/>
        </w:rPr>
        <w:t xml:space="preserve">Żurko, M., Słowińska, A., Senejko, A., Madeja-Bień, K., &amp; Łoś, Z. (2022). </w:t>
      </w:r>
      <w:r w:rsidRPr="00BB5788">
        <w:rPr>
          <w:rFonts w:ascii="Times New Roman" w:hAnsi="Times New Roman" w:cs="Times New Roman"/>
          <w:sz w:val="24"/>
          <w:szCs w:val="24"/>
        </w:rPr>
        <w:t xml:space="preserve">Pandemic-activated psychological growth: significance of extraversion, self-consciousness and COVID-19 related anxiety. </w:t>
      </w:r>
      <w:r w:rsidRPr="00BB5788">
        <w:rPr>
          <w:rFonts w:ascii="Times New Roman" w:hAnsi="Times New Roman" w:cs="Times New Roman"/>
          <w:i/>
          <w:iCs/>
          <w:sz w:val="24"/>
          <w:szCs w:val="24"/>
        </w:rPr>
        <w:t>Current issues in personality psychology, 11</w:t>
      </w:r>
      <w:r w:rsidRPr="00BB5788">
        <w:rPr>
          <w:rFonts w:ascii="Times New Roman" w:hAnsi="Times New Roman" w:cs="Times New Roman"/>
          <w:sz w:val="24"/>
          <w:szCs w:val="24"/>
        </w:rPr>
        <w:t xml:space="preserve">(3), 182–192. </w:t>
      </w:r>
      <w:hyperlink r:id="rId115">
        <w:r w:rsidRPr="00BB5788">
          <w:rPr>
            <w:rFonts w:ascii="Times New Roman" w:hAnsi="Times New Roman" w:cs="Times New Roman"/>
            <w:b/>
            <w:bCs/>
            <w:sz w:val="24"/>
            <w:szCs w:val="24"/>
          </w:rPr>
          <w:t>https://doi.org/10.5114/cipp.2022.112945</w:t>
        </w:r>
      </w:hyperlink>
    </w:p>
    <w:p w14:paraId="5EDE4983" w14:textId="7281313D" w:rsidR="00F6578E" w:rsidRPr="00BB5788" w:rsidRDefault="00F6578E" w:rsidP="00C309B5">
      <w:pPr>
        <w:pStyle w:val="ListParagraph"/>
        <w:spacing w:after="0" w:line="480" w:lineRule="auto"/>
        <w:ind w:left="0" w:firstLine="360"/>
        <w:rPr>
          <w:rFonts w:ascii="Times New Roman" w:hAnsi="Times New Roman" w:cs="Times New Roman"/>
          <w:b/>
          <w:bCs/>
          <w:sz w:val="24"/>
          <w:szCs w:val="24"/>
        </w:rPr>
      </w:pPr>
    </w:p>
    <w:p w14:paraId="141BB5FA" w14:textId="77777777" w:rsidR="00486F69" w:rsidRPr="00BB5788" w:rsidRDefault="00486F69" w:rsidP="00486F69">
      <w:pPr>
        <w:suppressAutoHyphens w:val="0"/>
        <w:jc w:val="center"/>
        <w:rPr>
          <w:rFonts w:ascii="Times New Roman" w:hAnsi="Times New Roman" w:cs="Times New Roman"/>
          <w:b/>
          <w:bCs/>
          <w:sz w:val="24"/>
          <w:szCs w:val="24"/>
        </w:rPr>
      </w:pPr>
      <w:bookmarkStart w:id="103" w:name="_Hlk179283470"/>
      <w:r w:rsidRPr="00BB5788">
        <w:rPr>
          <w:rFonts w:ascii="Times New Roman" w:hAnsi="Times New Roman" w:cs="Times New Roman"/>
          <w:b/>
          <w:bCs/>
          <w:sz w:val="24"/>
          <w:szCs w:val="24"/>
        </w:rPr>
        <w:br w:type="page"/>
      </w:r>
    </w:p>
    <w:p w14:paraId="4B27DE75" w14:textId="77777777" w:rsidR="000B1A18" w:rsidRPr="00BB5788" w:rsidRDefault="000B1A18" w:rsidP="000B1A18">
      <w:pPr>
        <w:pStyle w:val="ListParagraph"/>
        <w:spacing w:after="0" w:line="480" w:lineRule="auto"/>
        <w:ind w:left="0" w:firstLine="360"/>
        <w:rPr>
          <w:rFonts w:ascii="Times New Roman" w:hAnsi="Times New Roman" w:cs="Times New Roman"/>
          <w:b/>
          <w:bCs/>
          <w:sz w:val="24"/>
          <w:szCs w:val="24"/>
        </w:rPr>
      </w:pPr>
    </w:p>
    <w:p w14:paraId="538E100F" w14:textId="77777777" w:rsidR="000B1A18" w:rsidRPr="00BB5788" w:rsidRDefault="000B1A18" w:rsidP="000B1A18">
      <w:pPr>
        <w:pStyle w:val="ListParagraph"/>
        <w:ind w:firstLine="360"/>
        <w:rPr>
          <w:rFonts w:ascii="Times New Roman" w:hAnsi="Times New Roman" w:cs="Times New Roman"/>
          <w:sz w:val="24"/>
          <w:szCs w:val="24"/>
          <w:lang w:val="en-AU"/>
        </w:rPr>
      </w:pPr>
      <w:bookmarkStart w:id="104" w:name="_Hlk179283568"/>
      <w:r w:rsidRPr="00BB5788">
        <w:rPr>
          <w:rFonts w:ascii="Times New Roman" w:hAnsi="Times New Roman" w:cs="Times New Roman"/>
          <w:b/>
          <w:bCs/>
          <w:sz w:val="24"/>
          <w:szCs w:val="24"/>
        </w:rPr>
        <w:t xml:space="preserve">Figure 1: Flowchart of Study Selection </w:t>
      </w:r>
    </w:p>
    <w:p w14:paraId="0C0AFC53"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r w:rsidRPr="00BB5788">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ABCEA82" wp14:editId="5C7D3340">
                <wp:simplePos x="0" y="0"/>
                <wp:positionH relativeFrom="column">
                  <wp:posOffset>568960</wp:posOffset>
                </wp:positionH>
                <wp:positionV relativeFrom="paragraph">
                  <wp:posOffset>4203700</wp:posOffset>
                </wp:positionV>
                <wp:extent cx="1887220" cy="526415"/>
                <wp:effectExtent l="0" t="0" r="17780" b="26035"/>
                <wp:wrapNone/>
                <wp:docPr id="601851970" name="Rectangle 6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86279"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3F0689CF"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75)</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rect w14:anchorId="1ABCEA82" id="Rectangle 66" o:spid="_x0000_s1026" style="position:absolute;left:0;text-align:left;margin-left:44.8pt;margin-top:331pt;width:148.6pt;height:4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" filled="f" strokecolor="black [3213]" strokeweight="1pt">
                <v:textbox>
                  <w:txbxContent>
                    <w:p w14:paraId="26986279"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3F0689CF"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75)</w:t>
                      </w:r>
                    </w:p>
                  </w:txbxContent>
                </v:textbox>
              </v:rect>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A23F6AA" wp14:editId="60BABE7C">
                <wp:simplePos x="0" y="0"/>
                <wp:positionH relativeFrom="column">
                  <wp:posOffset>-403225</wp:posOffset>
                </wp:positionH>
                <wp:positionV relativeFrom="paragraph">
                  <wp:posOffset>490220</wp:posOffset>
                </wp:positionV>
                <wp:extent cx="1276985" cy="262890"/>
                <wp:effectExtent l="0" t="7302" r="11112" b="11113"/>
                <wp:wrapNone/>
                <wp:docPr id="177186494" name="Flowchart: Alternate Process 65"/>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E19978" w14:textId="77777777" w:rsidR="000B1A18" w:rsidRDefault="000B1A18" w:rsidP="000B1A1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A23F6A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5" o:spid="_x0000_s1027" type="#_x0000_t176" style="position:absolute;left:0;text-align:left;margin-left:-31.75pt;margin-top:38.6pt;width:100.55pt;height:20.7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" fillcolor="#9cc2e5 [1944]" strokecolor="black [3213]" strokeweight="1pt">
                <v:textbox>
                  <w:txbxContent>
                    <w:p w14:paraId="78E19978" w14:textId="77777777" w:rsidR="000B1A18" w:rsidRDefault="000B1A18" w:rsidP="000B1A1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772A7602" wp14:editId="32FE1833">
                <wp:simplePos x="0" y="0"/>
                <wp:positionH relativeFrom="column">
                  <wp:posOffset>-144780</wp:posOffset>
                </wp:positionH>
                <wp:positionV relativeFrom="paragraph">
                  <wp:posOffset>4318000</wp:posOffset>
                </wp:positionV>
                <wp:extent cx="764540" cy="262890"/>
                <wp:effectExtent l="3175" t="0" r="19685" b="19685"/>
                <wp:wrapNone/>
                <wp:docPr id="1028148154" name="Flowchart: Alternate Process 64"/>
                <wp:cNvGraphicFramePr/>
                <a:graphic xmlns:a="http://schemas.openxmlformats.org/drawingml/2006/main">
                  <a:graphicData uri="http://schemas.microsoft.com/office/word/2010/wordprocessingShape">
                    <wps:wsp>
                      <wps:cNvSpPr/>
                      <wps:spPr>
                        <a:xfrm rot="16200000">
                          <a:off x="0" y="0"/>
                          <a:ext cx="764540"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C9978B" w14:textId="77777777" w:rsidR="000B1A18" w:rsidRDefault="000B1A18" w:rsidP="000B1A1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72A7602" id="Flowchart: Alternate Process 64" o:spid="_x0000_s1028" type="#_x0000_t176" style="position:absolute;left:0;text-align:left;margin-left:-11.4pt;margin-top:340pt;width:60.2pt;height:20.7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" fillcolor="#9cc2e5 [1944]" strokecolor="black [3213]" strokeweight="1pt">
                <v:textbox>
                  <w:txbxContent>
                    <w:p w14:paraId="01C9978B" w14:textId="77777777" w:rsidR="000B1A18" w:rsidRDefault="000B1A18" w:rsidP="000B1A1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8F31E8A" wp14:editId="01E76EF3">
                <wp:simplePos x="0" y="0"/>
                <wp:positionH relativeFrom="column">
                  <wp:posOffset>593090</wp:posOffset>
                </wp:positionH>
                <wp:positionV relativeFrom="paragraph">
                  <wp:posOffset>2825750</wp:posOffset>
                </wp:positionV>
                <wp:extent cx="1887220" cy="526415"/>
                <wp:effectExtent l="0" t="0" r="17780" b="26035"/>
                <wp:wrapNone/>
                <wp:docPr id="146644594" name="Rectangle 6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76838"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55F5F314"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92)</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8F31E8A" id="Rectangle 63" o:spid="_x0000_s1029" style="position:absolute;left:0;text-align:left;margin-left:46.7pt;margin-top:222.5pt;width:148.6pt;height:4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" filled="f" strokecolor="black [3213]" strokeweight="1pt">
                <v:textbox>
                  <w:txbxContent>
                    <w:p w14:paraId="2DC76838"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55F5F314"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92)</w:t>
                      </w:r>
                    </w:p>
                  </w:txbxContent>
                </v:textbox>
              </v:rect>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6981973" wp14:editId="34151AF6">
                <wp:simplePos x="0" y="0"/>
                <wp:positionH relativeFrom="column">
                  <wp:posOffset>3048000</wp:posOffset>
                </wp:positionH>
                <wp:positionV relativeFrom="paragraph">
                  <wp:posOffset>2633345</wp:posOffset>
                </wp:positionV>
                <wp:extent cx="1887220" cy="702945"/>
                <wp:effectExtent l="0" t="0" r="17780" b="20955"/>
                <wp:wrapNone/>
                <wp:docPr id="930214320" name="Rectangle 62"/>
                <wp:cNvGraphicFramePr/>
                <a:graphic xmlns:a="http://schemas.openxmlformats.org/drawingml/2006/main">
                  <a:graphicData uri="http://schemas.microsoft.com/office/word/2010/wordprocessingShape">
                    <wps:wsp>
                      <wps:cNvSpPr/>
                      <wps:spPr>
                        <a:xfrm>
                          <a:off x="0" y="0"/>
                          <a:ext cx="1887220" cy="7029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B22BA"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 Wrong Scale. (n = 7)</w:t>
                            </w:r>
                          </w:p>
                          <w:p w14:paraId="29F018F5"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 Lack of Effect Size. (n = 10)</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rect w14:anchorId="26981973" id="Rectangle 62" o:spid="_x0000_s1030" style="position:absolute;left:0;text-align:left;margin-left:240pt;margin-top:207.35pt;width:148.6pt;height:55.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" filled="f" strokecolor="black [3213]" strokeweight="1pt">
                <v:textbox>
                  <w:txbxContent>
                    <w:p w14:paraId="577B22BA"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 Wrong Scale. (n = 7)</w:t>
                      </w:r>
                    </w:p>
                    <w:p w14:paraId="29F018F5"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 Lack of Effect Size. (n = 10)</w:t>
                      </w:r>
                    </w:p>
                  </w:txbxContent>
                </v:textbox>
              </v:rect>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28B8131B" wp14:editId="38C1AE14">
                <wp:simplePos x="0" y="0"/>
                <wp:positionH relativeFrom="column">
                  <wp:posOffset>2476500</wp:posOffset>
                </wp:positionH>
                <wp:positionV relativeFrom="paragraph">
                  <wp:posOffset>2840355</wp:posOffset>
                </wp:positionV>
                <wp:extent cx="563245" cy="0"/>
                <wp:effectExtent l="0" t="76200" r="27305" b="95250"/>
                <wp:wrapNone/>
                <wp:docPr id="1963070909" name="Straight Arrow Connector 61"/>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844824D" id="_x0000_t32" coordsize="21600,21600" o:spt="32" o:oned="t" path="m,l21600,21600e" filled="f">
                <v:path arrowok="t" fillok="f" o:connecttype="none"/>
                <o:lock v:ext="edit" shapetype="t"/>
              </v:shapetype>
              <v:shape id="Straight Arrow Connector 61" o:spid="_x0000_s1026" type="#_x0000_t32" style="position:absolute;margin-left:195pt;margin-top:223.65pt;width:44.3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" strokecolor="black [3213]" strokeweight=".5pt">
                <v:stroke endarrow="block" joinstyle="miter"/>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94002BD" wp14:editId="27B605D2">
                <wp:simplePos x="0" y="0"/>
                <wp:positionH relativeFrom="column">
                  <wp:posOffset>1459230</wp:posOffset>
                </wp:positionH>
                <wp:positionV relativeFrom="paragraph">
                  <wp:posOffset>2519680</wp:posOffset>
                </wp:positionV>
                <wp:extent cx="0" cy="281305"/>
                <wp:effectExtent l="76200" t="0" r="57150" b="61595"/>
                <wp:wrapNone/>
                <wp:docPr id="1796253957" name="Straight Arrow Connector 60"/>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F16C8B" id="Straight Arrow Connector 60" o:spid="_x0000_s1026" type="#_x0000_t32" style="position:absolute;margin-left:114.9pt;margin-top:198.4pt;width:0;height:22.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" strokecolor="black [3213]" strokeweight=".5pt">
                <v:stroke endarrow="block" joinstyle="miter"/>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D0A1831" wp14:editId="574ECD8A">
                <wp:simplePos x="0" y="0"/>
                <wp:positionH relativeFrom="column">
                  <wp:posOffset>3050540</wp:posOffset>
                </wp:positionH>
                <wp:positionV relativeFrom="paragraph">
                  <wp:posOffset>259080</wp:posOffset>
                </wp:positionV>
                <wp:extent cx="1809115" cy="422275"/>
                <wp:effectExtent l="0" t="0" r="19685" b="15875"/>
                <wp:wrapNone/>
                <wp:docPr id="648191284" name="Flowchart: Process 59"/>
                <wp:cNvGraphicFramePr/>
                <a:graphic xmlns:a="http://schemas.openxmlformats.org/drawingml/2006/main">
                  <a:graphicData uri="http://schemas.microsoft.com/office/word/2010/wordprocessingShape">
                    <wps:wsp>
                      <wps:cNvSpPr/>
                      <wps:spPr>
                        <a:xfrm>
                          <a:off x="0" y="0"/>
                          <a:ext cx="1809115" cy="4222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FA2B3E" w14:textId="77777777" w:rsidR="000B1A18" w:rsidRDefault="000B1A18" w:rsidP="000B1A18">
                            <w:pPr>
                              <w:rPr>
                                <w:rFonts w:ascii="Arial" w:hAnsi="Arial" w:cs="Arial"/>
                                <w:color w:val="000000" w:themeColor="text1"/>
                                <w:sz w:val="18"/>
                                <w:szCs w:val="18"/>
                              </w:rPr>
                            </w:pPr>
                            <w:r>
                              <w:rPr>
                                <w:rFonts w:ascii="Arial" w:hAnsi="Arial" w:cs="Arial"/>
                                <w:color w:val="000000" w:themeColor="text1"/>
                                <w:sz w:val="18"/>
                                <w:szCs w:val="18"/>
                              </w:rPr>
                              <w:t>Duplicates removed. (n = 10)</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0D0A1831" id="_x0000_t109" coordsize="21600,21600" o:spt="109" path="m,l,21600r21600,l21600,xe">
                <v:stroke joinstyle="miter"/>
                <v:path gradientshapeok="t" o:connecttype="rect"/>
              </v:shapetype>
              <v:shape id="Flowchart: Process 59" o:spid="_x0000_s1031" type="#_x0000_t109" style="position:absolute;left:0;text-align:left;margin-left:240.2pt;margin-top:20.4pt;width:142.45pt;height:3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" fillcolor="white [3212]" strokecolor="black [3213]" strokeweight="1pt">
                <v:textbox>
                  <w:txbxContent>
                    <w:p w14:paraId="7AFA2B3E" w14:textId="77777777" w:rsidR="000B1A18" w:rsidRDefault="000B1A18" w:rsidP="000B1A18">
                      <w:pPr>
                        <w:rPr>
                          <w:rFonts w:ascii="Arial" w:hAnsi="Arial" w:cs="Arial"/>
                          <w:color w:val="000000" w:themeColor="text1"/>
                          <w:sz w:val="18"/>
                          <w:szCs w:val="18"/>
                        </w:rPr>
                      </w:pPr>
                      <w:r>
                        <w:rPr>
                          <w:rFonts w:ascii="Arial" w:hAnsi="Arial" w:cs="Arial"/>
                          <w:color w:val="000000" w:themeColor="text1"/>
                          <w:sz w:val="18"/>
                          <w:szCs w:val="18"/>
                        </w:rPr>
                        <w:t>Duplicates removed. (n = 10)</w:t>
                      </w:r>
                    </w:p>
                  </w:txbxContent>
                </v:textbox>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5301AC0" wp14:editId="217EF5A5">
                <wp:simplePos x="0" y="0"/>
                <wp:positionH relativeFrom="column">
                  <wp:posOffset>1471930</wp:posOffset>
                </wp:positionH>
                <wp:positionV relativeFrom="paragraph">
                  <wp:posOffset>3400425</wp:posOffset>
                </wp:positionV>
                <wp:extent cx="0" cy="746125"/>
                <wp:effectExtent l="76200" t="0" r="57150" b="53975"/>
                <wp:wrapNone/>
                <wp:docPr id="1896951754" name="Straight Arrow Connector 58"/>
                <wp:cNvGraphicFramePr/>
                <a:graphic xmlns:a="http://schemas.openxmlformats.org/drawingml/2006/main">
                  <a:graphicData uri="http://schemas.microsoft.com/office/word/2010/wordprocessingShape">
                    <wps:wsp>
                      <wps:cNvCnPr/>
                      <wps:spPr>
                        <a:xfrm>
                          <a:off x="0" y="0"/>
                          <a:ext cx="0" cy="746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79CB5" id="Straight Arrow Connector 58" o:spid="_x0000_s1026" type="#_x0000_t32" style="position:absolute;margin-left:115.9pt;margin-top:267.75pt;width:0;height:5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" strokecolor="black [3213]" strokeweight=".5pt">
                <v:stroke endarrow="block" joinstyle="miter"/>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EA26FC5" wp14:editId="58A68E37">
                <wp:simplePos x="0" y="0"/>
                <wp:positionH relativeFrom="column">
                  <wp:posOffset>555625</wp:posOffset>
                </wp:positionH>
                <wp:positionV relativeFrom="paragraph">
                  <wp:posOffset>1284605</wp:posOffset>
                </wp:positionV>
                <wp:extent cx="1887220" cy="394335"/>
                <wp:effectExtent l="0" t="0" r="17780" b="24765"/>
                <wp:wrapNone/>
                <wp:docPr id="1708873019" name="Rectangle 57"/>
                <wp:cNvGraphicFramePr/>
                <a:graphic xmlns:a="http://schemas.openxmlformats.org/drawingml/2006/main">
                  <a:graphicData uri="http://schemas.microsoft.com/office/word/2010/wordprocessingShape">
                    <wps:wsp>
                      <wps:cNvSpPr/>
                      <wps:spPr>
                        <a:xfrm>
                          <a:off x="0" y="0"/>
                          <a:ext cx="1887220" cy="394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9EB39"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16A1D3BC"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115)</w:t>
                            </w:r>
                          </w:p>
                          <w:p w14:paraId="59448798" w14:textId="77777777" w:rsidR="000B1A18" w:rsidRDefault="000B1A18" w:rsidP="000B1A18"/>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rect w14:anchorId="1EA26FC5" id="Rectangle 57" o:spid="_x0000_s1032" style="position:absolute;left:0;text-align:left;margin-left:43.75pt;margin-top:101.15pt;width:148.6pt;height:3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" filled="f" strokecolor="black [3213]" strokeweight="1pt">
                <v:textbox>
                  <w:txbxContent>
                    <w:p w14:paraId="6A59EB39"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16A1D3BC"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115)</w:t>
                      </w:r>
                    </w:p>
                    <w:p w14:paraId="59448798" w14:textId="77777777" w:rsidR="000B1A18" w:rsidRDefault="000B1A18" w:rsidP="000B1A18"/>
                  </w:txbxContent>
                </v:textbox>
              </v:rect>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8AAAFEC" wp14:editId="172B9F58">
                <wp:simplePos x="0" y="0"/>
                <wp:positionH relativeFrom="column">
                  <wp:posOffset>3046730</wp:posOffset>
                </wp:positionH>
                <wp:positionV relativeFrom="paragraph">
                  <wp:posOffset>1219835</wp:posOffset>
                </wp:positionV>
                <wp:extent cx="1887220" cy="526415"/>
                <wp:effectExtent l="0" t="0" r="17780" b="26035"/>
                <wp:wrapNone/>
                <wp:docPr id="718077185" name="Rectangle 5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2CA2E"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CE31922"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20)</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8AAAFEC" id="Rectangle 56" o:spid="_x0000_s1033" style="position:absolute;left:0;text-align:left;margin-left:239.9pt;margin-top:96.05pt;width:148.6pt;height:4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" filled="f" strokecolor="black [3213]" strokeweight="1pt">
                <v:textbox>
                  <w:txbxContent>
                    <w:p w14:paraId="3512CA2E"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CE31922"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20)</w:t>
                      </w:r>
                    </w:p>
                  </w:txbxContent>
                </v:textbox>
              </v:rect>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F8CA5B1" wp14:editId="51BD7661">
                <wp:simplePos x="0" y="0"/>
                <wp:positionH relativeFrom="column">
                  <wp:posOffset>591820</wp:posOffset>
                </wp:positionH>
                <wp:positionV relativeFrom="paragraph">
                  <wp:posOffset>2061210</wp:posOffset>
                </wp:positionV>
                <wp:extent cx="1887220" cy="349250"/>
                <wp:effectExtent l="0" t="0" r="17780" b="12700"/>
                <wp:wrapNone/>
                <wp:docPr id="165509271" name="Rectangle 55"/>
                <wp:cNvGraphicFramePr/>
                <a:graphic xmlns:a="http://schemas.openxmlformats.org/drawingml/2006/main">
                  <a:graphicData uri="http://schemas.microsoft.com/office/word/2010/wordprocessingShape">
                    <wps:wsp>
                      <wps:cNvSpPr/>
                      <wps:spPr>
                        <a:xfrm>
                          <a:off x="0" y="0"/>
                          <a:ext cx="1887220" cy="348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47FFB3"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28294168"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92)</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rect w14:anchorId="7F8CA5B1" id="Rectangle 55" o:spid="_x0000_s1034" style="position:absolute;left:0;text-align:left;margin-left:46.6pt;margin-top:162.3pt;width:148.6pt;height: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" filled="f" strokecolor="black [3213]" strokeweight="1pt">
                <v:textbox>
                  <w:txbxContent>
                    <w:p w14:paraId="1F47FFB3"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28294168"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92)</w:t>
                      </w:r>
                    </w:p>
                  </w:txbxContent>
                </v:textbox>
              </v:rect>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C734379" wp14:editId="1CF069CD">
                <wp:simplePos x="0" y="0"/>
                <wp:positionH relativeFrom="column">
                  <wp:posOffset>3049270</wp:posOffset>
                </wp:positionH>
                <wp:positionV relativeFrom="paragraph">
                  <wp:posOffset>1952625</wp:posOffset>
                </wp:positionV>
                <wp:extent cx="1887220" cy="526415"/>
                <wp:effectExtent l="0" t="0" r="17780" b="26035"/>
                <wp:wrapNone/>
                <wp:docPr id="1619797629" name="Rectangle 5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F0248"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27C75348"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0)</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734379" id="Rectangle 54" o:spid="_x0000_s1035" style="position:absolute;left:0;text-align:left;margin-left:240.1pt;margin-top:153.75pt;width:148.6pt;height:41.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" filled="f" strokecolor="black [3213]" strokeweight="1pt">
                <v:textbox>
                  <w:txbxContent>
                    <w:p w14:paraId="51BF0248"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27C75348"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0)</w:t>
                      </w:r>
                    </w:p>
                  </w:txbxContent>
                </v:textbox>
              </v:rect>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E17A63A" wp14:editId="7C50E738">
                <wp:simplePos x="0" y="0"/>
                <wp:positionH relativeFrom="column">
                  <wp:posOffset>2453640</wp:posOffset>
                </wp:positionH>
                <wp:positionV relativeFrom="paragraph">
                  <wp:posOffset>1534160</wp:posOffset>
                </wp:positionV>
                <wp:extent cx="563245" cy="0"/>
                <wp:effectExtent l="0" t="76200" r="27305" b="95250"/>
                <wp:wrapNone/>
                <wp:docPr id="1454696455" name="Straight Arrow Connector 5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8981DD" id="Straight Arrow Connector 53" o:spid="_x0000_s1026" type="#_x0000_t32" style="position:absolute;margin-left:193.2pt;margin-top:120.8pt;width:44.3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" strokecolor="black [3213]" strokeweight=".5pt">
                <v:stroke endarrow="block" joinstyle="miter"/>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6C33B9D" wp14:editId="4AD2E202">
                <wp:simplePos x="0" y="0"/>
                <wp:positionH relativeFrom="column">
                  <wp:posOffset>2463165</wp:posOffset>
                </wp:positionH>
                <wp:positionV relativeFrom="paragraph">
                  <wp:posOffset>2196465</wp:posOffset>
                </wp:positionV>
                <wp:extent cx="563245" cy="0"/>
                <wp:effectExtent l="0" t="76200" r="27305" b="95250"/>
                <wp:wrapNone/>
                <wp:docPr id="1316096315" name="Straight Arrow Connector 52"/>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9EC560" id="Straight Arrow Connector 52" o:spid="_x0000_s1026" type="#_x0000_t32" style="position:absolute;margin-left:193.95pt;margin-top:172.95pt;width:44.3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" strokecolor="black [3213]" strokeweight=".5pt">
                <v:stroke endarrow="block" joinstyle="miter"/>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173536C1" wp14:editId="6F823D49">
                <wp:simplePos x="0" y="0"/>
                <wp:positionH relativeFrom="column">
                  <wp:posOffset>1440815</wp:posOffset>
                </wp:positionH>
                <wp:positionV relativeFrom="paragraph">
                  <wp:posOffset>951230</wp:posOffset>
                </wp:positionV>
                <wp:extent cx="0" cy="281305"/>
                <wp:effectExtent l="76200" t="0" r="57150" b="61595"/>
                <wp:wrapNone/>
                <wp:docPr id="1119340193" name="Straight Arrow Connector 51"/>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39AA16" id="Straight Arrow Connector 51" o:spid="_x0000_s1026" type="#_x0000_t32" style="position:absolute;margin-left:113.45pt;margin-top:74.9pt;width:0;height:22.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" strokecolor="black [3213]" strokeweight=".5pt">
                <v:stroke endarrow="block" joinstyle="miter"/>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72761C0B" wp14:editId="381EBC05">
                <wp:simplePos x="0" y="0"/>
                <wp:positionH relativeFrom="column">
                  <wp:posOffset>1400175</wp:posOffset>
                </wp:positionH>
                <wp:positionV relativeFrom="paragraph">
                  <wp:posOffset>1707515</wp:posOffset>
                </wp:positionV>
                <wp:extent cx="0" cy="281305"/>
                <wp:effectExtent l="76200" t="0" r="57150" b="61595"/>
                <wp:wrapNone/>
                <wp:docPr id="1706142424" name="Straight Arrow Connector 50"/>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58DEBE" id="Straight Arrow Connector 50" o:spid="_x0000_s1026" type="#_x0000_t32" style="position:absolute;margin-left:110.25pt;margin-top:134.45pt;width:0;height:22.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" strokecolor="black [3213]" strokeweight=".5pt">
                <v:stroke endarrow="block" joinstyle="miter"/>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E1FE68F" wp14:editId="78DCAE26">
                <wp:simplePos x="0" y="0"/>
                <wp:positionH relativeFrom="column">
                  <wp:posOffset>-949325</wp:posOffset>
                </wp:positionH>
                <wp:positionV relativeFrom="paragraph">
                  <wp:posOffset>2503170</wp:posOffset>
                </wp:positionV>
                <wp:extent cx="2384425" cy="262890"/>
                <wp:effectExtent l="0" t="6032" r="9842" b="9843"/>
                <wp:wrapNone/>
                <wp:docPr id="774467091" name="Flowchart: Alternate Process 49"/>
                <wp:cNvGraphicFramePr/>
                <a:graphic xmlns:a="http://schemas.openxmlformats.org/drawingml/2006/main">
                  <a:graphicData uri="http://schemas.microsoft.com/office/word/2010/wordprocessingShape">
                    <wps:wsp>
                      <wps:cNvSpPr/>
                      <wps:spPr>
                        <a:xfrm rot="16200000">
                          <a:off x="0" y="0"/>
                          <a:ext cx="238442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4D2C3CE" w14:textId="77777777" w:rsidR="000B1A18" w:rsidRDefault="000B1A18" w:rsidP="000B1A1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4AE76B9" w14:textId="77777777" w:rsidR="000B1A18" w:rsidRDefault="000B1A18" w:rsidP="000B1A18">
                            <w:pPr>
                              <w:spacing w:after="0" w:line="240" w:lineRule="auto"/>
                              <w:rPr>
                                <w:rFonts w:ascii="Arial" w:hAnsi="Arial" w:cs="Arial"/>
                                <w:b/>
                                <w:color w:val="000000" w:themeColor="text1"/>
                                <w:sz w:val="18"/>
                                <w:szCs w:val="18"/>
                              </w:rP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page">
                  <wp14:pctHeight>0</wp14:pctHeight>
                </wp14:sizeRelV>
              </wp:anchor>
            </w:drawing>
          </mc:Choice>
          <mc:Fallback>
            <w:pict>
              <v:shape w14:anchorId="0E1FE68F" id="Flowchart: Alternate Process 49" o:spid="_x0000_s1036" type="#_x0000_t176" style="position:absolute;left:0;text-align:left;margin-left:-74.75pt;margin-top:197.1pt;width:187.75pt;height:20.7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" fillcolor="#9cc2e5 [1944]" strokecolor="black [3213]" strokeweight="1pt">
                <v:textbox>
                  <w:txbxContent>
                    <w:p w14:paraId="24D2C3CE" w14:textId="77777777" w:rsidR="000B1A18" w:rsidRDefault="000B1A18" w:rsidP="000B1A1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4AE76B9" w14:textId="77777777" w:rsidR="000B1A18" w:rsidRDefault="000B1A18" w:rsidP="000B1A18">
                      <w:pPr>
                        <w:spacing w:after="0" w:line="240" w:lineRule="auto"/>
                        <w:rPr>
                          <w:rFonts w:ascii="Arial" w:hAnsi="Arial" w:cs="Arial"/>
                          <w:b/>
                          <w:color w:val="000000" w:themeColor="text1"/>
                          <w:sz w:val="18"/>
                          <w:szCs w:val="18"/>
                        </w:rPr>
                      </w:pPr>
                    </w:p>
                  </w:txbxContent>
                </v:textbox>
              </v:shape>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511DC78" wp14:editId="5943BA63">
                <wp:simplePos x="0" y="0"/>
                <wp:positionH relativeFrom="column">
                  <wp:posOffset>555625</wp:posOffset>
                </wp:positionH>
                <wp:positionV relativeFrom="paragraph">
                  <wp:posOffset>74295</wp:posOffset>
                </wp:positionV>
                <wp:extent cx="1887220" cy="788035"/>
                <wp:effectExtent l="0" t="0" r="17780" b="12065"/>
                <wp:wrapNone/>
                <wp:docPr id="1109772229" name="Rectangle 48"/>
                <wp:cNvGraphicFramePr/>
                <a:graphic xmlns:a="http://schemas.openxmlformats.org/drawingml/2006/main">
                  <a:graphicData uri="http://schemas.microsoft.com/office/word/2010/wordprocessingShape">
                    <wps:wsp>
                      <wps:cNvSpPr/>
                      <wps:spPr>
                        <a:xfrm>
                          <a:off x="0" y="0"/>
                          <a:ext cx="1887220" cy="788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D7C95"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 = 125)</w:t>
                            </w:r>
                          </w:p>
                          <w:p w14:paraId="4471571D" w14:textId="77777777" w:rsidR="000B1A18" w:rsidRDefault="000B1A18" w:rsidP="000B1A18">
                            <w:pPr>
                              <w:spacing w:after="0" w:line="240" w:lineRule="auto"/>
                              <w:rPr>
                                <w:rFonts w:ascii="Arial" w:hAnsi="Arial" w:cs="Arial"/>
                                <w:color w:val="000000" w:themeColor="text1"/>
                                <w:sz w:val="18"/>
                                <w:szCs w:val="20"/>
                              </w:rP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rect w14:anchorId="4511DC78" id="Rectangle 48" o:spid="_x0000_s1037" style="position:absolute;left:0;text-align:left;margin-left:43.75pt;margin-top:5.85pt;width:148.6pt;height:6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" filled="f" strokecolor="black [3213]" strokeweight="1pt">
                <v:textbox>
                  <w:txbxContent>
                    <w:p w14:paraId="740D7C95" w14:textId="77777777" w:rsidR="000B1A18" w:rsidRDefault="000B1A18" w:rsidP="000B1A18">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 = 125)</w:t>
                      </w:r>
                    </w:p>
                    <w:p w14:paraId="4471571D" w14:textId="77777777" w:rsidR="000B1A18" w:rsidRDefault="000B1A18" w:rsidP="000B1A18">
                      <w:pPr>
                        <w:spacing w:after="0" w:line="240" w:lineRule="auto"/>
                        <w:rPr>
                          <w:rFonts w:ascii="Arial" w:hAnsi="Arial" w:cs="Arial"/>
                          <w:color w:val="000000" w:themeColor="text1"/>
                          <w:sz w:val="18"/>
                          <w:szCs w:val="20"/>
                        </w:rPr>
                      </w:pPr>
                    </w:p>
                  </w:txbxContent>
                </v:textbox>
              </v:rect>
            </w:pict>
          </mc:Fallback>
        </mc:AlternateContent>
      </w:r>
      <w:r w:rsidRPr="00BB5788">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6525D28" wp14:editId="70CC7E4D">
                <wp:simplePos x="0" y="0"/>
                <wp:positionH relativeFrom="column">
                  <wp:posOffset>2453640</wp:posOffset>
                </wp:positionH>
                <wp:positionV relativeFrom="paragraph">
                  <wp:posOffset>545465</wp:posOffset>
                </wp:positionV>
                <wp:extent cx="563245" cy="0"/>
                <wp:effectExtent l="0" t="76200" r="27305" b="95250"/>
                <wp:wrapNone/>
                <wp:docPr id="728876744" name="Straight Arrow Connector 4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43AB90" id="Straight Arrow Connector 47" o:spid="_x0000_s1026" type="#_x0000_t32" style="position:absolute;margin-left:193.2pt;margin-top:42.95pt;width:44.3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" strokecolor="black [3213]" strokeweight=".5pt">
                <v:stroke endarrow="block" joinstyle="miter"/>
              </v:shape>
            </w:pict>
          </mc:Fallback>
        </mc:AlternateContent>
      </w:r>
    </w:p>
    <w:p w14:paraId="1C7EACB5"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42B46A34"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1E5B2D8D"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2AEF39D7"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368AA8C0"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007897B5"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2D60B8F2"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72A3EC9C"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15B91A11"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7929C3EE"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524E85C9"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296F4178"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2C2F5D14"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bookmarkEnd w:id="104"/>
    <w:p w14:paraId="3012A2DB" w14:textId="77777777" w:rsidR="000B1A18" w:rsidRPr="00BB5788" w:rsidRDefault="000B1A18" w:rsidP="000B1A18">
      <w:pPr>
        <w:pStyle w:val="ListParagraph"/>
        <w:spacing w:line="480" w:lineRule="auto"/>
        <w:ind w:firstLine="360"/>
        <w:rPr>
          <w:rFonts w:ascii="Times New Roman" w:hAnsi="Times New Roman" w:cs="Times New Roman"/>
          <w:sz w:val="24"/>
          <w:szCs w:val="24"/>
          <w:lang w:val="en-AU"/>
        </w:rPr>
      </w:pPr>
    </w:p>
    <w:p w14:paraId="55FE7630" w14:textId="77777777" w:rsidR="000B1A18" w:rsidRPr="00BB5788" w:rsidRDefault="000B1A18" w:rsidP="000B1A18">
      <w:pPr>
        <w:spacing w:after="0" w:line="480" w:lineRule="auto"/>
        <w:rPr>
          <w:rFonts w:ascii="Times New Roman" w:hAnsi="Times New Roman" w:cs="Times New Roman"/>
          <w:sz w:val="24"/>
          <w:szCs w:val="24"/>
        </w:rPr>
      </w:pPr>
      <w:r w:rsidRPr="00BB5788">
        <w:rPr>
          <w:rFonts w:ascii="Times New Roman" w:hAnsi="Times New Roman" w:cs="Times New Roman"/>
          <w:sz w:val="24"/>
          <w:szCs w:val="24"/>
        </w:rPr>
        <w:br w:type="page"/>
      </w:r>
    </w:p>
    <w:p w14:paraId="1E08E5FB" w14:textId="77777777" w:rsidR="000B1A18" w:rsidRPr="00BB5788" w:rsidRDefault="000B1A18" w:rsidP="000B1A18">
      <w:pPr>
        <w:rPr>
          <w:rFonts w:ascii="Times New Roman" w:hAnsi="Times New Roman" w:cs="Times New Roman"/>
          <w:b/>
          <w:bCs/>
          <w:sz w:val="24"/>
          <w:szCs w:val="24"/>
        </w:rPr>
      </w:pPr>
    </w:p>
    <w:p w14:paraId="566BA027" w14:textId="77777777" w:rsidR="000B1A18" w:rsidRPr="00BB5788" w:rsidRDefault="000B1A18" w:rsidP="000B1A18">
      <w:pPr>
        <w:pStyle w:val="ListParagraph"/>
        <w:ind w:firstLine="360"/>
      </w:pPr>
      <w:r w:rsidRPr="00BB5788">
        <w:rPr>
          <w:rFonts w:ascii="Times New Roman" w:hAnsi="Times New Roman" w:cs="Times New Roman"/>
          <w:b/>
          <w:bCs/>
          <w:sz w:val="24"/>
          <w:szCs w:val="24"/>
        </w:rPr>
        <w:t>Table 1: Overview of the selected studies (k=75) for main analysis</w:t>
      </w:r>
    </w:p>
    <w:p w14:paraId="79EBED6D" w14:textId="77777777" w:rsidR="000B1A18" w:rsidRPr="00BB5788" w:rsidRDefault="000B1A18" w:rsidP="000B1A18">
      <w:pPr>
        <w:pStyle w:val="ListParagraph"/>
        <w:spacing w:after="0" w:line="480" w:lineRule="auto"/>
        <w:ind w:firstLine="360"/>
        <w:rPr>
          <w:rFonts w:ascii="Times New Roman" w:hAnsi="Times New Roman" w:cs="Times New Roman"/>
          <w:b/>
          <w:bCs/>
          <w:sz w:val="24"/>
          <w:szCs w:val="24"/>
        </w:rPr>
      </w:pPr>
      <w:r w:rsidRPr="00BB5788">
        <w:rPr>
          <w:rFonts w:ascii="Times New Roman" w:hAnsi="Times New Roman" w:cs="Times New Roman"/>
          <w:b/>
          <w:noProof/>
          <w:sz w:val="24"/>
          <w:szCs w:val="24"/>
        </w:rPr>
        <w:drawing>
          <wp:inline distT="0" distB="0" distL="0" distR="0" wp14:anchorId="701647B5" wp14:editId="21C9CEC9">
            <wp:extent cx="3440430" cy="7414260"/>
            <wp:effectExtent l="0" t="0" r="7620" b="0"/>
            <wp:docPr id="867380805" name="Picture 44"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80805" name="Picture 44" descr="A table of numbers and letters&#10;&#10;Description automatically generated"/>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440430" cy="7414260"/>
                    </a:xfrm>
                    <a:prstGeom prst="rect">
                      <a:avLst/>
                    </a:prstGeom>
                    <a:noFill/>
                    <a:ln>
                      <a:noFill/>
                    </a:ln>
                  </pic:spPr>
                </pic:pic>
              </a:graphicData>
            </a:graphic>
          </wp:inline>
        </w:drawing>
      </w:r>
      <w:r w:rsidRPr="00BB5788">
        <w:rPr>
          <w:rFonts w:ascii="Times New Roman" w:hAnsi="Times New Roman" w:cs="Times New Roman"/>
          <w:b/>
          <w:bCs/>
          <w:sz w:val="24"/>
          <w:szCs w:val="24"/>
        </w:rPr>
        <w:br w:type="page"/>
      </w:r>
    </w:p>
    <w:p w14:paraId="6B007910" w14:textId="77777777" w:rsidR="000B1A18" w:rsidRPr="00BB5788" w:rsidRDefault="000B1A18" w:rsidP="000B1A18">
      <w:pPr>
        <w:suppressAutoHyphens w:val="0"/>
        <w:jc w:val="center"/>
        <w:rPr>
          <w:rFonts w:ascii="Times New Roman" w:hAnsi="Times New Roman" w:cs="Times New Roman"/>
          <w:b/>
          <w:bCs/>
          <w:sz w:val="24"/>
          <w:szCs w:val="24"/>
        </w:rPr>
      </w:pPr>
      <w:r w:rsidRPr="00BB5788">
        <w:rPr>
          <w:rFonts w:ascii="Times New Roman" w:hAnsi="Times New Roman" w:cs="Times New Roman"/>
          <w:b/>
          <w:bCs/>
          <w:sz w:val="24"/>
          <w:szCs w:val="24"/>
        </w:rPr>
        <w:lastRenderedPageBreak/>
        <w:t>Table 2: Statistical result of Main Analysis</w:t>
      </w:r>
    </w:p>
    <w:p w14:paraId="0C314E6E" w14:textId="77777777" w:rsidR="000B1A18" w:rsidRPr="00BB5788" w:rsidRDefault="000B1A18" w:rsidP="000B1A18">
      <w:pPr>
        <w:spacing w:after="0" w:line="480" w:lineRule="auto"/>
        <w:jc w:val="center"/>
        <w:rPr>
          <w:rFonts w:ascii="Times New Roman" w:hAnsi="Times New Roman" w:cs="Times New Roman"/>
          <w:b/>
          <w:bCs/>
          <w:sz w:val="24"/>
          <w:szCs w:val="24"/>
        </w:rPr>
      </w:pPr>
      <w:r w:rsidRPr="00BB5788">
        <w:rPr>
          <w:rFonts w:ascii="Times New Roman" w:hAnsi="Times New Roman" w:cs="Times New Roman"/>
          <w:b/>
          <w:bCs/>
          <w:noProof/>
          <w:sz w:val="24"/>
          <w:szCs w:val="24"/>
          <w:lang w:eastAsia="zh-CN"/>
        </w:rPr>
        <w:drawing>
          <wp:inline distT="0" distB="0" distL="0" distR="0" wp14:anchorId="560EBB60" wp14:editId="33202F59">
            <wp:extent cx="4112286" cy="896470"/>
            <wp:effectExtent l="0" t="0" r="2540" b="5715"/>
            <wp:docPr id="936424042" name="Picture 2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24042" name="Picture 22" descr="A table with numbers and letters&#10;&#10;Description automatically generated"/>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4185510" cy="912433"/>
                    </a:xfrm>
                    <a:prstGeom prst="rect">
                      <a:avLst/>
                    </a:prstGeom>
                  </pic:spPr>
                </pic:pic>
              </a:graphicData>
            </a:graphic>
          </wp:inline>
        </w:drawing>
      </w:r>
    </w:p>
    <w:p w14:paraId="5A9A8FED" w14:textId="77777777" w:rsidR="000B1A18" w:rsidRPr="00BB5788" w:rsidRDefault="000B1A18" w:rsidP="000B1A18">
      <w:pPr>
        <w:spacing w:after="0" w:line="480" w:lineRule="auto"/>
        <w:jc w:val="center"/>
        <w:rPr>
          <w:rFonts w:ascii="Times New Roman" w:hAnsi="Times New Roman" w:cs="Times New Roman"/>
          <w:b/>
          <w:bCs/>
          <w:sz w:val="24"/>
          <w:szCs w:val="24"/>
        </w:rPr>
      </w:pPr>
      <w:r w:rsidRPr="00BB5788">
        <w:rPr>
          <w:rFonts w:ascii="Times New Roman" w:hAnsi="Times New Roman" w:cs="Times New Roman"/>
          <w:b/>
          <w:bCs/>
          <w:sz w:val="24"/>
          <w:szCs w:val="24"/>
        </w:rPr>
        <w:t>Figure 2: Forest Plot of Main Analysis</w:t>
      </w:r>
    </w:p>
    <w:p w14:paraId="76905940" w14:textId="77777777" w:rsidR="000B1A18" w:rsidRPr="00BF2773" w:rsidRDefault="000B1A18" w:rsidP="000B1A18">
      <w:pPr>
        <w:suppressAutoHyphens w:val="0"/>
        <w:jc w:val="center"/>
        <w:rPr>
          <w:rFonts w:ascii="Times New Roman" w:hAnsi="Times New Roman" w:cs="Times New Roman"/>
          <w:sz w:val="24"/>
          <w:szCs w:val="24"/>
        </w:rPr>
      </w:pPr>
      <w:r w:rsidRPr="00BB5788">
        <w:rPr>
          <w:rFonts w:ascii="Times New Roman" w:hAnsi="Times New Roman" w:cs="Times New Roman"/>
          <w:b/>
          <w:bCs/>
          <w:noProof/>
          <w:sz w:val="24"/>
          <w:szCs w:val="24"/>
          <w:lang w:eastAsia="zh-CN"/>
        </w:rPr>
        <w:drawing>
          <wp:inline distT="0" distB="0" distL="0" distR="0" wp14:anchorId="78CDD808" wp14:editId="46F75E6A">
            <wp:extent cx="4867835" cy="5579004"/>
            <wp:effectExtent l="0" t="0" r="0" b="0"/>
            <wp:docPr id="1015074554"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74554" name="Picture 1" descr="A graph of a number of numbers&#10;&#10;Description automatically generated with medium confidence"/>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4972815" cy="5699321"/>
                    </a:xfrm>
                    <a:prstGeom prst="rect">
                      <a:avLst/>
                    </a:prstGeom>
                  </pic:spPr>
                </pic:pic>
              </a:graphicData>
            </a:graphic>
          </wp:inline>
        </w:drawing>
      </w:r>
    </w:p>
    <w:p w14:paraId="272AB96B" w14:textId="7C673837" w:rsidR="00F6578E" w:rsidRPr="00672AEF" w:rsidRDefault="00F6578E" w:rsidP="004F5922">
      <w:pPr>
        <w:suppressAutoHyphens w:val="0"/>
        <w:jc w:val="center"/>
        <w:rPr>
          <w:rFonts w:ascii="Times New Roman" w:hAnsi="Times New Roman" w:cs="Times New Roman"/>
          <w:b/>
          <w:bCs/>
          <w:sz w:val="24"/>
          <w:szCs w:val="24"/>
        </w:rPr>
      </w:pPr>
    </w:p>
    <w:p w14:paraId="29B96E5D" w14:textId="77777777" w:rsidR="00784973" w:rsidRPr="00BF2773" w:rsidRDefault="00784973" w:rsidP="00BB5788">
      <w:pPr>
        <w:spacing w:after="0" w:line="480" w:lineRule="auto"/>
        <w:rPr>
          <w:rFonts w:ascii="Times New Roman" w:hAnsi="Times New Roman" w:cs="Times New Roman"/>
          <w:sz w:val="24"/>
          <w:szCs w:val="24"/>
        </w:rPr>
      </w:pPr>
      <w:bookmarkStart w:id="105" w:name="_Hlk1407385151"/>
      <w:bookmarkStart w:id="106" w:name="_Hlk133239253"/>
      <w:bookmarkStart w:id="107" w:name="_Hlk1332392531"/>
      <w:bookmarkEnd w:id="2"/>
      <w:bookmarkEnd w:id="103"/>
      <w:bookmarkEnd w:id="105"/>
      <w:bookmarkEnd w:id="106"/>
      <w:bookmarkEnd w:id="107"/>
    </w:p>
    <w:sectPr w:rsidR="00784973" w:rsidRPr="00BF2773">
      <w:headerReference w:type="default" r:id="rId119"/>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A7F1C" w14:textId="77777777" w:rsidR="00CB70E6" w:rsidRDefault="00CB70E6">
      <w:pPr>
        <w:spacing w:after="0" w:line="240" w:lineRule="auto"/>
      </w:pPr>
      <w:r>
        <w:separator/>
      </w:r>
    </w:p>
  </w:endnote>
  <w:endnote w:type="continuationSeparator" w:id="0">
    <w:p w14:paraId="6BC05EF2" w14:textId="77777777" w:rsidR="00CB70E6" w:rsidRDefault="00CB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5C873" w14:textId="77777777" w:rsidR="00CB70E6" w:rsidRDefault="00CB70E6">
      <w:pPr>
        <w:spacing w:after="0" w:line="240" w:lineRule="auto"/>
      </w:pPr>
      <w:r>
        <w:separator/>
      </w:r>
    </w:p>
  </w:footnote>
  <w:footnote w:type="continuationSeparator" w:id="0">
    <w:p w14:paraId="07790602" w14:textId="77777777" w:rsidR="00CB70E6" w:rsidRDefault="00CB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2155410"/>
      <w:docPartObj>
        <w:docPartGallery w:val="AutoText"/>
      </w:docPartObj>
    </w:sdtPr>
    <w:sdtContent>
      <w:p w14:paraId="2D0C3602" w14:textId="4F3889CC" w:rsidR="006A1BF6" w:rsidRDefault="006A1BF6">
        <w:pPr>
          <w:pStyle w:val="Header"/>
          <w:jc w:val="right"/>
        </w:pPr>
        <w:r>
          <w:fldChar w:fldCharType="begin"/>
        </w:r>
        <w:r>
          <w:instrText xml:space="preserve"> PAGE </w:instrText>
        </w:r>
        <w:r>
          <w:fldChar w:fldCharType="separate"/>
        </w:r>
        <w:r w:rsidR="009F2CD1">
          <w:rPr>
            <w:noProof/>
          </w:rPr>
          <w:t>1</w:t>
        </w:r>
        <w:r>
          <w:fldChar w:fldCharType="end"/>
        </w:r>
      </w:p>
      <w:p w14:paraId="4880AEE9" w14:textId="77777777" w:rsidR="006A1BF6"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221072"/>
      <w:docPartObj>
        <w:docPartGallery w:val="AutoText"/>
      </w:docPartObj>
    </w:sdtPr>
    <w:sdtContent>
      <w:p w14:paraId="568BC7C4" w14:textId="3D166A3B" w:rsidR="006A1BF6" w:rsidRDefault="006A1BF6">
        <w:pPr>
          <w:pStyle w:val="Header"/>
          <w:jc w:val="right"/>
        </w:pPr>
        <w:r>
          <w:fldChar w:fldCharType="begin"/>
        </w:r>
        <w:r>
          <w:instrText xml:space="preserve"> PAGE </w:instrText>
        </w:r>
        <w:r>
          <w:fldChar w:fldCharType="separate"/>
        </w:r>
        <w:r w:rsidR="009F2CD1">
          <w:rPr>
            <w:noProof/>
          </w:rPr>
          <w:t>38</w:t>
        </w:r>
        <w:r>
          <w:fldChar w:fldCharType="end"/>
        </w:r>
      </w:p>
      <w:p w14:paraId="4B7B96EC" w14:textId="77777777" w:rsidR="006A1BF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558933923">
    <w:abstractNumId w:val="48"/>
  </w:num>
  <w:num w:numId="2" w16cid:durableId="281304311">
    <w:abstractNumId w:val="32"/>
  </w:num>
  <w:num w:numId="3" w16cid:durableId="1407066917">
    <w:abstractNumId w:val="39"/>
  </w:num>
  <w:num w:numId="4" w16cid:durableId="958991332">
    <w:abstractNumId w:val="27"/>
  </w:num>
  <w:num w:numId="5" w16cid:durableId="1270549000">
    <w:abstractNumId w:val="3"/>
  </w:num>
  <w:num w:numId="6" w16cid:durableId="405693177">
    <w:abstractNumId w:val="13"/>
  </w:num>
  <w:num w:numId="7" w16cid:durableId="1253972103">
    <w:abstractNumId w:val="19"/>
  </w:num>
  <w:num w:numId="8" w16cid:durableId="206572978">
    <w:abstractNumId w:val="46"/>
  </w:num>
  <w:num w:numId="9" w16cid:durableId="1727534919">
    <w:abstractNumId w:val="5"/>
  </w:num>
  <w:num w:numId="10" w16cid:durableId="1113129738">
    <w:abstractNumId w:val="31"/>
  </w:num>
  <w:num w:numId="11" w16cid:durableId="1191336395">
    <w:abstractNumId w:val="24"/>
  </w:num>
  <w:num w:numId="12" w16cid:durableId="1828014790">
    <w:abstractNumId w:val="15"/>
  </w:num>
  <w:num w:numId="13" w16cid:durableId="1342588974">
    <w:abstractNumId w:val="54"/>
  </w:num>
  <w:num w:numId="14" w16cid:durableId="477455188">
    <w:abstractNumId w:val="34"/>
  </w:num>
  <w:num w:numId="15" w16cid:durableId="58672306">
    <w:abstractNumId w:val="35"/>
  </w:num>
  <w:num w:numId="16" w16cid:durableId="48657086">
    <w:abstractNumId w:val="9"/>
  </w:num>
  <w:num w:numId="17" w16cid:durableId="918714688">
    <w:abstractNumId w:val="10"/>
  </w:num>
  <w:num w:numId="18" w16cid:durableId="1441490448">
    <w:abstractNumId w:val="33"/>
  </w:num>
  <w:num w:numId="19" w16cid:durableId="1832985619">
    <w:abstractNumId w:val="23"/>
  </w:num>
  <w:num w:numId="20" w16cid:durableId="1406218130">
    <w:abstractNumId w:val="22"/>
  </w:num>
  <w:num w:numId="21" w16cid:durableId="1203635310">
    <w:abstractNumId w:val="17"/>
  </w:num>
  <w:num w:numId="22" w16cid:durableId="1451585618">
    <w:abstractNumId w:val="0"/>
  </w:num>
  <w:num w:numId="23" w16cid:durableId="241185476">
    <w:abstractNumId w:val="41"/>
  </w:num>
  <w:num w:numId="24" w16cid:durableId="2037659001">
    <w:abstractNumId w:val="4"/>
  </w:num>
  <w:num w:numId="25" w16cid:durableId="1671054539">
    <w:abstractNumId w:val="29"/>
  </w:num>
  <w:num w:numId="26" w16cid:durableId="1275989296">
    <w:abstractNumId w:val="45"/>
  </w:num>
  <w:num w:numId="27" w16cid:durableId="130679690">
    <w:abstractNumId w:val="26"/>
  </w:num>
  <w:num w:numId="28" w16cid:durableId="1435050534">
    <w:abstractNumId w:val="28"/>
  </w:num>
  <w:num w:numId="29" w16cid:durableId="266501266">
    <w:abstractNumId w:val="51"/>
  </w:num>
  <w:num w:numId="30" w16cid:durableId="840043476">
    <w:abstractNumId w:val="14"/>
  </w:num>
  <w:num w:numId="31" w16cid:durableId="1283997548">
    <w:abstractNumId w:val="8"/>
  </w:num>
  <w:num w:numId="32" w16cid:durableId="330061546">
    <w:abstractNumId w:val="50"/>
  </w:num>
  <w:num w:numId="33" w16cid:durableId="1971282233">
    <w:abstractNumId w:val="1"/>
  </w:num>
  <w:num w:numId="34" w16cid:durableId="1701933466">
    <w:abstractNumId w:val="42"/>
  </w:num>
  <w:num w:numId="35" w16cid:durableId="1589777447">
    <w:abstractNumId w:val="21"/>
  </w:num>
  <w:num w:numId="36" w16cid:durableId="1848012955">
    <w:abstractNumId w:val="43"/>
  </w:num>
  <w:num w:numId="37" w16cid:durableId="1238394857">
    <w:abstractNumId w:val="40"/>
  </w:num>
  <w:num w:numId="38" w16cid:durableId="1547794966">
    <w:abstractNumId w:val="20"/>
  </w:num>
  <w:num w:numId="39" w16cid:durableId="16322202">
    <w:abstractNumId w:val="18"/>
  </w:num>
  <w:num w:numId="40" w16cid:durableId="1937446658">
    <w:abstractNumId w:val="44"/>
  </w:num>
  <w:num w:numId="41" w16cid:durableId="570700649">
    <w:abstractNumId w:val="7"/>
  </w:num>
  <w:num w:numId="42" w16cid:durableId="293214553">
    <w:abstractNumId w:val="36"/>
  </w:num>
  <w:num w:numId="43" w16cid:durableId="672730906">
    <w:abstractNumId w:val="30"/>
  </w:num>
  <w:num w:numId="44" w16cid:durableId="1800495148">
    <w:abstractNumId w:val="2"/>
  </w:num>
  <w:num w:numId="45" w16cid:durableId="260340317">
    <w:abstractNumId w:val="47"/>
  </w:num>
  <w:num w:numId="46" w16cid:durableId="299267678">
    <w:abstractNumId w:val="53"/>
  </w:num>
  <w:num w:numId="47" w16cid:durableId="563177619">
    <w:abstractNumId w:val="37"/>
  </w:num>
  <w:num w:numId="48" w16cid:durableId="211428393">
    <w:abstractNumId w:val="11"/>
  </w:num>
  <w:num w:numId="49" w16cid:durableId="1715499463">
    <w:abstractNumId w:val="6"/>
  </w:num>
  <w:num w:numId="50" w16cid:durableId="1037268666">
    <w:abstractNumId w:val="49"/>
  </w:num>
  <w:num w:numId="51" w16cid:durableId="2025551500">
    <w:abstractNumId w:val="38"/>
  </w:num>
  <w:num w:numId="52" w16cid:durableId="2082676579">
    <w:abstractNumId w:val="52"/>
  </w:num>
  <w:num w:numId="53" w16cid:durableId="121487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12757277">
    <w:abstractNumId w:val="25"/>
  </w:num>
  <w:num w:numId="55" w16cid:durableId="164057528">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y Ai">
    <w15:presenceInfo w15:providerId="AD" w15:userId="S::aai@fsu.edu::31e95a39-7415-4130-8d34-669d4ecc8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1869"/>
    <w:rsid w:val="00004DAB"/>
    <w:rsid w:val="000074CB"/>
    <w:rsid w:val="00010CB1"/>
    <w:rsid w:val="0001184B"/>
    <w:rsid w:val="00012D7D"/>
    <w:rsid w:val="000146F3"/>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0645"/>
    <w:rsid w:val="000314B3"/>
    <w:rsid w:val="000332B8"/>
    <w:rsid w:val="00033ECF"/>
    <w:rsid w:val="000350D5"/>
    <w:rsid w:val="000350EB"/>
    <w:rsid w:val="00036133"/>
    <w:rsid w:val="00041EC7"/>
    <w:rsid w:val="00045B68"/>
    <w:rsid w:val="00045E7F"/>
    <w:rsid w:val="00054604"/>
    <w:rsid w:val="00054F24"/>
    <w:rsid w:val="00054F76"/>
    <w:rsid w:val="00056073"/>
    <w:rsid w:val="000610CF"/>
    <w:rsid w:val="0006148D"/>
    <w:rsid w:val="0006160B"/>
    <w:rsid w:val="00063142"/>
    <w:rsid w:val="00065903"/>
    <w:rsid w:val="000660F7"/>
    <w:rsid w:val="000661D7"/>
    <w:rsid w:val="00066920"/>
    <w:rsid w:val="00066AF3"/>
    <w:rsid w:val="000709F0"/>
    <w:rsid w:val="0007202F"/>
    <w:rsid w:val="00072BAC"/>
    <w:rsid w:val="00072CB4"/>
    <w:rsid w:val="00074FA1"/>
    <w:rsid w:val="00076145"/>
    <w:rsid w:val="0007676D"/>
    <w:rsid w:val="0008235B"/>
    <w:rsid w:val="0008287A"/>
    <w:rsid w:val="0008385C"/>
    <w:rsid w:val="00083A66"/>
    <w:rsid w:val="00083F8E"/>
    <w:rsid w:val="00087E1E"/>
    <w:rsid w:val="00091382"/>
    <w:rsid w:val="00097356"/>
    <w:rsid w:val="0009DE49"/>
    <w:rsid w:val="000A1EAC"/>
    <w:rsid w:val="000A20A5"/>
    <w:rsid w:val="000B0156"/>
    <w:rsid w:val="000B175C"/>
    <w:rsid w:val="000B1A18"/>
    <w:rsid w:val="000B4B24"/>
    <w:rsid w:val="000B4EF5"/>
    <w:rsid w:val="000B6A95"/>
    <w:rsid w:val="000B7DC1"/>
    <w:rsid w:val="000C066B"/>
    <w:rsid w:val="000C3E07"/>
    <w:rsid w:val="000C702E"/>
    <w:rsid w:val="000D125A"/>
    <w:rsid w:val="000D25C3"/>
    <w:rsid w:val="000D41BA"/>
    <w:rsid w:val="000D6398"/>
    <w:rsid w:val="000D6463"/>
    <w:rsid w:val="000D6F51"/>
    <w:rsid w:val="000D77BF"/>
    <w:rsid w:val="000E188E"/>
    <w:rsid w:val="000E5893"/>
    <w:rsid w:val="000E7A30"/>
    <w:rsid w:val="000F01D6"/>
    <w:rsid w:val="000F69C8"/>
    <w:rsid w:val="000F7A3A"/>
    <w:rsid w:val="000F7BF9"/>
    <w:rsid w:val="00104998"/>
    <w:rsid w:val="00105FA8"/>
    <w:rsid w:val="00106AB3"/>
    <w:rsid w:val="00106FAF"/>
    <w:rsid w:val="001102B6"/>
    <w:rsid w:val="00111FB1"/>
    <w:rsid w:val="0011360E"/>
    <w:rsid w:val="00113E8B"/>
    <w:rsid w:val="00115C97"/>
    <w:rsid w:val="001163D9"/>
    <w:rsid w:val="00116CC2"/>
    <w:rsid w:val="00121E2A"/>
    <w:rsid w:val="00121F2D"/>
    <w:rsid w:val="00122272"/>
    <w:rsid w:val="001228EF"/>
    <w:rsid w:val="001242D5"/>
    <w:rsid w:val="00125376"/>
    <w:rsid w:val="00125ECB"/>
    <w:rsid w:val="00127767"/>
    <w:rsid w:val="00127A63"/>
    <w:rsid w:val="00133FA9"/>
    <w:rsid w:val="00135EA0"/>
    <w:rsid w:val="00141781"/>
    <w:rsid w:val="00142D99"/>
    <w:rsid w:val="0014318D"/>
    <w:rsid w:val="001437FE"/>
    <w:rsid w:val="00144458"/>
    <w:rsid w:val="001451EC"/>
    <w:rsid w:val="00145C5D"/>
    <w:rsid w:val="00146B03"/>
    <w:rsid w:val="001501B7"/>
    <w:rsid w:val="00151AC0"/>
    <w:rsid w:val="001529D2"/>
    <w:rsid w:val="00154120"/>
    <w:rsid w:val="00154982"/>
    <w:rsid w:val="001566A0"/>
    <w:rsid w:val="00156B4F"/>
    <w:rsid w:val="00157EA0"/>
    <w:rsid w:val="0016056F"/>
    <w:rsid w:val="00162AC0"/>
    <w:rsid w:val="00163343"/>
    <w:rsid w:val="00163809"/>
    <w:rsid w:val="00166E5D"/>
    <w:rsid w:val="00170379"/>
    <w:rsid w:val="00170C8F"/>
    <w:rsid w:val="001728E5"/>
    <w:rsid w:val="001748DE"/>
    <w:rsid w:val="00174955"/>
    <w:rsid w:val="00175D1F"/>
    <w:rsid w:val="00175E01"/>
    <w:rsid w:val="001766AB"/>
    <w:rsid w:val="001801DF"/>
    <w:rsid w:val="001803F4"/>
    <w:rsid w:val="00180DD9"/>
    <w:rsid w:val="0018105A"/>
    <w:rsid w:val="00183565"/>
    <w:rsid w:val="00185165"/>
    <w:rsid w:val="00186B79"/>
    <w:rsid w:val="00186E27"/>
    <w:rsid w:val="0019134C"/>
    <w:rsid w:val="001913E5"/>
    <w:rsid w:val="00191B5F"/>
    <w:rsid w:val="00192CB9"/>
    <w:rsid w:val="00194520"/>
    <w:rsid w:val="0019463E"/>
    <w:rsid w:val="001948C1"/>
    <w:rsid w:val="00195966"/>
    <w:rsid w:val="00196824"/>
    <w:rsid w:val="001A029F"/>
    <w:rsid w:val="001A0EFE"/>
    <w:rsid w:val="001A2308"/>
    <w:rsid w:val="001A26FC"/>
    <w:rsid w:val="001A278F"/>
    <w:rsid w:val="001A341D"/>
    <w:rsid w:val="001A3E87"/>
    <w:rsid w:val="001A4A24"/>
    <w:rsid w:val="001A764A"/>
    <w:rsid w:val="001A7E04"/>
    <w:rsid w:val="001B0DB2"/>
    <w:rsid w:val="001B1B84"/>
    <w:rsid w:val="001B2AC1"/>
    <w:rsid w:val="001B33F6"/>
    <w:rsid w:val="001B3AB4"/>
    <w:rsid w:val="001B3D52"/>
    <w:rsid w:val="001B3D81"/>
    <w:rsid w:val="001B4A37"/>
    <w:rsid w:val="001B534B"/>
    <w:rsid w:val="001B5FBB"/>
    <w:rsid w:val="001C09C1"/>
    <w:rsid w:val="001C34BB"/>
    <w:rsid w:val="001C3B94"/>
    <w:rsid w:val="001C4A6D"/>
    <w:rsid w:val="001C54CB"/>
    <w:rsid w:val="001C5731"/>
    <w:rsid w:val="001C5EB3"/>
    <w:rsid w:val="001C70D9"/>
    <w:rsid w:val="001D08DD"/>
    <w:rsid w:val="001D2C83"/>
    <w:rsid w:val="001D5B61"/>
    <w:rsid w:val="001D77BB"/>
    <w:rsid w:val="001D79D0"/>
    <w:rsid w:val="001E21EC"/>
    <w:rsid w:val="001E2FDF"/>
    <w:rsid w:val="001E4249"/>
    <w:rsid w:val="001E7B33"/>
    <w:rsid w:val="001F0D32"/>
    <w:rsid w:val="001F19FD"/>
    <w:rsid w:val="001F242F"/>
    <w:rsid w:val="001F40C1"/>
    <w:rsid w:val="001F46C0"/>
    <w:rsid w:val="001F48D1"/>
    <w:rsid w:val="001F6029"/>
    <w:rsid w:val="002020B1"/>
    <w:rsid w:val="0020609B"/>
    <w:rsid w:val="0020690F"/>
    <w:rsid w:val="00211EE5"/>
    <w:rsid w:val="00213403"/>
    <w:rsid w:val="00213C93"/>
    <w:rsid w:val="00213EBD"/>
    <w:rsid w:val="0021435E"/>
    <w:rsid w:val="00214A94"/>
    <w:rsid w:val="00215B69"/>
    <w:rsid w:val="0021679D"/>
    <w:rsid w:val="00217A7A"/>
    <w:rsid w:val="00220391"/>
    <w:rsid w:val="00220BEF"/>
    <w:rsid w:val="0022286C"/>
    <w:rsid w:val="00230838"/>
    <w:rsid w:val="00232CC0"/>
    <w:rsid w:val="0023359A"/>
    <w:rsid w:val="0023460A"/>
    <w:rsid w:val="00236EF0"/>
    <w:rsid w:val="00240710"/>
    <w:rsid w:val="00242FDC"/>
    <w:rsid w:val="002432A3"/>
    <w:rsid w:val="0024467E"/>
    <w:rsid w:val="00246EBB"/>
    <w:rsid w:val="0024777A"/>
    <w:rsid w:val="002501E6"/>
    <w:rsid w:val="002502AD"/>
    <w:rsid w:val="00250B73"/>
    <w:rsid w:val="00250DB1"/>
    <w:rsid w:val="00253425"/>
    <w:rsid w:val="00253DA6"/>
    <w:rsid w:val="00257120"/>
    <w:rsid w:val="002577B1"/>
    <w:rsid w:val="00257C06"/>
    <w:rsid w:val="0026006E"/>
    <w:rsid w:val="002609A9"/>
    <w:rsid w:val="00260FE7"/>
    <w:rsid w:val="00261A71"/>
    <w:rsid w:val="00264828"/>
    <w:rsid w:val="00264DDF"/>
    <w:rsid w:val="00265244"/>
    <w:rsid w:val="00266FB1"/>
    <w:rsid w:val="002673B9"/>
    <w:rsid w:val="00267B2A"/>
    <w:rsid w:val="00270B33"/>
    <w:rsid w:val="00271CA0"/>
    <w:rsid w:val="002744C1"/>
    <w:rsid w:val="00274AD3"/>
    <w:rsid w:val="002764F6"/>
    <w:rsid w:val="0028013A"/>
    <w:rsid w:val="00282872"/>
    <w:rsid w:val="00284416"/>
    <w:rsid w:val="002859D2"/>
    <w:rsid w:val="0029025A"/>
    <w:rsid w:val="0029131C"/>
    <w:rsid w:val="0029185B"/>
    <w:rsid w:val="00292AE1"/>
    <w:rsid w:val="00292E5C"/>
    <w:rsid w:val="002933EB"/>
    <w:rsid w:val="00294BD9"/>
    <w:rsid w:val="00296DB7"/>
    <w:rsid w:val="002A0485"/>
    <w:rsid w:val="002A21A2"/>
    <w:rsid w:val="002A30DF"/>
    <w:rsid w:val="002A4D78"/>
    <w:rsid w:val="002A5B69"/>
    <w:rsid w:val="002A5C4D"/>
    <w:rsid w:val="002A5FF9"/>
    <w:rsid w:val="002A639E"/>
    <w:rsid w:val="002A72A7"/>
    <w:rsid w:val="002A7A83"/>
    <w:rsid w:val="002B2E12"/>
    <w:rsid w:val="002B4AFF"/>
    <w:rsid w:val="002B5967"/>
    <w:rsid w:val="002B6957"/>
    <w:rsid w:val="002C06A1"/>
    <w:rsid w:val="002C1AFB"/>
    <w:rsid w:val="002C1F47"/>
    <w:rsid w:val="002C20F3"/>
    <w:rsid w:val="002C2624"/>
    <w:rsid w:val="002C2D6A"/>
    <w:rsid w:val="002C3B14"/>
    <w:rsid w:val="002C4016"/>
    <w:rsid w:val="002C6C39"/>
    <w:rsid w:val="002C79E8"/>
    <w:rsid w:val="002D26B9"/>
    <w:rsid w:val="002D33DE"/>
    <w:rsid w:val="002E00EB"/>
    <w:rsid w:val="002E4CFB"/>
    <w:rsid w:val="002E551B"/>
    <w:rsid w:val="002E714C"/>
    <w:rsid w:val="002F2F0D"/>
    <w:rsid w:val="002F3F76"/>
    <w:rsid w:val="002F4F3A"/>
    <w:rsid w:val="002F642C"/>
    <w:rsid w:val="00300429"/>
    <w:rsid w:val="003015EE"/>
    <w:rsid w:val="003038E2"/>
    <w:rsid w:val="003041A9"/>
    <w:rsid w:val="003072A7"/>
    <w:rsid w:val="00311E40"/>
    <w:rsid w:val="003122EC"/>
    <w:rsid w:val="003132BB"/>
    <w:rsid w:val="00313905"/>
    <w:rsid w:val="00313B47"/>
    <w:rsid w:val="00313DB0"/>
    <w:rsid w:val="003154FA"/>
    <w:rsid w:val="00315EC6"/>
    <w:rsid w:val="00316913"/>
    <w:rsid w:val="0032096F"/>
    <w:rsid w:val="00320A66"/>
    <w:rsid w:val="00322704"/>
    <w:rsid w:val="00322831"/>
    <w:rsid w:val="0032484F"/>
    <w:rsid w:val="00327ECE"/>
    <w:rsid w:val="003301D2"/>
    <w:rsid w:val="00332534"/>
    <w:rsid w:val="0033330E"/>
    <w:rsid w:val="00333599"/>
    <w:rsid w:val="00333BE6"/>
    <w:rsid w:val="0033489D"/>
    <w:rsid w:val="00337ABD"/>
    <w:rsid w:val="0034114B"/>
    <w:rsid w:val="0034378C"/>
    <w:rsid w:val="003437D6"/>
    <w:rsid w:val="003462A9"/>
    <w:rsid w:val="00346393"/>
    <w:rsid w:val="00346F78"/>
    <w:rsid w:val="003500AA"/>
    <w:rsid w:val="0035274B"/>
    <w:rsid w:val="00352E59"/>
    <w:rsid w:val="00353292"/>
    <w:rsid w:val="00354937"/>
    <w:rsid w:val="003559FE"/>
    <w:rsid w:val="00360023"/>
    <w:rsid w:val="00360CB4"/>
    <w:rsid w:val="003613A9"/>
    <w:rsid w:val="003638E3"/>
    <w:rsid w:val="00363EB9"/>
    <w:rsid w:val="003667F8"/>
    <w:rsid w:val="0036770E"/>
    <w:rsid w:val="003716E0"/>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14FE"/>
    <w:rsid w:val="00392958"/>
    <w:rsid w:val="00392962"/>
    <w:rsid w:val="00392F32"/>
    <w:rsid w:val="00395E9F"/>
    <w:rsid w:val="00396DE2"/>
    <w:rsid w:val="003A0681"/>
    <w:rsid w:val="003A100F"/>
    <w:rsid w:val="003A1284"/>
    <w:rsid w:val="003A2AC5"/>
    <w:rsid w:val="003A37E6"/>
    <w:rsid w:val="003A499C"/>
    <w:rsid w:val="003A514C"/>
    <w:rsid w:val="003A54B3"/>
    <w:rsid w:val="003A5C92"/>
    <w:rsid w:val="003A5EA1"/>
    <w:rsid w:val="003A6757"/>
    <w:rsid w:val="003B0956"/>
    <w:rsid w:val="003B0DC2"/>
    <w:rsid w:val="003B18DF"/>
    <w:rsid w:val="003B401B"/>
    <w:rsid w:val="003B4C9F"/>
    <w:rsid w:val="003B6EEC"/>
    <w:rsid w:val="003C055A"/>
    <w:rsid w:val="003C170C"/>
    <w:rsid w:val="003C1935"/>
    <w:rsid w:val="003C2C86"/>
    <w:rsid w:val="003C2EF0"/>
    <w:rsid w:val="003C3D85"/>
    <w:rsid w:val="003C75D2"/>
    <w:rsid w:val="003D0AB5"/>
    <w:rsid w:val="003D1267"/>
    <w:rsid w:val="003D1379"/>
    <w:rsid w:val="003D293C"/>
    <w:rsid w:val="003D32DE"/>
    <w:rsid w:val="003D3B3F"/>
    <w:rsid w:val="003D3FE1"/>
    <w:rsid w:val="003D4B8D"/>
    <w:rsid w:val="003D5AF9"/>
    <w:rsid w:val="003E078D"/>
    <w:rsid w:val="003E2061"/>
    <w:rsid w:val="003E296B"/>
    <w:rsid w:val="003E31E0"/>
    <w:rsid w:val="003E4588"/>
    <w:rsid w:val="003E57D7"/>
    <w:rsid w:val="003E5F1A"/>
    <w:rsid w:val="003E7E3A"/>
    <w:rsid w:val="003F229D"/>
    <w:rsid w:val="003F2EAB"/>
    <w:rsid w:val="003F36EF"/>
    <w:rsid w:val="003F4344"/>
    <w:rsid w:val="003F5456"/>
    <w:rsid w:val="003F67F9"/>
    <w:rsid w:val="004001BA"/>
    <w:rsid w:val="00402E5C"/>
    <w:rsid w:val="00403803"/>
    <w:rsid w:val="00403D12"/>
    <w:rsid w:val="0040633C"/>
    <w:rsid w:val="00406778"/>
    <w:rsid w:val="00410515"/>
    <w:rsid w:val="00411B37"/>
    <w:rsid w:val="00412DCD"/>
    <w:rsid w:val="00414655"/>
    <w:rsid w:val="0041576B"/>
    <w:rsid w:val="004157E6"/>
    <w:rsid w:val="00416243"/>
    <w:rsid w:val="0042089C"/>
    <w:rsid w:val="00423F5B"/>
    <w:rsid w:val="0042489F"/>
    <w:rsid w:val="004248F7"/>
    <w:rsid w:val="00425EEF"/>
    <w:rsid w:val="0042602A"/>
    <w:rsid w:val="0042F47B"/>
    <w:rsid w:val="00431084"/>
    <w:rsid w:val="00431B76"/>
    <w:rsid w:val="0043424D"/>
    <w:rsid w:val="004352F1"/>
    <w:rsid w:val="00436079"/>
    <w:rsid w:val="00440C89"/>
    <w:rsid w:val="00442BCC"/>
    <w:rsid w:val="0044587C"/>
    <w:rsid w:val="004477AC"/>
    <w:rsid w:val="004493FA"/>
    <w:rsid w:val="004503FC"/>
    <w:rsid w:val="00450A29"/>
    <w:rsid w:val="00451132"/>
    <w:rsid w:val="00451F1A"/>
    <w:rsid w:val="0045271C"/>
    <w:rsid w:val="00454BB1"/>
    <w:rsid w:val="00454FAF"/>
    <w:rsid w:val="00455AB9"/>
    <w:rsid w:val="004560F0"/>
    <w:rsid w:val="00460BD7"/>
    <w:rsid w:val="00463C81"/>
    <w:rsid w:val="00463F47"/>
    <w:rsid w:val="004641BD"/>
    <w:rsid w:val="00464759"/>
    <w:rsid w:val="00465368"/>
    <w:rsid w:val="00467827"/>
    <w:rsid w:val="0047161E"/>
    <w:rsid w:val="00472099"/>
    <w:rsid w:val="00472841"/>
    <w:rsid w:val="004736E7"/>
    <w:rsid w:val="00475651"/>
    <w:rsid w:val="00475DA2"/>
    <w:rsid w:val="00477B6B"/>
    <w:rsid w:val="00477BF6"/>
    <w:rsid w:val="004811C3"/>
    <w:rsid w:val="00481649"/>
    <w:rsid w:val="004824BF"/>
    <w:rsid w:val="004847FB"/>
    <w:rsid w:val="0048646D"/>
    <w:rsid w:val="00486F69"/>
    <w:rsid w:val="00487557"/>
    <w:rsid w:val="0049273C"/>
    <w:rsid w:val="004950CB"/>
    <w:rsid w:val="004957DE"/>
    <w:rsid w:val="00495D00"/>
    <w:rsid w:val="004969CF"/>
    <w:rsid w:val="00497BAD"/>
    <w:rsid w:val="004A183D"/>
    <w:rsid w:val="004A35F1"/>
    <w:rsid w:val="004A381B"/>
    <w:rsid w:val="004A3A6E"/>
    <w:rsid w:val="004A46AF"/>
    <w:rsid w:val="004A522F"/>
    <w:rsid w:val="004A5B4F"/>
    <w:rsid w:val="004A62A6"/>
    <w:rsid w:val="004B32B3"/>
    <w:rsid w:val="004B4E4A"/>
    <w:rsid w:val="004B5C9B"/>
    <w:rsid w:val="004B62CA"/>
    <w:rsid w:val="004B643F"/>
    <w:rsid w:val="004B64E6"/>
    <w:rsid w:val="004B7287"/>
    <w:rsid w:val="004C1EF4"/>
    <w:rsid w:val="004C57B7"/>
    <w:rsid w:val="004C65B8"/>
    <w:rsid w:val="004D2034"/>
    <w:rsid w:val="004D2CDF"/>
    <w:rsid w:val="004D31BD"/>
    <w:rsid w:val="004D3A3D"/>
    <w:rsid w:val="004D54A5"/>
    <w:rsid w:val="004D62AB"/>
    <w:rsid w:val="004D7049"/>
    <w:rsid w:val="004D76C2"/>
    <w:rsid w:val="004D7D58"/>
    <w:rsid w:val="004E36F7"/>
    <w:rsid w:val="004E59A1"/>
    <w:rsid w:val="004E5A28"/>
    <w:rsid w:val="004E78BF"/>
    <w:rsid w:val="004F2557"/>
    <w:rsid w:val="004F27D5"/>
    <w:rsid w:val="004F28AF"/>
    <w:rsid w:val="004F5922"/>
    <w:rsid w:val="004F647F"/>
    <w:rsid w:val="004F71FE"/>
    <w:rsid w:val="004F78E0"/>
    <w:rsid w:val="005001FC"/>
    <w:rsid w:val="0050083C"/>
    <w:rsid w:val="005022CC"/>
    <w:rsid w:val="00505BFA"/>
    <w:rsid w:val="00506C91"/>
    <w:rsid w:val="00506E18"/>
    <w:rsid w:val="00507CB7"/>
    <w:rsid w:val="00510294"/>
    <w:rsid w:val="00510D1A"/>
    <w:rsid w:val="005138F3"/>
    <w:rsid w:val="00513F3A"/>
    <w:rsid w:val="00516995"/>
    <w:rsid w:val="00516F0B"/>
    <w:rsid w:val="0052017C"/>
    <w:rsid w:val="005215DA"/>
    <w:rsid w:val="00522698"/>
    <w:rsid w:val="00523B77"/>
    <w:rsid w:val="005241EF"/>
    <w:rsid w:val="00525392"/>
    <w:rsid w:val="0053220B"/>
    <w:rsid w:val="0053288E"/>
    <w:rsid w:val="00533C2D"/>
    <w:rsid w:val="00534D69"/>
    <w:rsid w:val="00535CA4"/>
    <w:rsid w:val="0053678C"/>
    <w:rsid w:val="005370D5"/>
    <w:rsid w:val="00537188"/>
    <w:rsid w:val="0054340B"/>
    <w:rsid w:val="005453D3"/>
    <w:rsid w:val="00545F43"/>
    <w:rsid w:val="00552F10"/>
    <w:rsid w:val="005538DA"/>
    <w:rsid w:val="0055482C"/>
    <w:rsid w:val="005558B6"/>
    <w:rsid w:val="00555A59"/>
    <w:rsid w:val="0056076D"/>
    <w:rsid w:val="005609D5"/>
    <w:rsid w:val="00560AC7"/>
    <w:rsid w:val="0056252C"/>
    <w:rsid w:val="00562AD3"/>
    <w:rsid w:val="0056404C"/>
    <w:rsid w:val="00565AD1"/>
    <w:rsid w:val="005666F5"/>
    <w:rsid w:val="00566E6C"/>
    <w:rsid w:val="00571365"/>
    <w:rsid w:val="0057154A"/>
    <w:rsid w:val="00573197"/>
    <w:rsid w:val="00573851"/>
    <w:rsid w:val="00573F3D"/>
    <w:rsid w:val="0057442C"/>
    <w:rsid w:val="00580D14"/>
    <w:rsid w:val="005831A5"/>
    <w:rsid w:val="00585EC9"/>
    <w:rsid w:val="00587307"/>
    <w:rsid w:val="005877D1"/>
    <w:rsid w:val="00590B80"/>
    <w:rsid w:val="00590D4F"/>
    <w:rsid w:val="00595433"/>
    <w:rsid w:val="0059560A"/>
    <w:rsid w:val="00595A6D"/>
    <w:rsid w:val="00595BB1"/>
    <w:rsid w:val="0059611B"/>
    <w:rsid w:val="0059732C"/>
    <w:rsid w:val="005A095E"/>
    <w:rsid w:val="005A211B"/>
    <w:rsid w:val="005A361B"/>
    <w:rsid w:val="005A37A6"/>
    <w:rsid w:val="005A3B3C"/>
    <w:rsid w:val="005A7F14"/>
    <w:rsid w:val="005B0BD0"/>
    <w:rsid w:val="005B24B1"/>
    <w:rsid w:val="005B2A73"/>
    <w:rsid w:val="005B476B"/>
    <w:rsid w:val="005B73F4"/>
    <w:rsid w:val="005C0039"/>
    <w:rsid w:val="005C0130"/>
    <w:rsid w:val="005C20DC"/>
    <w:rsid w:val="005D1E18"/>
    <w:rsid w:val="005D26D0"/>
    <w:rsid w:val="005D271F"/>
    <w:rsid w:val="005D2BC4"/>
    <w:rsid w:val="005D58C3"/>
    <w:rsid w:val="005D6BF4"/>
    <w:rsid w:val="005DC5FD"/>
    <w:rsid w:val="005E08B7"/>
    <w:rsid w:val="005E0DFB"/>
    <w:rsid w:val="005E29E2"/>
    <w:rsid w:val="005E3EAE"/>
    <w:rsid w:val="005E42CC"/>
    <w:rsid w:val="005E4ECC"/>
    <w:rsid w:val="005E562F"/>
    <w:rsid w:val="005E6453"/>
    <w:rsid w:val="005F235F"/>
    <w:rsid w:val="005F3882"/>
    <w:rsid w:val="005F4128"/>
    <w:rsid w:val="005F4764"/>
    <w:rsid w:val="005F4DD1"/>
    <w:rsid w:val="005F500D"/>
    <w:rsid w:val="005F5F1C"/>
    <w:rsid w:val="005F7F64"/>
    <w:rsid w:val="006010DB"/>
    <w:rsid w:val="00601635"/>
    <w:rsid w:val="0060224F"/>
    <w:rsid w:val="00602C18"/>
    <w:rsid w:val="00602DCB"/>
    <w:rsid w:val="006077C1"/>
    <w:rsid w:val="006078C7"/>
    <w:rsid w:val="0061072F"/>
    <w:rsid w:val="006119AE"/>
    <w:rsid w:val="00611D75"/>
    <w:rsid w:val="006129D4"/>
    <w:rsid w:val="00614D60"/>
    <w:rsid w:val="00614FF3"/>
    <w:rsid w:val="006215E7"/>
    <w:rsid w:val="00623B69"/>
    <w:rsid w:val="00625D8F"/>
    <w:rsid w:val="00630068"/>
    <w:rsid w:val="00632FD0"/>
    <w:rsid w:val="006333DD"/>
    <w:rsid w:val="00633A8D"/>
    <w:rsid w:val="00633AB6"/>
    <w:rsid w:val="00635697"/>
    <w:rsid w:val="006376C5"/>
    <w:rsid w:val="00640146"/>
    <w:rsid w:val="00640155"/>
    <w:rsid w:val="00641AB2"/>
    <w:rsid w:val="006424C9"/>
    <w:rsid w:val="00643C49"/>
    <w:rsid w:val="006468A5"/>
    <w:rsid w:val="00646B3B"/>
    <w:rsid w:val="006502EB"/>
    <w:rsid w:val="00653A5C"/>
    <w:rsid w:val="00657459"/>
    <w:rsid w:val="00661321"/>
    <w:rsid w:val="006625AF"/>
    <w:rsid w:val="006652F9"/>
    <w:rsid w:val="006653D9"/>
    <w:rsid w:val="006653E9"/>
    <w:rsid w:val="00671B65"/>
    <w:rsid w:val="00672AEF"/>
    <w:rsid w:val="00672F00"/>
    <w:rsid w:val="006757EB"/>
    <w:rsid w:val="00676864"/>
    <w:rsid w:val="00676D2F"/>
    <w:rsid w:val="00680F2F"/>
    <w:rsid w:val="00682100"/>
    <w:rsid w:val="00682D9B"/>
    <w:rsid w:val="00682E41"/>
    <w:rsid w:val="006836B3"/>
    <w:rsid w:val="00683A2F"/>
    <w:rsid w:val="00683C4A"/>
    <w:rsid w:val="006851BC"/>
    <w:rsid w:val="006911C7"/>
    <w:rsid w:val="006913D6"/>
    <w:rsid w:val="00691888"/>
    <w:rsid w:val="00691BE6"/>
    <w:rsid w:val="00693EDA"/>
    <w:rsid w:val="006941DF"/>
    <w:rsid w:val="00696365"/>
    <w:rsid w:val="00696479"/>
    <w:rsid w:val="006A172B"/>
    <w:rsid w:val="006A1BF6"/>
    <w:rsid w:val="006A3A92"/>
    <w:rsid w:val="006A5EF2"/>
    <w:rsid w:val="006B20F6"/>
    <w:rsid w:val="006B2352"/>
    <w:rsid w:val="006B4064"/>
    <w:rsid w:val="006B5B84"/>
    <w:rsid w:val="006B7738"/>
    <w:rsid w:val="006C0196"/>
    <w:rsid w:val="006C0FD0"/>
    <w:rsid w:val="006C3DB3"/>
    <w:rsid w:val="006C4B92"/>
    <w:rsid w:val="006C68DA"/>
    <w:rsid w:val="006D146B"/>
    <w:rsid w:val="006D2CBC"/>
    <w:rsid w:val="006D3440"/>
    <w:rsid w:val="006D5EB5"/>
    <w:rsid w:val="006D72EE"/>
    <w:rsid w:val="006E0191"/>
    <w:rsid w:val="006E03B9"/>
    <w:rsid w:val="006E09DF"/>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09FF"/>
    <w:rsid w:val="007015C6"/>
    <w:rsid w:val="007028C5"/>
    <w:rsid w:val="00702D21"/>
    <w:rsid w:val="00703161"/>
    <w:rsid w:val="00704414"/>
    <w:rsid w:val="00705FCA"/>
    <w:rsid w:val="007121F9"/>
    <w:rsid w:val="0071275C"/>
    <w:rsid w:val="0071542F"/>
    <w:rsid w:val="00715B9E"/>
    <w:rsid w:val="00716D72"/>
    <w:rsid w:val="007234A4"/>
    <w:rsid w:val="00723C56"/>
    <w:rsid w:val="00723CDE"/>
    <w:rsid w:val="00724486"/>
    <w:rsid w:val="007258DF"/>
    <w:rsid w:val="007305C4"/>
    <w:rsid w:val="00730C60"/>
    <w:rsid w:val="00731CED"/>
    <w:rsid w:val="00734790"/>
    <w:rsid w:val="0073617D"/>
    <w:rsid w:val="0073716A"/>
    <w:rsid w:val="0074012D"/>
    <w:rsid w:val="00740307"/>
    <w:rsid w:val="00740C9D"/>
    <w:rsid w:val="00741F84"/>
    <w:rsid w:val="00742C5E"/>
    <w:rsid w:val="00745649"/>
    <w:rsid w:val="00746B00"/>
    <w:rsid w:val="00746C03"/>
    <w:rsid w:val="00746F1B"/>
    <w:rsid w:val="00746F5F"/>
    <w:rsid w:val="007475BD"/>
    <w:rsid w:val="007514C0"/>
    <w:rsid w:val="00752644"/>
    <w:rsid w:val="0075297C"/>
    <w:rsid w:val="00753D2C"/>
    <w:rsid w:val="00754554"/>
    <w:rsid w:val="00755A57"/>
    <w:rsid w:val="00756C32"/>
    <w:rsid w:val="007611E8"/>
    <w:rsid w:val="00763C6B"/>
    <w:rsid w:val="0076403D"/>
    <w:rsid w:val="00764CE3"/>
    <w:rsid w:val="00770609"/>
    <w:rsid w:val="00772795"/>
    <w:rsid w:val="00773652"/>
    <w:rsid w:val="0077642B"/>
    <w:rsid w:val="00776AA1"/>
    <w:rsid w:val="00780F81"/>
    <w:rsid w:val="00781EA8"/>
    <w:rsid w:val="00782DBB"/>
    <w:rsid w:val="00784973"/>
    <w:rsid w:val="007867F9"/>
    <w:rsid w:val="00786D16"/>
    <w:rsid w:val="00790AD5"/>
    <w:rsid w:val="00791233"/>
    <w:rsid w:val="00793B9B"/>
    <w:rsid w:val="00793DD4"/>
    <w:rsid w:val="007966B4"/>
    <w:rsid w:val="007A0F9C"/>
    <w:rsid w:val="007A4211"/>
    <w:rsid w:val="007A573D"/>
    <w:rsid w:val="007A6221"/>
    <w:rsid w:val="007A63C4"/>
    <w:rsid w:val="007A72A9"/>
    <w:rsid w:val="007B08D9"/>
    <w:rsid w:val="007B0D9C"/>
    <w:rsid w:val="007B2628"/>
    <w:rsid w:val="007B2979"/>
    <w:rsid w:val="007B3185"/>
    <w:rsid w:val="007B57C7"/>
    <w:rsid w:val="007B7E8C"/>
    <w:rsid w:val="007C1E01"/>
    <w:rsid w:val="007C241D"/>
    <w:rsid w:val="007C2A27"/>
    <w:rsid w:val="007C2EBC"/>
    <w:rsid w:val="007C4552"/>
    <w:rsid w:val="007C534C"/>
    <w:rsid w:val="007D19DB"/>
    <w:rsid w:val="007D1B94"/>
    <w:rsid w:val="007D1BA5"/>
    <w:rsid w:val="007D202D"/>
    <w:rsid w:val="007D2962"/>
    <w:rsid w:val="007D3722"/>
    <w:rsid w:val="007D6EBF"/>
    <w:rsid w:val="007D737B"/>
    <w:rsid w:val="007E246F"/>
    <w:rsid w:val="007E3B68"/>
    <w:rsid w:val="007E789E"/>
    <w:rsid w:val="007E7D9E"/>
    <w:rsid w:val="007F0DB6"/>
    <w:rsid w:val="007F1027"/>
    <w:rsid w:val="007F2C9A"/>
    <w:rsid w:val="007F3C02"/>
    <w:rsid w:val="007F3DB7"/>
    <w:rsid w:val="007F4C0B"/>
    <w:rsid w:val="007F508E"/>
    <w:rsid w:val="007F54D3"/>
    <w:rsid w:val="007F62E0"/>
    <w:rsid w:val="007F706C"/>
    <w:rsid w:val="008018FF"/>
    <w:rsid w:val="008064C9"/>
    <w:rsid w:val="008073EA"/>
    <w:rsid w:val="00810544"/>
    <w:rsid w:val="00810FAE"/>
    <w:rsid w:val="00811349"/>
    <w:rsid w:val="00811C59"/>
    <w:rsid w:val="00812F07"/>
    <w:rsid w:val="008130A0"/>
    <w:rsid w:val="00813B56"/>
    <w:rsid w:val="00814FB3"/>
    <w:rsid w:val="00815D0B"/>
    <w:rsid w:val="00816DAF"/>
    <w:rsid w:val="00816EFF"/>
    <w:rsid w:val="008201E3"/>
    <w:rsid w:val="00822D77"/>
    <w:rsid w:val="00823664"/>
    <w:rsid w:val="008248D9"/>
    <w:rsid w:val="008308E3"/>
    <w:rsid w:val="00830F29"/>
    <w:rsid w:val="00831A1C"/>
    <w:rsid w:val="00834AA1"/>
    <w:rsid w:val="0083591C"/>
    <w:rsid w:val="00835B50"/>
    <w:rsid w:val="00836647"/>
    <w:rsid w:val="00837F19"/>
    <w:rsid w:val="0084188F"/>
    <w:rsid w:val="00843724"/>
    <w:rsid w:val="00844855"/>
    <w:rsid w:val="0084693A"/>
    <w:rsid w:val="00847B06"/>
    <w:rsid w:val="00847B26"/>
    <w:rsid w:val="00853796"/>
    <w:rsid w:val="008550CF"/>
    <w:rsid w:val="00860027"/>
    <w:rsid w:val="008616AD"/>
    <w:rsid w:val="00862EB7"/>
    <w:rsid w:val="00864ABB"/>
    <w:rsid w:val="00866506"/>
    <w:rsid w:val="0086719E"/>
    <w:rsid w:val="0086757B"/>
    <w:rsid w:val="008727BC"/>
    <w:rsid w:val="00872875"/>
    <w:rsid w:val="00873807"/>
    <w:rsid w:val="00875D2B"/>
    <w:rsid w:val="008764DB"/>
    <w:rsid w:val="00881614"/>
    <w:rsid w:val="0088170A"/>
    <w:rsid w:val="008824F4"/>
    <w:rsid w:val="00883268"/>
    <w:rsid w:val="008836D6"/>
    <w:rsid w:val="008850F0"/>
    <w:rsid w:val="008857BC"/>
    <w:rsid w:val="00886407"/>
    <w:rsid w:val="00886A43"/>
    <w:rsid w:val="008902AC"/>
    <w:rsid w:val="00892E4C"/>
    <w:rsid w:val="008938A0"/>
    <w:rsid w:val="0089426B"/>
    <w:rsid w:val="00895E19"/>
    <w:rsid w:val="008969D2"/>
    <w:rsid w:val="00896ABA"/>
    <w:rsid w:val="008976F4"/>
    <w:rsid w:val="008A403A"/>
    <w:rsid w:val="008A7021"/>
    <w:rsid w:val="008B3620"/>
    <w:rsid w:val="008B5B51"/>
    <w:rsid w:val="008B731F"/>
    <w:rsid w:val="008C1E89"/>
    <w:rsid w:val="008C2B07"/>
    <w:rsid w:val="008C34B4"/>
    <w:rsid w:val="008C7505"/>
    <w:rsid w:val="008D01FD"/>
    <w:rsid w:val="008D159C"/>
    <w:rsid w:val="008D1902"/>
    <w:rsid w:val="008D47AE"/>
    <w:rsid w:val="008D5516"/>
    <w:rsid w:val="008E13B8"/>
    <w:rsid w:val="008E38BA"/>
    <w:rsid w:val="008E3B3C"/>
    <w:rsid w:val="008E44CC"/>
    <w:rsid w:val="008E5199"/>
    <w:rsid w:val="008E790C"/>
    <w:rsid w:val="008E7BE5"/>
    <w:rsid w:val="008E7BEE"/>
    <w:rsid w:val="008F1D6E"/>
    <w:rsid w:val="008F1E25"/>
    <w:rsid w:val="008F27CE"/>
    <w:rsid w:val="008F3245"/>
    <w:rsid w:val="008F3FDD"/>
    <w:rsid w:val="008F5990"/>
    <w:rsid w:val="00900ACD"/>
    <w:rsid w:val="00901360"/>
    <w:rsid w:val="00902192"/>
    <w:rsid w:val="00905A34"/>
    <w:rsid w:val="00905B92"/>
    <w:rsid w:val="00905FB1"/>
    <w:rsid w:val="00906B8B"/>
    <w:rsid w:val="00910EA2"/>
    <w:rsid w:val="00911AB8"/>
    <w:rsid w:val="00917A65"/>
    <w:rsid w:val="00920A43"/>
    <w:rsid w:val="0092160D"/>
    <w:rsid w:val="00922D08"/>
    <w:rsid w:val="00923E7F"/>
    <w:rsid w:val="009245A9"/>
    <w:rsid w:val="00926CF9"/>
    <w:rsid w:val="00931262"/>
    <w:rsid w:val="00931B18"/>
    <w:rsid w:val="00932D50"/>
    <w:rsid w:val="009344A7"/>
    <w:rsid w:val="00936997"/>
    <w:rsid w:val="00941282"/>
    <w:rsid w:val="009425C2"/>
    <w:rsid w:val="009516FF"/>
    <w:rsid w:val="00951BF1"/>
    <w:rsid w:val="00953143"/>
    <w:rsid w:val="009533A5"/>
    <w:rsid w:val="00953D51"/>
    <w:rsid w:val="00956AC6"/>
    <w:rsid w:val="00956DEB"/>
    <w:rsid w:val="00957181"/>
    <w:rsid w:val="00957336"/>
    <w:rsid w:val="00960088"/>
    <w:rsid w:val="0096144F"/>
    <w:rsid w:val="009625A9"/>
    <w:rsid w:val="0096314F"/>
    <w:rsid w:val="00963CD4"/>
    <w:rsid w:val="00964494"/>
    <w:rsid w:val="009659B6"/>
    <w:rsid w:val="00971014"/>
    <w:rsid w:val="009744CC"/>
    <w:rsid w:val="00974C90"/>
    <w:rsid w:val="00974D86"/>
    <w:rsid w:val="00975420"/>
    <w:rsid w:val="009760B9"/>
    <w:rsid w:val="0097681D"/>
    <w:rsid w:val="009779ED"/>
    <w:rsid w:val="009824C8"/>
    <w:rsid w:val="00982AC0"/>
    <w:rsid w:val="009834F6"/>
    <w:rsid w:val="00983FB3"/>
    <w:rsid w:val="00984731"/>
    <w:rsid w:val="00984A94"/>
    <w:rsid w:val="00985F94"/>
    <w:rsid w:val="00986049"/>
    <w:rsid w:val="00986770"/>
    <w:rsid w:val="0099017C"/>
    <w:rsid w:val="0099319D"/>
    <w:rsid w:val="00996EE3"/>
    <w:rsid w:val="00997506"/>
    <w:rsid w:val="00997B0B"/>
    <w:rsid w:val="00997ECD"/>
    <w:rsid w:val="009A00CF"/>
    <w:rsid w:val="009A1423"/>
    <w:rsid w:val="009A242D"/>
    <w:rsid w:val="009A2524"/>
    <w:rsid w:val="009A339A"/>
    <w:rsid w:val="009A3FEC"/>
    <w:rsid w:val="009A5030"/>
    <w:rsid w:val="009A55E3"/>
    <w:rsid w:val="009A6A48"/>
    <w:rsid w:val="009A764D"/>
    <w:rsid w:val="009A7DF8"/>
    <w:rsid w:val="009B2F73"/>
    <w:rsid w:val="009B3249"/>
    <w:rsid w:val="009B4FB6"/>
    <w:rsid w:val="009B59B0"/>
    <w:rsid w:val="009B5D27"/>
    <w:rsid w:val="009B6AD8"/>
    <w:rsid w:val="009B6F26"/>
    <w:rsid w:val="009C0292"/>
    <w:rsid w:val="009C0F26"/>
    <w:rsid w:val="009C30B3"/>
    <w:rsid w:val="009C58F9"/>
    <w:rsid w:val="009C6A16"/>
    <w:rsid w:val="009C6DFB"/>
    <w:rsid w:val="009D1565"/>
    <w:rsid w:val="009D18D6"/>
    <w:rsid w:val="009D48F2"/>
    <w:rsid w:val="009D49B7"/>
    <w:rsid w:val="009D51EF"/>
    <w:rsid w:val="009D581A"/>
    <w:rsid w:val="009D7BC5"/>
    <w:rsid w:val="009E058E"/>
    <w:rsid w:val="009E05C5"/>
    <w:rsid w:val="009E11EB"/>
    <w:rsid w:val="009E16CF"/>
    <w:rsid w:val="009E1FE2"/>
    <w:rsid w:val="009E3EAA"/>
    <w:rsid w:val="009E4504"/>
    <w:rsid w:val="009E4F77"/>
    <w:rsid w:val="009E67B6"/>
    <w:rsid w:val="009E6FEC"/>
    <w:rsid w:val="009E78FA"/>
    <w:rsid w:val="009F06F0"/>
    <w:rsid w:val="009F1FB6"/>
    <w:rsid w:val="009F2CD1"/>
    <w:rsid w:val="009F2D25"/>
    <w:rsid w:val="009F31AF"/>
    <w:rsid w:val="009F379B"/>
    <w:rsid w:val="009F3D98"/>
    <w:rsid w:val="009F677E"/>
    <w:rsid w:val="00A0186B"/>
    <w:rsid w:val="00A02E93"/>
    <w:rsid w:val="00A03854"/>
    <w:rsid w:val="00A0407E"/>
    <w:rsid w:val="00A05D6C"/>
    <w:rsid w:val="00A06983"/>
    <w:rsid w:val="00A07FDE"/>
    <w:rsid w:val="00A10740"/>
    <w:rsid w:val="00A10FCE"/>
    <w:rsid w:val="00A1205C"/>
    <w:rsid w:val="00A1213D"/>
    <w:rsid w:val="00A152B9"/>
    <w:rsid w:val="00A1692E"/>
    <w:rsid w:val="00A16D42"/>
    <w:rsid w:val="00A176A7"/>
    <w:rsid w:val="00A20118"/>
    <w:rsid w:val="00A202F6"/>
    <w:rsid w:val="00A20710"/>
    <w:rsid w:val="00A21E39"/>
    <w:rsid w:val="00A25160"/>
    <w:rsid w:val="00A32150"/>
    <w:rsid w:val="00A341CC"/>
    <w:rsid w:val="00A342EC"/>
    <w:rsid w:val="00A34A25"/>
    <w:rsid w:val="00A369C7"/>
    <w:rsid w:val="00A37331"/>
    <w:rsid w:val="00A4250D"/>
    <w:rsid w:val="00A46C23"/>
    <w:rsid w:val="00A46D6A"/>
    <w:rsid w:val="00A47737"/>
    <w:rsid w:val="00A532ED"/>
    <w:rsid w:val="00A5387F"/>
    <w:rsid w:val="00A53B67"/>
    <w:rsid w:val="00A56643"/>
    <w:rsid w:val="00A56D97"/>
    <w:rsid w:val="00A57ABE"/>
    <w:rsid w:val="00A627CB"/>
    <w:rsid w:val="00A62AE6"/>
    <w:rsid w:val="00A62E61"/>
    <w:rsid w:val="00A65475"/>
    <w:rsid w:val="00A65CBA"/>
    <w:rsid w:val="00A65EB1"/>
    <w:rsid w:val="00A67EE0"/>
    <w:rsid w:val="00A71688"/>
    <w:rsid w:val="00A718E7"/>
    <w:rsid w:val="00A7228C"/>
    <w:rsid w:val="00A74210"/>
    <w:rsid w:val="00A766EA"/>
    <w:rsid w:val="00A803FF"/>
    <w:rsid w:val="00A867DF"/>
    <w:rsid w:val="00A9017F"/>
    <w:rsid w:val="00A90207"/>
    <w:rsid w:val="00A94100"/>
    <w:rsid w:val="00A94A55"/>
    <w:rsid w:val="00A9553A"/>
    <w:rsid w:val="00A95C71"/>
    <w:rsid w:val="00A97E63"/>
    <w:rsid w:val="00AA1D5F"/>
    <w:rsid w:val="00AA4656"/>
    <w:rsid w:val="00AA7F93"/>
    <w:rsid w:val="00AB027D"/>
    <w:rsid w:val="00AB1F90"/>
    <w:rsid w:val="00AB4979"/>
    <w:rsid w:val="00AB5512"/>
    <w:rsid w:val="00AB5903"/>
    <w:rsid w:val="00AB5FB0"/>
    <w:rsid w:val="00AB6BFA"/>
    <w:rsid w:val="00AB781B"/>
    <w:rsid w:val="00AB7F05"/>
    <w:rsid w:val="00AC056F"/>
    <w:rsid w:val="00AC060B"/>
    <w:rsid w:val="00AC1B75"/>
    <w:rsid w:val="00AC3A91"/>
    <w:rsid w:val="00AC43B4"/>
    <w:rsid w:val="00AC5F9F"/>
    <w:rsid w:val="00AD0741"/>
    <w:rsid w:val="00AD10A5"/>
    <w:rsid w:val="00AD4AC3"/>
    <w:rsid w:val="00AD4EBF"/>
    <w:rsid w:val="00AD5164"/>
    <w:rsid w:val="00AD629A"/>
    <w:rsid w:val="00AD6462"/>
    <w:rsid w:val="00AD7DAC"/>
    <w:rsid w:val="00AE038D"/>
    <w:rsid w:val="00AE0859"/>
    <w:rsid w:val="00AE4BE2"/>
    <w:rsid w:val="00AE54A7"/>
    <w:rsid w:val="00AE59C7"/>
    <w:rsid w:val="00AE6173"/>
    <w:rsid w:val="00AE7510"/>
    <w:rsid w:val="00AE7992"/>
    <w:rsid w:val="00AF0120"/>
    <w:rsid w:val="00AF10D7"/>
    <w:rsid w:val="00AF1377"/>
    <w:rsid w:val="00AF149D"/>
    <w:rsid w:val="00AF6565"/>
    <w:rsid w:val="00AF6A72"/>
    <w:rsid w:val="00AF7750"/>
    <w:rsid w:val="00AF7F9B"/>
    <w:rsid w:val="00B00FEF"/>
    <w:rsid w:val="00B01EB8"/>
    <w:rsid w:val="00B034E2"/>
    <w:rsid w:val="00B05182"/>
    <w:rsid w:val="00B057EC"/>
    <w:rsid w:val="00B106AB"/>
    <w:rsid w:val="00B10EDF"/>
    <w:rsid w:val="00B117D8"/>
    <w:rsid w:val="00B1238F"/>
    <w:rsid w:val="00B12EE4"/>
    <w:rsid w:val="00B16336"/>
    <w:rsid w:val="00B16548"/>
    <w:rsid w:val="00B20994"/>
    <w:rsid w:val="00B209C4"/>
    <w:rsid w:val="00B20CAC"/>
    <w:rsid w:val="00B21356"/>
    <w:rsid w:val="00B21793"/>
    <w:rsid w:val="00B22D97"/>
    <w:rsid w:val="00B26BBA"/>
    <w:rsid w:val="00B26D55"/>
    <w:rsid w:val="00B306D3"/>
    <w:rsid w:val="00B30D66"/>
    <w:rsid w:val="00B3249C"/>
    <w:rsid w:val="00B329D8"/>
    <w:rsid w:val="00B35406"/>
    <w:rsid w:val="00B35B73"/>
    <w:rsid w:val="00B36A0B"/>
    <w:rsid w:val="00B36C75"/>
    <w:rsid w:val="00B412F9"/>
    <w:rsid w:val="00B42762"/>
    <w:rsid w:val="00B43365"/>
    <w:rsid w:val="00B43F7E"/>
    <w:rsid w:val="00B543D2"/>
    <w:rsid w:val="00B54679"/>
    <w:rsid w:val="00B56082"/>
    <w:rsid w:val="00B56F7A"/>
    <w:rsid w:val="00B57159"/>
    <w:rsid w:val="00B5736E"/>
    <w:rsid w:val="00B6203B"/>
    <w:rsid w:val="00B62766"/>
    <w:rsid w:val="00B6387D"/>
    <w:rsid w:val="00B63C82"/>
    <w:rsid w:val="00B65986"/>
    <w:rsid w:val="00B66F49"/>
    <w:rsid w:val="00B67B35"/>
    <w:rsid w:val="00B70EEB"/>
    <w:rsid w:val="00B710E7"/>
    <w:rsid w:val="00B72870"/>
    <w:rsid w:val="00B7295A"/>
    <w:rsid w:val="00B75C05"/>
    <w:rsid w:val="00B80078"/>
    <w:rsid w:val="00B801B9"/>
    <w:rsid w:val="00B812AD"/>
    <w:rsid w:val="00B81D75"/>
    <w:rsid w:val="00B872B8"/>
    <w:rsid w:val="00B93961"/>
    <w:rsid w:val="00B93B41"/>
    <w:rsid w:val="00B93BAD"/>
    <w:rsid w:val="00B96785"/>
    <w:rsid w:val="00B96C5B"/>
    <w:rsid w:val="00B96EEE"/>
    <w:rsid w:val="00B97083"/>
    <w:rsid w:val="00B97993"/>
    <w:rsid w:val="00BA0783"/>
    <w:rsid w:val="00BA0B67"/>
    <w:rsid w:val="00BA10AF"/>
    <w:rsid w:val="00BA130D"/>
    <w:rsid w:val="00BA13EA"/>
    <w:rsid w:val="00BA185D"/>
    <w:rsid w:val="00BA1CFB"/>
    <w:rsid w:val="00BA21A9"/>
    <w:rsid w:val="00BA3191"/>
    <w:rsid w:val="00BA5EAD"/>
    <w:rsid w:val="00BA6254"/>
    <w:rsid w:val="00BB0BB2"/>
    <w:rsid w:val="00BB3210"/>
    <w:rsid w:val="00BB392C"/>
    <w:rsid w:val="00BB5788"/>
    <w:rsid w:val="00BB6B27"/>
    <w:rsid w:val="00BB74BA"/>
    <w:rsid w:val="00BB7862"/>
    <w:rsid w:val="00BC0B91"/>
    <w:rsid w:val="00BC2625"/>
    <w:rsid w:val="00BC34B6"/>
    <w:rsid w:val="00BC7B14"/>
    <w:rsid w:val="00BD15D5"/>
    <w:rsid w:val="00BD341A"/>
    <w:rsid w:val="00BD7691"/>
    <w:rsid w:val="00BE107D"/>
    <w:rsid w:val="00BE26C2"/>
    <w:rsid w:val="00BE5745"/>
    <w:rsid w:val="00BF11C3"/>
    <w:rsid w:val="00BF1E7F"/>
    <w:rsid w:val="00BF2773"/>
    <w:rsid w:val="00BF3AB7"/>
    <w:rsid w:val="00BF4CD5"/>
    <w:rsid w:val="00BF4E74"/>
    <w:rsid w:val="00BF6F0F"/>
    <w:rsid w:val="00C0026A"/>
    <w:rsid w:val="00C0060C"/>
    <w:rsid w:val="00C0182B"/>
    <w:rsid w:val="00C02085"/>
    <w:rsid w:val="00C03486"/>
    <w:rsid w:val="00C038B7"/>
    <w:rsid w:val="00C05EC1"/>
    <w:rsid w:val="00C1318A"/>
    <w:rsid w:val="00C142B4"/>
    <w:rsid w:val="00C1465E"/>
    <w:rsid w:val="00C16937"/>
    <w:rsid w:val="00C17504"/>
    <w:rsid w:val="00C20784"/>
    <w:rsid w:val="00C2119C"/>
    <w:rsid w:val="00C214AD"/>
    <w:rsid w:val="00C21C06"/>
    <w:rsid w:val="00C22075"/>
    <w:rsid w:val="00C23631"/>
    <w:rsid w:val="00C24F67"/>
    <w:rsid w:val="00C3018D"/>
    <w:rsid w:val="00C3076B"/>
    <w:rsid w:val="00C309B5"/>
    <w:rsid w:val="00C31E8D"/>
    <w:rsid w:val="00C33C0E"/>
    <w:rsid w:val="00C33F7E"/>
    <w:rsid w:val="00C34989"/>
    <w:rsid w:val="00C34CE8"/>
    <w:rsid w:val="00C351A8"/>
    <w:rsid w:val="00C35A6D"/>
    <w:rsid w:val="00C37285"/>
    <w:rsid w:val="00C40CBE"/>
    <w:rsid w:val="00C41E31"/>
    <w:rsid w:val="00C432CC"/>
    <w:rsid w:val="00C4364E"/>
    <w:rsid w:val="00C46385"/>
    <w:rsid w:val="00C47A57"/>
    <w:rsid w:val="00C47B09"/>
    <w:rsid w:val="00C47F16"/>
    <w:rsid w:val="00C50891"/>
    <w:rsid w:val="00C52100"/>
    <w:rsid w:val="00C52436"/>
    <w:rsid w:val="00C532A7"/>
    <w:rsid w:val="00C53DAA"/>
    <w:rsid w:val="00C554B7"/>
    <w:rsid w:val="00C55E34"/>
    <w:rsid w:val="00C56EFE"/>
    <w:rsid w:val="00C607AD"/>
    <w:rsid w:val="00C60B80"/>
    <w:rsid w:val="00C638DF"/>
    <w:rsid w:val="00C64C41"/>
    <w:rsid w:val="00C67391"/>
    <w:rsid w:val="00C7087A"/>
    <w:rsid w:val="00C713B2"/>
    <w:rsid w:val="00C738B5"/>
    <w:rsid w:val="00C75879"/>
    <w:rsid w:val="00C76B48"/>
    <w:rsid w:val="00C77ED3"/>
    <w:rsid w:val="00C84424"/>
    <w:rsid w:val="00C874A9"/>
    <w:rsid w:val="00C90377"/>
    <w:rsid w:val="00C9059A"/>
    <w:rsid w:val="00C9154F"/>
    <w:rsid w:val="00C91594"/>
    <w:rsid w:val="00C9182E"/>
    <w:rsid w:val="00C91842"/>
    <w:rsid w:val="00C93A1F"/>
    <w:rsid w:val="00C942E0"/>
    <w:rsid w:val="00C94498"/>
    <w:rsid w:val="00C94828"/>
    <w:rsid w:val="00C955D9"/>
    <w:rsid w:val="00C97E33"/>
    <w:rsid w:val="00C97EC0"/>
    <w:rsid w:val="00CA0DEF"/>
    <w:rsid w:val="00CA353A"/>
    <w:rsid w:val="00CA4319"/>
    <w:rsid w:val="00CA6E73"/>
    <w:rsid w:val="00CA7BAA"/>
    <w:rsid w:val="00CB09CC"/>
    <w:rsid w:val="00CB1085"/>
    <w:rsid w:val="00CB3297"/>
    <w:rsid w:val="00CB4B32"/>
    <w:rsid w:val="00CB55BF"/>
    <w:rsid w:val="00CB70E6"/>
    <w:rsid w:val="00CC225B"/>
    <w:rsid w:val="00CC2C9A"/>
    <w:rsid w:val="00CC2E20"/>
    <w:rsid w:val="00CC31DF"/>
    <w:rsid w:val="00CC4646"/>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49B"/>
    <w:rsid w:val="00CE2613"/>
    <w:rsid w:val="00CE2768"/>
    <w:rsid w:val="00CE291B"/>
    <w:rsid w:val="00CE29B1"/>
    <w:rsid w:val="00CE3DEF"/>
    <w:rsid w:val="00CE417B"/>
    <w:rsid w:val="00CE4933"/>
    <w:rsid w:val="00CE497A"/>
    <w:rsid w:val="00CE56AB"/>
    <w:rsid w:val="00CE7B0B"/>
    <w:rsid w:val="00CE7F93"/>
    <w:rsid w:val="00CF176B"/>
    <w:rsid w:val="00CF19D7"/>
    <w:rsid w:val="00CF26A3"/>
    <w:rsid w:val="00CF2A96"/>
    <w:rsid w:val="00CF550B"/>
    <w:rsid w:val="00CF6B73"/>
    <w:rsid w:val="00CF7ACE"/>
    <w:rsid w:val="00D00B6A"/>
    <w:rsid w:val="00D0235E"/>
    <w:rsid w:val="00D02381"/>
    <w:rsid w:val="00D06659"/>
    <w:rsid w:val="00D06CFB"/>
    <w:rsid w:val="00D10435"/>
    <w:rsid w:val="00D14988"/>
    <w:rsid w:val="00D1661B"/>
    <w:rsid w:val="00D2312F"/>
    <w:rsid w:val="00D23EE3"/>
    <w:rsid w:val="00D24721"/>
    <w:rsid w:val="00D254B8"/>
    <w:rsid w:val="00D25CEA"/>
    <w:rsid w:val="00D2736B"/>
    <w:rsid w:val="00D3033B"/>
    <w:rsid w:val="00D30BF9"/>
    <w:rsid w:val="00D353CC"/>
    <w:rsid w:val="00D36EDA"/>
    <w:rsid w:val="00D37079"/>
    <w:rsid w:val="00D41602"/>
    <w:rsid w:val="00D4184A"/>
    <w:rsid w:val="00D4340A"/>
    <w:rsid w:val="00D44BF1"/>
    <w:rsid w:val="00D45C31"/>
    <w:rsid w:val="00D4758A"/>
    <w:rsid w:val="00D50E24"/>
    <w:rsid w:val="00D51FEA"/>
    <w:rsid w:val="00D549F0"/>
    <w:rsid w:val="00D54B35"/>
    <w:rsid w:val="00D55BF7"/>
    <w:rsid w:val="00D55E8C"/>
    <w:rsid w:val="00D60624"/>
    <w:rsid w:val="00D611C6"/>
    <w:rsid w:val="00D639F7"/>
    <w:rsid w:val="00D63AA7"/>
    <w:rsid w:val="00D64246"/>
    <w:rsid w:val="00D648B0"/>
    <w:rsid w:val="00D64C77"/>
    <w:rsid w:val="00D656A8"/>
    <w:rsid w:val="00D66EAA"/>
    <w:rsid w:val="00D72706"/>
    <w:rsid w:val="00D754E1"/>
    <w:rsid w:val="00D7631F"/>
    <w:rsid w:val="00D766C5"/>
    <w:rsid w:val="00D77517"/>
    <w:rsid w:val="00D775DF"/>
    <w:rsid w:val="00D806C5"/>
    <w:rsid w:val="00D806CF"/>
    <w:rsid w:val="00D8252B"/>
    <w:rsid w:val="00D8301B"/>
    <w:rsid w:val="00D83E4C"/>
    <w:rsid w:val="00D856B9"/>
    <w:rsid w:val="00D85DE2"/>
    <w:rsid w:val="00D8623E"/>
    <w:rsid w:val="00D86995"/>
    <w:rsid w:val="00D9091B"/>
    <w:rsid w:val="00D944E5"/>
    <w:rsid w:val="00D976F0"/>
    <w:rsid w:val="00D9787A"/>
    <w:rsid w:val="00DA02CA"/>
    <w:rsid w:val="00DA1A11"/>
    <w:rsid w:val="00DA1D70"/>
    <w:rsid w:val="00DA2F62"/>
    <w:rsid w:val="00DA7535"/>
    <w:rsid w:val="00DB0182"/>
    <w:rsid w:val="00DB0B15"/>
    <w:rsid w:val="00DB3F27"/>
    <w:rsid w:val="00DC0B4B"/>
    <w:rsid w:val="00DC162D"/>
    <w:rsid w:val="00DC40A1"/>
    <w:rsid w:val="00DC4C80"/>
    <w:rsid w:val="00DC6CD5"/>
    <w:rsid w:val="00DD4F16"/>
    <w:rsid w:val="00DD6C58"/>
    <w:rsid w:val="00DD7487"/>
    <w:rsid w:val="00DE3321"/>
    <w:rsid w:val="00DE34DE"/>
    <w:rsid w:val="00DE4E97"/>
    <w:rsid w:val="00DE4F84"/>
    <w:rsid w:val="00DE568E"/>
    <w:rsid w:val="00DE64ED"/>
    <w:rsid w:val="00DE6BFD"/>
    <w:rsid w:val="00DF0596"/>
    <w:rsid w:val="00DF0FF7"/>
    <w:rsid w:val="00DF1C09"/>
    <w:rsid w:val="00DF407A"/>
    <w:rsid w:val="00DF4325"/>
    <w:rsid w:val="00DF5E6C"/>
    <w:rsid w:val="00DF722A"/>
    <w:rsid w:val="00E005FE"/>
    <w:rsid w:val="00E00667"/>
    <w:rsid w:val="00E01AC7"/>
    <w:rsid w:val="00E03259"/>
    <w:rsid w:val="00E032B8"/>
    <w:rsid w:val="00E04539"/>
    <w:rsid w:val="00E04F0A"/>
    <w:rsid w:val="00E04FBF"/>
    <w:rsid w:val="00E10C4F"/>
    <w:rsid w:val="00E1143F"/>
    <w:rsid w:val="00E12B66"/>
    <w:rsid w:val="00E12BFE"/>
    <w:rsid w:val="00E12FAC"/>
    <w:rsid w:val="00E15097"/>
    <w:rsid w:val="00E20815"/>
    <w:rsid w:val="00E21F02"/>
    <w:rsid w:val="00E22553"/>
    <w:rsid w:val="00E22CE4"/>
    <w:rsid w:val="00E3015F"/>
    <w:rsid w:val="00E308A7"/>
    <w:rsid w:val="00E31458"/>
    <w:rsid w:val="00E3163A"/>
    <w:rsid w:val="00E33420"/>
    <w:rsid w:val="00E3580C"/>
    <w:rsid w:val="00E378F8"/>
    <w:rsid w:val="00E41C09"/>
    <w:rsid w:val="00E422BC"/>
    <w:rsid w:val="00E429DF"/>
    <w:rsid w:val="00E43B75"/>
    <w:rsid w:val="00E44131"/>
    <w:rsid w:val="00E450C1"/>
    <w:rsid w:val="00E45E01"/>
    <w:rsid w:val="00E50994"/>
    <w:rsid w:val="00E51123"/>
    <w:rsid w:val="00E53650"/>
    <w:rsid w:val="00E545A2"/>
    <w:rsid w:val="00E54DFC"/>
    <w:rsid w:val="00E54F03"/>
    <w:rsid w:val="00E5559B"/>
    <w:rsid w:val="00E6157B"/>
    <w:rsid w:val="00E62439"/>
    <w:rsid w:val="00E62601"/>
    <w:rsid w:val="00E6433B"/>
    <w:rsid w:val="00E64979"/>
    <w:rsid w:val="00E65D62"/>
    <w:rsid w:val="00E6699F"/>
    <w:rsid w:val="00E6725E"/>
    <w:rsid w:val="00E701D8"/>
    <w:rsid w:val="00E701F9"/>
    <w:rsid w:val="00E71707"/>
    <w:rsid w:val="00E72B7E"/>
    <w:rsid w:val="00E73875"/>
    <w:rsid w:val="00E75032"/>
    <w:rsid w:val="00E802D9"/>
    <w:rsid w:val="00E81310"/>
    <w:rsid w:val="00E81BC5"/>
    <w:rsid w:val="00E81BE6"/>
    <w:rsid w:val="00E84887"/>
    <w:rsid w:val="00E8601C"/>
    <w:rsid w:val="00E86236"/>
    <w:rsid w:val="00E86804"/>
    <w:rsid w:val="00E903B3"/>
    <w:rsid w:val="00E90D36"/>
    <w:rsid w:val="00E91BC1"/>
    <w:rsid w:val="00E91DCF"/>
    <w:rsid w:val="00E95263"/>
    <w:rsid w:val="00E96D37"/>
    <w:rsid w:val="00E97113"/>
    <w:rsid w:val="00E97841"/>
    <w:rsid w:val="00EA0180"/>
    <w:rsid w:val="00EA3BD1"/>
    <w:rsid w:val="00EA3C75"/>
    <w:rsid w:val="00EA5528"/>
    <w:rsid w:val="00EA68F2"/>
    <w:rsid w:val="00EA7050"/>
    <w:rsid w:val="00EA75FC"/>
    <w:rsid w:val="00EA7CBB"/>
    <w:rsid w:val="00EB3D20"/>
    <w:rsid w:val="00EB4253"/>
    <w:rsid w:val="00EB5EB7"/>
    <w:rsid w:val="00EB7B7D"/>
    <w:rsid w:val="00EB7D71"/>
    <w:rsid w:val="00EC0709"/>
    <w:rsid w:val="00EC1515"/>
    <w:rsid w:val="00EC1FF8"/>
    <w:rsid w:val="00ED0055"/>
    <w:rsid w:val="00ED014D"/>
    <w:rsid w:val="00ED0272"/>
    <w:rsid w:val="00ED0A87"/>
    <w:rsid w:val="00ED1823"/>
    <w:rsid w:val="00ED34D8"/>
    <w:rsid w:val="00ED415D"/>
    <w:rsid w:val="00ED4E31"/>
    <w:rsid w:val="00ED4F4C"/>
    <w:rsid w:val="00ED5472"/>
    <w:rsid w:val="00ED5EA8"/>
    <w:rsid w:val="00ED65DE"/>
    <w:rsid w:val="00ED750B"/>
    <w:rsid w:val="00ED7C48"/>
    <w:rsid w:val="00EE1993"/>
    <w:rsid w:val="00EE27BE"/>
    <w:rsid w:val="00EE3EFE"/>
    <w:rsid w:val="00EE48F2"/>
    <w:rsid w:val="00EE7153"/>
    <w:rsid w:val="00EF11CE"/>
    <w:rsid w:val="00EF191D"/>
    <w:rsid w:val="00EF260B"/>
    <w:rsid w:val="00EF2B77"/>
    <w:rsid w:val="00EF33C1"/>
    <w:rsid w:val="00EF348E"/>
    <w:rsid w:val="00EF52F6"/>
    <w:rsid w:val="00EF6801"/>
    <w:rsid w:val="00EF748F"/>
    <w:rsid w:val="00F013E5"/>
    <w:rsid w:val="00F0205E"/>
    <w:rsid w:val="00F0340D"/>
    <w:rsid w:val="00F06F85"/>
    <w:rsid w:val="00F077BD"/>
    <w:rsid w:val="00F108F6"/>
    <w:rsid w:val="00F11172"/>
    <w:rsid w:val="00F1197E"/>
    <w:rsid w:val="00F13CE2"/>
    <w:rsid w:val="00F13E37"/>
    <w:rsid w:val="00F142A7"/>
    <w:rsid w:val="00F143E5"/>
    <w:rsid w:val="00F1490D"/>
    <w:rsid w:val="00F17A7D"/>
    <w:rsid w:val="00F20E87"/>
    <w:rsid w:val="00F20F65"/>
    <w:rsid w:val="00F210C4"/>
    <w:rsid w:val="00F21B1A"/>
    <w:rsid w:val="00F22FAA"/>
    <w:rsid w:val="00F2488E"/>
    <w:rsid w:val="00F26001"/>
    <w:rsid w:val="00F2730D"/>
    <w:rsid w:val="00F30BF9"/>
    <w:rsid w:val="00F31026"/>
    <w:rsid w:val="00F3128D"/>
    <w:rsid w:val="00F342AA"/>
    <w:rsid w:val="00F34843"/>
    <w:rsid w:val="00F40B0C"/>
    <w:rsid w:val="00F4119D"/>
    <w:rsid w:val="00F429E0"/>
    <w:rsid w:val="00F43082"/>
    <w:rsid w:val="00F43A9B"/>
    <w:rsid w:val="00F501E2"/>
    <w:rsid w:val="00F504A2"/>
    <w:rsid w:val="00F5257F"/>
    <w:rsid w:val="00F53061"/>
    <w:rsid w:val="00F53C9B"/>
    <w:rsid w:val="00F54422"/>
    <w:rsid w:val="00F54C2C"/>
    <w:rsid w:val="00F57D6D"/>
    <w:rsid w:val="00F6061B"/>
    <w:rsid w:val="00F60714"/>
    <w:rsid w:val="00F60BF4"/>
    <w:rsid w:val="00F61703"/>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4E80"/>
    <w:rsid w:val="00F9538A"/>
    <w:rsid w:val="00FA0593"/>
    <w:rsid w:val="00FA0D54"/>
    <w:rsid w:val="00FA16F7"/>
    <w:rsid w:val="00FA2BC2"/>
    <w:rsid w:val="00FA3477"/>
    <w:rsid w:val="00FA4E39"/>
    <w:rsid w:val="00FB12D7"/>
    <w:rsid w:val="00FB2D31"/>
    <w:rsid w:val="00FB31E9"/>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0AAD"/>
    <w:rsid w:val="00FF0FB7"/>
    <w:rsid w:val="00FF277B"/>
    <w:rsid w:val="00FF291C"/>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72B2C3"/>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1CE8D"/>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ABC1BC"/>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9E2F74"/>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8C2C91"/>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2ECD29"/>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0ACF5D"/>
    <w:rsid w:val="2B373DE9"/>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73BFC7"/>
    <w:rsid w:val="3081DDAB"/>
    <w:rsid w:val="30885616"/>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5AD02"/>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13E4A"/>
    <w:rsid w:val="3DFF7930"/>
    <w:rsid w:val="3E15BA2C"/>
    <w:rsid w:val="3E2D928F"/>
    <w:rsid w:val="3E48BBA4"/>
    <w:rsid w:val="3E4E1364"/>
    <w:rsid w:val="3E4F5FF4"/>
    <w:rsid w:val="3E5FF337"/>
    <w:rsid w:val="3E816A1B"/>
    <w:rsid w:val="3E83B266"/>
    <w:rsid w:val="3E85EA9E"/>
    <w:rsid w:val="3E8D9312"/>
    <w:rsid w:val="3E99EC4E"/>
    <w:rsid w:val="3E9C3E07"/>
    <w:rsid w:val="3EA9A5F5"/>
    <w:rsid w:val="3EAFC4B3"/>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21CF8B"/>
    <w:rsid w:val="4C370925"/>
    <w:rsid w:val="4C4E4A61"/>
    <w:rsid w:val="4C5A2405"/>
    <w:rsid w:val="4C81B416"/>
    <w:rsid w:val="4C84E3A5"/>
    <w:rsid w:val="4C931996"/>
    <w:rsid w:val="4C9CC7CD"/>
    <w:rsid w:val="4CA00359"/>
    <w:rsid w:val="4CB36974"/>
    <w:rsid w:val="4CC67107"/>
    <w:rsid w:val="4CCB49FC"/>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3F028"/>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DC8CB8"/>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04B02"/>
    <w:rsid w:val="5908F16F"/>
    <w:rsid w:val="590F4D08"/>
    <w:rsid w:val="592E84E2"/>
    <w:rsid w:val="59414AEA"/>
    <w:rsid w:val="5945CA64"/>
    <w:rsid w:val="5945F1DD"/>
    <w:rsid w:val="594FEF28"/>
    <w:rsid w:val="5966E9F2"/>
    <w:rsid w:val="5984961F"/>
    <w:rsid w:val="599122C1"/>
    <w:rsid w:val="599474A1"/>
    <w:rsid w:val="5998C45F"/>
    <w:rsid w:val="59A4A199"/>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CEAD22"/>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2E042D"/>
    <w:rsid w:val="645B0C0A"/>
    <w:rsid w:val="646C11DC"/>
    <w:rsid w:val="64B4F9BB"/>
    <w:rsid w:val="64BD6819"/>
    <w:rsid w:val="64C8417F"/>
    <w:rsid w:val="64E111E6"/>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7C60B"/>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489251291">
      <w:bodyDiv w:val="1"/>
      <w:marLeft w:val="0"/>
      <w:marRight w:val="0"/>
      <w:marTop w:val="0"/>
      <w:marBottom w:val="0"/>
      <w:divBdr>
        <w:top w:val="none" w:sz="0" w:space="0" w:color="auto"/>
        <w:left w:val="none" w:sz="0" w:space="0" w:color="auto"/>
        <w:bottom w:val="none" w:sz="0" w:space="0" w:color="auto"/>
        <w:right w:val="none" w:sz="0" w:space="0" w:color="auto"/>
      </w:divBdr>
    </w:div>
    <w:div w:id="639311905">
      <w:bodyDiv w:val="1"/>
      <w:marLeft w:val="0"/>
      <w:marRight w:val="0"/>
      <w:marTop w:val="0"/>
      <w:marBottom w:val="0"/>
      <w:divBdr>
        <w:top w:val="none" w:sz="0" w:space="0" w:color="auto"/>
        <w:left w:val="none" w:sz="0" w:space="0" w:color="auto"/>
        <w:bottom w:val="none" w:sz="0" w:space="0" w:color="auto"/>
        <w:right w:val="none" w:sz="0" w:space="0" w:color="auto"/>
      </w:divBdr>
    </w:div>
    <w:div w:id="677654864">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057973477">
      <w:bodyDiv w:val="1"/>
      <w:marLeft w:val="0"/>
      <w:marRight w:val="0"/>
      <w:marTop w:val="0"/>
      <w:marBottom w:val="0"/>
      <w:divBdr>
        <w:top w:val="none" w:sz="0" w:space="0" w:color="auto"/>
        <w:left w:val="none" w:sz="0" w:space="0" w:color="auto"/>
        <w:bottom w:val="none" w:sz="0" w:space="0" w:color="auto"/>
        <w:right w:val="none" w:sz="0" w:space="0" w:color="auto"/>
      </w:divBdr>
    </w:div>
    <w:div w:id="1200044510">
      <w:bodyDiv w:val="1"/>
      <w:marLeft w:val="0"/>
      <w:marRight w:val="0"/>
      <w:marTop w:val="0"/>
      <w:marBottom w:val="0"/>
      <w:divBdr>
        <w:top w:val="none" w:sz="0" w:space="0" w:color="auto"/>
        <w:left w:val="none" w:sz="0" w:space="0" w:color="auto"/>
        <w:bottom w:val="none" w:sz="0" w:space="0" w:color="auto"/>
        <w:right w:val="none" w:sz="0" w:space="0" w:color="auto"/>
      </w:divBdr>
    </w:div>
    <w:div w:id="1226065111">
      <w:bodyDiv w:val="1"/>
      <w:marLeft w:val="0"/>
      <w:marRight w:val="0"/>
      <w:marTop w:val="0"/>
      <w:marBottom w:val="0"/>
      <w:divBdr>
        <w:top w:val="none" w:sz="0" w:space="0" w:color="auto"/>
        <w:left w:val="none" w:sz="0" w:space="0" w:color="auto"/>
        <w:bottom w:val="none" w:sz="0" w:space="0" w:color="auto"/>
        <w:right w:val="none" w:sz="0" w:space="0" w:color="auto"/>
      </w:divBdr>
    </w:div>
    <w:div w:id="1353188794">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635328918">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 w:id="2103917420">
      <w:bodyDiv w:val="1"/>
      <w:marLeft w:val="0"/>
      <w:marRight w:val="0"/>
      <w:marTop w:val="0"/>
      <w:marBottom w:val="0"/>
      <w:divBdr>
        <w:top w:val="none" w:sz="0" w:space="0" w:color="auto"/>
        <w:left w:val="none" w:sz="0" w:space="0" w:color="auto"/>
        <w:bottom w:val="none" w:sz="0" w:space="0" w:color="auto"/>
        <w:right w:val="none" w:sz="0" w:space="0" w:color="auto"/>
      </w:divBdr>
    </w:div>
    <w:div w:id="2146005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t.2023.1152105" TargetMode="External"/><Relationship Id="rId117" Type="http://schemas.openxmlformats.org/officeDocument/2006/relationships/image" Target="media/image2.png"/><Relationship Id="rId21" Type="http://schemas.openxmlformats.org/officeDocument/2006/relationships/hyperlink" Target="http://159.203.176.220/contributor-roles/writing-review-editing/" TargetMode="External"/><Relationship Id="rId42" Type="http://schemas.openxmlformats.org/officeDocument/2006/relationships/hyperlink" Target="https://doi.org/10.1007/s12144-022-04159-8" TargetMode="External"/><Relationship Id="rId47" Type="http://schemas.openxmlformats.org/officeDocument/2006/relationships/hyperlink" Target="https://doi.org/10.33824/pjpr.2023.38.2.19" TargetMode="External"/><Relationship Id="rId63" Type="http://schemas.openxmlformats.org/officeDocument/2006/relationships/hyperlink" Target="https://doi.org/10.1037/tra0001406" TargetMode="External"/><Relationship Id="rId68" Type="http://schemas.openxmlformats.org/officeDocument/2006/relationships/hyperlink" Target="https://doi.org/10.1111/aphw.12276" TargetMode="External"/><Relationship Id="rId84" Type="http://schemas.openxmlformats.org/officeDocument/2006/relationships/hyperlink" Target="https://doi.org/10.1007/s12144-023-04415-5" TargetMode="External"/><Relationship Id="rId89" Type="http://schemas.openxmlformats.org/officeDocument/2006/relationships/hyperlink" Target="https://doi.org/10.1111/ppc.13102" TargetMode="External"/><Relationship Id="rId112" Type="http://schemas.openxmlformats.org/officeDocument/2006/relationships/hyperlink" Target="https://doi.org/10.2147/RMHP.S307294" TargetMode="External"/><Relationship Id="rId16" Type="http://schemas.openxmlformats.org/officeDocument/2006/relationships/hyperlink" Target="http://159.203.176.220/contributor-roles/software/" TargetMode="External"/><Relationship Id="rId107" Type="http://schemas.openxmlformats.org/officeDocument/2006/relationships/hyperlink" Target="https://doi.org/10.1111/ppc.12761" TargetMode="External"/><Relationship Id="rId11" Type="http://schemas.openxmlformats.org/officeDocument/2006/relationships/hyperlink" Target="http://159.203.176.220/contributor-roles/funding-acquisition/" TargetMode="External"/><Relationship Id="rId32" Type="http://schemas.openxmlformats.org/officeDocument/2006/relationships/hyperlink" Target="https://doi.org/10.3390/healthcare10112201" TargetMode="External"/><Relationship Id="rId37" Type="http://schemas.openxmlformats.org/officeDocument/2006/relationships/hyperlink" Target="https://doi.org/10.47391/JPMA.7813" TargetMode="External"/><Relationship Id="rId53" Type="http://schemas.openxmlformats.org/officeDocument/2006/relationships/hyperlink" Target="https://doi.org/10.1037/str0000314" TargetMode="External"/><Relationship Id="rId58" Type="http://schemas.openxmlformats.org/officeDocument/2006/relationships/hyperlink" Target="https://doi.org/10.1177/1359105321999088" TargetMode="External"/><Relationship Id="rId74" Type="http://schemas.openxmlformats.org/officeDocument/2006/relationships/hyperlink" Target="https://doi.org/10.3390/ijerph18094453" TargetMode="External"/><Relationship Id="rId79" Type="http://schemas.openxmlformats.org/officeDocument/2006/relationships/hyperlink" Target="https://doi.org/10.1111/odi.14915" TargetMode="External"/><Relationship Id="rId102" Type="http://schemas.openxmlformats.org/officeDocument/2006/relationships/hyperlink" Target="https://doi.org/10.1016/j.jad.2023.01.022" TargetMode="External"/><Relationship Id="rId123" Type="http://schemas.microsoft.com/office/2020/10/relationships/intelligence" Target="intelligence2.xml"/><Relationship Id="rId5" Type="http://schemas.openxmlformats.org/officeDocument/2006/relationships/settings" Target="settings.xml"/><Relationship Id="rId90" Type="http://schemas.openxmlformats.org/officeDocument/2006/relationships/hyperlink" Target="https://doi.org/10.1348/135910707X250866" TargetMode="External"/><Relationship Id="rId95" Type="http://schemas.openxmlformats.org/officeDocument/2006/relationships/hyperlink" Target="https://doi.org/10.1080/15325024.2019.1688022" TargetMode="External"/><Relationship Id="rId22" Type="http://schemas.openxmlformats.org/officeDocument/2006/relationships/hyperlink" Target="https://doi.org/10.3390/ijerph191610014" TargetMode="External"/><Relationship Id="rId27" Type="http://schemas.openxmlformats.org/officeDocument/2006/relationships/hyperlink" Target="https://doi.org/10.1037/tra0001626" TargetMode="External"/><Relationship Id="rId43" Type="http://schemas.openxmlformats.org/officeDocument/2006/relationships/hyperlink" Target="https://doi.org/10.1017/S0033291721000519" TargetMode="External"/><Relationship Id="rId48" Type="http://schemas.openxmlformats.org/officeDocument/2006/relationships/hyperlink" Target="https://doi.org/10.1080/10749357.2020.1864965" TargetMode="External"/><Relationship Id="rId64" Type="http://schemas.openxmlformats.org/officeDocument/2006/relationships/hyperlink" Target="https://doi.org/10.1002/jts.22884" TargetMode="External"/><Relationship Id="rId69" Type="http://schemas.openxmlformats.org/officeDocument/2006/relationships/hyperlink" Target="https://doi.org/10.3389/fpsyt.2016.00202" TargetMode="External"/><Relationship Id="rId113" Type="http://schemas.openxmlformats.org/officeDocument/2006/relationships/hyperlink" Target="https://doi.org/10.1037/tra0001377" TargetMode="External"/><Relationship Id="rId118" Type="http://schemas.openxmlformats.org/officeDocument/2006/relationships/image" Target="media/image3.png"/><Relationship Id="rId80" Type="http://schemas.openxmlformats.org/officeDocument/2006/relationships/hyperlink" Target="https://doi.org/10.1007/s00520-023-07891-4" TargetMode="External"/><Relationship Id="rId85" Type="http://schemas.openxmlformats.org/officeDocument/2006/relationships/hyperlink" Target="https://doi.org/10.1097/NNA.0000000000001240" TargetMode="External"/><Relationship Id="rId12" Type="http://schemas.openxmlformats.org/officeDocument/2006/relationships/hyperlink" Target="http://159.203.176.220/contributor-roles/investigation/" TargetMode="External"/><Relationship Id="rId17" Type="http://schemas.openxmlformats.org/officeDocument/2006/relationships/hyperlink" Target="http://159.203.176.220/contributor-roles/supervision/" TargetMode="External"/><Relationship Id="rId33" Type="http://schemas.openxmlformats.org/officeDocument/2006/relationships/hyperlink" Target="https://doi.org/10.3390/ijerph20115991" TargetMode="External"/><Relationship Id="rId38" Type="http://schemas.openxmlformats.org/officeDocument/2006/relationships/hyperlink" Target="https://doi.org/10.1016/j.jad.2024.01.130" TargetMode="External"/><Relationship Id="rId59" Type="http://schemas.openxmlformats.org/officeDocument/2006/relationships/hyperlink" Target="https://doi.org/10.1016/j.psychres.2020.113382" TargetMode="External"/><Relationship Id="rId103" Type="http://schemas.openxmlformats.org/officeDocument/2006/relationships/hyperlink" Target="https://doi.org/10.1016/j.eclinm.2022.101343" TargetMode="External"/><Relationship Id="rId108" Type="http://schemas.openxmlformats.org/officeDocument/2006/relationships/hyperlink" Target="https://doi.org/10.1002/pchj.599" TargetMode="External"/><Relationship Id="rId54" Type="http://schemas.openxmlformats.org/officeDocument/2006/relationships/hyperlink" Target="https://doi.org/10.1111/jocn.16988" TargetMode="External"/><Relationship Id="rId70" Type="http://schemas.openxmlformats.org/officeDocument/2006/relationships/hyperlink" Target="https://doi.org/10.1093/swr/22.3.173" TargetMode="External"/><Relationship Id="rId75" Type="http://schemas.openxmlformats.org/officeDocument/2006/relationships/hyperlink" Target="https://doi.org/10.3390/diagnostics10110956" TargetMode="External"/><Relationship Id="rId91" Type="http://schemas.openxmlformats.org/officeDocument/2006/relationships/hyperlink" Target="https://doi.org/10.1016/j.ijsu.2020.02.034" TargetMode="External"/><Relationship Id="rId96" Type="http://schemas.openxmlformats.org/officeDocument/2006/relationships/hyperlink" Target="https://doi.org/10.3928/01484834-20230415-02"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i.org/10.1111/inm.12938" TargetMode="External"/><Relationship Id="rId28" Type="http://schemas.openxmlformats.org/officeDocument/2006/relationships/hyperlink" Target="https://doi.org/10.1111/inm.13293" TargetMode="External"/><Relationship Id="rId49" Type="http://schemas.openxmlformats.org/officeDocument/2006/relationships/hyperlink" Target="https://doi.org/10.1016/j.psychres.2021.114035" TargetMode="External"/><Relationship Id="rId114" Type="http://schemas.openxmlformats.org/officeDocument/2006/relationships/hyperlink" Target="https://doi.org/10.3390/ijerph17176315" TargetMode="External"/><Relationship Id="rId119" Type="http://schemas.openxmlformats.org/officeDocument/2006/relationships/header" Target="header2.xml"/><Relationship Id="rId44" Type="http://schemas.openxmlformats.org/officeDocument/2006/relationships/hyperlink" Target="https://doi.org/10.1111/inm.13354" TargetMode="External"/><Relationship Id="rId60" Type="http://schemas.openxmlformats.org/officeDocument/2006/relationships/hyperlink" Target="https://doi.org/10.5114/hpr/169165" TargetMode="External"/><Relationship Id="rId65" Type="http://schemas.openxmlformats.org/officeDocument/2006/relationships/hyperlink" Target="https://doi.org/10.1080/13548506.2021.1897148" TargetMode="External"/><Relationship Id="rId81" Type="http://schemas.openxmlformats.org/officeDocument/2006/relationships/hyperlink" Target="https://doi.org/10.1037/t17236-000" TargetMode="External"/><Relationship Id="rId86" Type="http://schemas.openxmlformats.org/officeDocument/2006/relationships/hyperlink" Target="https://doi.org/10.1001/jamanetworkopen.2021.4972"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159.203.176.220/contributor-roles/methodology/" TargetMode="External"/><Relationship Id="rId18" Type="http://schemas.openxmlformats.org/officeDocument/2006/relationships/hyperlink" Target="http://159.203.176.220/contributor-roles/validation/" TargetMode="External"/><Relationship Id="rId39" Type="http://schemas.openxmlformats.org/officeDocument/2006/relationships/hyperlink" Target="https://doi.org/10.3390/brainsci13020305" TargetMode="External"/><Relationship Id="rId109" Type="http://schemas.openxmlformats.org/officeDocument/2006/relationships/hyperlink" Target="https://doi.org/10.1111/jonm.13660" TargetMode="External"/><Relationship Id="rId34" Type="http://schemas.openxmlformats.org/officeDocument/2006/relationships/hyperlink" Target="file:///C:\Users\aai\Downloads\www.covidence.org" TargetMode="External"/><Relationship Id="rId50" Type="http://schemas.openxmlformats.org/officeDocument/2006/relationships/hyperlink" Target="https://doi.org/10.3389/fpsyg.2022.745158" TargetMode="External"/><Relationship Id="rId55" Type="http://schemas.openxmlformats.org/officeDocument/2006/relationships/hyperlink" Target="https://doi.org/10.1080/09638288.2017.1363300" TargetMode="External"/><Relationship Id="rId76" Type="http://schemas.openxmlformats.org/officeDocument/2006/relationships/hyperlink" Target="https://doi.org/10.3390/ijerph18147362" TargetMode="External"/><Relationship Id="rId97" Type="http://schemas.openxmlformats.org/officeDocument/2006/relationships/hyperlink" Target="https://doi.org/10.1016/j.psycom.2023.100104" TargetMode="External"/><Relationship Id="rId104" Type="http://schemas.openxmlformats.org/officeDocument/2006/relationships/hyperlink" Target="https://doi.org/10.3389/fpsyt.2024.1337030" TargetMode="Externa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doi.org/10.3389/fpsyt.2021.562938" TargetMode="External"/><Relationship Id="rId92" Type="http://schemas.openxmlformats.org/officeDocument/2006/relationships/hyperlink" Target="https://doi.org/10.2147/PRBM.S446550" TargetMode="External"/><Relationship Id="rId2" Type="http://schemas.openxmlformats.org/officeDocument/2006/relationships/customXml" Target="../customXml/item2.xml"/><Relationship Id="rId29" Type="http://schemas.openxmlformats.org/officeDocument/2006/relationships/hyperlink" Target="https://doi.org/10.3390/ijerph20043539" TargetMode="External"/><Relationship Id="rId24" Type="http://schemas.openxmlformats.org/officeDocument/2006/relationships/hyperlink" Target="https://doi.org/10.1007/s12144-023-04750-7" TargetMode="External"/><Relationship Id="rId40" Type="http://schemas.openxmlformats.org/officeDocument/2006/relationships/hyperlink" Target="https://doi.org/10.1016/j.psyneuen.2014.03.001" TargetMode="External"/><Relationship Id="rId45" Type="http://schemas.openxmlformats.org/officeDocument/2006/relationships/hyperlink" Target="https://doi.org/10.1002/ijop.13110" TargetMode="External"/><Relationship Id="rId66" Type="http://schemas.openxmlformats.org/officeDocument/2006/relationships/hyperlink" Target="https://doi.org/10.1080/13548506.2022.2132409" TargetMode="External"/><Relationship Id="rId87" Type="http://schemas.openxmlformats.org/officeDocument/2006/relationships/hyperlink" Target="https://doi.org/10.1037/0022-006X.74.5.880" TargetMode="External"/><Relationship Id="rId110" Type="http://schemas.openxmlformats.org/officeDocument/2006/relationships/hyperlink" Target="https://doi.org/10.3389/fpsyt.2023.1228259" TargetMode="External"/><Relationship Id="rId115" Type="http://schemas.openxmlformats.org/officeDocument/2006/relationships/hyperlink" Target="https://doi.org/10.5114/cipp.2022.112945" TargetMode="External"/><Relationship Id="rId61" Type="http://schemas.openxmlformats.org/officeDocument/2006/relationships/hyperlink" Target="https://doi.org/10.1093/cercor/bhad372" TargetMode="External"/><Relationship Id="rId82" Type="http://schemas.openxmlformats.org/officeDocument/2006/relationships/hyperlink" Target="https://doi.org/10.12659/msm.933446" TargetMode="External"/><Relationship Id="rId19" Type="http://schemas.openxmlformats.org/officeDocument/2006/relationships/hyperlink" Target="http://159.203.176.220/contributor-roles/visualization/" TargetMode="External"/><Relationship Id="rId14" Type="http://schemas.openxmlformats.org/officeDocument/2006/relationships/hyperlink" Target="http://159.203.176.220/contributor-roles/project-administration/" TargetMode="External"/><Relationship Id="rId30" Type="http://schemas.openxmlformats.org/officeDocument/2006/relationships/hyperlink" Target="https://doi.org/10.3390/jcm13010095" TargetMode="External"/><Relationship Id="rId35" Type="http://schemas.openxmlformats.org/officeDocument/2006/relationships/hyperlink" Target="https://doi.org/10.1136/oemed-2020-106540" TargetMode="External"/><Relationship Id="rId56" Type="http://schemas.openxmlformats.org/officeDocument/2006/relationships/hyperlink" Target="https://doi.org/10.1007/s00586-020-06517-1" TargetMode="External"/><Relationship Id="rId77" Type="http://schemas.openxmlformats.org/officeDocument/2006/relationships/hyperlink" Target="https://doi.org/10.3389/fpsyt.2023.1331033" TargetMode="External"/><Relationship Id="rId100" Type="http://schemas.openxmlformats.org/officeDocument/2006/relationships/hyperlink" Target="https://doi.org/10.1037/ort0000606" TargetMode="External"/><Relationship Id="rId105" Type="http://schemas.openxmlformats.org/officeDocument/2006/relationships/hyperlink" Target="https://doi.org/10.3389/fpsyt.2023.1163956" TargetMode="External"/><Relationship Id="rId8" Type="http://schemas.openxmlformats.org/officeDocument/2006/relationships/endnotes" Target="endnotes.xml"/><Relationship Id="rId51" Type="http://schemas.openxmlformats.org/officeDocument/2006/relationships/hyperlink" Target="https://doi.org/10.22365/jpsych.2021.001" TargetMode="External"/><Relationship Id="rId72" Type="http://schemas.openxmlformats.org/officeDocument/2006/relationships/hyperlink" Target="https://doi.org/10.1007/s11162-023-09763-6" TargetMode="External"/><Relationship Id="rId93" Type="http://schemas.openxmlformats.org/officeDocument/2006/relationships/hyperlink" Target="https://doi.org/10.1001/jama.283.15.2008" TargetMode="External"/><Relationship Id="rId98" Type="http://schemas.openxmlformats.org/officeDocument/2006/relationships/hyperlink" Target="https://doi.org/10.3290/j.qi.b936999" TargetMode="External"/><Relationship Id="rId121" Type="http://schemas.microsoft.com/office/2011/relationships/people" Target="people.xml"/><Relationship Id="rId3" Type="http://schemas.openxmlformats.org/officeDocument/2006/relationships/numbering" Target="numbering.xml"/><Relationship Id="rId25" Type="http://schemas.openxmlformats.org/officeDocument/2006/relationships/hyperlink" Target="https://doi.org/10.1111/2047-3095.12397" TargetMode="External"/><Relationship Id="rId46" Type="http://schemas.openxmlformats.org/officeDocument/2006/relationships/hyperlink" Target="https://doi.org/10.1017/S1092852923002493" TargetMode="External"/><Relationship Id="rId67" Type="http://schemas.openxmlformats.org/officeDocument/2006/relationships/hyperlink" Target="https://doi.org/10.3389/fpsyg.2023.1270514" TargetMode="External"/><Relationship Id="rId116" Type="http://schemas.openxmlformats.org/officeDocument/2006/relationships/image" Target="media/image1.png"/><Relationship Id="rId20" Type="http://schemas.openxmlformats.org/officeDocument/2006/relationships/hyperlink" Target="http://159.203.176.220/contributor-roles/writing-original-draft/" TargetMode="External"/><Relationship Id="rId41" Type="http://schemas.openxmlformats.org/officeDocument/2006/relationships/hyperlink" Target="https://doi.org/10.1016/j.jad.2013.09.018" TargetMode="External"/><Relationship Id="rId62" Type="http://schemas.openxmlformats.org/officeDocument/2006/relationships/hyperlink" Target="https://doi.org/10.3389/fpsyg.2021.675132" TargetMode="External"/><Relationship Id="rId83" Type="http://schemas.openxmlformats.org/officeDocument/2006/relationships/hyperlink" Target="https://doi.org/10.3389/fpsyt.2021.632360" TargetMode="External"/><Relationship Id="rId88" Type="http://schemas.openxmlformats.org/officeDocument/2006/relationships/hyperlink" Target="https://doi.org/10.1080/17533015.2022.2107033" TargetMode="External"/><Relationship Id="rId111" Type="http://schemas.openxmlformats.org/officeDocument/2006/relationships/hyperlink" Target="https://doi.org/10.3389/fpsyg.2021.600798" TargetMode="External"/><Relationship Id="rId15" Type="http://schemas.openxmlformats.org/officeDocument/2006/relationships/hyperlink" Target="http://159.203.176.220/contributor-roles/resources/" TargetMode="External"/><Relationship Id="rId36" Type="http://schemas.openxmlformats.org/officeDocument/2006/relationships/hyperlink" Target="https://doi.org/10.1111/inm.12996" TargetMode="External"/><Relationship Id="rId57" Type="http://schemas.openxmlformats.org/officeDocument/2006/relationships/hyperlink" Target="https://doi.org/10.1111/all.14687" TargetMode="External"/><Relationship Id="rId106" Type="http://schemas.openxmlformats.org/officeDocument/2006/relationships/hyperlink" Target="https://doi.org/10.1080/20008198.2021.2005346" TargetMode="External"/><Relationship Id="rId10" Type="http://schemas.openxmlformats.org/officeDocument/2006/relationships/hyperlink" Target="http://159.203.176.220/contributor-roles/data-curation/" TargetMode="External"/><Relationship Id="rId31" Type="http://schemas.openxmlformats.org/officeDocument/2006/relationships/hyperlink" Target="https://doi.org/10.1002/jcop.23097" TargetMode="External"/><Relationship Id="rId52" Type="http://schemas.openxmlformats.org/officeDocument/2006/relationships/hyperlink" Target="https://doi.org/10.1037/str0000273" TargetMode="External"/><Relationship Id="rId73" Type="http://schemas.openxmlformats.org/officeDocument/2006/relationships/hyperlink" Target="https://doi.org/10.1037/trm0000469" TargetMode="External"/><Relationship Id="rId78" Type="http://schemas.openxmlformats.org/officeDocument/2006/relationships/hyperlink" Target="https://doi.org/10.1192/bjp.2020.212" TargetMode="External"/><Relationship Id="rId94" Type="http://schemas.openxmlformats.org/officeDocument/2006/relationships/hyperlink" Target="https://doi.org/10.1038/s41398-024-02918-8" TargetMode="External"/><Relationship Id="rId99" Type="http://schemas.openxmlformats.org/officeDocument/2006/relationships/hyperlink" Target="https://doi.org/10.1007/s10902-020-00352-3" TargetMode="External"/><Relationship Id="rId101" Type="http://schemas.openxmlformats.org/officeDocument/2006/relationships/hyperlink" Target="https://doi.org/10.1001/jamapsychiatry.2022.2640"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21AC4F-CD0D-45B0-8318-F64DE669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10837</Words>
  <Characters>61773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Amy Ai</cp:lastModifiedBy>
  <cp:revision>3</cp:revision>
  <cp:lastPrinted>2024-09-29T18:23:00Z</cp:lastPrinted>
  <dcterms:created xsi:type="dcterms:W3CDTF">2024-11-02T16:23:00Z</dcterms:created>
  <dcterms:modified xsi:type="dcterms:W3CDTF">2024-12-13T14:12:00Z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